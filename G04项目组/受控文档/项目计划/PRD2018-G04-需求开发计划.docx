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2CA3D" w14:textId="77777777" w:rsidR="00FF37A1" w:rsidRDefault="00FF37A1" w:rsidP="00FF37A1">
      <w:pPr>
        <w:pStyle w:val="ad"/>
        <w:widowControl/>
        <w:autoSpaceDE w:val="0"/>
        <w:autoSpaceDN w:val="0"/>
        <w:ind w:firstLine="422"/>
        <w:textAlignment w:val="bottom"/>
        <w:rPr>
          <w:rFonts w:ascii="黑体" w:eastAsia="黑体" w:hAnsi="Arial"/>
          <w:b/>
        </w:rPr>
      </w:pPr>
      <w:r>
        <w:rPr>
          <w:rFonts w:ascii="黑体" w:eastAsia="黑体" w:hAnsi="Arial" w:hint="eastAsia"/>
          <w:b/>
        </w:rPr>
        <w:t>编号：_</w:t>
      </w:r>
      <w:r>
        <w:rPr>
          <w:rFonts w:ascii="黑体" w:eastAsia="黑体" w:hAnsi="Arial"/>
          <w:b/>
          <w:u w:val="single"/>
        </w:rPr>
        <w:t xml:space="preserve">    PRD/G</w:t>
      </w:r>
      <w:r>
        <w:rPr>
          <w:rFonts w:ascii="黑体" w:eastAsia="黑体" w:hAnsi="Arial" w:hint="eastAsia"/>
          <w:b/>
          <w:u w:val="single"/>
        </w:rPr>
        <w:t>04</w:t>
      </w:r>
      <w:r>
        <w:rPr>
          <w:rFonts w:ascii="黑体" w:eastAsia="黑体" w:hAnsi="Arial"/>
          <w:b/>
          <w:u w:val="single"/>
        </w:rPr>
        <w:t>-0.0.</w:t>
      </w:r>
      <w:r>
        <w:rPr>
          <w:rFonts w:ascii="黑体" w:eastAsia="黑体" w:hAnsi="Arial" w:hint="eastAsia"/>
          <w:b/>
          <w:u w:val="single"/>
        </w:rPr>
        <w:t>1</w:t>
      </w:r>
      <w:r>
        <w:rPr>
          <w:rFonts w:ascii="黑体" w:eastAsia="黑体" w:hAnsi="Arial"/>
          <w:b/>
          <w:u w:val="single"/>
        </w:rPr>
        <w:t>-201</w:t>
      </w:r>
      <w:r>
        <w:rPr>
          <w:rFonts w:ascii="黑体" w:eastAsia="黑体" w:hAnsi="Arial" w:hint="eastAsia"/>
          <w:b/>
          <w:u w:val="single"/>
        </w:rPr>
        <w:t>8</w:t>
      </w:r>
      <w:r>
        <w:rPr>
          <w:rFonts w:ascii="黑体" w:eastAsia="黑体" w:hAnsi="Arial"/>
          <w:b/>
          <w:u w:val="single"/>
        </w:rPr>
        <w:t xml:space="preserve"> </w:t>
      </w:r>
      <w:r>
        <w:rPr>
          <w:rFonts w:ascii="黑体" w:eastAsia="黑体" w:hAnsi="Arial" w:hint="eastAsia"/>
          <w:b/>
        </w:rPr>
        <w:t>__</w:t>
      </w:r>
    </w:p>
    <w:p w14:paraId="24254C4C" w14:textId="4CB6BE83" w:rsidR="00FF37A1" w:rsidRDefault="00FF37A1" w:rsidP="00FF37A1">
      <w:pPr>
        <w:pStyle w:val="ad"/>
        <w:widowControl/>
        <w:wordWrap w:val="0"/>
        <w:autoSpaceDE w:val="0"/>
        <w:autoSpaceDN w:val="0"/>
        <w:ind w:firstLine="422"/>
        <w:textAlignment w:val="bottom"/>
        <w:rPr>
          <w:rFonts w:ascii="黑体" w:eastAsia="黑体" w:hAnsi="Arial"/>
          <w:b/>
        </w:rPr>
      </w:pPr>
      <w:r>
        <w:rPr>
          <w:rFonts w:ascii="黑体" w:eastAsia="黑体" w:hAnsi="Arial" w:hint="eastAsia"/>
          <w:b/>
        </w:rPr>
        <w:t>版本：_____</w:t>
      </w:r>
      <w:r>
        <w:rPr>
          <w:rFonts w:ascii="黑体" w:eastAsia="黑体" w:hAnsi="Arial" w:hint="eastAsia"/>
          <w:b/>
          <w:u w:val="single"/>
        </w:rPr>
        <w:t>_</w:t>
      </w:r>
      <w:r>
        <w:rPr>
          <w:rFonts w:ascii="黑体" w:eastAsia="黑体" w:hAnsi="Arial"/>
          <w:b/>
          <w:u w:val="single"/>
        </w:rPr>
        <w:t xml:space="preserve">    </w:t>
      </w:r>
      <w:r>
        <w:rPr>
          <w:rFonts w:ascii="黑体" w:eastAsia="黑体" w:hAnsi="Arial" w:hint="eastAsia"/>
          <w:b/>
          <w:u w:val="single"/>
        </w:rPr>
        <w:t>_0.</w:t>
      </w:r>
      <w:r>
        <w:rPr>
          <w:rFonts w:ascii="黑体" w:eastAsia="黑体" w:hAnsi="Arial"/>
          <w:b/>
          <w:u w:val="single"/>
        </w:rPr>
        <w:t>2.</w:t>
      </w:r>
      <w:r w:rsidR="00F57B39">
        <w:rPr>
          <w:rFonts w:ascii="黑体" w:eastAsia="黑体" w:hAnsi="Arial" w:hint="eastAsia"/>
          <w:b/>
          <w:u w:val="single"/>
        </w:rPr>
        <w:t>3</w:t>
      </w:r>
      <w:r w:rsidR="00F57B39">
        <w:rPr>
          <w:rFonts w:ascii="黑体" w:eastAsia="黑体" w:hAnsi="Arial"/>
          <w:b/>
          <w:u w:val="single"/>
        </w:rPr>
        <w:t xml:space="preserve"> </w:t>
      </w:r>
      <w:r>
        <w:rPr>
          <w:rFonts w:ascii="黑体" w:eastAsia="黑体" w:hAnsi="Arial" w:hint="eastAsia"/>
          <w:b/>
        </w:rPr>
        <w:t>_________</w:t>
      </w:r>
    </w:p>
    <w:p w14:paraId="45ECB3AF" w14:textId="77777777" w:rsidR="00FF37A1" w:rsidRDefault="00FF37A1" w:rsidP="00FF37A1">
      <w:pPr>
        <w:pStyle w:val="ad"/>
        <w:widowControl/>
        <w:autoSpaceDE w:val="0"/>
        <w:autoSpaceDN w:val="0"/>
        <w:ind w:firstLine="422"/>
        <w:textAlignment w:val="bottom"/>
        <w:rPr>
          <w:rFonts w:ascii="Arial" w:hAnsi="Arial"/>
          <w:b/>
        </w:rPr>
      </w:pPr>
    </w:p>
    <w:p w14:paraId="24B623A2" w14:textId="77777777" w:rsidR="00FF37A1" w:rsidRDefault="00FF37A1" w:rsidP="00FF37A1">
      <w:pPr>
        <w:pStyle w:val="ad"/>
        <w:widowControl/>
        <w:autoSpaceDE w:val="0"/>
        <w:autoSpaceDN w:val="0"/>
        <w:ind w:firstLine="422"/>
        <w:textAlignment w:val="bottom"/>
        <w:rPr>
          <w:rFonts w:ascii="Arial" w:hAnsi="Arial"/>
          <w:b/>
        </w:rPr>
      </w:pPr>
    </w:p>
    <w:p w14:paraId="7A81B645" w14:textId="77777777" w:rsidR="00FF37A1" w:rsidRDefault="00FF37A1" w:rsidP="00FF37A1">
      <w:pPr>
        <w:widowControl/>
        <w:autoSpaceDE w:val="0"/>
        <w:autoSpaceDN w:val="0"/>
        <w:jc w:val="center"/>
        <w:textAlignment w:val="bottom"/>
        <w:rPr>
          <w:rFonts w:ascii="宋体" w:eastAsia="宋体" w:hAnsi="宋体"/>
          <w:b/>
          <w:sz w:val="84"/>
          <w:szCs w:val="84"/>
        </w:rPr>
      </w:pPr>
      <w:r>
        <w:rPr>
          <w:rFonts w:ascii="Arial" w:eastAsia="宋体" w:hAnsi="Arial" w:hint="eastAsia"/>
          <w:b/>
          <w:noProof/>
        </w:rPr>
        <w:drawing>
          <wp:anchor distT="0" distB="0" distL="114935" distR="114935" simplePos="0" relativeHeight="251659264" behindDoc="1" locked="0" layoutInCell="1" allowOverlap="1" wp14:anchorId="7679B94F" wp14:editId="36C6F62C">
            <wp:simplePos x="0" y="0"/>
            <wp:positionH relativeFrom="column">
              <wp:posOffset>1071245</wp:posOffset>
            </wp:positionH>
            <wp:positionV relativeFrom="paragraph">
              <wp:posOffset>568960</wp:posOffset>
            </wp:positionV>
            <wp:extent cx="1819910" cy="2428240"/>
            <wp:effectExtent l="0" t="0" r="0" b="0"/>
            <wp:wrapNone/>
            <wp:docPr id="2" name="图片 2" descr="QQ图片2018102215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181022153750"/>
                    <pic:cNvPicPr>
                      <a:picLocks noChangeAspect="1"/>
                    </pic:cNvPicPr>
                  </pic:nvPicPr>
                  <pic:blipFill>
                    <a:blip r:embed="rId8"/>
                    <a:stretch>
                      <a:fillRect/>
                    </a:stretch>
                  </pic:blipFill>
                  <pic:spPr>
                    <a:xfrm>
                      <a:off x="0" y="0"/>
                      <a:ext cx="1819910" cy="2428240"/>
                    </a:xfrm>
                    <a:prstGeom prst="rect">
                      <a:avLst/>
                    </a:prstGeom>
                  </pic:spPr>
                </pic:pic>
              </a:graphicData>
            </a:graphic>
          </wp:anchor>
        </w:drawing>
      </w:r>
      <w:r>
        <w:rPr>
          <w:rFonts w:ascii="宋体" w:eastAsia="宋体" w:hAnsi="宋体" w:hint="eastAsia"/>
          <w:b/>
          <w:sz w:val="84"/>
          <w:szCs w:val="84"/>
        </w:rPr>
        <w:t>案例教学系统</w:t>
      </w:r>
    </w:p>
    <w:p w14:paraId="5D3A6CA7" w14:textId="77777777" w:rsidR="00FF37A1" w:rsidRDefault="00FF37A1" w:rsidP="00FF37A1">
      <w:pPr>
        <w:widowControl/>
        <w:autoSpaceDE w:val="0"/>
        <w:autoSpaceDN w:val="0"/>
        <w:textAlignment w:val="bottom"/>
        <w:rPr>
          <w:rFonts w:ascii="Symbol" w:hAnsi="Symbol"/>
          <w:b/>
          <w:sz w:val="30"/>
        </w:rPr>
      </w:pPr>
    </w:p>
    <w:p w14:paraId="2567189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需</w:t>
      </w:r>
    </w:p>
    <w:p w14:paraId="7F27FF9F"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求</w:t>
      </w:r>
    </w:p>
    <w:p w14:paraId="3C8666A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工</w:t>
      </w:r>
    </w:p>
    <w:p w14:paraId="0B1C0FAD"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程</w:t>
      </w:r>
    </w:p>
    <w:p w14:paraId="4E920383"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项</w:t>
      </w:r>
    </w:p>
    <w:p w14:paraId="529DA41C"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目</w:t>
      </w:r>
    </w:p>
    <w:p w14:paraId="04ADB91E"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计</w:t>
      </w:r>
    </w:p>
    <w:p w14:paraId="17A35971"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r>
        <w:rPr>
          <w:rFonts w:ascii="宋体" w:eastAsia="宋体" w:hAnsi="宋体" w:hint="eastAsia"/>
          <w:b/>
          <w:sz w:val="52"/>
          <w:szCs w:val="52"/>
        </w:rPr>
        <w:t>划</w:t>
      </w:r>
    </w:p>
    <w:p w14:paraId="70AAF799" w14:textId="77777777" w:rsidR="00FF37A1" w:rsidRDefault="00FF37A1" w:rsidP="00FF37A1">
      <w:pPr>
        <w:widowControl/>
        <w:autoSpaceDE w:val="0"/>
        <w:autoSpaceDN w:val="0"/>
        <w:ind w:firstLine="602"/>
        <w:jc w:val="center"/>
        <w:textAlignment w:val="bottom"/>
        <w:rPr>
          <w:rFonts w:ascii="宋体" w:eastAsia="宋体" w:hAnsi="宋体"/>
          <w:b/>
          <w:sz w:val="52"/>
          <w:szCs w:val="52"/>
        </w:rPr>
      </w:pPr>
    </w:p>
    <w:p w14:paraId="69E9A795" w14:textId="77777777" w:rsidR="00FF37A1" w:rsidRDefault="00FF37A1" w:rsidP="00FF37A1">
      <w:pPr>
        <w:widowControl/>
        <w:autoSpaceDE w:val="0"/>
        <w:autoSpaceDN w:val="0"/>
        <w:ind w:firstLine="643"/>
        <w:jc w:val="center"/>
        <w:textAlignment w:val="bottom"/>
        <w:rPr>
          <w:rFonts w:ascii="Symbol" w:hAnsi="Symbol"/>
          <w:b/>
          <w:sz w:val="32"/>
        </w:rPr>
      </w:pPr>
      <w:r>
        <w:rPr>
          <w:rFonts w:ascii="Symbol" w:hAnsi="Symbol"/>
          <w:b/>
          <w:sz w:val="32"/>
        </w:rPr>
        <w:t>委托单位</w:t>
      </w:r>
      <w:r>
        <w:rPr>
          <w:rFonts w:ascii="Symbol" w:hAnsi="Symbol"/>
          <w:b/>
          <w:sz w:val="32"/>
        </w:rPr>
        <w:t></w:t>
      </w:r>
      <w:r>
        <w:rPr>
          <w:rFonts w:ascii="Symbol" w:hAnsi="Symbol"/>
          <w:b/>
          <w:sz w:val="32"/>
        </w:rPr>
        <w:t>杨</w:t>
      </w:r>
      <w:proofErr w:type="gramStart"/>
      <w:r>
        <w:rPr>
          <w:rFonts w:ascii="Symbol" w:hAnsi="Symbol"/>
          <w:b/>
          <w:sz w:val="32"/>
        </w:rPr>
        <w:t>枨</w:t>
      </w:r>
      <w:proofErr w:type="gramEnd"/>
      <w:r>
        <w:rPr>
          <w:rFonts w:ascii="Symbol" w:hAnsi="Symbol"/>
          <w:b/>
          <w:sz w:val="32"/>
        </w:rPr>
        <w:t>老师，侯宏仑老师</w:t>
      </w:r>
    </w:p>
    <w:p w14:paraId="43CEFAD6" w14:textId="77777777" w:rsidR="00FF37A1" w:rsidRDefault="00FF37A1" w:rsidP="00FF37A1">
      <w:pPr>
        <w:widowControl/>
        <w:autoSpaceDE w:val="0"/>
        <w:autoSpaceDN w:val="0"/>
        <w:ind w:firstLine="643"/>
        <w:jc w:val="center"/>
        <w:textAlignment w:val="bottom"/>
        <w:rPr>
          <w:rFonts w:ascii="宋体" w:hAnsi="宋体"/>
          <w:b/>
          <w:sz w:val="32"/>
        </w:rPr>
      </w:pPr>
      <w:r>
        <w:rPr>
          <w:rFonts w:ascii="Symbol" w:hAnsi="Symbol"/>
          <w:b/>
          <w:sz w:val="32"/>
        </w:rPr>
        <w:t>承办单位</w:t>
      </w:r>
      <w:r>
        <w:rPr>
          <w:rFonts w:ascii="Symbol" w:hAnsi="Symbol"/>
          <w:b/>
          <w:sz w:val="32"/>
        </w:rPr>
        <w:t></w:t>
      </w:r>
      <w:r>
        <w:rPr>
          <w:rFonts w:ascii="宋体" w:hAnsi="宋体" w:hint="eastAsia"/>
          <w:b/>
          <w:sz w:val="32"/>
        </w:rPr>
        <w:t>G04</w:t>
      </w:r>
      <w:r>
        <w:rPr>
          <w:rFonts w:ascii="宋体" w:hAnsi="宋体" w:hint="eastAsia"/>
          <w:b/>
          <w:sz w:val="32"/>
        </w:rPr>
        <w:t>小组</w:t>
      </w:r>
    </w:p>
    <w:p w14:paraId="2A4558F9" w14:textId="77777777" w:rsidR="00A36B8B" w:rsidRDefault="00A36B8B" w:rsidP="00A36B8B">
      <w:pPr>
        <w:pStyle w:val="11"/>
      </w:pPr>
    </w:p>
    <w:p w14:paraId="417304D9" w14:textId="77777777" w:rsidR="00A36B8B" w:rsidRDefault="00A36B8B" w:rsidP="00A36B8B">
      <w:pPr>
        <w:pStyle w:val="11"/>
      </w:pPr>
    </w:p>
    <w:p w14:paraId="748DE21A" w14:textId="77777777" w:rsidR="00A36B8B" w:rsidRDefault="00A36B8B" w:rsidP="00A36B8B">
      <w:pPr>
        <w:pStyle w:val="11"/>
      </w:pPr>
    </w:p>
    <w:p w14:paraId="02280785" w14:textId="77777777" w:rsidR="00A36B8B" w:rsidRDefault="00A36B8B" w:rsidP="00A36B8B"/>
    <w:p w14:paraId="2FD36F1B" w14:textId="77777777" w:rsidR="00FF37A1" w:rsidRDefault="00FF37A1" w:rsidP="00FF37A1">
      <w:pPr>
        <w:ind w:firstLineChars="100" w:firstLine="320"/>
        <w:jc w:val="center"/>
        <w:rPr>
          <w:b/>
          <w:sz w:val="32"/>
          <w:szCs w:val="32"/>
        </w:rPr>
      </w:pPr>
      <w:r>
        <w:rPr>
          <w:rFonts w:hint="eastAsia"/>
          <w:b/>
          <w:sz w:val="32"/>
          <w:szCs w:val="32"/>
        </w:rPr>
        <w:t>修订历史记录</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1"/>
        <w:gridCol w:w="1144"/>
        <w:gridCol w:w="2693"/>
        <w:gridCol w:w="2251"/>
        <w:gridCol w:w="947"/>
      </w:tblGrid>
      <w:tr w:rsidR="00FF37A1" w14:paraId="2917FA39" w14:textId="77777777" w:rsidTr="00954B54">
        <w:tc>
          <w:tcPr>
            <w:tcW w:w="1261" w:type="dxa"/>
            <w:shd w:val="clear" w:color="auto" w:fill="auto"/>
          </w:tcPr>
          <w:p w14:paraId="5D5A3B6B" w14:textId="77777777" w:rsidR="00FF37A1" w:rsidRDefault="00FF37A1" w:rsidP="00954B54">
            <w:pPr>
              <w:jc w:val="center"/>
              <w:rPr>
                <w:b/>
                <w:szCs w:val="21"/>
              </w:rPr>
            </w:pPr>
            <w:r>
              <w:rPr>
                <w:rFonts w:hint="eastAsia"/>
                <w:b/>
                <w:szCs w:val="21"/>
              </w:rPr>
              <w:t>日期</w:t>
            </w:r>
          </w:p>
        </w:tc>
        <w:tc>
          <w:tcPr>
            <w:tcW w:w="1144" w:type="dxa"/>
            <w:shd w:val="clear" w:color="auto" w:fill="auto"/>
          </w:tcPr>
          <w:p w14:paraId="69A66530" w14:textId="77777777" w:rsidR="00FF37A1" w:rsidRDefault="00FF37A1" w:rsidP="00954B54">
            <w:pPr>
              <w:jc w:val="center"/>
              <w:rPr>
                <w:b/>
                <w:szCs w:val="21"/>
              </w:rPr>
            </w:pPr>
            <w:r>
              <w:rPr>
                <w:rFonts w:hint="eastAsia"/>
                <w:b/>
                <w:szCs w:val="21"/>
              </w:rPr>
              <w:t>版本</w:t>
            </w:r>
          </w:p>
        </w:tc>
        <w:tc>
          <w:tcPr>
            <w:tcW w:w="2693" w:type="dxa"/>
            <w:shd w:val="clear" w:color="auto" w:fill="auto"/>
          </w:tcPr>
          <w:p w14:paraId="2F84E32A" w14:textId="77777777" w:rsidR="00FF37A1" w:rsidRDefault="00FF37A1" w:rsidP="00954B54">
            <w:pPr>
              <w:jc w:val="center"/>
              <w:rPr>
                <w:b/>
                <w:szCs w:val="21"/>
              </w:rPr>
            </w:pPr>
            <w:r>
              <w:rPr>
                <w:rFonts w:hint="eastAsia"/>
                <w:b/>
                <w:szCs w:val="21"/>
              </w:rPr>
              <w:t>说明</w:t>
            </w:r>
          </w:p>
        </w:tc>
        <w:tc>
          <w:tcPr>
            <w:tcW w:w="2251" w:type="dxa"/>
            <w:shd w:val="clear" w:color="auto" w:fill="auto"/>
          </w:tcPr>
          <w:p w14:paraId="180B9E59" w14:textId="77777777" w:rsidR="00FF37A1" w:rsidRDefault="00FF37A1" w:rsidP="00954B54">
            <w:pPr>
              <w:jc w:val="center"/>
              <w:rPr>
                <w:b/>
                <w:szCs w:val="21"/>
              </w:rPr>
            </w:pPr>
            <w:r>
              <w:rPr>
                <w:rFonts w:hint="eastAsia"/>
                <w:b/>
                <w:szCs w:val="21"/>
              </w:rPr>
              <w:t>作者</w:t>
            </w:r>
          </w:p>
        </w:tc>
        <w:tc>
          <w:tcPr>
            <w:tcW w:w="947" w:type="dxa"/>
            <w:shd w:val="clear" w:color="auto" w:fill="auto"/>
          </w:tcPr>
          <w:p w14:paraId="10C678E1" w14:textId="77777777" w:rsidR="00FF37A1" w:rsidRDefault="00FF37A1" w:rsidP="00954B54">
            <w:pPr>
              <w:jc w:val="center"/>
              <w:rPr>
                <w:b/>
                <w:szCs w:val="21"/>
              </w:rPr>
            </w:pPr>
            <w:r>
              <w:rPr>
                <w:rFonts w:hint="eastAsia"/>
                <w:b/>
                <w:szCs w:val="21"/>
              </w:rPr>
              <w:t>审批人</w:t>
            </w:r>
          </w:p>
        </w:tc>
      </w:tr>
      <w:tr w:rsidR="00FF37A1" w14:paraId="7FA0F614" w14:textId="77777777" w:rsidTr="00954B54">
        <w:tc>
          <w:tcPr>
            <w:tcW w:w="1261" w:type="dxa"/>
            <w:shd w:val="clear" w:color="auto" w:fill="auto"/>
          </w:tcPr>
          <w:p w14:paraId="17E7362D" w14:textId="77777777" w:rsidR="00FF37A1" w:rsidRDefault="00FF37A1" w:rsidP="00954B54">
            <w:pPr>
              <w:jc w:val="center"/>
              <w:rPr>
                <w:szCs w:val="21"/>
              </w:rPr>
            </w:pPr>
            <w:r>
              <w:rPr>
                <w:szCs w:val="21"/>
              </w:rPr>
              <w:t>201</w:t>
            </w:r>
            <w:r>
              <w:rPr>
                <w:rFonts w:hint="eastAsia"/>
                <w:szCs w:val="21"/>
              </w:rPr>
              <w:t>8</w:t>
            </w:r>
            <w:r>
              <w:rPr>
                <w:szCs w:val="21"/>
              </w:rPr>
              <w:t>/</w:t>
            </w:r>
            <w:r>
              <w:rPr>
                <w:rFonts w:hint="eastAsia"/>
                <w:szCs w:val="21"/>
              </w:rPr>
              <w:t>09/29</w:t>
            </w:r>
          </w:p>
        </w:tc>
        <w:tc>
          <w:tcPr>
            <w:tcW w:w="1144" w:type="dxa"/>
            <w:shd w:val="clear" w:color="auto" w:fill="auto"/>
          </w:tcPr>
          <w:p w14:paraId="1C160B2E" w14:textId="77777777" w:rsidR="00FF37A1" w:rsidRDefault="00FF37A1" w:rsidP="00954B54">
            <w:pPr>
              <w:jc w:val="center"/>
              <w:rPr>
                <w:szCs w:val="21"/>
              </w:rPr>
            </w:pPr>
            <w:r>
              <w:rPr>
                <w:rFonts w:hint="eastAsia"/>
                <w:szCs w:val="21"/>
              </w:rPr>
              <w:t>0.1.0</w:t>
            </w:r>
          </w:p>
        </w:tc>
        <w:tc>
          <w:tcPr>
            <w:tcW w:w="2693" w:type="dxa"/>
            <w:shd w:val="clear" w:color="auto" w:fill="auto"/>
          </w:tcPr>
          <w:p w14:paraId="14B7AB58" w14:textId="77777777" w:rsidR="00FF37A1" w:rsidRDefault="00FF37A1" w:rsidP="00954B54">
            <w:pPr>
              <w:jc w:val="center"/>
              <w:rPr>
                <w:szCs w:val="21"/>
              </w:rPr>
            </w:pPr>
            <w:r>
              <w:rPr>
                <w:rFonts w:hint="eastAsia"/>
                <w:szCs w:val="21"/>
              </w:rPr>
              <w:t>未拿到具体系统所做的第一版需求工程项目计划草稿</w:t>
            </w:r>
          </w:p>
        </w:tc>
        <w:tc>
          <w:tcPr>
            <w:tcW w:w="2251" w:type="dxa"/>
            <w:shd w:val="clear" w:color="auto" w:fill="auto"/>
          </w:tcPr>
          <w:p w14:paraId="65351B52"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哲聪、冯一鸣、王飞钢、周德阳、刘乐威</w:t>
            </w:r>
          </w:p>
        </w:tc>
        <w:tc>
          <w:tcPr>
            <w:tcW w:w="947" w:type="dxa"/>
            <w:shd w:val="clear" w:color="auto" w:fill="auto"/>
          </w:tcPr>
          <w:p w14:paraId="4165F626"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r w:rsidR="00FF37A1" w14:paraId="542DCE11" w14:textId="77777777" w:rsidTr="00954B54">
        <w:tc>
          <w:tcPr>
            <w:tcW w:w="1261" w:type="dxa"/>
            <w:shd w:val="clear" w:color="auto" w:fill="auto"/>
          </w:tcPr>
          <w:p w14:paraId="5D0D5B25" w14:textId="77777777" w:rsidR="00FF37A1" w:rsidRDefault="00FF37A1" w:rsidP="00954B54">
            <w:pPr>
              <w:jc w:val="center"/>
              <w:rPr>
                <w:szCs w:val="21"/>
              </w:rPr>
            </w:pPr>
            <w:r>
              <w:rPr>
                <w:rFonts w:hint="eastAsia"/>
                <w:szCs w:val="21"/>
              </w:rPr>
              <w:t>2018/10/06</w:t>
            </w:r>
          </w:p>
        </w:tc>
        <w:tc>
          <w:tcPr>
            <w:tcW w:w="1144" w:type="dxa"/>
            <w:shd w:val="clear" w:color="auto" w:fill="auto"/>
          </w:tcPr>
          <w:p w14:paraId="646E7A46" w14:textId="77777777" w:rsidR="00FF37A1" w:rsidRDefault="00FF37A1" w:rsidP="00954B54">
            <w:pPr>
              <w:jc w:val="center"/>
              <w:rPr>
                <w:szCs w:val="21"/>
              </w:rPr>
            </w:pPr>
            <w:r>
              <w:rPr>
                <w:rFonts w:hint="eastAsia"/>
                <w:szCs w:val="21"/>
              </w:rPr>
              <w:t>0.1.1</w:t>
            </w:r>
          </w:p>
        </w:tc>
        <w:tc>
          <w:tcPr>
            <w:tcW w:w="2693" w:type="dxa"/>
            <w:shd w:val="clear" w:color="auto" w:fill="auto"/>
          </w:tcPr>
          <w:p w14:paraId="7D55B57B" w14:textId="77777777" w:rsidR="00FF37A1" w:rsidRDefault="00FF37A1" w:rsidP="00954B54">
            <w:pPr>
              <w:jc w:val="center"/>
              <w:rPr>
                <w:szCs w:val="21"/>
              </w:rPr>
            </w:pPr>
            <w:r>
              <w:rPr>
                <w:rFonts w:hint="eastAsia"/>
                <w:szCs w:val="21"/>
              </w:rPr>
              <w:t>修改第一、二、六章节</w:t>
            </w:r>
          </w:p>
        </w:tc>
        <w:tc>
          <w:tcPr>
            <w:tcW w:w="2251" w:type="dxa"/>
            <w:shd w:val="clear" w:color="auto" w:fill="auto"/>
          </w:tcPr>
          <w:p w14:paraId="5C2018A8" w14:textId="77777777" w:rsidR="00FF37A1" w:rsidRDefault="00FF37A1" w:rsidP="00954B54">
            <w:pPr>
              <w:jc w:val="center"/>
              <w:rPr>
                <w:szCs w:val="21"/>
              </w:rPr>
            </w:pPr>
            <w:r>
              <w:rPr>
                <w:rFonts w:hint="eastAsia"/>
                <w:szCs w:val="21"/>
              </w:rPr>
              <w:t>王飞钢</w:t>
            </w:r>
          </w:p>
        </w:tc>
        <w:tc>
          <w:tcPr>
            <w:tcW w:w="947" w:type="dxa"/>
            <w:shd w:val="clear" w:color="auto" w:fill="auto"/>
          </w:tcPr>
          <w:p w14:paraId="565ED14D"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0E9062DF" w14:textId="77777777" w:rsidR="00FF37A1" w:rsidRDefault="00FF37A1" w:rsidP="00954B54">
            <w:pPr>
              <w:jc w:val="center"/>
              <w:rPr>
                <w:szCs w:val="21"/>
              </w:rPr>
            </w:pPr>
            <w:r>
              <w:rPr>
                <w:rFonts w:hint="eastAsia"/>
                <w:szCs w:val="21"/>
              </w:rPr>
              <w:t>（P</w:t>
            </w:r>
            <w:r>
              <w:rPr>
                <w:szCs w:val="21"/>
              </w:rPr>
              <w:t>M）</w:t>
            </w:r>
          </w:p>
        </w:tc>
      </w:tr>
      <w:tr w:rsidR="00FF37A1" w14:paraId="196243E3" w14:textId="77777777" w:rsidTr="00954B54">
        <w:tc>
          <w:tcPr>
            <w:tcW w:w="1261" w:type="dxa"/>
            <w:shd w:val="clear" w:color="auto" w:fill="auto"/>
          </w:tcPr>
          <w:p w14:paraId="7C473FD5" w14:textId="77777777" w:rsidR="00FF37A1" w:rsidRDefault="00FF37A1" w:rsidP="00954B54">
            <w:pPr>
              <w:jc w:val="center"/>
              <w:rPr>
                <w:szCs w:val="21"/>
              </w:rPr>
            </w:pPr>
            <w:r>
              <w:rPr>
                <w:rFonts w:hint="eastAsia"/>
                <w:szCs w:val="21"/>
              </w:rPr>
              <w:t>2018/10/06</w:t>
            </w:r>
          </w:p>
        </w:tc>
        <w:tc>
          <w:tcPr>
            <w:tcW w:w="1144" w:type="dxa"/>
            <w:shd w:val="clear" w:color="auto" w:fill="auto"/>
          </w:tcPr>
          <w:p w14:paraId="5468D087" w14:textId="77777777" w:rsidR="00FF37A1" w:rsidRDefault="00FF37A1" w:rsidP="00954B54">
            <w:pPr>
              <w:jc w:val="center"/>
              <w:rPr>
                <w:szCs w:val="21"/>
              </w:rPr>
            </w:pPr>
            <w:r>
              <w:rPr>
                <w:rFonts w:hint="eastAsia"/>
                <w:szCs w:val="21"/>
              </w:rPr>
              <w:t>0.1.2</w:t>
            </w:r>
          </w:p>
        </w:tc>
        <w:tc>
          <w:tcPr>
            <w:tcW w:w="2693" w:type="dxa"/>
            <w:shd w:val="clear" w:color="auto" w:fill="auto"/>
          </w:tcPr>
          <w:p w14:paraId="5414B883" w14:textId="77777777" w:rsidR="00FF37A1" w:rsidRDefault="00FF37A1" w:rsidP="00954B54">
            <w:pPr>
              <w:jc w:val="center"/>
              <w:rPr>
                <w:szCs w:val="21"/>
              </w:rPr>
            </w:pPr>
            <w:r>
              <w:rPr>
                <w:rFonts w:hint="eastAsia"/>
                <w:szCs w:val="21"/>
              </w:rPr>
              <w:t>修改第七、八章节</w:t>
            </w:r>
          </w:p>
        </w:tc>
        <w:tc>
          <w:tcPr>
            <w:tcW w:w="2251" w:type="dxa"/>
            <w:shd w:val="clear" w:color="auto" w:fill="auto"/>
          </w:tcPr>
          <w:p w14:paraId="39F761E4" w14:textId="77777777" w:rsidR="00FF37A1" w:rsidRDefault="00FF37A1" w:rsidP="00954B54">
            <w:pPr>
              <w:jc w:val="center"/>
              <w:rPr>
                <w:szCs w:val="21"/>
              </w:rPr>
            </w:pPr>
            <w:r>
              <w:rPr>
                <w:rFonts w:hint="eastAsia"/>
                <w:szCs w:val="21"/>
              </w:rPr>
              <w:t>刘乐威</w:t>
            </w:r>
          </w:p>
        </w:tc>
        <w:tc>
          <w:tcPr>
            <w:tcW w:w="947" w:type="dxa"/>
            <w:shd w:val="clear" w:color="auto" w:fill="auto"/>
          </w:tcPr>
          <w:p w14:paraId="62733BAC"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79C51923" w14:textId="77777777" w:rsidR="00FF37A1" w:rsidRDefault="00FF37A1" w:rsidP="00954B54">
            <w:pPr>
              <w:jc w:val="center"/>
              <w:rPr>
                <w:szCs w:val="21"/>
              </w:rPr>
            </w:pPr>
            <w:r>
              <w:rPr>
                <w:rFonts w:hint="eastAsia"/>
                <w:szCs w:val="21"/>
              </w:rPr>
              <w:t>（P</w:t>
            </w:r>
            <w:r>
              <w:rPr>
                <w:szCs w:val="21"/>
              </w:rPr>
              <w:t>M）</w:t>
            </w:r>
          </w:p>
        </w:tc>
      </w:tr>
      <w:tr w:rsidR="00FF37A1" w14:paraId="1ED33F98" w14:textId="77777777" w:rsidTr="00954B54">
        <w:tc>
          <w:tcPr>
            <w:tcW w:w="1261" w:type="dxa"/>
            <w:shd w:val="clear" w:color="auto" w:fill="auto"/>
          </w:tcPr>
          <w:p w14:paraId="69D30BCB" w14:textId="77777777" w:rsidR="00FF37A1" w:rsidRDefault="00FF37A1" w:rsidP="00954B54">
            <w:pPr>
              <w:jc w:val="center"/>
              <w:rPr>
                <w:szCs w:val="21"/>
              </w:rPr>
            </w:pPr>
            <w:r>
              <w:rPr>
                <w:rFonts w:hint="eastAsia"/>
                <w:szCs w:val="21"/>
              </w:rPr>
              <w:t>2018/10/06</w:t>
            </w:r>
          </w:p>
        </w:tc>
        <w:tc>
          <w:tcPr>
            <w:tcW w:w="1144" w:type="dxa"/>
            <w:shd w:val="clear" w:color="auto" w:fill="auto"/>
          </w:tcPr>
          <w:p w14:paraId="60784AA7" w14:textId="77777777" w:rsidR="00FF37A1" w:rsidRDefault="00FF37A1" w:rsidP="00954B54">
            <w:pPr>
              <w:jc w:val="center"/>
              <w:rPr>
                <w:szCs w:val="21"/>
              </w:rPr>
            </w:pPr>
            <w:r>
              <w:rPr>
                <w:rFonts w:hint="eastAsia"/>
                <w:szCs w:val="21"/>
              </w:rPr>
              <w:t>0.1.3</w:t>
            </w:r>
          </w:p>
        </w:tc>
        <w:tc>
          <w:tcPr>
            <w:tcW w:w="2693" w:type="dxa"/>
            <w:shd w:val="clear" w:color="auto" w:fill="auto"/>
          </w:tcPr>
          <w:p w14:paraId="01D4D5B1" w14:textId="77777777" w:rsidR="00FF37A1" w:rsidRDefault="00FF37A1" w:rsidP="00954B54">
            <w:pPr>
              <w:jc w:val="center"/>
              <w:rPr>
                <w:szCs w:val="21"/>
              </w:rPr>
            </w:pPr>
            <w:r>
              <w:rPr>
                <w:rFonts w:hint="eastAsia"/>
                <w:szCs w:val="21"/>
              </w:rPr>
              <w:t>修改第五章节</w:t>
            </w:r>
          </w:p>
        </w:tc>
        <w:tc>
          <w:tcPr>
            <w:tcW w:w="2251" w:type="dxa"/>
            <w:shd w:val="clear" w:color="auto" w:fill="auto"/>
          </w:tcPr>
          <w:p w14:paraId="5D16A5CA" w14:textId="77777777" w:rsidR="00FF37A1" w:rsidRDefault="00FF37A1" w:rsidP="00954B54">
            <w:pPr>
              <w:jc w:val="center"/>
              <w:rPr>
                <w:szCs w:val="21"/>
              </w:rPr>
            </w:pPr>
            <w:r>
              <w:rPr>
                <w:rFonts w:hint="eastAsia"/>
                <w:szCs w:val="21"/>
              </w:rPr>
              <w:t>冯一鸣</w:t>
            </w:r>
          </w:p>
        </w:tc>
        <w:tc>
          <w:tcPr>
            <w:tcW w:w="947" w:type="dxa"/>
            <w:shd w:val="clear" w:color="auto" w:fill="auto"/>
          </w:tcPr>
          <w:p w14:paraId="48E322F5"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4CC0E30D" w14:textId="77777777" w:rsidR="00FF37A1" w:rsidRDefault="00FF37A1" w:rsidP="00954B54">
            <w:pPr>
              <w:jc w:val="center"/>
              <w:rPr>
                <w:szCs w:val="21"/>
              </w:rPr>
            </w:pPr>
            <w:r>
              <w:rPr>
                <w:rFonts w:hint="eastAsia"/>
                <w:szCs w:val="21"/>
              </w:rPr>
              <w:t>（P</w:t>
            </w:r>
            <w:r>
              <w:rPr>
                <w:szCs w:val="21"/>
              </w:rPr>
              <w:t>M）</w:t>
            </w:r>
          </w:p>
        </w:tc>
      </w:tr>
      <w:tr w:rsidR="00FF37A1" w14:paraId="60DF5B4B" w14:textId="77777777" w:rsidTr="00954B54">
        <w:tc>
          <w:tcPr>
            <w:tcW w:w="1261" w:type="dxa"/>
            <w:shd w:val="clear" w:color="auto" w:fill="auto"/>
          </w:tcPr>
          <w:p w14:paraId="293B63D7" w14:textId="77777777" w:rsidR="00FF37A1" w:rsidRDefault="00FF37A1" w:rsidP="00954B54">
            <w:pPr>
              <w:rPr>
                <w:szCs w:val="21"/>
              </w:rPr>
            </w:pPr>
            <w:r>
              <w:rPr>
                <w:rFonts w:hint="eastAsia"/>
                <w:szCs w:val="21"/>
              </w:rPr>
              <w:t>2018/10/06</w:t>
            </w:r>
          </w:p>
        </w:tc>
        <w:tc>
          <w:tcPr>
            <w:tcW w:w="1144" w:type="dxa"/>
            <w:shd w:val="clear" w:color="auto" w:fill="auto"/>
          </w:tcPr>
          <w:p w14:paraId="6671FCBB" w14:textId="77777777" w:rsidR="00FF37A1" w:rsidRDefault="00FF37A1" w:rsidP="00954B54">
            <w:pPr>
              <w:jc w:val="center"/>
              <w:rPr>
                <w:szCs w:val="21"/>
              </w:rPr>
            </w:pPr>
            <w:r>
              <w:rPr>
                <w:rFonts w:hint="eastAsia"/>
                <w:szCs w:val="21"/>
              </w:rPr>
              <w:t>0.1.</w:t>
            </w:r>
            <w:r>
              <w:rPr>
                <w:szCs w:val="21"/>
              </w:rPr>
              <w:t>4</w:t>
            </w:r>
          </w:p>
        </w:tc>
        <w:tc>
          <w:tcPr>
            <w:tcW w:w="2693" w:type="dxa"/>
            <w:shd w:val="clear" w:color="auto" w:fill="auto"/>
          </w:tcPr>
          <w:p w14:paraId="3DF972AB" w14:textId="77777777" w:rsidR="00FF37A1" w:rsidRDefault="00FF37A1" w:rsidP="00954B54">
            <w:pPr>
              <w:jc w:val="center"/>
              <w:rPr>
                <w:szCs w:val="21"/>
              </w:rPr>
            </w:pPr>
            <w:r>
              <w:rPr>
                <w:rFonts w:hint="eastAsia"/>
                <w:szCs w:val="21"/>
              </w:rPr>
              <w:t>修改第三章节</w:t>
            </w:r>
          </w:p>
        </w:tc>
        <w:tc>
          <w:tcPr>
            <w:tcW w:w="2251" w:type="dxa"/>
            <w:shd w:val="clear" w:color="auto" w:fill="auto"/>
          </w:tcPr>
          <w:p w14:paraId="25B0D0B5" w14:textId="77777777" w:rsidR="00FF37A1" w:rsidRDefault="00FF37A1" w:rsidP="00954B54">
            <w:pPr>
              <w:jc w:val="center"/>
              <w:rPr>
                <w:szCs w:val="21"/>
              </w:rPr>
            </w:pPr>
            <w:r>
              <w:rPr>
                <w:rFonts w:hint="eastAsia"/>
                <w:szCs w:val="21"/>
              </w:rPr>
              <w:t>周德阳</w:t>
            </w:r>
          </w:p>
        </w:tc>
        <w:tc>
          <w:tcPr>
            <w:tcW w:w="947" w:type="dxa"/>
            <w:shd w:val="clear" w:color="auto" w:fill="auto"/>
          </w:tcPr>
          <w:p w14:paraId="0B436748"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w:t>
            </w:r>
          </w:p>
          <w:p w14:paraId="33DDD91F" w14:textId="77777777" w:rsidR="00FF37A1" w:rsidRDefault="00FF37A1" w:rsidP="00954B54">
            <w:pPr>
              <w:jc w:val="center"/>
              <w:rPr>
                <w:szCs w:val="21"/>
              </w:rPr>
            </w:pPr>
            <w:r>
              <w:rPr>
                <w:rFonts w:hint="eastAsia"/>
                <w:szCs w:val="21"/>
              </w:rPr>
              <w:t>（P</w:t>
            </w:r>
            <w:r>
              <w:rPr>
                <w:szCs w:val="21"/>
              </w:rPr>
              <w:t>M）</w:t>
            </w:r>
          </w:p>
        </w:tc>
      </w:tr>
      <w:tr w:rsidR="00FF37A1" w14:paraId="2A8DBDD1" w14:textId="77777777" w:rsidTr="00954B54">
        <w:tc>
          <w:tcPr>
            <w:tcW w:w="1261" w:type="dxa"/>
            <w:shd w:val="clear" w:color="auto" w:fill="auto"/>
          </w:tcPr>
          <w:p w14:paraId="73BE2EB3" w14:textId="77777777" w:rsidR="00FF37A1" w:rsidRDefault="00FF37A1" w:rsidP="00954B54">
            <w:pPr>
              <w:rPr>
                <w:szCs w:val="21"/>
              </w:rPr>
            </w:pPr>
            <w:r>
              <w:rPr>
                <w:rFonts w:hint="eastAsia"/>
                <w:szCs w:val="21"/>
              </w:rPr>
              <w:t>2018/10/11</w:t>
            </w:r>
          </w:p>
        </w:tc>
        <w:tc>
          <w:tcPr>
            <w:tcW w:w="1144" w:type="dxa"/>
            <w:shd w:val="clear" w:color="auto" w:fill="auto"/>
          </w:tcPr>
          <w:p w14:paraId="62127CCA" w14:textId="77777777" w:rsidR="00FF37A1" w:rsidRDefault="00FF37A1" w:rsidP="00954B54">
            <w:pPr>
              <w:jc w:val="center"/>
              <w:rPr>
                <w:szCs w:val="21"/>
              </w:rPr>
            </w:pPr>
            <w:r>
              <w:rPr>
                <w:rFonts w:hint="eastAsia"/>
                <w:szCs w:val="21"/>
              </w:rPr>
              <w:t>0.1.5</w:t>
            </w:r>
          </w:p>
        </w:tc>
        <w:tc>
          <w:tcPr>
            <w:tcW w:w="2693" w:type="dxa"/>
            <w:shd w:val="clear" w:color="auto" w:fill="auto"/>
          </w:tcPr>
          <w:p w14:paraId="7A4A43A5" w14:textId="77777777" w:rsidR="00FF37A1" w:rsidRDefault="00FF37A1" w:rsidP="00954B54">
            <w:pPr>
              <w:jc w:val="center"/>
              <w:rPr>
                <w:szCs w:val="21"/>
              </w:rPr>
            </w:pPr>
            <w:r>
              <w:rPr>
                <w:rFonts w:hint="eastAsia"/>
                <w:szCs w:val="21"/>
              </w:rPr>
              <w:t>修改第一、二、五章节</w:t>
            </w:r>
          </w:p>
        </w:tc>
        <w:tc>
          <w:tcPr>
            <w:tcW w:w="2251" w:type="dxa"/>
            <w:shd w:val="clear" w:color="auto" w:fill="auto"/>
          </w:tcPr>
          <w:p w14:paraId="0E121139" w14:textId="77777777" w:rsidR="00FF37A1" w:rsidRDefault="00FF37A1" w:rsidP="00954B54">
            <w:pPr>
              <w:jc w:val="center"/>
              <w:rPr>
                <w:szCs w:val="21"/>
              </w:rPr>
            </w:pPr>
            <w:r>
              <w:rPr>
                <w:rFonts w:hint="eastAsia"/>
                <w:szCs w:val="21"/>
              </w:rPr>
              <w:t>刘乐威、冯一鸣</w:t>
            </w:r>
          </w:p>
        </w:tc>
        <w:tc>
          <w:tcPr>
            <w:tcW w:w="947" w:type="dxa"/>
            <w:shd w:val="clear" w:color="auto" w:fill="auto"/>
          </w:tcPr>
          <w:p w14:paraId="662B69FB"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F1E6A3C" w14:textId="77777777" w:rsidTr="00954B54">
        <w:tc>
          <w:tcPr>
            <w:tcW w:w="1261" w:type="dxa"/>
            <w:shd w:val="clear" w:color="auto" w:fill="auto"/>
          </w:tcPr>
          <w:p w14:paraId="1AB7C987" w14:textId="77777777" w:rsidR="00FF37A1" w:rsidRDefault="00FF37A1" w:rsidP="00954B54">
            <w:pPr>
              <w:rPr>
                <w:szCs w:val="21"/>
              </w:rPr>
            </w:pPr>
            <w:r>
              <w:rPr>
                <w:rFonts w:hint="eastAsia"/>
                <w:szCs w:val="21"/>
              </w:rPr>
              <w:t>2</w:t>
            </w:r>
            <w:r>
              <w:rPr>
                <w:szCs w:val="21"/>
              </w:rPr>
              <w:t>018</w:t>
            </w:r>
            <w:r>
              <w:rPr>
                <w:rFonts w:hint="eastAsia"/>
                <w:szCs w:val="21"/>
              </w:rPr>
              <w:t>/</w:t>
            </w:r>
            <w:r>
              <w:rPr>
                <w:szCs w:val="21"/>
              </w:rPr>
              <w:t>10/14</w:t>
            </w:r>
          </w:p>
        </w:tc>
        <w:tc>
          <w:tcPr>
            <w:tcW w:w="1144" w:type="dxa"/>
            <w:shd w:val="clear" w:color="auto" w:fill="auto"/>
          </w:tcPr>
          <w:p w14:paraId="17BB0847" w14:textId="77777777" w:rsidR="00FF37A1" w:rsidRDefault="00FF37A1" w:rsidP="00954B54">
            <w:pPr>
              <w:jc w:val="center"/>
              <w:rPr>
                <w:szCs w:val="21"/>
              </w:rPr>
            </w:pPr>
            <w:r>
              <w:rPr>
                <w:rFonts w:hint="eastAsia"/>
                <w:szCs w:val="21"/>
              </w:rPr>
              <w:t>0</w:t>
            </w:r>
            <w:r>
              <w:rPr>
                <w:szCs w:val="21"/>
              </w:rPr>
              <w:t>.1.6</w:t>
            </w:r>
          </w:p>
        </w:tc>
        <w:tc>
          <w:tcPr>
            <w:tcW w:w="2693" w:type="dxa"/>
            <w:shd w:val="clear" w:color="auto" w:fill="auto"/>
          </w:tcPr>
          <w:p w14:paraId="7D394329" w14:textId="77777777" w:rsidR="00FF37A1" w:rsidRDefault="00FF37A1" w:rsidP="00954B54">
            <w:pPr>
              <w:jc w:val="center"/>
              <w:rPr>
                <w:szCs w:val="21"/>
              </w:rPr>
            </w:pPr>
            <w:r>
              <w:rPr>
                <w:rFonts w:hint="eastAsia"/>
                <w:szCs w:val="21"/>
              </w:rPr>
              <w:t>增加页眉页脚</w:t>
            </w:r>
          </w:p>
        </w:tc>
        <w:tc>
          <w:tcPr>
            <w:tcW w:w="2251" w:type="dxa"/>
            <w:shd w:val="clear" w:color="auto" w:fill="auto"/>
          </w:tcPr>
          <w:p w14:paraId="18D28504" w14:textId="77777777" w:rsidR="00FF37A1" w:rsidRDefault="00FF37A1" w:rsidP="00954B54">
            <w:pPr>
              <w:jc w:val="center"/>
              <w:rPr>
                <w:szCs w:val="21"/>
              </w:rPr>
            </w:pPr>
            <w:r>
              <w:rPr>
                <w:rFonts w:hint="eastAsia"/>
                <w:szCs w:val="21"/>
              </w:rPr>
              <w:t>刘乐威</w:t>
            </w:r>
          </w:p>
        </w:tc>
        <w:tc>
          <w:tcPr>
            <w:tcW w:w="947" w:type="dxa"/>
            <w:shd w:val="clear" w:color="auto" w:fill="auto"/>
          </w:tcPr>
          <w:p w14:paraId="5F45AD83"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381F13F0" w14:textId="77777777" w:rsidTr="00954B54">
        <w:tc>
          <w:tcPr>
            <w:tcW w:w="1261" w:type="dxa"/>
            <w:shd w:val="clear" w:color="auto" w:fill="auto"/>
          </w:tcPr>
          <w:p w14:paraId="1CDE4C00" w14:textId="77777777" w:rsidR="00FF37A1" w:rsidRDefault="00FF37A1" w:rsidP="00954B54">
            <w:pPr>
              <w:rPr>
                <w:szCs w:val="21"/>
              </w:rPr>
            </w:pPr>
            <w:r>
              <w:rPr>
                <w:rFonts w:hint="eastAsia"/>
                <w:szCs w:val="21"/>
              </w:rPr>
              <w:t>2018/10/20</w:t>
            </w:r>
          </w:p>
        </w:tc>
        <w:tc>
          <w:tcPr>
            <w:tcW w:w="1144" w:type="dxa"/>
            <w:shd w:val="clear" w:color="auto" w:fill="auto"/>
          </w:tcPr>
          <w:p w14:paraId="17166B6D" w14:textId="77777777" w:rsidR="00FF37A1" w:rsidRDefault="00FF37A1" w:rsidP="00954B54">
            <w:pPr>
              <w:jc w:val="center"/>
              <w:rPr>
                <w:szCs w:val="21"/>
              </w:rPr>
            </w:pPr>
            <w:r>
              <w:rPr>
                <w:rFonts w:hint="eastAsia"/>
                <w:szCs w:val="21"/>
              </w:rPr>
              <w:t>0.2.0</w:t>
            </w:r>
          </w:p>
        </w:tc>
        <w:tc>
          <w:tcPr>
            <w:tcW w:w="2693" w:type="dxa"/>
            <w:shd w:val="clear" w:color="auto" w:fill="auto"/>
          </w:tcPr>
          <w:p w14:paraId="5223FCC1" w14:textId="77777777" w:rsidR="00FF37A1" w:rsidRDefault="00FF37A1" w:rsidP="00954B54">
            <w:pPr>
              <w:jc w:val="center"/>
              <w:rPr>
                <w:szCs w:val="21"/>
              </w:rPr>
            </w:pPr>
            <w:r>
              <w:rPr>
                <w:rFonts w:hint="eastAsia"/>
                <w:szCs w:val="21"/>
              </w:rPr>
              <w:t>第二版</w:t>
            </w:r>
          </w:p>
        </w:tc>
        <w:tc>
          <w:tcPr>
            <w:tcW w:w="2251" w:type="dxa"/>
            <w:shd w:val="clear" w:color="auto" w:fill="auto"/>
          </w:tcPr>
          <w:p w14:paraId="49A44EE1" w14:textId="77777777" w:rsidR="00FF37A1" w:rsidRDefault="00FF37A1" w:rsidP="00954B54">
            <w:pPr>
              <w:jc w:val="center"/>
              <w:rPr>
                <w:szCs w:val="21"/>
              </w:rPr>
            </w:pPr>
            <w:r>
              <w:rPr>
                <w:rFonts w:hint="eastAsia"/>
                <w:szCs w:val="21"/>
              </w:rPr>
              <w:t>刘乐威</w:t>
            </w:r>
          </w:p>
        </w:tc>
        <w:tc>
          <w:tcPr>
            <w:tcW w:w="947" w:type="dxa"/>
            <w:shd w:val="clear" w:color="auto" w:fill="auto"/>
          </w:tcPr>
          <w:p w14:paraId="3F72F49D"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67B612C" w14:textId="77777777" w:rsidTr="00954B54">
        <w:tc>
          <w:tcPr>
            <w:tcW w:w="1261" w:type="dxa"/>
            <w:shd w:val="clear" w:color="auto" w:fill="auto"/>
          </w:tcPr>
          <w:p w14:paraId="1B4C9D0E" w14:textId="77777777" w:rsidR="00FF37A1" w:rsidRDefault="00FF37A1" w:rsidP="00954B54">
            <w:pPr>
              <w:rPr>
                <w:szCs w:val="21"/>
              </w:rPr>
            </w:pPr>
            <w:r>
              <w:rPr>
                <w:rFonts w:hint="eastAsia"/>
                <w:szCs w:val="21"/>
              </w:rPr>
              <w:t>2018/10/26</w:t>
            </w:r>
          </w:p>
        </w:tc>
        <w:tc>
          <w:tcPr>
            <w:tcW w:w="1144" w:type="dxa"/>
            <w:shd w:val="clear" w:color="auto" w:fill="auto"/>
          </w:tcPr>
          <w:p w14:paraId="6531E4C5" w14:textId="77777777" w:rsidR="00FF37A1" w:rsidRDefault="00FF37A1" w:rsidP="00954B54">
            <w:pPr>
              <w:jc w:val="center"/>
              <w:rPr>
                <w:szCs w:val="21"/>
              </w:rPr>
            </w:pPr>
            <w:r>
              <w:rPr>
                <w:rFonts w:hint="eastAsia"/>
                <w:szCs w:val="21"/>
              </w:rPr>
              <w:t>0.2.1</w:t>
            </w:r>
          </w:p>
        </w:tc>
        <w:tc>
          <w:tcPr>
            <w:tcW w:w="2693" w:type="dxa"/>
            <w:shd w:val="clear" w:color="auto" w:fill="auto"/>
          </w:tcPr>
          <w:p w14:paraId="46224CBB" w14:textId="77777777" w:rsidR="00FF37A1" w:rsidRDefault="00FF37A1" w:rsidP="00954B54">
            <w:pPr>
              <w:jc w:val="center"/>
              <w:rPr>
                <w:szCs w:val="21"/>
              </w:rPr>
            </w:pPr>
            <w:r>
              <w:rPr>
                <w:rFonts w:hint="eastAsia"/>
                <w:szCs w:val="21"/>
              </w:rPr>
              <w:t>增加logo，删除整合管理计划</w:t>
            </w:r>
          </w:p>
        </w:tc>
        <w:tc>
          <w:tcPr>
            <w:tcW w:w="2251" w:type="dxa"/>
            <w:shd w:val="clear" w:color="auto" w:fill="auto"/>
          </w:tcPr>
          <w:p w14:paraId="2CE682BE" w14:textId="77777777" w:rsidR="00FF37A1" w:rsidRDefault="00FF37A1" w:rsidP="00954B54">
            <w:pPr>
              <w:jc w:val="center"/>
              <w:rPr>
                <w:szCs w:val="21"/>
              </w:rPr>
            </w:pPr>
            <w:r>
              <w:rPr>
                <w:rFonts w:hint="eastAsia"/>
                <w:szCs w:val="21"/>
              </w:rPr>
              <w:t>周德阳</w:t>
            </w:r>
          </w:p>
        </w:tc>
        <w:tc>
          <w:tcPr>
            <w:tcW w:w="947" w:type="dxa"/>
            <w:shd w:val="clear" w:color="auto" w:fill="auto"/>
          </w:tcPr>
          <w:p w14:paraId="22328094" w14:textId="77777777" w:rsidR="00FF37A1" w:rsidRDefault="00FF37A1" w:rsidP="00954B54">
            <w:pPr>
              <w:jc w:val="center"/>
              <w:rPr>
                <w:szCs w:val="21"/>
              </w:rPr>
            </w:pPr>
            <w:proofErr w:type="gramStart"/>
            <w:r>
              <w:rPr>
                <w:rFonts w:hint="eastAsia"/>
                <w:szCs w:val="21"/>
              </w:rPr>
              <w:t>郦</w:t>
            </w:r>
            <w:proofErr w:type="gramEnd"/>
            <w:r>
              <w:rPr>
                <w:rFonts w:hint="eastAsia"/>
                <w:szCs w:val="21"/>
              </w:rPr>
              <w:t>哲聪（P</w:t>
            </w:r>
            <w:r>
              <w:rPr>
                <w:szCs w:val="21"/>
              </w:rPr>
              <w:t>M）</w:t>
            </w:r>
          </w:p>
        </w:tc>
      </w:tr>
      <w:tr w:rsidR="00FF37A1" w14:paraId="094A78B4" w14:textId="77777777" w:rsidTr="00954B54">
        <w:tc>
          <w:tcPr>
            <w:tcW w:w="1261" w:type="dxa"/>
            <w:shd w:val="clear" w:color="auto" w:fill="auto"/>
          </w:tcPr>
          <w:p w14:paraId="39E1F1D9" w14:textId="39BB9789" w:rsidR="00FF37A1" w:rsidRDefault="00FF37A1" w:rsidP="00954B54">
            <w:pPr>
              <w:rPr>
                <w:szCs w:val="21"/>
              </w:rPr>
            </w:pPr>
            <w:r>
              <w:rPr>
                <w:rFonts w:hint="eastAsia"/>
                <w:szCs w:val="21"/>
              </w:rPr>
              <w:t>2018/11/03</w:t>
            </w:r>
          </w:p>
        </w:tc>
        <w:tc>
          <w:tcPr>
            <w:tcW w:w="1144" w:type="dxa"/>
            <w:shd w:val="clear" w:color="auto" w:fill="auto"/>
          </w:tcPr>
          <w:p w14:paraId="2C07F27E" w14:textId="0B8BE305" w:rsidR="00FF37A1" w:rsidRDefault="00FF37A1" w:rsidP="00954B54">
            <w:pPr>
              <w:jc w:val="center"/>
              <w:rPr>
                <w:szCs w:val="21"/>
              </w:rPr>
            </w:pPr>
            <w:r>
              <w:rPr>
                <w:rFonts w:hint="eastAsia"/>
                <w:szCs w:val="21"/>
              </w:rPr>
              <w:t>0.2.2</w:t>
            </w:r>
          </w:p>
        </w:tc>
        <w:tc>
          <w:tcPr>
            <w:tcW w:w="2693" w:type="dxa"/>
            <w:shd w:val="clear" w:color="auto" w:fill="auto"/>
          </w:tcPr>
          <w:p w14:paraId="47EE8B63" w14:textId="73CCDC03" w:rsidR="00FF37A1" w:rsidRDefault="00FF37A1" w:rsidP="00954B54">
            <w:pPr>
              <w:jc w:val="center"/>
              <w:rPr>
                <w:szCs w:val="21"/>
              </w:rPr>
            </w:pPr>
            <w:r>
              <w:rPr>
                <w:rFonts w:hint="eastAsia"/>
                <w:szCs w:val="21"/>
              </w:rPr>
              <w:t>修改部分</w:t>
            </w:r>
          </w:p>
        </w:tc>
        <w:tc>
          <w:tcPr>
            <w:tcW w:w="2251" w:type="dxa"/>
            <w:shd w:val="clear" w:color="auto" w:fill="auto"/>
          </w:tcPr>
          <w:p w14:paraId="256636F9" w14:textId="313D10B6" w:rsidR="00FF37A1" w:rsidRDefault="00FF37A1" w:rsidP="00954B54">
            <w:pPr>
              <w:jc w:val="center"/>
              <w:rPr>
                <w:szCs w:val="21"/>
              </w:rPr>
            </w:pPr>
            <w:r>
              <w:rPr>
                <w:rFonts w:hint="eastAsia"/>
                <w:szCs w:val="21"/>
              </w:rPr>
              <w:t>刘乐威</w:t>
            </w:r>
          </w:p>
        </w:tc>
        <w:tc>
          <w:tcPr>
            <w:tcW w:w="947" w:type="dxa"/>
            <w:shd w:val="clear" w:color="auto" w:fill="auto"/>
          </w:tcPr>
          <w:p w14:paraId="5D57B869" w14:textId="3C9C9457" w:rsidR="00FF37A1" w:rsidRDefault="00FF37A1" w:rsidP="00954B54">
            <w:pPr>
              <w:jc w:val="center"/>
              <w:rPr>
                <w:szCs w:val="21"/>
              </w:rPr>
            </w:pPr>
            <w:proofErr w:type="gramStart"/>
            <w:r>
              <w:rPr>
                <w:rFonts w:hint="eastAsia"/>
                <w:szCs w:val="21"/>
              </w:rPr>
              <w:t>郦</w:t>
            </w:r>
            <w:proofErr w:type="gramEnd"/>
            <w:r>
              <w:rPr>
                <w:rFonts w:hint="eastAsia"/>
                <w:szCs w:val="21"/>
              </w:rPr>
              <w:t>哲聪（PM）</w:t>
            </w:r>
          </w:p>
        </w:tc>
      </w:tr>
      <w:tr w:rsidR="006067E2" w14:paraId="7FA0A6DF" w14:textId="77777777" w:rsidTr="00954B54">
        <w:tc>
          <w:tcPr>
            <w:tcW w:w="1261" w:type="dxa"/>
            <w:shd w:val="clear" w:color="auto" w:fill="auto"/>
          </w:tcPr>
          <w:p w14:paraId="761D1198" w14:textId="0BCDF22E" w:rsidR="006067E2" w:rsidRDefault="006067E2" w:rsidP="00954B54">
            <w:pPr>
              <w:rPr>
                <w:szCs w:val="21"/>
              </w:rPr>
            </w:pPr>
            <w:r>
              <w:rPr>
                <w:rFonts w:hint="eastAsia"/>
                <w:szCs w:val="21"/>
              </w:rPr>
              <w:t>2018/11/08</w:t>
            </w:r>
          </w:p>
        </w:tc>
        <w:tc>
          <w:tcPr>
            <w:tcW w:w="1144" w:type="dxa"/>
            <w:shd w:val="clear" w:color="auto" w:fill="auto"/>
          </w:tcPr>
          <w:p w14:paraId="5438D9D2" w14:textId="444E456C" w:rsidR="006067E2" w:rsidRDefault="006067E2" w:rsidP="00954B54">
            <w:pPr>
              <w:jc w:val="center"/>
              <w:rPr>
                <w:szCs w:val="21"/>
              </w:rPr>
            </w:pPr>
            <w:r>
              <w:rPr>
                <w:rFonts w:hint="eastAsia"/>
                <w:szCs w:val="21"/>
              </w:rPr>
              <w:t>0.2.3</w:t>
            </w:r>
          </w:p>
        </w:tc>
        <w:tc>
          <w:tcPr>
            <w:tcW w:w="2693" w:type="dxa"/>
            <w:shd w:val="clear" w:color="auto" w:fill="auto"/>
          </w:tcPr>
          <w:p w14:paraId="240932D2" w14:textId="6F9A1FC7" w:rsidR="006067E2" w:rsidRDefault="006067E2" w:rsidP="00954B54">
            <w:pPr>
              <w:jc w:val="center"/>
              <w:rPr>
                <w:szCs w:val="21"/>
              </w:rPr>
            </w:pPr>
            <w:r>
              <w:rPr>
                <w:rFonts w:hint="eastAsia"/>
                <w:szCs w:val="21"/>
              </w:rPr>
              <w:t>修改第四章和第七章以及部分WBS图</w:t>
            </w:r>
          </w:p>
        </w:tc>
        <w:tc>
          <w:tcPr>
            <w:tcW w:w="2251" w:type="dxa"/>
            <w:shd w:val="clear" w:color="auto" w:fill="auto"/>
          </w:tcPr>
          <w:p w14:paraId="0FEF5A7D" w14:textId="1FDD8AA3" w:rsidR="006067E2" w:rsidRDefault="006067E2" w:rsidP="00954B54">
            <w:pPr>
              <w:jc w:val="center"/>
              <w:rPr>
                <w:szCs w:val="21"/>
              </w:rPr>
            </w:pPr>
            <w:r>
              <w:rPr>
                <w:rFonts w:hint="eastAsia"/>
                <w:szCs w:val="21"/>
              </w:rPr>
              <w:t>刘乐威、周德阳</w:t>
            </w:r>
          </w:p>
        </w:tc>
        <w:tc>
          <w:tcPr>
            <w:tcW w:w="947" w:type="dxa"/>
            <w:shd w:val="clear" w:color="auto" w:fill="auto"/>
          </w:tcPr>
          <w:p w14:paraId="6C6F29BA" w14:textId="1B29318F" w:rsidR="006067E2" w:rsidRDefault="006067E2" w:rsidP="00954B54">
            <w:pPr>
              <w:jc w:val="center"/>
              <w:rPr>
                <w:szCs w:val="21"/>
              </w:rPr>
            </w:pPr>
            <w:proofErr w:type="gramStart"/>
            <w:r>
              <w:rPr>
                <w:rFonts w:hint="eastAsia"/>
                <w:szCs w:val="21"/>
              </w:rPr>
              <w:t>郦</w:t>
            </w:r>
            <w:proofErr w:type="gramEnd"/>
            <w:r>
              <w:rPr>
                <w:rFonts w:hint="eastAsia"/>
                <w:szCs w:val="21"/>
              </w:rPr>
              <w:t>哲聪（P</w:t>
            </w:r>
            <w:r>
              <w:rPr>
                <w:szCs w:val="21"/>
              </w:rPr>
              <w:t>M</w:t>
            </w:r>
            <w:r>
              <w:rPr>
                <w:rFonts w:hint="eastAsia"/>
                <w:szCs w:val="21"/>
              </w:rPr>
              <w:t>）</w:t>
            </w:r>
          </w:p>
        </w:tc>
      </w:tr>
    </w:tbl>
    <w:p w14:paraId="0C4BD2B7" w14:textId="77777777" w:rsidR="00DE2158" w:rsidRPr="00F57B39" w:rsidRDefault="00DE2158" w:rsidP="00DE2158"/>
    <w:p w14:paraId="5B4ED1D3" w14:textId="77777777" w:rsidR="0064133F" w:rsidRDefault="00ED3AF4">
      <w:r w:rsidRPr="00F57B39">
        <w:br w:type="page"/>
      </w:r>
    </w:p>
    <w:sdt>
      <w:sdtPr>
        <w:rPr>
          <w:rFonts w:ascii="等线" w:eastAsia="等线" w:hAnsi="等线"/>
          <w:color w:val="auto"/>
          <w:kern w:val="2"/>
          <w:sz w:val="21"/>
          <w:szCs w:val="22"/>
          <w:lang w:val="zh-CN"/>
        </w:rPr>
        <w:id w:val="1071003285"/>
        <w:docPartObj>
          <w:docPartGallery w:val="Table of Contents"/>
          <w:docPartUnique/>
        </w:docPartObj>
      </w:sdtPr>
      <w:sdtEndPr>
        <w:rPr>
          <w:b/>
          <w:bCs/>
        </w:rPr>
      </w:sdtEndPr>
      <w:sdtContent>
        <w:p w14:paraId="7659314B" w14:textId="5424B972" w:rsidR="0064133F" w:rsidRDefault="0064133F" w:rsidP="005D44E0">
          <w:pPr>
            <w:pStyle w:val="TOC"/>
            <w:jc w:val="center"/>
          </w:pPr>
          <w:r>
            <w:rPr>
              <w:lang w:val="zh-CN"/>
            </w:rPr>
            <w:t>目录</w:t>
          </w:r>
        </w:p>
        <w:p w14:paraId="26F59025" w14:textId="5F532C25" w:rsidR="00F57B39" w:rsidRDefault="0064133F">
          <w:pPr>
            <w:pStyle w:val="TOC2"/>
            <w:tabs>
              <w:tab w:val="right" w:leader="dot" w:pos="8296"/>
            </w:tabs>
            <w:rPr>
              <w:rFonts w:asciiTheme="minorHAnsi" w:eastAsiaTheme="minorEastAsia" w:hAnsiTheme="minorHAnsi" w:cstheme="minorBidi"/>
              <w:noProof/>
            </w:rPr>
          </w:pPr>
          <w:r>
            <w:rPr>
              <w:b/>
              <w:bCs/>
              <w:lang w:val="zh-CN"/>
            </w:rPr>
            <w:fldChar w:fldCharType="begin"/>
          </w:r>
          <w:r>
            <w:rPr>
              <w:b/>
              <w:bCs/>
              <w:lang w:val="zh-CN"/>
            </w:rPr>
            <w:instrText xml:space="preserve"> TOC \o "1-8" \h \z \u </w:instrText>
          </w:r>
          <w:r>
            <w:rPr>
              <w:b/>
              <w:bCs/>
              <w:lang w:val="zh-CN"/>
            </w:rPr>
            <w:fldChar w:fldCharType="separate"/>
          </w:r>
          <w:hyperlink w:anchor="_Toc529711459" w:history="1">
            <w:r w:rsidR="00F57B39" w:rsidRPr="007F7213">
              <w:rPr>
                <w:rStyle w:val="a8"/>
                <w:rFonts w:ascii="宋体" w:eastAsia="宋体" w:hAnsi="宋体"/>
                <w:noProof/>
              </w:rPr>
              <w:t>第1章 引言</w:t>
            </w:r>
            <w:r w:rsidR="00F57B39">
              <w:rPr>
                <w:noProof/>
                <w:webHidden/>
              </w:rPr>
              <w:tab/>
            </w:r>
            <w:r w:rsidR="00F57B39">
              <w:rPr>
                <w:noProof/>
                <w:webHidden/>
              </w:rPr>
              <w:fldChar w:fldCharType="begin"/>
            </w:r>
            <w:r w:rsidR="00F57B39">
              <w:rPr>
                <w:noProof/>
                <w:webHidden/>
              </w:rPr>
              <w:instrText xml:space="preserve"> PAGEREF _Toc529711459 \h </w:instrText>
            </w:r>
            <w:r w:rsidR="00F57B39">
              <w:rPr>
                <w:noProof/>
                <w:webHidden/>
              </w:rPr>
            </w:r>
            <w:r w:rsidR="00F57B39">
              <w:rPr>
                <w:noProof/>
                <w:webHidden/>
              </w:rPr>
              <w:fldChar w:fldCharType="separate"/>
            </w:r>
            <w:r w:rsidR="00F57B39">
              <w:rPr>
                <w:noProof/>
                <w:webHidden/>
              </w:rPr>
              <w:t>7</w:t>
            </w:r>
            <w:r w:rsidR="00F57B39">
              <w:rPr>
                <w:noProof/>
                <w:webHidden/>
              </w:rPr>
              <w:fldChar w:fldCharType="end"/>
            </w:r>
          </w:hyperlink>
        </w:p>
        <w:p w14:paraId="35A7ACBD" w14:textId="7D40C06B" w:rsidR="00F57B39" w:rsidRDefault="002F67B1">
          <w:pPr>
            <w:pStyle w:val="TOC3"/>
            <w:tabs>
              <w:tab w:val="right" w:leader="dot" w:pos="8296"/>
            </w:tabs>
            <w:rPr>
              <w:rFonts w:asciiTheme="minorHAnsi" w:eastAsiaTheme="minorEastAsia" w:hAnsiTheme="minorHAnsi" w:cstheme="minorBidi"/>
              <w:noProof/>
            </w:rPr>
          </w:pPr>
          <w:hyperlink w:anchor="_Toc529711460" w:history="1">
            <w:r w:rsidR="00F57B39" w:rsidRPr="007F7213">
              <w:rPr>
                <w:rStyle w:val="a8"/>
                <w:rFonts w:ascii="宋体" w:eastAsia="宋体" w:hAnsi="宋体"/>
                <w:noProof/>
              </w:rPr>
              <w:t>1.1 编写目的</w:t>
            </w:r>
            <w:r w:rsidR="00F57B39">
              <w:rPr>
                <w:noProof/>
                <w:webHidden/>
              </w:rPr>
              <w:tab/>
            </w:r>
            <w:r w:rsidR="00F57B39">
              <w:rPr>
                <w:noProof/>
                <w:webHidden/>
              </w:rPr>
              <w:fldChar w:fldCharType="begin"/>
            </w:r>
            <w:r w:rsidR="00F57B39">
              <w:rPr>
                <w:noProof/>
                <w:webHidden/>
              </w:rPr>
              <w:instrText xml:space="preserve"> PAGEREF _Toc529711460 \h </w:instrText>
            </w:r>
            <w:r w:rsidR="00F57B39">
              <w:rPr>
                <w:noProof/>
                <w:webHidden/>
              </w:rPr>
            </w:r>
            <w:r w:rsidR="00F57B39">
              <w:rPr>
                <w:noProof/>
                <w:webHidden/>
              </w:rPr>
              <w:fldChar w:fldCharType="separate"/>
            </w:r>
            <w:r w:rsidR="00F57B39">
              <w:rPr>
                <w:noProof/>
                <w:webHidden/>
              </w:rPr>
              <w:t>7</w:t>
            </w:r>
            <w:r w:rsidR="00F57B39">
              <w:rPr>
                <w:noProof/>
                <w:webHidden/>
              </w:rPr>
              <w:fldChar w:fldCharType="end"/>
            </w:r>
          </w:hyperlink>
        </w:p>
        <w:p w14:paraId="7C9AAB91" w14:textId="764BED8A" w:rsidR="00F57B39" w:rsidRDefault="002F67B1">
          <w:pPr>
            <w:pStyle w:val="TOC3"/>
            <w:tabs>
              <w:tab w:val="right" w:leader="dot" w:pos="8296"/>
            </w:tabs>
            <w:rPr>
              <w:rFonts w:asciiTheme="minorHAnsi" w:eastAsiaTheme="minorEastAsia" w:hAnsiTheme="minorHAnsi" w:cstheme="minorBidi"/>
              <w:noProof/>
            </w:rPr>
          </w:pPr>
          <w:hyperlink w:anchor="_Toc529711461" w:history="1">
            <w:r w:rsidR="00F57B39" w:rsidRPr="007F7213">
              <w:rPr>
                <w:rStyle w:val="a8"/>
                <w:rFonts w:ascii="宋体" w:eastAsia="宋体" w:hAnsi="宋体"/>
                <w:noProof/>
              </w:rPr>
              <w:t>1.2 业务目标</w:t>
            </w:r>
            <w:r w:rsidR="00F57B39">
              <w:rPr>
                <w:noProof/>
                <w:webHidden/>
              </w:rPr>
              <w:tab/>
            </w:r>
            <w:r w:rsidR="00F57B39">
              <w:rPr>
                <w:noProof/>
                <w:webHidden/>
              </w:rPr>
              <w:fldChar w:fldCharType="begin"/>
            </w:r>
            <w:r w:rsidR="00F57B39">
              <w:rPr>
                <w:noProof/>
                <w:webHidden/>
              </w:rPr>
              <w:instrText xml:space="preserve"> PAGEREF _Toc529711461 \h </w:instrText>
            </w:r>
            <w:r w:rsidR="00F57B39">
              <w:rPr>
                <w:noProof/>
                <w:webHidden/>
              </w:rPr>
            </w:r>
            <w:r w:rsidR="00F57B39">
              <w:rPr>
                <w:noProof/>
                <w:webHidden/>
              </w:rPr>
              <w:fldChar w:fldCharType="separate"/>
            </w:r>
            <w:r w:rsidR="00F57B39">
              <w:rPr>
                <w:noProof/>
                <w:webHidden/>
              </w:rPr>
              <w:t>9</w:t>
            </w:r>
            <w:r w:rsidR="00F57B39">
              <w:rPr>
                <w:noProof/>
                <w:webHidden/>
              </w:rPr>
              <w:fldChar w:fldCharType="end"/>
            </w:r>
          </w:hyperlink>
        </w:p>
        <w:p w14:paraId="54B4E2DE" w14:textId="4FBE4B9C" w:rsidR="00F57B39" w:rsidRDefault="002F67B1">
          <w:pPr>
            <w:pStyle w:val="TOC4"/>
            <w:tabs>
              <w:tab w:val="right" w:leader="dot" w:pos="8296"/>
            </w:tabs>
            <w:rPr>
              <w:rFonts w:asciiTheme="minorHAnsi" w:eastAsiaTheme="minorEastAsia" w:hAnsiTheme="minorHAnsi" w:cstheme="minorBidi"/>
              <w:noProof/>
            </w:rPr>
          </w:pPr>
          <w:hyperlink w:anchor="_Toc529711462" w:history="1">
            <w:r w:rsidR="00F57B39" w:rsidRPr="007F7213">
              <w:rPr>
                <w:rStyle w:val="a8"/>
                <w:rFonts w:ascii="宋体" w:eastAsia="宋体" w:hAnsi="宋体"/>
                <w:noProof/>
              </w:rPr>
              <w:t>1.2.1具有教学目标</w:t>
            </w:r>
            <w:r w:rsidR="00F57B39">
              <w:rPr>
                <w:noProof/>
                <w:webHidden/>
              </w:rPr>
              <w:tab/>
            </w:r>
            <w:r w:rsidR="00F57B39">
              <w:rPr>
                <w:noProof/>
                <w:webHidden/>
              </w:rPr>
              <w:fldChar w:fldCharType="begin"/>
            </w:r>
            <w:r w:rsidR="00F57B39">
              <w:rPr>
                <w:noProof/>
                <w:webHidden/>
              </w:rPr>
              <w:instrText xml:space="preserve"> PAGEREF _Toc529711462 \h </w:instrText>
            </w:r>
            <w:r w:rsidR="00F57B39">
              <w:rPr>
                <w:noProof/>
                <w:webHidden/>
              </w:rPr>
            </w:r>
            <w:r w:rsidR="00F57B39">
              <w:rPr>
                <w:noProof/>
                <w:webHidden/>
              </w:rPr>
              <w:fldChar w:fldCharType="separate"/>
            </w:r>
            <w:r w:rsidR="00F57B39">
              <w:rPr>
                <w:noProof/>
                <w:webHidden/>
              </w:rPr>
              <w:t>9</w:t>
            </w:r>
            <w:r w:rsidR="00F57B39">
              <w:rPr>
                <w:noProof/>
                <w:webHidden/>
              </w:rPr>
              <w:fldChar w:fldCharType="end"/>
            </w:r>
          </w:hyperlink>
        </w:p>
        <w:p w14:paraId="3A704EF7" w14:textId="1ACD2B70" w:rsidR="00F57B39" w:rsidRDefault="002F67B1">
          <w:pPr>
            <w:pStyle w:val="TOC4"/>
            <w:tabs>
              <w:tab w:val="right" w:leader="dot" w:pos="8296"/>
            </w:tabs>
            <w:rPr>
              <w:rFonts w:asciiTheme="minorHAnsi" w:eastAsiaTheme="minorEastAsia" w:hAnsiTheme="minorHAnsi" w:cstheme="minorBidi"/>
              <w:noProof/>
            </w:rPr>
          </w:pPr>
          <w:hyperlink w:anchor="_Toc529711463" w:history="1">
            <w:r w:rsidR="00F57B39" w:rsidRPr="007F7213">
              <w:rPr>
                <w:rStyle w:val="a8"/>
                <w:rFonts w:ascii="宋体" w:eastAsia="宋体" w:hAnsi="宋体"/>
                <w:noProof/>
              </w:rPr>
              <w:t>1.2.2教学内容以及方法手段</w:t>
            </w:r>
            <w:r w:rsidR="00F57B39">
              <w:rPr>
                <w:noProof/>
                <w:webHidden/>
              </w:rPr>
              <w:tab/>
            </w:r>
            <w:r w:rsidR="00F57B39">
              <w:rPr>
                <w:noProof/>
                <w:webHidden/>
              </w:rPr>
              <w:fldChar w:fldCharType="begin"/>
            </w:r>
            <w:r w:rsidR="00F57B39">
              <w:rPr>
                <w:noProof/>
                <w:webHidden/>
              </w:rPr>
              <w:instrText xml:space="preserve"> PAGEREF _Toc529711463 \h </w:instrText>
            </w:r>
            <w:r w:rsidR="00F57B39">
              <w:rPr>
                <w:noProof/>
                <w:webHidden/>
              </w:rPr>
            </w:r>
            <w:r w:rsidR="00F57B39">
              <w:rPr>
                <w:noProof/>
                <w:webHidden/>
              </w:rPr>
              <w:fldChar w:fldCharType="separate"/>
            </w:r>
            <w:r w:rsidR="00F57B39">
              <w:rPr>
                <w:noProof/>
                <w:webHidden/>
              </w:rPr>
              <w:t>9</w:t>
            </w:r>
            <w:r w:rsidR="00F57B39">
              <w:rPr>
                <w:noProof/>
                <w:webHidden/>
              </w:rPr>
              <w:fldChar w:fldCharType="end"/>
            </w:r>
          </w:hyperlink>
        </w:p>
        <w:p w14:paraId="01923E4A" w14:textId="02C68D77" w:rsidR="00F57B39" w:rsidRDefault="002F67B1">
          <w:pPr>
            <w:pStyle w:val="TOC4"/>
            <w:tabs>
              <w:tab w:val="right" w:leader="dot" w:pos="8296"/>
            </w:tabs>
            <w:rPr>
              <w:rFonts w:asciiTheme="minorHAnsi" w:eastAsiaTheme="minorEastAsia" w:hAnsiTheme="minorHAnsi" w:cstheme="minorBidi"/>
              <w:noProof/>
            </w:rPr>
          </w:pPr>
          <w:hyperlink w:anchor="_Toc529711464" w:history="1">
            <w:r w:rsidR="00F57B39" w:rsidRPr="007F7213">
              <w:rPr>
                <w:rStyle w:val="a8"/>
                <w:rFonts w:ascii="宋体" w:eastAsia="宋体" w:hAnsi="宋体"/>
                <w:noProof/>
              </w:rPr>
              <w:t>1.2.3安全稳定性</w:t>
            </w:r>
            <w:r w:rsidR="00F57B39">
              <w:rPr>
                <w:noProof/>
                <w:webHidden/>
              </w:rPr>
              <w:tab/>
            </w:r>
            <w:r w:rsidR="00F57B39">
              <w:rPr>
                <w:noProof/>
                <w:webHidden/>
              </w:rPr>
              <w:fldChar w:fldCharType="begin"/>
            </w:r>
            <w:r w:rsidR="00F57B39">
              <w:rPr>
                <w:noProof/>
                <w:webHidden/>
              </w:rPr>
              <w:instrText xml:space="preserve"> PAGEREF _Toc529711464 \h </w:instrText>
            </w:r>
            <w:r w:rsidR="00F57B39">
              <w:rPr>
                <w:noProof/>
                <w:webHidden/>
              </w:rPr>
            </w:r>
            <w:r w:rsidR="00F57B39">
              <w:rPr>
                <w:noProof/>
                <w:webHidden/>
              </w:rPr>
              <w:fldChar w:fldCharType="separate"/>
            </w:r>
            <w:r w:rsidR="00F57B39">
              <w:rPr>
                <w:noProof/>
                <w:webHidden/>
              </w:rPr>
              <w:t>9</w:t>
            </w:r>
            <w:r w:rsidR="00F57B39">
              <w:rPr>
                <w:noProof/>
                <w:webHidden/>
              </w:rPr>
              <w:fldChar w:fldCharType="end"/>
            </w:r>
          </w:hyperlink>
        </w:p>
        <w:p w14:paraId="626C4737" w14:textId="0AD9682D" w:rsidR="00F57B39" w:rsidRDefault="002F67B1">
          <w:pPr>
            <w:pStyle w:val="TOC4"/>
            <w:tabs>
              <w:tab w:val="right" w:leader="dot" w:pos="8296"/>
            </w:tabs>
            <w:rPr>
              <w:rFonts w:asciiTheme="minorHAnsi" w:eastAsiaTheme="minorEastAsia" w:hAnsiTheme="minorHAnsi" w:cstheme="minorBidi"/>
              <w:noProof/>
            </w:rPr>
          </w:pPr>
          <w:hyperlink w:anchor="_Toc529711465" w:history="1">
            <w:r w:rsidR="00F57B39" w:rsidRPr="007F7213">
              <w:rPr>
                <w:rStyle w:val="a8"/>
                <w:rFonts w:ascii="宋体" w:eastAsia="宋体" w:hAnsi="宋体"/>
                <w:noProof/>
              </w:rPr>
              <w:t>1.2.4更新与维护</w:t>
            </w:r>
            <w:r w:rsidR="00F57B39">
              <w:rPr>
                <w:noProof/>
                <w:webHidden/>
              </w:rPr>
              <w:tab/>
            </w:r>
            <w:r w:rsidR="00F57B39">
              <w:rPr>
                <w:noProof/>
                <w:webHidden/>
              </w:rPr>
              <w:fldChar w:fldCharType="begin"/>
            </w:r>
            <w:r w:rsidR="00F57B39">
              <w:rPr>
                <w:noProof/>
                <w:webHidden/>
              </w:rPr>
              <w:instrText xml:space="preserve"> PAGEREF _Toc529711465 \h </w:instrText>
            </w:r>
            <w:r w:rsidR="00F57B39">
              <w:rPr>
                <w:noProof/>
                <w:webHidden/>
              </w:rPr>
            </w:r>
            <w:r w:rsidR="00F57B39">
              <w:rPr>
                <w:noProof/>
                <w:webHidden/>
              </w:rPr>
              <w:fldChar w:fldCharType="separate"/>
            </w:r>
            <w:r w:rsidR="00F57B39">
              <w:rPr>
                <w:noProof/>
                <w:webHidden/>
              </w:rPr>
              <w:t>9</w:t>
            </w:r>
            <w:r w:rsidR="00F57B39">
              <w:rPr>
                <w:noProof/>
                <w:webHidden/>
              </w:rPr>
              <w:fldChar w:fldCharType="end"/>
            </w:r>
          </w:hyperlink>
        </w:p>
        <w:p w14:paraId="6EF4FADF" w14:textId="142B5C80" w:rsidR="00F57B39" w:rsidRDefault="002F67B1">
          <w:pPr>
            <w:pStyle w:val="TOC4"/>
            <w:tabs>
              <w:tab w:val="right" w:leader="dot" w:pos="8296"/>
            </w:tabs>
            <w:rPr>
              <w:rFonts w:asciiTheme="minorHAnsi" w:eastAsiaTheme="minorEastAsia" w:hAnsiTheme="minorHAnsi" w:cstheme="minorBidi"/>
              <w:noProof/>
            </w:rPr>
          </w:pPr>
          <w:hyperlink w:anchor="_Toc529711466" w:history="1">
            <w:r w:rsidR="00F57B39" w:rsidRPr="007F7213">
              <w:rPr>
                <w:rStyle w:val="a8"/>
                <w:rFonts w:ascii="宋体" w:eastAsia="宋体" w:hAnsi="宋体"/>
                <w:noProof/>
              </w:rPr>
              <w:t>1.2.5沟通交互</w:t>
            </w:r>
            <w:r w:rsidR="00F57B39">
              <w:rPr>
                <w:noProof/>
                <w:webHidden/>
              </w:rPr>
              <w:tab/>
            </w:r>
            <w:r w:rsidR="00F57B39">
              <w:rPr>
                <w:noProof/>
                <w:webHidden/>
              </w:rPr>
              <w:fldChar w:fldCharType="begin"/>
            </w:r>
            <w:r w:rsidR="00F57B39">
              <w:rPr>
                <w:noProof/>
                <w:webHidden/>
              </w:rPr>
              <w:instrText xml:space="preserve"> PAGEREF _Toc529711466 \h </w:instrText>
            </w:r>
            <w:r w:rsidR="00F57B39">
              <w:rPr>
                <w:noProof/>
                <w:webHidden/>
              </w:rPr>
            </w:r>
            <w:r w:rsidR="00F57B39">
              <w:rPr>
                <w:noProof/>
                <w:webHidden/>
              </w:rPr>
              <w:fldChar w:fldCharType="separate"/>
            </w:r>
            <w:r w:rsidR="00F57B39">
              <w:rPr>
                <w:noProof/>
                <w:webHidden/>
              </w:rPr>
              <w:t>9</w:t>
            </w:r>
            <w:r w:rsidR="00F57B39">
              <w:rPr>
                <w:noProof/>
                <w:webHidden/>
              </w:rPr>
              <w:fldChar w:fldCharType="end"/>
            </w:r>
          </w:hyperlink>
        </w:p>
        <w:p w14:paraId="474925E9" w14:textId="1628BC0D" w:rsidR="00F57B39" w:rsidRDefault="002F67B1">
          <w:pPr>
            <w:pStyle w:val="TOC3"/>
            <w:tabs>
              <w:tab w:val="right" w:leader="dot" w:pos="8296"/>
            </w:tabs>
            <w:rPr>
              <w:rFonts w:asciiTheme="minorHAnsi" w:eastAsiaTheme="minorEastAsia" w:hAnsiTheme="minorHAnsi" w:cstheme="minorBidi"/>
              <w:noProof/>
            </w:rPr>
          </w:pPr>
          <w:hyperlink w:anchor="_Toc529711467" w:history="1">
            <w:r w:rsidR="00F57B39" w:rsidRPr="007F7213">
              <w:rPr>
                <w:rStyle w:val="a8"/>
                <w:rFonts w:ascii="宋体" w:eastAsia="宋体" w:hAnsi="宋体"/>
                <w:noProof/>
              </w:rPr>
              <w:t>1.3 参考资料</w:t>
            </w:r>
            <w:r w:rsidR="00F57B39">
              <w:rPr>
                <w:noProof/>
                <w:webHidden/>
              </w:rPr>
              <w:tab/>
            </w:r>
            <w:r w:rsidR="00F57B39">
              <w:rPr>
                <w:noProof/>
                <w:webHidden/>
              </w:rPr>
              <w:fldChar w:fldCharType="begin"/>
            </w:r>
            <w:r w:rsidR="00F57B39">
              <w:rPr>
                <w:noProof/>
                <w:webHidden/>
              </w:rPr>
              <w:instrText xml:space="preserve"> PAGEREF _Toc529711467 \h </w:instrText>
            </w:r>
            <w:r w:rsidR="00F57B39">
              <w:rPr>
                <w:noProof/>
                <w:webHidden/>
              </w:rPr>
            </w:r>
            <w:r w:rsidR="00F57B39">
              <w:rPr>
                <w:noProof/>
                <w:webHidden/>
              </w:rPr>
              <w:fldChar w:fldCharType="separate"/>
            </w:r>
            <w:r w:rsidR="00F57B39">
              <w:rPr>
                <w:noProof/>
                <w:webHidden/>
              </w:rPr>
              <w:t>10</w:t>
            </w:r>
            <w:r w:rsidR="00F57B39">
              <w:rPr>
                <w:noProof/>
                <w:webHidden/>
              </w:rPr>
              <w:fldChar w:fldCharType="end"/>
            </w:r>
          </w:hyperlink>
        </w:p>
        <w:p w14:paraId="5C4040DF" w14:textId="7A634FC1" w:rsidR="00F57B39" w:rsidRDefault="002F67B1" w:rsidP="0000665B">
          <w:pPr>
            <w:pStyle w:val="TOC1"/>
            <w:tabs>
              <w:tab w:val="right" w:leader="dot" w:pos="8296"/>
            </w:tabs>
            <w:ind w:firstLineChars="200" w:firstLine="420"/>
            <w:rPr>
              <w:noProof/>
            </w:rPr>
          </w:pPr>
          <w:hyperlink w:anchor="_Toc529711468" w:history="1">
            <w:r w:rsidR="00F57B39" w:rsidRPr="007F7213">
              <w:rPr>
                <w:rStyle w:val="a8"/>
                <w:rFonts w:ascii="宋体" w:eastAsia="宋体" w:hAnsi="宋体"/>
                <w:noProof/>
              </w:rPr>
              <w:t>第2章 项目概述</w:t>
            </w:r>
            <w:r w:rsidR="00F57B39">
              <w:rPr>
                <w:noProof/>
                <w:webHidden/>
              </w:rPr>
              <w:tab/>
            </w:r>
            <w:r w:rsidR="00F57B39">
              <w:rPr>
                <w:noProof/>
                <w:webHidden/>
              </w:rPr>
              <w:fldChar w:fldCharType="begin"/>
            </w:r>
            <w:r w:rsidR="00F57B39">
              <w:rPr>
                <w:noProof/>
                <w:webHidden/>
              </w:rPr>
              <w:instrText xml:space="preserve"> PAGEREF _Toc529711468 \h </w:instrText>
            </w:r>
            <w:r w:rsidR="00F57B39">
              <w:rPr>
                <w:noProof/>
                <w:webHidden/>
              </w:rPr>
            </w:r>
            <w:r w:rsidR="00F57B39">
              <w:rPr>
                <w:noProof/>
                <w:webHidden/>
              </w:rPr>
              <w:fldChar w:fldCharType="separate"/>
            </w:r>
            <w:r w:rsidR="00F57B39">
              <w:rPr>
                <w:noProof/>
                <w:webHidden/>
              </w:rPr>
              <w:t>11</w:t>
            </w:r>
            <w:r w:rsidR="00F57B39">
              <w:rPr>
                <w:noProof/>
                <w:webHidden/>
              </w:rPr>
              <w:fldChar w:fldCharType="end"/>
            </w:r>
          </w:hyperlink>
        </w:p>
        <w:p w14:paraId="28059410" w14:textId="08F45243" w:rsidR="00F57B39" w:rsidRDefault="002F67B1">
          <w:pPr>
            <w:pStyle w:val="TOC3"/>
            <w:tabs>
              <w:tab w:val="right" w:leader="dot" w:pos="8296"/>
            </w:tabs>
            <w:rPr>
              <w:rFonts w:asciiTheme="minorHAnsi" w:eastAsiaTheme="minorEastAsia" w:hAnsiTheme="minorHAnsi" w:cstheme="minorBidi"/>
              <w:noProof/>
            </w:rPr>
          </w:pPr>
          <w:hyperlink w:anchor="_Toc529711469" w:history="1">
            <w:r w:rsidR="00F57B39" w:rsidRPr="007F7213">
              <w:rPr>
                <w:rStyle w:val="a8"/>
                <w:rFonts w:ascii="宋体" w:eastAsia="宋体" w:hAnsi="宋体"/>
                <w:noProof/>
              </w:rPr>
              <w:t>2.1 工作内容</w:t>
            </w:r>
            <w:r w:rsidR="00F57B39">
              <w:rPr>
                <w:noProof/>
                <w:webHidden/>
              </w:rPr>
              <w:tab/>
            </w:r>
            <w:r w:rsidR="00F57B39">
              <w:rPr>
                <w:noProof/>
                <w:webHidden/>
              </w:rPr>
              <w:fldChar w:fldCharType="begin"/>
            </w:r>
            <w:r w:rsidR="00F57B39">
              <w:rPr>
                <w:noProof/>
                <w:webHidden/>
              </w:rPr>
              <w:instrText xml:space="preserve"> PAGEREF _Toc529711469 \h </w:instrText>
            </w:r>
            <w:r w:rsidR="00F57B39">
              <w:rPr>
                <w:noProof/>
                <w:webHidden/>
              </w:rPr>
            </w:r>
            <w:r w:rsidR="00F57B39">
              <w:rPr>
                <w:noProof/>
                <w:webHidden/>
              </w:rPr>
              <w:fldChar w:fldCharType="separate"/>
            </w:r>
            <w:r w:rsidR="00F57B39">
              <w:rPr>
                <w:noProof/>
                <w:webHidden/>
              </w:rPr>
              <w:t>11</w:t>
            </w:r>
            <w:r w:rsidR="00F57B39">
              <w:rPr>
                <w:noProof/>
                <w:webHidden/>
              </w:rPr>
              <w:fldChar w:fldCharType="end"/>
            </w:r>
          </w:hyperlink>
        </w:p>
        <w:p w14:paraId="790DF69C" w14:textId="4500A013" w:rsidR="00F57B39" w:rsidRDefault="002F67B1">
          <w:pPr>
            <w:pStyle w:val="TOC3"/>
            <w:tabs>
              <w:tab w:val="right" w:leader="dot" w:pos="8296"/>
            </w:tabs>
            <w:rPr>
              <w:rFonts w:asciiTheme="minorHAnsi" w:eastAsiaTheme="minorEastAsia" w:hAnsiTheme="minorHAnsi" w:cstheme="minorBidi"/>
              <w:noProof/>
            </w:rPr>
          </w:pPr>
          <w:hyperlink w:anchor="_Toc529711470" w:history="1">
            <w:r w:rsidR="00F57B39" w:rsidRPr="007F7213">
              <w:rPr>
                <w:rStyle w:val="a8"/>
                <w:rFonts w:ascii="宋体" w:eastAsia="宋体" w:hAnsi="宋体"/>
                <w:noProof/>
              </w:rPr>
              <w:t>2.2 项目组织结构</w:t>
            </w:r>
            <w:r w:rsidR="00F57B39">
              <w:rPr>
                <w:noProof/>
                <w:webHidden/>
              </w:rPr>
              <w:tab/>
            </w:r>
            <w:r w:rsidR="00F57B39">
              <w:rPr>
                <w:noProof/>
                <w:webHidden/>
              </w:rPr>
              <w:fldChar w:fldCharType="begin"/>
            </w:r>
            <w:r w:rsidR="00F57B39">
              <w:rPr>
                <w:noProof/>
                <w:webHidden/>
              </w:rPr>
              <w:instrText xml:space="preserve"> PAGEREF _Toc529711470 \h </w:instrText>
            </w:r>
            <w:r w:rsidR="00F57B39">
              <w:rPr>
                <w:noProof/>
                <w:webHidden/>
              </w:rPr>
            </w:r>
            <w:r w:rsidR="00F57B39">
              <w:rPr>
                <w:noProof/>
                <w:webHidden/>
              </w:rPr>
              <w:fldChar w:fldCharType="separate"/>
            </w:r>
            <w:r w:rsidR="00F57B39">
              <w:rPr>
                <w:noProof/>
                <w:webHidden/>
              </w:rPr>
              <w:t>11</w:t>
            </w:r>
            <w:r w:rsidR="00F57B39">
              <w:rPr>
                <w:noProof/>
                <w:webHidden/>
              </w:rPr>
              <w:fldChar w:fldCharType="end"/>
            </w:r>
          </w:hyperlink>
        </w:p>
        <w:p w14:paraId="27BAC5D8" w14:textId="7C2D26CE" w:rsidR="00F57B39" w:rsidRDefault="002F67B1">
          <w:pPr>
            <w:pStyle w:val="TOC3"/>
            <w:tabs>
              <w:tab w:val="right" w:leader="dot" w:pos="8296"/>
            </w:tabs>
            <w:rPr>
              <w:rFonts w:asciiTheme="minorHAnsi" w:eastAsiaTheme="minorEastAsia" w:hAnsiTheme="minorHAnsi" w:cstheme="minorBidi"/>
              <w:noProof/>
            </w:rPr>
          </w:pPr>
          <w:hyperlink w:anchor="_Toc529711471" w:history="1">
            <w:r w:rsidR="00F57B39" w:rsidRPr="007F7213">
              <w:rPr>
                <w:rStyle w:val="a8"/>
                <w:rFonts w:ascii="宋体" w:eastAsia="宋体" w:hAnsi="宋体"/>
                <w:noProof/>
              </w:rPr>
              <w:t>2.3 项目干系人分析</w:t>
            </w:r>
            <w:r w:rsidR="00F57B39">
              <w:rPr>
                <w:noProof/>
                <w:webHidden/>
              </w:rPr>
              <w:tab/>
            </w:r>
            <w:r w:rsidR="00F57B39">
              <w:rPr>
                <w:noProof/>
                <w:webHidden/>
              </w:rPr>
              <w:fldChar w:fldCharType="begin"/>
            </w:r>
            <w:r w:rsidR="00F57B39">
              <w:rPr>
                <w:noProof/>
                <w:webHidden/>
              </w:rPr>
              <w:instrText xml:space="preserve"> PAGEREF _Toc529711471 \h </w:instrText>
            </w:r>
            <w:r w:rsidR="00F57B39">
              <w:rPr>
                <w:noProof/>
                <w:webHidden/>
              </w:rPr>
            </w:r>
            <w:r w:rsidR="00F57B39">
              <w:rPr>
                <w:noProof/>
                <w:webHidden/>
              </w:rPr>
              <w:fldChar w:fldCharType="separate"/>
            </w:r>
            <w:r w:rsidR="00F57B39">
              <w:rPr>
                <w:noProof/>
                <w:webHidden/>
              </w:rPr>
              <w:t>12</w:t>
            </w:r>
            <w:r w:rsidR="00F57B39">
              <w:rPr>
                <w:noProof/>
                <w:webHidden/>
              </w:rPr>
              <w:fldChar w:fldCharType="end"/>
            </w:r>
          </w:hyperlink>
        </w:p>
        <w:p w14:paraId="4344BD05" w14:textId="2AD88094" w:rsidR="00F57B39" w:rsidRDefault="002F67B1">
          <w:pPr>
            <w:pStyle w:val="TOC4"/>
            <w:tabs>
              <w:tab w:val="right" w:leader="dot" w:pos="8296"/>
            </w:tabs>
            <w:rPr>
              <w:rFonts w:asciiTheme="minorHAnsi" w:eastAsiaTheme="minorEastAsia" w:hAnsiTheme="minorHAnsi" w:cstheme="minorBidi"/>
              <w:noProof/>
            </w:rPr>
          </w:pPr>
          <w:hyperlink w:anchor="_Toc529711472" w:history="1">
            <w:r w:rsidR="00F57B39" w:rsidRPr="007F7213">
              <w:rPr>
                <w:rStyle w:val="a8"/>
                <w:rFonts w:ascii="宋体" w:eastAsia="宋体" w:hAnsi="宋体"/>
                <w:noProof/>
              </w:rPr>
              <w:t>2.3.1项目经理</w:t>
            </w:r>
            <w:r w:rsidR="00F57B39">
              <w:rPr>
                <w:noProof/>
                <w:webHidden/>
              </w:rPr>
              <w:tab/>
            </w:r>
            <w:r w:rsidR="00F57B39">
              <w:rPr>
                <w:noProof/>
                <w:webHidden/>
              </w:rPr>
              <w:fldChar w:fldCharType="begin"/>
            </w:r>
            <w:r w:rsidR="00F57B39">
              <w:rPr>
                <w:noProof/>
                <w:webHidden/>
              </w:rPr>
              <w:instrText xml:space="preserve"> PAGEREF _Toc529711472 \h </w:instrText>
            </w:r>
            <w:r w:rsidR="00F57B39">
              <w:rPr>
                <w:noProof/>
                <w:webHidden/>
              </w:rPr>
            </w:r>
            <w:r w:rsidR="00F57B39">
              <w:rPr>
                <w:noProof/>
                <w:webHidden/>
              </w:rPr>
              <w:fldChar w:fldCharType="separate"/>
            </w:r>
            <w:r w:rsidR="00F57B39">
              <w:rPr>
                <w:noProof/>
                <w:webHidden/>
              </w:rPr>
              <w:t>12</w:t>
            </w:r>
            <w:r w:rsidR="00F57B39">
              <w:rPr>
                <w:noProof/>
                <w:webHidden/>
              </w:rPr>
              <w:fldChar w:fldCharType="end"/>
            </w:r>
          </w:hyperlink>
        </w:p>
        <w:p w14:paraId="3F144295" w14:textId="05BD5BC6" w:rsidR="00F57B39" w:rsidRDefault="002F67B1">
          <w:pPr>
            <w:pStyle w:val="TOC4"/>
            <w:tabs>
              <w:tab w:val="right" w:leader="dot" w:pos="8296"/>
            </w:tabs>
            <w:rPr>
              <w:rFonts w:asciiTheme="minorHAnsi" w:eastAsiaTheme="minorEastAsia" w:hAnsiTheme="minorHAnsi" w:cstheme="minorBidi"/>
              <w:noProof/>
            </w:rPr>
          </w:pPr>
          <w:hyperlink w:anchor="_Toc529711473" w:history="1">
            <w:r w:rsidR="00F57B39" w:rsidRPr="007F7213">
              <w:rPr>
                <w:rStyle w:val="a8"/>
                <w:rFonts w:ascii="宋体" w:eastAsia="宋体" w:hAnsi="宋体"/>
                <w:noProof/>
              </w:rPr>
              <w:t>2.3.2客户（项目下达者）</w:t>
            </w:r>
            <w:r w:rsidR="00F57B39">
              <w:rPr>
                <w:noProof/>
                <w:webHidden/>
              </w:rPr>
              <w:tab/>
            </w:r>
            <w:r w:rsidR="00F57B39">
              <w:rPr>
                <w:noProof/>
                <w:webHidden/>
              </w:rPr>
              <w:fldChar w:fldCharType="begin"/>
            </w:r>
            <w:r w:rsidR="00F57B39">
              <w:rPr>
                <w:noProof/>
                <w:webHidden/>
              </w:rPr>
              <w:instrText xml:space="preserve"> PAGEREF _Toc529711473 \h </w:instrText>
            </w:r>
            <w:r w:rsidR="00F57B39">
              <w:rPr>
                <w:noProof/>
                <w:webHidden/>
              </w:rPr>
            </w:r>
            <w:r w:rsidR="00F57B39">
              <w:rPr>
                <w:noProof/>
                <w:webHidden/>
              </w:rPr>
              <w:fldChar w:fldCharType="separate"/>
            </w:r>
            <w:r w:rsidR="00F57B39">
              <w:rPr>
                <w:noProof/>
                <w:webHidden/>
              </w:rPr>
              <w:t>12</w:t>
            </w:r>
            <w:r w:rsidR="00F57B39">
              <w:rPr>
                <w:noProof/>
                <w:webHidden/>
              </w:rPr>
              <w:fldChar w:fldCharType="end"/>
            </w:r>
          </w:hyperlink>
        </w:p>
        <w:p w14:paraId="074B18D6" w14:textId="10B9B490" w:rsidR="00F57B39" w:rsidRDefault="002F67B1">
          <w:pPr>
            <w:pStyle w:val="TOC4"/>
            <w:tabs>
              <w:tab w:val="right" w:leader="dot" w:pos="8296"/>
            </w:tabs>
            <w:rPr>
              <w:rFonts w:asciiTheme="minorHAnsi" w:eastAsiaTheme="minorEastAsia" w:hAnsiTheme="minorHAnsi" w:cstheme="minorBidi"/>
              <w:noProof/>
            </w:rPr>
          </w:pPr>
          <w:hyperlink w:anchor="_Toc529711474" w:history="1">
            <w:r w:rsidR="00F57B39" w:rsidRPr="007F7213">
              <w:rPr>
                <w:rStyle w:val="a8"/>
                <w:rFonts w:ascii="宋体" w:eastAsia="宋体" w:hAnsi="宋体"/>
                <w:noProof/>
              </w:rPr>
              <w:t>2.3.3执行组织</w:t>
            </w:r>
            <w:r w:rsidR="00F57B39">
              <w:rPr>
                <w:noProof/>
                <w:webHidden/>
              </w:rPr>
              <w:tab/>
            </w:r>
            <w:r w:rsidR="00F57B39">
              <w:rPr>
                <w:noProof/>
                <w:webHidden/>
              </w:rPr>
              <w:fldChar w:fldCharType="begin"/>
            </w:r>
            <w:r w:rsidR="00F57B39">
              <w:rPr>
                <w:noProof/>
                <w:webHidden/>
              </w:rPr>
              <w:instrText xml:space="preserve"> PAGEREF _Toc529711474 \h </w:instrText>
            </w:r>
            <w:r w:rsidR="00F57B39">
              <w:rPr>
                <w:noProof/>
                <w:webHidden/>
              </w:rPr>
            </w:r>
            <w:r w:rsidR="00F57B39">
              <w:rPr>
                <w:noProof/>
                <w:webHidden/>
              </w:rPr>
              <w:fldChar w:fldCharType="separate"/>
            </w:r>
            <w:r w:rsidR="00F57B39">
              <w:rPr>
                <w:noProof/>
                <w:webHidden/>
              </w:rPr>
              <w:t>12</w:t>
            </w:r>
            <w:r w:rsidR="00F57B39">
              <w:rPr>
                <w:noProof/>
                <w:webHidden/>
              </w:rPr>
              <w:fldChar w:fldCharType="end"/>
            </w:r>
          </w:hyperlink>
        </w:p>
        <w:p w14:paraId="670480E3" w14:textId="13AD3DD0" w:rsidR="00F57B39" w:rsidRDefault="002F67B1">
          <w:pPr>
            <w:pStyle w:val="TOC4"/>
            <w:tabs>
              <w:tab w:val="right" w:leader="dot" w:pos="8296"/>
            </w:tabs>
            <w:rPr>
              <w:rFonts w:asciiTheme="minorHAnsi" w:eastAsiaTheme="minorEastAsia" w:hAnsiTheme="minorHAnsi" w:cstheme="minorBidi"/>
              <w:noProof/>
            </w:rPr>
          </w:pPr>
          <w:hyperlink w:anchor="_Toc529711475" w:history="1">
            <w:r w:rsidR="00F57B39" w:rsidRPr="007F7213">
              <w:rPr>
                <w:rStyle w:val="a8"/>
                <w:rFonts w:ascii="宋体" w:eastAsia="宋体" w:hAnsi="宋体"/>
                <w:noProof/>
              </w:rPr>
              <w:t>2.3.4项目组成员</w:t>
            </w:r>
            <w:r w:rsidR="00F57B39">
              <w:rPr>
                <w:noProof/>
                <w:webHidden/>
              </w:rPr>
              <w:tab/>
            </w:r>
            <w:r w:rsidR="00F57B39">
              <w:rPr>
                <w:noProof/>
                <w:webHidden/>
              </w:rPr>
              <w:fldChar w:fldCharType="begin"/>
            </w:r>
            <w:r w:rsidR="00F57B39">
              <w:rPr>
                <w:noProof/>
                <w:webHidden/>
              </w:rPr>
              <w:instrText xml:space="preserve"> PAGEREF _Toc529711475 \h </w:instrText>
            </w:r>
            <w:r w:rsidR="00F57B39">
              <w:rPr>
                <w:noProof/>
                <w:webHidden/>
              </w:rPr>
            </w:r>
            <w:r w:rsidR="00F57B39">
              <w:rPr>
                <w:noProof/>
                <w:webHidden/>
              </w:rPr>
              <w:fldChar w:fldCharType="separate"/>
            </w:r>
            <w:r w:rsidR="00F57B39">
              <w:rPr>
                <w:noProof/>
                <w:webHidden/>
              </w:rPr>
              <w:t>12</w:t>
            </w:r>
            <w:r w:rsidR="00F57B39">
              <w:rPr>
                <w:noProof/>
                <w:webHidden/>
              </w:rPr>
              <w:fldChar w:fldCharType="end"/>
            </w:r>
          </w:hyperlink>
        </w:p>
        <w:p w14:paraId="32D178AE" w14:textId="605DE90D" w:rsidR="00F57B39" w:rsidRDefault="002F67B1">
          <w:pPr>
            <w:pStyle w:val="TOC4"/>
            <w:tabs>
              <w:tab w:val="right" w:leader="dot" w:pos="8296"/>
            </w:tabs>
            <w:rPr>
              <w:rFonts w:asciiTheme="minorHAnsi" w:eastAsiaTheme="minorEastAsia" w:hAnsiTheme="minorHAnsi" w:cstheme="minorBidi"/>
              <w:noProof/>
            </w:rPr>
          </w:pPr>
          <w:hyperlink w:anchor="_Toc529711476" w:history="1">
            <w:r w:rsidR="00F57B39" w:rsidRPr="007F7213">
              <w:rPr>
                <w:rStyle w:val="a8"/>
                <w:rFonts w:ascii="宋体" w:eastAsia="宋体" w:hAnsi="宋体"/>
                <w:noProof/>
              </w:rPr>
              <w:t>2.3.5项目组成员以及客户（项目下达者）联系方式</w:t>
            </w:r>
            <w:r w:rsidR="00F57B39">
              <w:rPr>
                <w:noProof/>
                <w:webHidden/>
              </w:rPr>
              <w:tab/>
            </w:r>
            <w:r w:rsidR="00F57B39">
              <w:rPr>
                <w:noProof/>
                <w:webHidden/>
              </w:rPr>
              <w:fldChar w:fldCharType="begin"/>
            </w:r>
            <w:r w:rsidR="00F57B39">
              <w:rPr>
                <w:noProof/>
                <w:webHidden/>
              </w:rPr>
              <w:instrText xml:space="preserve"> PAGEREF _Toc529711476 \h </w:instrText>
            </w:r>
            <w:r w:rsidR="00F57B39">
              <w:rPr>
                <w:noProof/>
                <w:webHidden/>
              </w:rPr>
            </w:r>
            <w:r w:rsidR="00F57B39">
              <w:rPr>
                <w:noProof/>
                <w:webHidden/>
              </w:rPr>
              <w:fldChar w:fldCharType="separate"/>
            </w:r>
            <w:r w:rsidR="00F57B39">
              <w:rPr>
                <w:noProof/>
                <w:webHidden/>
              </w:rPr>
              <w:t>12</w:t>
            </w:r>
            <w:r w:rsidR="00F57B39">
              <w:rPr>
                <w:noProof/>
                <w:webHidden/>
              </w:rPr>
              <w:fldChar w:fldCharType="end"/>
            </w:r>
          </w:hyperlink>
        </w:p>
        <w:p w14:paraId="290F7A7D" w14:textId="12A86BF0" w:rsidR="00F57B39" w:rsidRDefault="002F67B1">
          <w:pPr>
            <w:pStyle w:val="TOC3"/>
            <w:tabs>
              <w:tab w:val="right" w:leader="dot" w:pos="8296"/>
            </w:tabs>
            <w:rPr>
              <w:rFonts w:asciiTheme="minorHAnsi" w:eastAsiaTheme="minorEastAsia" w:hAnsiTheme="minorHAnsi" w:cstheme="minorBidi"/>
              <w:noProof/>
            </w:rPr>
          </w:pPr>
          <w:hyperlink w:anchor="_Toc529711477" w:history="1">
            <w:r w:rsidR="00F57B39" w:rsidRPr="007F7213">
              <w:rPr>
                <w:rStyle w:val="a8"/>
                <w:rFonts w:ascii="宋体" w:eastAsia="宋体" w:hAnsi="宋体"/>
                <w:noProof/>
              </w:rPr>
              <w:t>2.4 产品</w:t>
            </w:r>
            <w:r w:rsidR="00F57B39">
              <w:rPr>
                <w:noProof/>
                <w:webHidden/>
              </w:rPr>
              <w:tab/>
            </w:r>
            <w:r w:rsidR="00F57B39">
              <w:rPr>
                <w:noProof/>
                <w:webHidden/>
              </w:rPr>
              <w:fldChar w:fldCharType="begin"/>
            </w:r>
            <w:r w:rsidR="00F57B39">
              <w:rPr>
                <w:noProof/>
                <w:webHidden/>
              </w:rPr>
              <w:instrText xml:space="preserve"> PAGEREF _Toc529711477 \h </w:instrText>
            </w:r>
            <w:r w:rsidR="00F57B39">
              <w:rPr>
                <w:noProof/>
                <w:webHidden/>
              </w:rPr>
            </w:r>
            <w:r w:rsidR="00F57B39">
              <w:rPr>
                <w:noProof/>
                <w:webHidden/>
              </w:rPr>
              <w:fldChar w:fldCharType="separate"/>
            </w:r>
            <w:r w:rsidR="00F57B39">
              <w:rPr>
                <w:noProof/>
                <w:webHidden/>
              </w:rPr>
              <w:t>13</w:t>
            </w:r>
            <w:r w:rsidR="00F57B39">
              <w:rPr>
                <w:noProof/>
                <w:webHidden/>
              </w:rPr>
              <w:fldChar w:fldCharType="end"/>
            </w:r>
          </w:hyperlink>
        </w:p>
        <w:p w14:paraId="51DAC7A1" w14:textId="315AAF4B" w:rsidR="00F57B39" w:rsidRDefault="002F67B1">
          <w:pPr>
            <w:pStyle w:val="TOC4"/>
            <w:tabs>
              <w:tab w:val="right" w:leader="dot" w:pos="8296"/>
            </w:tabs>
            <w:rPr>
              <w:rFonts w:asciiTheme="minorHAnsi" w:eastAsiaTheme="minorEastAsia" w:hAnsiTheme="minorHAnsi" w:cstheme="minorBidi"/>
              <w:noProof/>
            </w:rPr>
          </w:pPr>
          <w:hyperlink w:anchor="_Toc529711478" w:history="1">
            <w:r w:rsidR="00F57B39" w:rsidRPr="007F7213">
              <w:rPr>
                <w:rStyle w:val="a8"/>
                <w:rFonts w:ascii="宋体" w:eastAsia="宋体" w:hAnsi="宋体"/>
                <w:noProof/>
              </w:rPr>
              <w:t>2.4.1 需要移交用户的文件</w:t>
            </w:r>
            <w:r w:rsidR="00F57B39">
              <w:rPr>
                <w:noProof/>
                <w:webHidden/>
              </w:rPr>
              <w:tab/>
            </w:r>
            <w:r w:rsidR="00F57B39">
              <w:rPr>
                <w:noProof/>
                <w:webHidden/>
              </w:rPr>
              <w:fldChar w:fldCharType="begin"/>
            </w:r>
            <w:r w:rsidR="00F57B39">
              <w:rPr>
                <w:noProof/>
                <w:webHidden/>
              </w:rPr>
              <w:instrText xml:space="preserve"> PAGEREF _Toc529711478 \h </w:instrText>
            </w:r>
            <w:r w:rsidR="00F57B39">
              <w:rPr>
                <w:noProof/>
                <w:webHidden/>
              </w:rPr>
            </w:r>
            <w:r w:rsidR="00F57B39">
              <w:rPr>
                <w:noProof/>
                <w:webHidden/>
              </w:rPr>
              <w:fldChar w:fldCharType="separate"/>
            </w:r>
            <w:r w:rsidR="00F57B39">
              <w:rPr>
                <w:noProof/>
                <w:webHidden/>
              </w:rPr>
              <w:t>13</w:t>
            </w:r>
            <w:r w:rsidR="00F57B39">
              <w:rPr>
                <w:noProof/>
                <w:webHidden/>
              </w:rPr>
              <w:fldChar w:fldCharType="end"/>
            </w:r>
          </w:hyperlink>
        </w:p>
        <w:p w14:paraId="51294A7F" w14:textId="43888DB9" w:rsidR="00F57B39" w:rsidRDefault="002F67B1">
          <w:pPr>
            <w:pStyle w:val="TOC4"/>
            <w:tabs>
              <w:tab w:val="right" w:leader="dot" w:pos="8296"/>
            </w:tabs>
            <w:rPr>
              <w:rFonts w:asciiTheme="minorHAnsi" w:eastAsiaTheme="minorEastAsia" w:hAnsiTheme="minorHAnsi" w:cstheme="minorBidi"/>
              <w:noProof/>
            </w:rPr>
          </w:pPr>
          <w:hyperlink w:anchor="_Toc529711479" w:history="1">
            <w:r w:rsidR="00F57B39" w:rsidRPr="007F7213">
              <w:rPr>
                <w:rStyle w:val="a8"/>
                <w:rFonts w:ascii="宋体" w:eastAsia="宋体" w:hAnsi="宋体"/>
                <w:noProof/>
              </w:rPr>
              <w:t>2.4.2 服务</w:t>
            </w:r>
            <w:r w:rsidR="00F57B39">
              <w:rPr>
                <w:noProof/>
                <w:webHidden/>
              </w:rPr>
              <w:tab/>
            </w:r>
            <w:r w:rsidR="00F57B39">
              <w:rPr>
                <w:noProof/>
                <w:webHidden/>
              </w:rPr>
              <w:fldChar w:fldCharType="begin"/>
            </w:r>
            <w:r w:rsidR="00F57B39">
              <w:rPr>
                <w:noProof/>
                <w:webHidden/>
              </w:rPr>
              <w:instrText xml:space="preserve"> PAGEREF _Toc529711479 \h </w:instrText>
            </w:r>
            <w:r w:rsidR="00F57B39">
              <w:rPr>
                <w:noProof/>
                <w:webHidden/>
              </w:rPr>
            </w:r>
            <w:r w:rsidR="00F57B39">
              <w:rPr>
                <w:noProof/>
                <w:webHidden/>
              </w:rPr>
              <w:fldChar w:fldCharType="separate"/>
            </w:r>
            <w:r w:rsidR="00F57B39">
              <w:rPr>
                <w:noProof/>
                <w:webHidden/>
              </w:rPr>
              <w:t>13</w:t>
            </w:r>
            <w:r w:rsidR="00F57B39">
              <w:rPr>
                <w:noProof/>
                <w:webHidden/>
              </w:rPr>
              <w:fldChar w:fldCharType="end"/>
            </w:r>
          </w:hyperlink>
        </w:p>
        <w:p w14:paraId="381BD044" w14:textId="253BAF40" w:rsidR="00F57B39" w:rsidRDefault="002F67B1">
          <w:pPr>
            <w:pStyle w:val="TOC3"/>
            <w:tabs>
              <w:tab w:val="right" w:leader="dot" w:pos="8296"/>
            </w:tabs>
            <w:rPr>
              <w:rFonts w:asciiTheme="minorHAnsi" w:eastAsiaTheme="minorEastAsia" w:hAnsiTheme="minorHAnsi" w:cstheme="minorBidi"/>
              <w:noProof/>
            </w:rPr>
          </w:pPr>
          <w:hyperlink w:anchor="_Toc529711480" w:history="1">
            <w:r w:rsidR="00F57B39" w:rsidRPr="007F7213">
              <w:rPr>
                <w:rStyle w:val="a8"/>
                <w:rFonts w:ascii="宋体" w:eastAsia="宋体" w:hAnsi="宋体"/>
                <w:noProof/>
              </w:rPr>
              <w:t>2.5 验收标准</w:t>
            </w:r>
            <w:r w:rsidR="00F57B39">
              <w:rPr>
                <w:noProof/>
                <w:webHidden/>
              </w:rPr>
              <w:tab/>
            </w:r>
            <w:r w:rsidR="00F57B39">
              <w:rPr>
                <w:noProof/>
                <w:webHidden/>
              </w:rPr>
              <w:fldChar w:fldCharType="begin"/>
            </w:r>
            <w:r w:rsidR="00F57B39">
              <w:rPr>
                <w:noProof/>
                <w:webHidden/>
              </w:rPr>
              <w:instrText xml:space="preserve"> PAGEREF _Toc529711480 \h </w:instrText>
            </w:r>
            <w:r w:rsidR="00F57B39">
              <w:rPr>
                <w:noProof/>
                <w:webHidden/>
              </w:rPr>
            </w:r>
            <w:r w:rsidR="00F57B39">
              <w:rPr>
                <w:noProof/>
                <w:webHidden/>
              </w:rPr>
              <w:fldChar w:fldCharType="separate"/>
            </w:r>
            <w:r w:rsidR="00F57B39">
              <w:rPr>
                <w:noProof/>
                <w:webHidden/>
              </w:rPr>
              <w:t>13</w:t>
            </w:r>
            <w:r w:rsidR="00F57B39">
              <w:rPr>
                <w:noProof/>
                <w:webHidden/>
              </w:rPr>
              <w:fldChar w:fldCharType="end"/>
            </w:r>
          </w:hyperlink>
        </w:p>
        <w:p w14:paraId="1E118A49" w14:textId="2FAE2B7A" w:rsidR="00F57B39" w:rsidRDefault="002F67B1">
          <w:pPr>
            <w:pStyle w:val="TOC3"/>
            <w:tabs>
              <w:tab w:val="right" w:leader="dot" w:pos="8296"/>
            </w:tabs>
            <w:rPr>
              <w:rFonts w:asciiTheme="minorHAnsi" w:eastAsiaTheme="minorEastAsia" w:hAnsiTheme="minorHAnsi" w:cstheme="minorBidi"/>
              <w:noProof/>
            </w:rPr>
          </w:pPr>
          <w:hyperlink w:anchor="_Toc529711481" w:history="1">
            <w:r w:rsidR="00F57B39" w:rsidRPr="007F7213">
              <w:rPr>
                <w:rStyle w:val="a8"/>
                <w:rFonts w:ascii="宋体" w:eastAsia="宋体" w:hAnsi="宋体"/>
                <w:noProof/>
              </w:rPr>
              <w:t>2.6 系统运行环境</w:t>
            </w:r>
            <w:r w:rsidR="00F57B39">
              <w:rPr>
                <w:noProof/>
                <w:webHidden/>
              </w:rPr>
              <w:tab/>
            </w:r>
            <w:r w:rsidR="00F57B39">
              <w:rPr>
                <w:noProof/>
                <w:webHidden/>
              </w:rPr>
              <w:fldChar w:fldCharType="begin"/>
            </w:r>
            <w:r w:rsidR="00F57B39">
              <w:rPr>
                <w:noProof/>
                <w:webHidden/>
              </w:rPr>
              <w:instrText xml:space="preserve"> PAGEREF _Toc529711481 \h </w:instrText>
            </w:r>
            <w:r w:rsidR="00F57B39">
              <w:rPr>
                <w:noProof/>
                <w:webHidden/>
              </w:rPr>
            </w:r>
            <w:r w:rsidR="00F57B39">
              <w:rPr>
                <w:noProof/>
                <w:webHidden/>
              </w:rPr>
              <w:fldChar w:fldCharType="separate"/>
            </w:r>
            <w:r w:rsidR="00F57B39">
              <w:rPr>
                <w:noProof/>
                <w:webHidden/>
              </w:rPr>
              <w:t>14</w:t>
            </w:r>
            <w:r w:rsidR="00F57B39">
              <w:rPr>
                <w:noProof/>
                <w:webHidden/>
              </w:rPr>
              <w:fldChar w:fldCharType="end"/>
            </w:r>
          </w:hyperlink>
        </w:p>
        <w:p w14:paraId="21F2D43C" w14:textId="5532CDB0" w:rsidR="00F57B39" w:rsidRDefault="002F67B1">
          <w:pPr>
            <w:pStyle w:val="TOC4"/>
            <w:tabs>
              <w:tab w:val="right" w:leader="dot" w:pos="8296"/>
            </w:tabs>
            <w:rPr>
              <w:rFonts w:asciiTheme="minorHAnsi" w:eastAsiaTheme="minorEastAsia" w:hAnsiTheme="minorHAnsi" w:cstheme="minorBidi"/>
              <w:noProof/>
            </w:rPr>
          </w:pPr>
          <w:hyperlink w:anchor="_Toc529711482" w:history="1">
            <w:r w:rsidR="00F57B39" w:rsidRPr="007F7213">
              <w:rPr>
                <w:rStyle w:val="a8"/>
                <w:rFonts w:ascii="宋体" w:eastAsia="宋体" w:hAnsi="宋体"/>
                <w:noProof/>
              </w:rPr>
              <w:t>2.6.1硬件</w:t>
            </w:r>
            <w:r w:rsidR="00F57B39">
              <w:rPr>
                <w:noProof/>
                <w:webHidden/>
              </w:rPr>
              <w:tab/>
            </w:r>
            <w:r w:rsidR="00F57B39">
              <w:rPr>
                <w:noProof/>
                <w:webHidden/>
              </w:rPr>
              <w:fldChar w:fldCharType="begin"/>
            </w:r>
            <w:r w:rsidR="00F57B39">
              <w:rPr>
                <w:noProof/>
                <w:webHidden/>
              </w:rPr>
              <w:instrText xml:space="preserve"> PAGEREF _Toc529711482 \h </w:instrText>
            </w:r>
            <w:r w:rsidR="00F57B39">
              <w:rPr>
                <w:noProof/>
                <w:webHidden/>
              </w:rPr>
            </w:r>
            <w:r w:rsidR="00F57B39">
              <w:rPr>
                <w:noProof/>
                <w:webHidden/>
              </w:rPr>
              <w:fldChar w:fldCharType="separate"/>
            </w:r>
            <w:r w:rsidR="00F57B39">
              <w:rPr>
                <w:noProof/>
                <w:webHidden/>
              </w:rPr>
              <w:t>14</w:t>
            </w:r>
            <w:r w:rsidR="00F57B39">
              <w:rPr>
                <w:noProof/>
                <w:webHidden/>
              </w:rPr>
              <w:fldChar w:fldCharType="end"/>
            </w:r>
          </w:hyperlink>
        </w:p>
        <w:p w14:paraId="7BC4C0BC" w14:textId="3E0DE3BB" w:rsidR="00F57B39" w:rsidRDefault="002F67B1">
          <w:pPr>
            <w:pStyle w:val="TOC4"/>
            <w:tabs>
              <w:tab w:val="right" w:leader="dot" w:pos="8296"/>
            </w:tabs>
            <w:rPr>
              <w:rFonts w:asciiTheme="minorHAnsi" w:eastAsiaTheme="minorEastAsia" w:hAnsiTheme="minorHAnsi" w:cstheme="minorBidi"/>
              <w:noProof/>
            </w:rPr>
          </w:pPr>
          <w:hyperlink w:anchor="_Toc529711483" w:history="1">
            <w:r w:rsidR="00F57B39" w:rsidRPr="007F7213">
              <w:rPr>
                <w:rStyle w:val="a8"/>
                <w:rFonts w:ascii="宋体" w:eastAsia="宋体" w:hAnsi="宋体"/>
                <w:noProof/>
              </w:rPr>
              <w:t>2.6.2软件及网站</w:t>
            </w:r>
            <w:r w:rsidR="00F57B39">
              <w:rPr>
                <w:noProof/>
                <w:webHidden/>
              </w:rPr>
              <w:tab/>
            </w:r>
            <w:r w:rsidR="00F57B39">
              <w:rPr>
                <w:noProof/>
                <w:webHidden/>
              </w:rPr>
              <w:fldChar w:fldCharType="begin"/>
            </w:r>
            <w:r w:rsidR="00F57B39">
              <w:rPr>
                <w:noProof/>
                <w:webHidden/>
              </w:rPr>
              <w:instrText xml:space="preserve"> PAGEREF _Toc529711483 \h </w:instrText>
            </w:r>
            <w:r w:rsidR="00F57B39">
              <w:rPr>
                <w:noProof/>
                <w:webHidden/>
              </w:rPr>
            </w:r>
            <w:r w:rsidR="00F57B39">
              <w:rPr>
                <w:noProof/>
                <w:webHidden/>
              </w:rPr>
              <w:fldChar w:fldCharType="separate"/>
            </w:r>
            <w:r w:rsidR="00F57B39">
              <w:rPr>
                <w:noProof/>
                <w:webHidden/>
              </w:rPr>
              <w:t>14</w:t>
            </w:r>
            <w:r w:rsidR="00F57B39">
              <w:rPr>
                <w:noProof/>
                <w:webHidden/>
              </w:rPr>
              <w:fldChar w:fldCharType="end"/>
            </w:r>
          </w:hyperlink>
        </w:p>
        <w:p w14:paraId="4622DC51" w14:textId="4188E5D7" w:rsidR="00F57B39" w:rsidRDefault="002F67B1">
          <w:pPr>
            <w:pStyle w:val="TOC2"/>
            <w:tabs>
              <w:tab w:val="right" w:leader="dot" w:pos="8296"/>
            </w:tabs>
            <w:rPr>
              <w:rFonts w:asciiTheme="minorHAnsi" w:eastAsiaTheme="minorEastAsia" w:hAnsiTheme="minorHAnsi" w:cstheme="minorBidi"/>
              <w:noProof/>
            </w:rPr>
          </w:pPr>
          <w:hyperlink w:anchor="_Toc529711484" w:history="1">
            <w:r w:rsidR="00F57B39" w:rsidRPr="007F7213">
              <w:rPr>
                <w:rStyle w:val="a8"/>
                <w:rFonts w:ascii="宋体" w:eastAsia="宋体" w:hAnsi="宋体"/>
                <w:noProof/>
              </w:rPr>
              <w:t>第3章  时间管理计划</w:t>
            </w:r>
            <w:r w:rsidR="00F57B39">
              <w:rPr>
                <w:noProof/>
                <w:webHidden/>
              </w:rPr>
              <w:tab/>
            </w:r>
            <w:r w:rsidR="00F57B39">
              <w:rPr>
                <w:noProof/>
                <w:webHidden/>
              </w:rPr>
              <w:fldChar w:fldCharType="begin"/>
            </w:r>
            <w:r w:rsidR="00F57B39">
              <w:rPr>
                <w:noProof/>
                <w:webHidden/>
              </w:rPr>
              <w:instrText xml:space="preserve"> PAGEREF _Toc529711484 \h </w:instrText>
            </w:r>
            <w:r w:rsidR="00F57B39">
              <w:rPr>
                <w:noProof/>
                <w:webHidden/>
              </w:rPr>
            </w:r>
            <w:r w:rsidR="00F57B39">
              <w:rPr>
                <w:noProof/>
                <w:webHidden/>
              </w:rPr>
              <w:fldChar w:fldCharType="separate"/>
            </w:r>
            <w:r w:rsidR="00F57B39">
              <w:rPr>
                <w:noProof/>
                <w:webHidden/>
              </w:rPr>
              <w:t>14</w:t>
            </w:r>
            <w:r w:rsidR="00F57B39">
              <w:rPr>
                <w:noProof/>
                <w:webHidden/>
              </w:rPr>
              <w:fldChar w:fldCharType="end"/>
            </w:r>
          </w:hyperlink>
        </w:p>
        <w:p w14:paraId="426AD82E" w14:textId="27203C56" w:rsidR="00F57B39" w:rsidRDefault="002F67B1">
          <w:pPr>
            <w:pStyle w:val="TOC3"/>
            <w:tabs>
              <w:tab w:val="right" w:leader="dot" w:pos="8296"/>
            </w:tabs>
            <w:rPr>
              <w:rFonts w:asciiTheme="minorHAnsi" w:eastAsiaTheme="minorEastAsia" w:hAnsiTheme="minorHAnsi" w:cstheme="minorBidi"/>
              <w:noProof/>
            </w:rPr>
          </w:pPr>
          <w:hyperlink w:anchor="_Toc529711485" w:history="1">
            <w:r w:rsidR="00F57B39" w:rsidRPr="007F7213">
              <w:rPr>
                <w:rStyle w:val="a8"/>
                <w:rFonts w:ascii="宋体" w:eastAsia="宋体" w:hAnsi="宋体"/>
                <w:noProof/>
              </w:rPr>
              <w:t>3.1WBS</w:t>
            </w:r>
            <w:r w:rsidR="00F57B39">
              <w:rPr>
                <w:noProof/>
                <w:webHidden/>
              </w:rPr>
              <w:tab/>
            </w:r>
            <w:r w:rsidR="00F57B39">
              <w:rPr>
                <w:noProof/>
                <w:webHidden/>
              </w:rPr>
              <w:fldChar w:fldCharType="begin"/>
            </w:r>
            <w:r w:rsidR="00F57B39">
              <w:rPr>
                <w:noProof/>
                <w:webHidden/>
              </w:rPr>
              <w:instrText xml:space="preserve"> PAGEREF _Toc529711485 \h </w:instrText>
            </w:r>
            <w:r w:rsidR="00F57B39">
              <w:rPr>
                <w:noProof/>
                <w:webHidden/>
              </w:rPr>
            </w:r>
            <w:r w:rsidR="00F57B39">
              <w:rPr>
                <w:noProof/>
                <w:webHidden/>
              </w:rPr>
              <w:fldChar w:fldCharType="separate"/>
            </w:r>
            <w:r w:rsidR="00F57B39">
              <w:rPr>
                <w:noProof/>
                <w:webHidden/>
              </w:rPr>
              <w:t>14</w:t>
            </w:r>
            <w:r w:rsidR="00F57B39">
              <w:rPr>
                <w:noProof/>
                <w:webHidden/>
              </w:rPr>
              <w:fldChar w:fldCharType="end"/>
            </w:r>
          </w:hyperlink>
        </w:p>
        <w:p w14:paraId="17F444DD" w14:textId="1513C31D" w:rsidR="00F57B39" w:rsidRDefault="002F67B1">
          <w:pPr>
            <w:pStyle w:val="TOC4"/>
            <w:tabs>
              <w:tab w:val="right" w:leader="dot" w:pos="8296"/>
            </w:tabs>
            <w:rPr>
              <w:rFonts w:asciiTheme="minorHAnsi" w:eastAsiaTheme="minorEastAsia" w:hAnsiTheme="minorHAnsi" w:cstheme="minorBidi"/>
              <w:noProof/>
            </w:rPr>
          </w:pPr>
          <w:hyperlink w:anchor="_Toc529711486" w:history="1">
            <w:r w:rsidR="00F57B39" w:rsidRPr="007F7213">
              <w:rPr>
                <w:rStyle w:val="a8"/>
                <w:rFonts w:ascii="宋体" w:eastAsia="宋体" w:hAnsi="宋体"/>
                <w:noProof/>
              </w:rPr>
              <w:t>3.1.1准备工作</w:t>
            </w:r>
            <w:r w:rsidR="00F57B39">
              <w:rPr>
                <w:noProof/>
                <w:webHidden/>
              </w:rPr>
              <w:tab/>
            </w:r>
            <w:r w:rsidR="00F57B39">
              <w:rPr>
                <w:noProof/>
                <w:webHidden/>
              </w:rPr>
              <w:fldChar w:fldCharType="begin"/>
            </w:r>
            <w:r w:rsidR="00F57B39">
              <w:rPr>
                <w:noProof/>
                <w:webHidden/>
              </w:rPr>
              <w:instrText xml:space="preserve"> PAGEREF _Toc529711486 \h </w:instrText>
            </w:r>
            <w:r w:rsidR="00F57B39">
              <w:rPr>
                <w:noProof/>
                <w:webHidden/>
              </w:rPr>
            </w:r>
            <w:r w:rsidR="00F57B39">
              <w:rPr>
                <w:noProof/>
                <w:webHidden/>
              </w:rPr>
              <w:fldChar w:fldCharType="separate"/>
            </w:r>
            <w:r w:rsidR="00F57B39">
              <w:rPr>
                <w:noProof/>
                <w:webHidden/>
              </w:rPr>
              <w:t>14</w:t>
            </w:r>
            <w:r w:rsidR="00F57B39">
              <w:rPr>
                <w:noProof/>
                <w:webHidden/>
              </w:rPr>
              <w:fldChar w:fldCharType="end"/>
            </w:r>
          </w:hyperlink>
        </w:p>
        <w:p w14:paraId="11029832" w14:textId="6B06FAC9" w:rsidR="00F57B39" w:rsidRDefault="002F67B1">
          <w:pPr>
            <w:pStyle w:val="TOC5"/>
            <w:tabs>
              <w:tab w:val="right" w:leader="dot" w:pos="8296"/>
            </w:tabs>
            <w:rPr>
              <w:rFonts w:asciiTheme="minorHAnsi" w:eastAsiaTheme="minorEastAsia" w:hAnsiTheme="minorHAnsi" w:cstheme="minorBidi"/>
              <w:noProof/>
            </w:rPr>
          </w:pPr>
          <w:hyperlink w:anchor="_Toc529711487" w:history="1">
            <w:r w:rsidR="00F57B39" w:rsidRPr="007F7213">
              <w:rPr>
                <w:rStyle w:val="a8"/>
                <w:rFonts w:ascii="宋体" w:eastAsia="宋体" w:hAnsi="宋体"/>
                <w:noProof/>
                <w:lang w:val="zh-CN"/>
              </w:rPr>
              <w:t>3.1.1.1</w:t>
            </w:r>
            <w:r w:rsidR="00F57B39" w:rsidRPr="007F7213">
              <w:rPr>
                <w:rStyle w:val="a8"/>
                <w:rFonts w:ascii="宋体" w:eastAsia="宋体" w:hAnsi="宋体" w:cs="宋体"/>
                <w:noProof/>
                <w:kern w:val="0"/>
                <w:lang w:val="zh-CN"/>
              </w:rPr>
              <w:t>小组建立</w:t>
            </w:r>
            <w:r w:rsidR="00F57B39">
              <w:rPr>
                <w:noProof/>
                <w:webHidden/>
              </w:rPr>
              <w:tab/>
            </w:r>
            <w:r w:rsidR="00F57B39">
              <w:rPr>
                <w:noProof/>
                <w:webHidden/>
              </w:rPr>
              <w:fldChar w:fldCharType="begin"/>
            </w:r>
            <w:r w:rsidR="00F57B39">
              <w:rPr>
                <w:noProof/>
                <w:webHidden/>
              </w:rPr>
              <w:instrText xml:space="preserve"> PAGEREF _Toc529711487 \h </w:instrText>
            </w:r>
            <w:r w:rsidR="00F57B39">
              <w:rPr>
                <w:noProof/>
                <w:webHidden/>
              </w:rPr>
            </w:r>
            <w:r w:rsidR="00F57B39">
              <w:rPr>
                <w:noProof/>
                <w:webHidden/>
              </w:rPr>
              <w:fldChar w:fldCharType="separate"/>
            </w:r>
            <w:r w:rsidR="00F57B39">
              <w:rPr>
                <w:noProof/>
                <w:webHidden/>
              </w:rPr>
              <w:t>14</w:t>
            </w:r>
            <w:r w:rsidR="00F57B39">
              <w:rPr>
                <w:noProof/>
                <w:webHidden/>
              </w:rPr>
              <w:fldChar w:fldCharType="end"/>
            </w:r>
          </w:hyperlink>
        </w:p>
        <w:p w14:paraId="2B957BB3" w14:textId="63961ABC" w:rsidR="00F57B39" w:rsidRDefault="002F67B1">
          <w:pPr>
            <w:pStyle w:val="TOC5"/>
            <w:tabs>
              <w:tab w:val="right" w:leader="dot" w:pos="8296"/>
            </w:tabs>
            <w:rPr>
              <w:rFonts w:asciiTheme="minorHAnsi" w:eastAsiaTheme="minorEastAsia" w:hAnsiTheme="minorHAnsi" w:cstheme="minorBidi"/>
              <w:noProof/>
            </w:rPr>
          </w:pPr>
          <w:hyperlink w:anchor="_Toc529711488" w:history="1">
            <w:r w:rsidR="00F57B39" w:rsidRPr="007F7213">
              <w:rPr>
                <w:rStyle w:val="a8"/>
                <w:rFonts w:ascii="宋体" w:eastAsia="宋体" w:hAnsi="宋体"/>
                <w:noProof/>
                <w:lang w:val="zh-CN"/>
              </w:rPr>
              <w:t>3.1.1.2</w:t>
            </w:r>
            <w:r w:rsidR="00F57B39" w:rsidRPr="007F7213">
              <w:rPr>
                <w:rStyle w:val="a8"/>
                <w:rFonts w:ascii="宋体" w:eastAsia="宋体" w:hAnsi="宋体" w:cs="宋体"/>
                <w:noProof/>
                <w:kern w:val="0"/>
                <w:lang w:val="zh-CN"/>
              </w:rPr>
              <w:t>环境搭建</w:t>
            </w:r>
            <w:r w:rsidR="00F57B39">
              <w:rPr>
                <w:noProof/>
                <w:webHidden/>
              </w:rPr>
              <w:tab/>
            </w:r>
            <w:r w:rsidR="00F57B39">
              <w:rPr>
                <w:noProof/>
                <w:webHidden/>
              </w:rPr>
              <w:fldChar w:fldCharType="begin"/>
            </w:r>
            <w:r w:rsidR="00F57B39">
              <w:rPr>
                <w:noProof/>
                <w:webHidden/>
              </w:rPr>
              <w:instrText xml:space="preserve"> PAGEREF _Toc529711488 \h </w:instrText>
            </w:r>
            <w:r w:rsidR="00F57B39">
              <w:rPr>
                <w:noProof/>
                <w:webHidden/>
              </w:rPr>
            </w:r>
            <w:r w:rsidR="00F57B39">
              <w:rPr>
                <w:noProof/>
                <w:webHidden/>
              </w:rPr>
              <w:fldChar w:fldCharType="separate"/>
            </w:r>
            <w:r w:rsidR="00F57B39">
              <w:rPr>
                <w:noProof/>
                <w:webHidden/>
              </w:rPr>
              <w:t>15</w:t>
            </w:r>
            <w:r w:rsidR="00F57B39">
              <w:rPr>
                <w:noProof/>
                <w:webHidden/>
              </w:rPr>
              <w:fldChar w:fldCharType="end"/>
            </w:r>
          </w:hyperlink>
        </w:p>
        <w:p w14:paraId="20B74B16" w14:textId="07E01C8F" w:rsidR="00F57B39" w:rsidRDefault="002F67B1">
          <w:pPr>
            <w:pStyle w:val="TOC5"/>
            <w:tabs>
              <w:tab w:val="right" w:leader="dot" w:pos="8296"/>
            </w:tabs>
            <w:rPr>
              <w:rFonts w:asciiTheme="minorHAnsi" w:eastAsiaTheme="minorEastAsia" w:hAnsiTheme="minorHAnsi" w:cstheme="minorBidi"/>
              <w:noProof/>
            </w:rPr>
          </w:pPr>
          <w:hyperlink w:anchor="_Toc529711489" w:history="1">
            <w:r w:rsidR="00F57B39" w:rsidRPr="007F7213">
              <w:rPr>
                <w:rStyle w:val="a8"/>
                <w:rFonts w:ascii="宋体" w:eastAsia="宋体" w:hAnsi="宋体"/>
                <w:noProof/>
                <w:lang w:val="zh-CN"/>
              </w:rPr>
              <w:t>3.1.1.3</w:t>
            </w:r>
            <w:r w:rsidR="00F57B39" w:rsidRPr="007F7213">
              <w:rPr>
                <w:rStyle w:val="a8"/>
                <w:rFonts w:ascii="宋体" w:eastAsia="宋体" w:hAnsi="宋体" w:cs="宋体"/>
                <w:noProof/>
                <w:kern w:val="0"/>
                <w:lang w:val="zh-CN"/>
              </w:rPr>
              <w:t>项目确认</w:t>
            </w:r>
            <w:r w:rsidR="00F57B39">
              <w:rPr>
                <w:noProof/>
                <w:webHidden/>
              </w:rPr>
              <w:tab/>
            </w:r>
            <w:r w:rsidR="00F57B39">
              <w:rPr>
                <w:noProof/>
                <w:webHidden/>
              </w:rPr>
              <w:fldChar w:fldCharType="begin"/>
            </w:r>
            <w:r w:rsidR="00F57B39">
              <w:rPr>
                <w:noProof/>
                <w:webHidden/>
              </w:rPr>
              <w:instrText xml:space="preserve"> PAGEREF _Toc529711489 \h </w:instrText>
            </w:r>
            <w:r w:rsidR="00F57B39">
              <w:rPr>
                <w:noProof/>
                <w:webHidden/>
              </w:rPr>
            </w:r>
            <w:r w:rsidR="00F57B39">
              <w:rPr>
                <w:noProof/>
                <w:webHidden/>
              </w:rPr>
              <w:fldChar w:fldCharType="separate"/>
            </w:r>
            <w:r w:rsidR="00F57B39">
              <w:rPr>
                <w:noProof/>
                <w:webHidden/>
              </w:rPr>
              <w:t>15</w:t>
            </w:r>
            <w:r w:rsidR="00F57B39">
              <w:rPr>
                <w:noProof/>
                <w:webHidden/>
              </w:rPr>
              <w:fldChar w:fldCharType="end"/>
            </w:r>
          </w:hyperlink>
        </w:p>
        <w:p w14:paraId="32C8424A" w14:textId="72A97B5C" w:rsidR="00F57B39" w:rsidRDefault="002F67B1">
          <w:pPr>
            <w:pStyle w:val="TOC4"/>
            <w:tabs>
              <w:tab w:val="right" w:leader="dot" w:pos="8296"/>
            </w:tabs>
            <w:rPr>
              <w:rFonts w:asciiTheme="minorHAnsi" w:eastAsiaTheme="minorEastAsia" w:hAnsiTheme="minorHAnsi" w:cstheme="minorBidi"/>
              <w:noProof/>
            </w:rPr>
          </w:pPr>
          <w:hyperlink w:anchor="_Toc529711490" w:history="1">
            <w:r w:rsidR="00F57B39" w:rsidRPr="007F7213">
              <w:rPr>
                <w:rStyle w:val="a8"/>
                <w:rFonts w:ascii="宋体" w:eastAsia="宋体" w:hAnsi="宋体"/>
                <w:noProof/>
              </w:rPr>
              <w:t>3.1.2可行性分析</w:t>
            </w:r>
            <w:r w:rsidR="00F57B39">
              <w:rPr>
                <w:noProof/>
                <w:webHidden/>
              </w:rPr>
              <w:tab/>
            </w:r>
            <w:r w:rsidR="00F57B39">
              <w:rPr>
                <w:noProof/>
                <w:webHidden/>
              </w:rPr>
              <w:fldChar w:fldCharType="begin"/>
            </w:r>
            <w:r w:rsidR="00F57B39">
              <w:rPr>
                <w:noProof/>
                <w:webHidden/>
              </w:rPr>
              <w:instrText xml:space="preserve"> PAGEREF _Toc529711490 \h </w:instrText>
            </w:r>
            <w:r w:rsidR="00F57B39">
              <w:rPr>
                <w:noProof/>
                <w:webHidden/>
              </w:rPr>
            </w:r>
            <w:r w:rsidR="00F57B39">
              <w:rPr>
                <w:noProof/>
                <w:webHidden/>
              </w:rPr>
              <w:fldChar w:fldCharType="separate"/>
            </w:r>
            <w:r w:rsidR="00F57B39">
              <w:rPr>
                <w:noProof/>
                <w:webHidden/>
              </w:rPr>
              <w:t>15</w:t>
            </w:r>
            <w:r w:rsidR="00F57B39">
              <w:rPr>
                <w:noProof/>
                <w:webHidden/>
              </w:rPr>
              <w:fldChar w:fldCharType="end"/>
            </w:r>
          </w:hyperlink>
        </w:p>
        <w:p w14:paraId="47A3ECAB" w14:textId="0E265805" w:rsidR="00F57B39" w:rsidRDefault="002F67B1">
          <w:pPr>
            <w:pStyle w:val="TOC5"/>
            <w:tabs>
              <w:tab w:val="right" w:leader="dot" w:pos="8296"/>
            </w:tabs>
            <w:rPr>
              <w:rFonts w:asciiTheme="minorHAnsi" w:eastAsiaTheme="minorEastAsia" w:hAnsiTheme="minorHAnsi" w:cstheme="minorBidi"/>
              <w:noProof/>
            </w:rPr>
          </w:pPr>
          <w:hyperlink w:anchor="_Toc529711491" w:history="1">
            <w:r w:rsidR="00F57B39" w:rsidRPr="007F7213">
              <w:rPr>
                <w:rStyle w:val="a8"/>
                <w:rFonts w:ascii="宋体" w:eastAsia="宋体" w:hAnsi="宋体"/>
                <w:noProof/>
                <w:lang w:val="zh-CN"/>
              </w:rPr>
              <w:t>3.1.2.1</w:t>
            </w:r>
            <w:r w:rsidR="00F57B39" w:rsidRPr="007F7213">
              <w:rPr>
                <w:rStyle w:val="a8"/>
                <w:rFonts w:ascii="宋体" w:eastAsia="宋体" w:hAnsi="宋体" w:cs="宋体"/>
                <w:noProof/>
                <w:kern w:val="0"/>
                <w:lang w:val="zh-CN"/>
              </w:rPr>
              <w:t>技术可行性分析</w:t>
            </w:r>
            <w:r w:rsidR="00F57B39">
              <w:rPr>
                <w:noProof/>
                <w:webHidden/>
              </w:rPr>
              <w:tab/>
            </w:r>
            <w:r w:rsidR="00F57B39">
              <w:rPr>
                <w:noProof/>
                <w:webHidden/>
              </w:rPr>
              <w:fldChar w:fldCharType="begin"/>
            </w:r>
            <w:r w:rsidR="00F57B39">
              <w:rPr>
                <w:noProof/>
                <w:webHidden/>
              </w:rPr>
              <w:instrText xml:space="preserve"> PAGEREF _Toc529711491 \h </w:instrText>
            </w:r>
            <w:r w:rsidR="00F57B39">
              <w:rPr>
                <w:noProof/>
                <w:webHidden/>
              </w:rPr>
            </w:r>
            <w:r w:rsidR="00F57B39">
              <w:rPr>
                <w:noProof/>
                <w:webHidden/>
              </w:rPr>
              <w:fldChar w:fldCharType="separate"/>
            </w:r>
            <w:r w:rsidR="00F57B39">
              <w:rPr>
                <w:noProof/>
                <w:webHidden/>
              </w:rPr>
              <w:t>15</w:t>
            </w:r>
            <w:r w:rsidR="00F57B39">
              <w:rPr>
                <w:noProof/>
                <w:webHidden/>
              </w:rPr>
              <w:fldChar w:fldCharType="end"/>
            </w:r>
          </w:hyperlink>
        </w:p>
        <w:p w14:paraId="76BB4983" w14:textId="77D8792A" w:rsidR="00F57B39" w:rsidRDefault="002F67B1">
          <w:pPr>
            <w:pStyle w:val="TOC5"/>
            <w:tabs>
              <w:tab w:val="right" w:leader="dot" w:pos="8296"/>
            </w:tabs>
            <w:rPr>
              <w:rFonts w:asciiTheme="minorHAnsi" w:eastAsiaTheme="minorEastAsia" w:hAnsiTheme="minorHAnsi" w:cstheme="minorBidi"/>
              <w:noProof/>
            </w:rPr>
          </w:pPr>
          <w:hyperlink w:anchor="_Toc529711492" w:history="1">
            <w:r w:rsidR="00F57B39" w:rsidRPr="007F7213">
              <w:rPr>
                <w:rStyle w:val="a8"/>
                <w:rFonts w:ascii="宋体" w:eastAsia="宋体" w:hAnsi="宋体"/>
                <w:noProof/>
                <w:lang w:val="zh-CN"/>
              </w:rPr>
              <w:t>3.1.2.2</w:t>
            </w:r>
            <w:r w:rsidR="00F57B39" w:rsidRPr="007F7213">
              <w:rPr>
                <w:rStyle w:val="a8"/>
                <w:rFonts w:ascii="宋体" w:eastAsia="宋体" w:hAnsi="宋体" w:cs="宋体"/>
                <w:noProof/>
                <w:kern w:val="0"/>
                <w:lang w:val="zh-CN"/>
              </w:rPr>
              <w:t>操作可行性分析</w:t>
            </w:r>
            <w:r w:rsidR="00F57B39">
              <w:rPr>
                <w:noProof/>
                <w:webHidden/>
              </w:rPr>
              <w:tab/>
            </w:r>
            <w:r w:rsidR="00F57B39">
              <w:rPr>
                <w:noProof/>
                <w:webHidden/>
              </w:rPr>
              <w:fldChar w:fldCharType="begin"/>
            </w:r>
            <w:r w:rsidR="00F57B39">
              <w:rPr>
                <w:noProof/>
                <w:webHidden/>
              </w:rPr>
              <w:instrText xml:space="preserve"> PAGEREF _Toc529711492 \h </w:instrText>
            </w:r>
            <w:r w:rsidR="00F57B39">
              <w:rPr>
                <w:noProof/>
                <w:webHidden/>
              </w:rPr>
            </w:r>
            <w:r w:rsidR="00F57B39">
              <w:rPr>
                <w:noProof/>
                <w:webHidden/>
              </w:rPr>
              <w:fldChar w:fldCharType="separate"/>
            </w:r>
            <w:r w:rsidR="00F57B39">
              <w:rPr>
                <w:noProof/>
                <w:webHidden/>
              </w:rPr>
              <w:t>16</w:t>
            </w:r>
            <w:r w:rsidR="00F57B39">
              <w:rPr>
                <w:noProof/>
                <w:webHidden/>
              </w:rPr>
              <w:fldChar w:fldCharType="end"/>
            </w:r>
          </w:hyperlink>
        </w:p>
        <w:p w14:paraId="0A002E4A" w14:textId="70D52EB4" w:rsidR="00F57B39" w:rsidRDefault="002F67B1">
          <w:pPr>
            <w:pStyle w:val="TOC4"/>
            <w:tabs>
              <w:tab w:val="right" w:leader="dot" w:pos="8296"/>
            </w:tabs>
            <w:rPr>
              <w:rFonts w:asciiTheme="minorHAnsi" w:eastAsiaTheme="minorEastAsia" w:hAnsiTheme="minorHAnsi" w:cstheme="minorBidi"/>
              <w:noProof/>
            </w:rPr>
          </w:pPr>
          <w:hyperlink w:anchor="_Toc529711493" w:history="1">
            <w:r w:rsidR="00F57B39" w:rsidRPr="007F7213">
              <w:rPr>
                <w:rStyle w:val="a8"/>
                <w:rFonts w:ascii="宋体" w:eastAsia="宋体" w:hAnsi="宋体"/>
                <w:noProof/>
              </w:rPr>
              <w:t>3.1.3项目计划</w:t>
            </w:r>
            <w:r w:rsidR="00F57B39">
              <w:rPr>
                <w:noProof/>
                <w:webHidden/>
              </w:rPr>
              <w:tab/>
            </w:r>
            <w:r w:rsidR="00F57B39">
              <w:rPr>
                <w:noProof/>
                <w:webHidden/>
              </w:rPr>
              <w:fldChar w:fldCharType="begin"/>
            </w:r>
            <w:r w:rsidR="00F57B39">
              <w:rPr>
                <w:noProof/>
                <w:webHidden/>
              </w:rPr>
              <w:instrText xml:space="preserve"> PAGEREF _Toc529711493 \h </w:instrText>
            </w:r>
            <w:r w:rsidR="00F57B39">
              <w:rPr>
                <w:noProof/>
                <w:webHidden/>
              </w:rPr>
            </w:r>
            <w:r w:rsidR="00F57B39">
              <w:rPr>
                <w:noProof/>
                <w:webHidden/>
              </w:rPr>
              <w:fldChar w:fldCharType="separate"/>
            </w:r>
            <w:r w:rsidR="00F57B39">
              <w:rPr>
                <w:noProof/>
                <w:webHidden/>
              </w:rPr>
              <w:t>16</w:t>
            </w:r>
            <w:r w:rsidR="00F57B39">
              <w:rPr>
                <w:noProof/>
                <w:webHidden/>
              </w:rPr>
              <w:fldChar w:fldCharType="end"/>
            </w:r>
          </w:hyperlink>
        </w:p>
        <w:p w14:paraId="43FC7E8F" w14:textId="3A5D3A6C" w:rsidR="00F57B39" w:rsidRDefault="002F67B1">
          <w:pPr>
            <w:pStyle w:val="TOC5"/>
            <w:tabs>
              <w:tab w:val="right" w:leader="dot" w:pos="8296"/>
            </w:tabs>
            <w:rPr>
              <w:rFonts w:asciiTheme="minorHAnsi" w:eastAsiaTheme="minorEastAsia" w:hAnsiTheme="minorHAnsi" w:cstheme="minorBidi"/>
              <w:noProof/>
            </w:rPr>
          </w:pPr>
          <w:hyperlink w:anchor="_Toc529711494" w:history="1">
            <w:r w:rsidR="00F57B39" w:rsidRPr="007F7213">
              <w:rPr>
                <w:rStyle w:val="a8"/>
                <w:rFonts w:ascii="宋体" w:eastAsia="宋体" w:hAnsi="宋体"/>
                <w:noProof/>
                <w:lang w:val="zh-CN"/>
              </w:rPr>
              <w:t>3.1.3.1</w:t>
            </w:r>
            <w:r w:rsidR="00F57B39" w:rsidRPr="007F7213">
              <w:rPr>
                <w:rStyle w:val="a8"/>
                <w:rFonts w:ascii="宋体" w:eastAsia="宋体" w:hAnsi="宋体" w:cs="宋体"/>
                <w:noProof/>
                <w:kern w:val="0"/>
                <w:lang w:val="zh-CN"/>
              </w:rPr>
              <w:t>工作分解</w:t>
            </w:r>
            <w:r w:rsidR="00F57B39">
              <w:rPr>
                <w:noProof/>
                <w:webHidden/>
              </w:rPr>
              <w:tab/>
            </w:r>
            <w:r w:rsidR="00F57B39">
              <w:rPr>
                <w:noProof/>
                <w:webHidden/>
              </w:rPr>
              <w:fldChar w:fldCharType="begin"/>
            </w:r>
            <w:r w:rsidR="00F57B39">
              <w:rPr>
                <w:noProof/>
                <w:webHidden/>
              </w:rPr>
              <w:instrText xml:space="preserve"> PAGEREF _Toc529711494 \h </w:instrText>
            </w:r>
            <w:r w:rsidR="00F57B39">
              <w:rPr>
                <w:noProof/>
                <w:webHidden/>
              </w:rPr>
            </w:r>
            <w:r w:rsidR="00F57B39">
              <w:rPr>
                <w:noProof/>
                <w:webHidden/>
              </w:rPr>
              <w:fldChar w:fldCharType="separate"/>
            </w:r>
            <w:r w:rsidR="00F57B39">
              <w:rPr>
                <w:noProof/>
                <w:webHidden/>
              </w:rPr>
              <w:t>16</w:t>
            </w:r>
            <w:r w:rsidR="00F57B39">
              <w:rPr>
                <w:noProof/>
                <w:webHidden/>
              </w:rPr>
              <w:fldChar w:fldCharType="end"/>
            </w:r>
          </w:hyperlink>
        </w:p>
        <w:p w14:paraId="48901E33" w14:textId="2921CD66" w:rsidR="00F57B39" w:rsidRDefault="002F67B1">
          <w:pPr>
            <w:pStyle w:val="TOC5"/>
            <w:tabs>
              <w:tab w:val="right" w:leader="dot" w:pos="8296"/>
            </w:tabs>
            <w:rPr>
              <w:rFonts w:asciiTheme="minorHAnsi" w:eastAsiaTheme="minorEastAsia" w:hAnsiTheme="minorHAnsi" w:cstheme="minorBidi"/>
              <w:noProof/>
            </w:rPr>
          </w:pPr>
          <w:hyperlink w:anchor="_Toc529711495" w:history="1">
            <w:r w:rsidR="00F57B39" w:rsidRPr="007F7213">
              <w:rPr>
                <w:rStyle w:val="a8"/>
                <w:rFonts w:ascii="宋体" w:eastAsia="宋体" w:hAnsi="宋体"/>
                <w:noProof/>
                <w:lang w:val="zh-CN"/>
              </w:rPr>
              <w:t>3.1.3.2</w:t>
            </w:r>
            <w:r w:rsidR="00F57B39" w:rsidRPr="007F7213">
              <w:rPr>
                <w:rStyle w:val="a8"/>
                <w:rFonts w:ascii="宋体" w:eastAsia="宋体" w:hAnsi="宋体" w:cs="宋体"/>
                <w:noProof/>
                <w:kern w:val="0"/>
                <w:lang w:val="zh-CN"/>
              </w:rPr>
              <w:t>人员分工</w:t>
            </w:r>
            <w:r w:rsidR="00F57B39">
              <w:rPr>
                <w:noProof/>
                <w:webHidden/>
              </w:rPr>
              <w:tab/>
            </w:r>
            <w:r w:rsidR="00F57B39">
              <w:rPr>
                <w:noProof/>
                <w:webHidden/>
              </w:rPr>
              <w:fldChar w:fldCharType="begin"/>
            </w:r>
            <w:r w:rsidR="00F57B39">
              <w:rPr>
                <w:noProof/>
                <w:webHidden/>
              </w:rPr>
              <w:instrText xml:space="preserve"> PAGEREF _Toc529711495 \h </w:instrText>
            </w:r>
            <w:r w:rsidR="00F57B39">
              <w:rPr>
                <w:noProof/>
                <w:webHidden/>
              </w:rPr>
            </w:r>
            <w:r w:rsidR="00F57B39">
              <w:rPr>
                <w:noProof/>
                <w:webHidden/>
              </w:rPr>
              <w:fldChar w:fldCharType="separate"/>
            </w:r>
            <w:r w:rsidR="00F57B39">
              <w:rPr>
                <w:noProof/>
                <w:webHidden/>
              </w:rPr>
              <w:t>16</w:t>
            </w:r>
            <w:r w:rsidR="00F57B39">
              <w:rPr>
                <w:noProof/>
                <w:webHidden/>
              </w:rPr>
              <w:fldChar w:fldCharType="end"/>
            </w:r>
          </w:hyperlink>
        </w:p>
        <w:p w14:paraId="5BE353BB" w14:textId="4351350B" w:rsidR="00F57B39" w:rsidRDefault="002F67B1">
          <w:pPr>
            <w:pStyle w:val="TOC5"/>
            <w:tabs>
              <w:tab w:val="right" w:leader="dot" w:pos="8296"/>
            </w:tabs>
            <w:rPr>
              <w:rFonts w:asciiTheme="minorHAnsi" w:eastAsiaTheme="minorEastAsia" w:hAnsiTheme="minorHAnsi" w:cstheme="minorBidi"/>
              <w:noProof/>
            </w:rPr>
          </w:pPr>
          <w:hyperlink w:anchor="_Toc529711496" w:history="1">
            <w:r w:rsidR="00F57B39" w:rsidRPr="007F7213">
              <w:rPr>
                <w:rStyle w:val="a8"/>
                <w:rFonts w:ascii="宋体" w:eastAsia="宋体" w:hAnsi="宋体"/>
                <w:noProof/>
                <w:lang w:val="zh-CN"/>
              </w:rPr>
              <w:t>3.1.3.3</w:t>
            </w:r>
            <w:r w:rsidR="00F57B39" w:rsidRPr="007F7213">
              <w:rPr>
                <w:rStyle w:val="a8"/>
                <w:rFonts w:ascii="宋体" w:eastAsia="宋体" w:hAnsi="宋体" w:cs="宋体"/>
                <w:noProof/>
                <w:kern w:val="0"/>
                <w:lang w:val="zh-CN"/>
              </w:rPr>
              <w:t>甘特图</w:t>
            </w:r>
            <w:r w:rsidR="00F57B39">
              <w:rPr>
                <w:noProof/>
                <w:webHidden/>
              </w:rPr>
              <w:tab/>
            </w:r>
            <w:r w:rsidR="00F57B39">
              <w:rPr>
                <w:noProof/>
                <w:webHidden/>
              </w:rPr>
              <w:fldChar w:fldCharType="begin"/>
            </w:r>
            <w:r w:rsidR="00F57B39">
              <w:rPr>
                <w:noProof/>
                <w:webHidden/>
              </w:rPr>
              <w:instrText xml:space="preserve"> PAGEREF _Toc529711496 \h </w:instrText>
            </w:r>
            <w:r w:rsidR="00F57B39">
              <w:rPr>
                <w:noProof/>
                <w:webHidden/>
              </w:rPr>
            </w:r>
            <w:r w:rsidR="00F57B39">
              <w:rPr>
                <w:noProof/>
                <w:webHidden/>
              </w:rPr>
              <w:fldChar w:fldCharType="separate"/>
            </w:r>
            <w:r w:rsidR="00F57B39">
              <w:rPr>
                <w:noProof/>
                <w:webHidden/>
              </w:rPr>
              <w:t>17</w:t>
            </w:r>
            <w:r w:rsidR="00F57B39">
              <w:rPr>
                <w:noProof/>
                <w:webHidden/>
              </w:rPr>
              <w:fldChar w:fldCharType="end"/>
            </w:r>
          </w:hyperlink>
        </w:p>
        <w:p w14:paraId="3B101888" w14:textId="398C3522" w:rsidR="00F57B39" w:rsidRDefault="002F67B1">
          <w:pPr>
            <w:pStyle w:val="TOC5"/>
            <w:tabs>
              <w:tab w:val="right" w:leader="dot" w:pos="8296"/>
            </w:tabs>
            <w:rPr>
              <w:rFonts w:asciiTheme="minorHAnsi" w:eastAsiaTheme="minorEastAsia" w:hAnsiTheme="minorHAnsi" w:cstheme="minorBidi"/>
              <w:noProof/>
            </w:rPr>
          </w:pPr>
          <w:hyperlink w:anchor="_Toc529711497" w:history="1">
            <w:r w:rsidR="00F57B39" w:rsidRPr="007F7213">
              <w:rPr>
                <w:rStyle w:val="a8"/>
                <w:rFonts w:ascii="宋体" w:eastAsia="宋体" w:hAnsi="宋体"/>
                <w:noProof/>
                <w:lang w:val="zh-CN"/>
              </w:rPr>
              <w:t>3.1.3.4</w:t>
            </w:r>
            <w:r w:rsidR="00F57B39" w:rsidRPr="007F7213">
              <w:rPr>
                <w:rStyle w:val="a8"/>
                <w:rFonts w:ascii="宋体" w:eastAsia="宋体" w:hAnsi="宋体" w:cs="宋体"/>
                <w:noProof/>
                <w:kern w:val="0"/>
                <w:lang w:val="zh-CN"/>
              </w:rPr>
              <w:t>项目计划文档编写</w:t>
            </w:r>
            <w:r w:rsidR="00F57B39">
              <w:rPr>
                <w:noProof/>
                <w:webHidden/>
              </w:rPr>
              <w:tab/>
            </w:r>
            <w:r w:rsidR="00F57B39">
              <w:rPr>
                <w:noProof/>
                <w:webHidden/>
              </w:rPr>
              <w:fldChar w:fldCharType="begin"/>
            </w:r>
            <w:r w:rsidR="00F57B39">
              <w:rPr>
                <w:noProof/>
                <w:webHidden/>
              </w:rPr>
              <w:instrText xml:space="preserve"> PAGEREF _Toc529711497 \h </w:instrText>
            </w:r>
            <w:r w:rsidR="00F57B39">
              <w:rPr>
                <w:noProof/>
                <w:webHidden/>
              </w:rPr>
            </w:r>
            <w:r w:rsidR="00F57B39">
              <w:rPr>
                <w:noProof/>
                <w:webHidden/>
              </w:rPr>
              <w:fldChar w:fldCharType="separate"/>
            </w:r>
            <w:r w:rsidR="00F57B39">
              <w:rPr>
                <w:noProof/>
                <w:webHidden/>
              </w:rPr>
              <w:t>17</w:t>
            </w:r>
            <w:r w:rsidR="00F57B39">
              <w:rPr>
                <w:noProof/>
                <w:webHidden/>
              </w:rPr>
              <w:fldChar w:fldCharType="end"/>
            </w:r>
          </w:hyperlink>
        </w:p>
        <w:p w14:paraId="7389ECF3" w14:textId="10F01106" w:rsidR="00F57B39" w:rsidRDefault="002F67B1">
          <w:pPr>
            <w:pStyle w:val="TOC4"/>
            <w:tabs>
              <w:tab w:val="right" w:leader="dot" w:pos="8296"/>
            </w:tabs>
            <w:rPr>
              <w:rFonts w:asciiTheme="minorHAnsi" w:eastAsiaTheme="minorEastAsia" w:hAnsiTheme="minorHAnsi" w:cstheme="minorBidi"/>
              <w:noProof/>
            </w:rPr>
          </w:pPr>
          <w:hyperlink w:anchor="_Toc529711498" w:history="1">
            <w:r w:rsidR="00F57B39" w:rsidRPr="007F7213">
              <w:rPr>
                <w:rStyle w:val="a8"/>
                <w:rFonts w:ascii="宋体" w:eastAsia="宋体" w:hAnsi="宋体"/>
                <w:noProof/>
              </w:rPr>
              <w:t>3.1.4需求分析</w:t>
            </w:r>
            <w:r w:rsidR="00F57B39">
              <w:rPr>
                <w:noProof/>
                <w:webHidden/>
              </w:rPr>
              <w:tab/>
            </w:r>
            <w:r w:rsidR="00F57B39">
              <w:rPr>
                <w:noProof/>
                <w:webHidden/>
              </w:rPr>
              <w:fldChar w:fldCharType="begin"/>
            </w:r>
            <w:r w:rsidR="00F57B39">
              <w:rPr>
                <w:noProof/>
                <w:webHidden/>
              </w:rPr>
              <w:instrText xml:space="preserve"> PAGEREF _Toc529711498 \h </w:instrText>
            </w:r>
            <w:r w:rsidR="00F57B39">
              <w:rPr>
                <w:noProof/>
                <w:webHidden/>
              </w:rPr>
            </w:r>
            <w:r w:rsidR="00F57B39">
              <w:rPr>
                <w:noProof/>
                <w:webHidden/>
              </w:rPr>
              <w:fldChar w:fldCharType="separate"/>
            </w:r>
            <w:r w:rsidR="00F57B39">
              <w:rPr>
                <w:noProof/>
                <w:webHidden/>
              </w:rPr>
              <w:t>17</w:t>
            </w:r>
            <w:r w:rsidR="00F57B39">
              <w:rPr>
                <w:noProof/>
                <w:webHidden/>
              </w:rPr>
              <w:fldChar w:fldCharType="end"/>
            </w:r>
          </w:hyperlink>
        </w:p>
        <w:p w14:paraId="0D54146D" w14:textId="3D863EFB" w:rsidR="00F57B39" w:rsidRDefault="002F67B1">
          <w:pPr>
            <w:pStyle w:val="TOC5"/>
            <w:tabs>
              <w:tab w:val="right" w:leader="dot" w:pos="8296"/>
            </w:tabs>
            <w:rPr>
              <w:rFonts w:asciiTheme="minorHAnsi" w:eastAsiaTheme="minorEastAsia" w:hAnsiTheme="minorHAnsi" w:cstheme="minorBidi"/>
              <w:noProof/>
            </w:rPr>
          </w:pPr>
          <w:hyperlink w:anchor="_Toc529711499" w:history="1">
            <w:r w:rsidR="00F57B39" w:rsidRPr="007F7213">
              <w:rPr>
                <w:rStyle w:val="a8"/>
                <w:rFonts w:ascii="宋体" w:eastAsia="宋体" w:hAnsi="宋体"/>
                <w:noProof/>
                <w:lang w:val="zh-CN"/>
              </w:rPr>
              <w:t>3.1.4.1需求获取</w:t>
            </w:r>
            <w:r w:rsidR="00F57B39">
              <w:rPr>
                <w:noProof/>
                <w:webHidden/>
              </w:rPr>
              <w:tab/>
            </w:r>
            <w:r w:rsidR="00F57B39">
              <w:rPr>
                <w:noProof/>
                <w:webHidden/>
              </w:rPr>
              <w:fldChar w:fldCharType="begin"/>
            </w:r>
            <w:r w:rsidR="00F57B39">
              <w:rPr>
                <w:noProof/>
                <w:webHidden/>
              </w:rPr>
              <w:instrText xml:space="preserve"> PAGEREF _Toc529711499 \h </w:instrText>
            </w:r>
            <w:r w:rsidR="00F57B39">
              <w:rPr>
                <w:noProof/>
                <w:webHidden/>
              </w:rPr>
            </w:r>
            <w:r w:rsidR="00F57B39">
              <w:rPr>
                <w:noProof/>
                <w:webHidden/>
              </w:rPr>
              <w:fldChar w:fldCharType="separate"/>
            </w:r>
            <w:r w:rsidR="00F57B39">
              <w:rPr>
                <w:noProof/>
                <w:webHidden/>
              </w:rPr>
              <w:t>17</w:t>
            </w:r>
            <w:r w:rsidR="00F57B39">
              <w:rPr>
                <w:noProof/>
                <w:webHidden/>
              </w:rPr>
              <w:fldChar w:fldCharType="end"/>
            </w:r>
          </w:hyperlink>
        </w:p>
        <w:p w14:paraId="6DA04DAC" w14:textId="2422EC23" w:rsidR="00F57B39" w:rsidRDefault="002F67B1">
          <w:pPr>
            <w:pStyle w:val="TOC6"/>
            <w:tabs>
              <w:tab w:val="right" w:leader="dot" w:pos="8296"/>
            </w:tabs>
            <w:rPr>
              <w:rFonts w:asciiTheme="minorHAnsi" w:eastAsiaTheme="minorEastAsia" w:hAnsiTheme="minorHAnsi" w:cstheme="minorBidi"/>
              <w:noProof/>
            </w:rPr>
          </w:pPr>
          <w:hyperlink w:anchor="_Toc529711500" w:history="1">
            <w:r w:rsidR="00F57B39" w:rsidRPr="007F7213">
              <w:rPr>
                <w:rStyle w:val="a8"/>
                <w:rFonts w:ascii="宋体" w:eastAsia="宋体" w:hAnsi="宋体"/>
                <w:noProof/>
              </w:rPr>
              <w:t>3.1.4.1.1获取源代码</w:t>
            </w:r>
            <w:r w:rsidR="00F57B39">
              <w:rPr>
                <w:noProof/>
                <w:webHidden/>
              </w:rPr>
              <w:tab/>
            </w:r>
            <w:r w:rsidR="00F57B39">
              <w:rPr>
                <w:noProof/>
                <w:webHidden/>
              </w:rPr>
              <w:fldChar w:fldCharType="begin"/>
            </w:r>
            <w:r w:rsidR="00F57B39">
              <w:rPr>
                <w:noProof/>
                <w:webHidden/>
              </w:rPr>
              <w:instrText xml:space="preserve"> PAGEREF _Toc529711500 \h </w:instrText>
            </w:r>
            <w:r w:rsidR="00F57B39">
              <w:rPr>
                <w:noProof/>
                <w:webHidden/>
              </w:rPr>
            </w:r>
            <w:r w:rsidR="00F57B39">
              <w:rPr>
                <w:noProof/>
                <w:webHidden/>
              </w:rPr>
              <w:fldChar w:fldCharType="separate"/>
            </w:r>
            <w:r w:rsidR="00F57B39">
              <w:rPr>
                <w:noProof/>
                <w:webHidden/>
              </w:rPr>
              <w:t>17</w:t>
            </w:r>
            <w:r w:rsidR="00F57B39">
              <w:rPr>
                <w:noProof/>
                <w:webHidden/>
              </w:rPr>
              <w:fldChar w:fldCharType="end"/>
            </w:r>
          </w:hyperlink>
        </w:p>
        <w:p w14:paraId="39D0A28A" w14:textId="2F9360CB" w:rsidR="00F57B39" w:rsidRDefault="002F67B1">
          <w:pPr>
            <w:pStyle w:val="TOC6"/>
            <w:tabs>
              <w:tab w:val="right" w:leader="dot" w:pos="8296"/>
            </w:tabs>
            <w:rPr>
              <w:rFonts w:asciiTheme="minorHAnsi" w:eastAsiaTheme="minorEastAsia" w:hAnsiTheme="minorHAnsi" w:cstheme="minorBidi"/>
              <w:noProof/>
            </w:rPr>
          </w:pPr>
          <w:hyperlink w:anchor="_Toc529711501" w:history="1">
            <w:r w:rsidR="00F57B39" w:rsidRPr="007F7213">
              <w:rPr>
                <w:rStyle w:val="a8"/>
                <w:rFonts w:ascii="宋体" w:eastAsia="宋体" w:hAnsi="宋体"/>
                <w:noProof/>
              </w:rPr>
              <w:t>3.1.4.1.2搭建系统</w:t>
            </w:r>
            <w:r w:rsidR="00F57B39">
              <w:rPr>
                <w:noProof/>
                <w:webHidden/>
              </w:rPr>
              <w:tab/>
            </w:r>
            <w:r w:rsidR="00F57B39">
              <w:rPr>
                <w:noProof/>
                <w:webHidden/>
              </w:rPr>
              <w:fldChar w:fldCharType="begin"/>
            </w:r>
            <w:r w:rsidR="00F57B39">
              <w:rPr>
                <w:noProof/>
                <w:webHidden/>
              </w:rPr>
              <w:instrText xml:space="preserve"> PAGEREF _Toc529711501 \h </w:instrText>
            </w:r>
            <w:r w:rsidR="00F57B39">
              <w:rPr>
                <w:noProof/>
                <w:webHidden/>
              </w:rPr>
            </w:r>
            <w:r w:rsidR="00F57B39">
              <w:rPr>
                <w:noProof/>
                <w:webHidden/>
              </w:rPr>
              <w:fldChar w:fldCharType="separate"/>
            </w:r>
            <w:r w:rsidR="00F57B39">
              <w:rPr>
                <w:noProof/>
                <w:webHidden/>
              </w:rPr>
              <w:t>17</w:t>
            </w:r>
            <w:r w:rsidR="00F57B39">
              <w:rPr>
                <w:noProof/>
                <w:webHidden/>
              </w:rPr>
              <w:fldChar w:fldCharType="end"/>
            </w:r>
          </w:hyperlink>
        </w:p>
        <w:p w14:paraId="13F86712" w14:textId="58E5DD47" w:rsidR="00F57B39" w:rsidRDefault="002F67B1">
          <w:pPr>
            <w:pStyle w:val="TOC6"/>
            <w:tabs>
              <w:tab w:val="right" w:leader="dot" w:pos="8296"/>
            </w:tabs>
            <w:rPr>
              <w:rFonts w:asciiTheme="minorHAnsi" w:eastAsiaTheme="minorEastAsia" w:hAnsiTheme="minorHAnsi" w:cstheme="minorBidi"/>
              <w:noProof/>
            </w:rPr>
          </w:pPr>
          <w:hyperlink w:anchor="_Toc529711502" w:history="1">
            <w:r w:rsidR="00F57B39" w:rsidRPr="007F7213">
              <w:rPr>
                <w:rStyle w:val="a8"/>
                <w:rFonts w:ascii="宋体" w:eastAsia="宋体" w:hAnsi="宋体"/>
                <w:noProof/>
              </w:rPr>
              <w:t>3.1.4.1.3分析系统</w:t>
            </w:r>
            <w:r w:rsidR="00F57B39">
              <w:rPr>
                <w:noProof/>
                <w:webHidden/>
              </w:rPr>
              <w:tab/>
            </w:r>
            <w:r w:rsidR="00F57B39">
              <w:rPr>
                <w:noProof/>
                <w:webHidden/>
              </w:rPr>
              <w:fldChar w:fldCharType="begin"/>
            </w:r>
            <w:r w:rsidR="00F57B39">
              <w:rPr>
                <w:noProof/>
                <w:webHidden/>
              </w:rPr>
              <w:instrText xml:space="preserve"> PAGEREF _Toc529711502 \h </w:instrText>
            </w:r>
            <w:r w:rsidR="00F57B39">
              <w:rPr>
                <w:noProof/>
                <w:webHidden/>
              </w:rPr>
            </w:r>
            <w:r w:rsidR="00F57B39">
              <w:rPr>
                <w:noProof/>
                <w:webHidden/>
              </w:rPr>
              <w:fldChar w:fldCharType="separate"/>
            </w:r>
            <w:r w:rsidR="00F57B39">
              <w:rPr>
                <w:noProof/>
                <w:webHidden/>
              </w:rPr>
              <w:t>18</w:t>
            </w:r>
            <w:r w:rsidR="00F57B39">
              <w:rPr>
                <w:noProof/>
                <w:webHidden/>
              </w:rPr>
              <w:fldChar w:fldCharType="end"/>
            </w:r>
          </w:hyperlink>
        </w:p>
        <w:p w14:paraId="3B96D656" w14:textId="4B8C8B47" w:rsidR="00F57B39" w:rsidRDefault="002F67B1">
          <w:pPr>
            <w:pStyle w:val="TOC6"/>
            <w:tabs>
              <w:tab w:val="right" w:leader="dot" w:pos="8296"/>
            </w:tabs>
            <w:rPr>
              <w:rFonts w:asciiTheme="minorHAnsi" w:eastAsiaTheme="minorEastAsia" w:hAnsiTheme="minorHAnsi" w:cstheme="minorBidi"/>
              <w:noProof/>
            </w:rPr>
          </w:pPr>
          <w:hyperlink w:anchor="_Toc529711503" w:history="1">
            <w:r w:rsidR="00F57B39" w:rsidRPr="007F7213">
              <w:rPr>
                <w:rStyle w:val="a8"/>
                <w:rFonts w:ascii="宋体" w:eastAsia="宋体" w:hAnsi="宋体"/>
                <w:noProof/>
              </w:rPr>
              <w:t>3.1.4.1.4定义愿景和范围</w:t>
            </w:r>
            <w:r w:rsidR="00F57B39">
              <w:rPr>
                <w:noProof/>
                <w:webHidden/>
              </w:rPr>
              <w:tab/>
            </w:r>
            <w:r w:rsidR="00F57B39">
              <w:rPr>
                <w:noProof/>
                <w:webHidden/>
              </w:rPr>
              <w:fldChar w:fldCharType="begin"/>
            </w:r>
            <w:r w:rsidR="00F57B39">
              <w:rPr>
                <w:noProof/>
                <w:webHidden/>
              </w:rPr>
              <w:instrText xml:space="preserve"> PAGEREF _Toc529711503 \h </w:instrText>
            </w:r>
            <w:r w:rsidR="00F57B39">
              <w:rPr>
                <w:noProof/>
                <w:webHidden/>
              </w:rPr>
            </w:r>
            <w:r w:rsidR="00F57B39">
              <w:rPr>
                <w:noProof/>
                <w:webHidden/>
              </w:rPr>
              <w:fldChar w:fldCharType="separate"/>
            </w:r>
            <w:r w:rsidR="00F57B39">
              <w:rPr>
                <w:noProof/>
                <w:webHidden/>
              </w:rPr>
              <w:t>18</w:t>
            </w:r>
            <w:r w:rsidR="00F57B39">
              <w:rPr>
                <w:noProof/>
                <w:webHidden/>
              </w:rPr>
              <w:fldChar w:fldCharType="end"/>
            </w:r>
          </w:hyperlink>
        </w:p>
        <w:p w14:paraId="24A96EF2" w14:textId="5FFC0EF5" w:rsidR="00F57B39" w:rsidRDefault="002F67B1">
          <w:pPr>
            <w:pStyle w:val="TOC6"/>
            <w:tabs>
              <w:tab w:val="right" w:leader="dot" w:pos="8296"/>
            </w:tabs>
            <w:rPr>
              <w:rFonts w:asciiTheme="minorHAnsi" w:eastAsiaTheme="minorEastAsia" w:hAnsiTheme="minorHAnsi" w:cstheme="minorBidi"/>
              <w:noProof/>
            </w:rPr>
          </w:pPr>
          <w:hyperlink w:anchor="_Toc529711504" w:history="1">
            <w:r w:rsidR="00F57B39" w:rsidRPr="007F7213">
              <w:rPr>
                <w:rStyle w:val="a8"/>
                <w:rFonts w:ascii="宋体" w:eastAsia="宋体" w:hAnsi="宋体"/>
                <w:noProof/>
              </w:rPr>
              <w:t>3.1.4.1.5选择用户代表</w:t>
            </w:r>
            <w:r w:rsidR="00F57B39">
              <w:rPr>
                <w:noProof/>
                <w:webHidden/>
              </w:rPr>
              <w:tab/>
            </w:r>
            <w:r w:rsidR="00F57B39">
              <w:rPr>
                <w:noProof/>
                <w:webHidden/>
              </w:rPr>
              <w:fldChar w:fldCharType="begin"/>
            </w:r>
            <w:r w:rsidR="00F57B39">
              <w:rPr>
                <w:noProof/>
                <w:webHidden/>
              </w:rPr>
              <w:instrText xml:space="preserve"> PAGEREF _Toc529711504 \h </w:instrText>
            </w:r>
            <w:r w:rsidR="00F57B39">
              <w:rPr>
                <w:noProof/>
                <w:webHidden/>
              </w:rPr>
            </w:r>
            <w:r w:rsidR="00F57B39">
              <w:rPr>
                <w:noProof/>
                <w:webHidden/>
              </w:rPr>
              <w:fldChar w:fldCharType="separate"/>
            </w:r>
            <w:r w:rsidR="00F57B39">
              <w:rPr>
                <w:noProof/>
                <w:webHidden/>
              </w:rPr>
              <w:t>18</w:t>
            </w:r>
            <w:r w:rsidR="00F57B39">
              <w:rPr>
                <w:noProof/>
                <w:webHidden/>
              </w:rPr>
              <w:fldChar w:fldCharType="end"/>
            </w:r>
          </w:hyperlink>
        </w:p>
        <w:p w14:paraId="1311FB41" w14:textId="2AC93CAE" w:rsidR="00F57B39" w:rsidRDefault="002F67B1">
          <w:pPr>
            <w:pStyle w:val="TOC6"/>
            <w:tabs>
              <w:tab w:val="right" w:leader="dot" w:pos="8296"/>
            </w:tabs>
            <w:rPr>
              <w:rFonts w:asciiTheme="minorHAnsi" w:eastAsiaTheme="minorEastAsia" w:hAnsiTheme="minorHAnsi" w:cstheme="minorBidi"/>
              <w:noProof/>
            </w:rPr>
          </w:pPr>
          <w:hyperlink w:anchor="_Toc529711505" w:history="1">
            <w:r w:rsidR="00F57B39" w:rsidRPr="007F7213">
              <w:rPr>
                <w:rStyle w:val="a8"/>
                <w:rFonts w:ascii="宋体" w:eastAsia="宋体" w:hAnsi="宋体"/>
                <w:noProof/>
              </w:rPr>
              <w:t>3.1.4.1.6访谈</w:t>
            </w:r>
            <w:r w:rsidR="00F57B39">
              <w:rPr>
                <w:noProof/>
                <w:webHidden/>
              </w:rPr>
              <w:tab/>
            </w:r>
            <w:r w:rsidR="00F57B39">
              <w:rPr>
                <w:noProof/>
                <w:webHidden/>
              </w:rPr>
              <w:fldChar w:fldCharType="begin"/>
            </w:r>
            <w:r w:rsidR="00F57B39">
              <w:rPr>
                <w:noProof/>
                <w:webHidden/>
              </w:rPr>
              <w:instrText xml:space="preserve"> PAGEREF _Toc529711505 \h </w:instrText>
            </w:r>
            <w:r w:rsidR="00F57B39">
              <w:rPr>
                <w:noProof/>
                <w:webHidden/>
              </w:rPr>
            </w:r>
            <w:r w:rsidR="00F57B39">
              <w:rPr>
                <w:noProof/>
                <w:webHidden/>
              </w:rPr>
              <w:fldChar w:fldCharType="separate"/>
            </w:r>
            <w:r w:rsidR="00F57B39">
              <w:rPr>
                <w:noProof/>
                <w:webHidden/>
              </w:rPr>
              <w:t>18</w:t>
            </w:r>
            <w:r w:rsidR="00F57B39">
              <w:rPr>
                <w:noProof/>
                <w:webHidden/>
              </w:rPr>
              <w:fldChar w:fldCharType="end"/>
            </w:r>
          </w:hyperlink>
        </w:p>
        <w:p w14:paraId="33E0AF13" w14:textId="167A5C02" w:rsidR="00F57B39" w:rsidRDefault="002F67B1">
          <w:pPr>
            <w:pStyle w:val="TOC6"/>
            <w:tabs>
              <w:tab w:val="right" w:leader="dot" w:pos="8296"/>
            </w:tabs>
            <w:rPr>
              <w:rFonts w:asciiTheme="minorHAnsi" w:eastAsiaTheme="minorEastAsia" w:hAnsiTheme="minorHAnsi" w:cstheme="minorBidi"/>
              <w:noProof/>
            </w:rPr>
          </w:pPr>
          <w:hyperlink w:anchor="_Toc529711506" w:history="1">
            <w:r w:rsidR="00F57B39" w:rsidRPr="007F7213">
              <w:rPr>
                <w:rStyle w:val="a8"/>
                <w:rFonts w:ascii="宋体" w:eastAsia="宋体" w:hAnsi="宋体"/>
                <w:noProof/>
              </w:rPr>
              <w:t>3.1.4.1.7制作调查问卷</w:t>
            </w:r>
            <w:r w:rsidR="00F57B39">
              <w:rPr>
                <w:noProof/>
                <w:webHidden/>
              </w:rPr>
              <w:tab/>
            </w:r>
            <w:r w:rsidR="00F57B39">
              <w:rPr>
                <w:noProof/>
                <w:webHidden/>
              </w:rPr>
              <w:fldChar w:fldCharType="begin"/>
            </w:r>
            <w:r w:rsidR="00F57B39">
              <w:rPr>
                <w:noProof/>
                <w:webHidden/>
              </w:rPr>
              <w:instrText xml:space="preserve"> PAGEREF _Toc529711506 \h </w:instrText>
            </w:r>
            <w:r w:rsidR="00F57B39">
              <w:rPr>
                <w:noProof/>
                <w:webHidden/>
              </w:rPr>
            </w:r>
            <w:r w:rsidR="00F57B39">
              <w:rPr>
                <w:noProof/>
                <w:webHidden/>
              </w:rPr>
              <w:fldChar w:fldCharType="separate"/>
            </w:r>
            <w:r w:rsidR="00F57B39">
              <w:rPr>
                <w:noProof/>
                <w:webHidden/>
              </w:rPr>
              <w:t>19</w:t>
            </w:r>
            <w:r w:rsidR="00F57B39">
              <w:rPr>
                <w:noProof/>
                <w:webHidden/>
              </w:rPr>
              <w:fldChar w:fldCharType="end"/>
            </w:r>
          </w:hyperlink>
        </w:p>
        <w:p w14:paraId="4DA94A29" w14:textId="2C6C969B" w:rsidR="00F57B39" w:rsidRDefault="002F67B1">
          <w:pPr>
            <w:pStyle w:val="TOC6"/>
            <w:tabs>
              <w:tab w:val="right" w:leader="dot" w:pos="8296"/>
            </w:tabs>
            <w:rPr>
              <w:rFonts w:asciiTheme="minorHAnsi" w:eastAsiaTheme="minorEastAsia" w:hAnsiTheme="minorHAnsi" w:cstheme="minorBidi"/>
              <w:noProof/>
            </w:rPr>
          </w:pPr>
          <w:hyperlink w:anchor="_Toc529711507" w:history="1">
            <w:r w:rsidR="00F57B39" w:rsidRPr="007F7213">
              <w:rPr>
                <w:rStyle w:val="a8"/>
                <w:rFonts w:ascii="宋体" w:eastAsia="宋体" w:hAnsi="宋体"/>
                <w:noProof/>
              </w:rPr>
              <w:t>3.1.4.1.8分发调查问卷</w:t>
            </w:r>
            <w:r w:rsidR="00F57B39">
              <w:rPr>
                <w:noProof/>
                <w:webHidden/>
              </w:rPr>
              <w:tab/>
            </w:r>
            <w:r w:rsidR="00F57B39">
              <w:rPr>
                <w:noProof/>
                <w:webHidden/>
              </w:rPr>
              <w:fldChar w:fldCharType="begin"/>
            </w:r>
            <w:r w:rsidR="00F57B39">
              <w:rPr>
                <w:noProof/>
                <w:webHidden/>
              </w:rPr>
              <w:instrText xml:space="preserve"> PAGEREF _Toc529711507 \h </w:instrText>
            </w:r>
            <w:r w:rsidR="00F57B39">
              <w:rPr>
                <w:noProof/>
                <w:webHidden/>
              </w:rPr>
            </w:r>
            <w:r w:rsidR="00F57B39">
              <w:rPr>
                <w:noProof/>
                <w:webHidden/>
              </w:rPr>
              <w:fldChar w:fldCharType="separate"/>
            </w:r>
            <w:r w:rsidR="00F57B39">
              <w:rPr>
                <w:noProof/>
                <w:webHidden/>
              </w:rPr>
              <w:t>19</w:t>
            </w:r>
            <w:r w:rsidR="00F57B39">
              <w:rPr>
                <w:noProof/>
                <w:webHidden/>
              </w:rPr>
              <w:fldChar w:fldCharType="end"/>
            </w:r>
          </w:hyperlink>
        </w:p>
        <w:p w14:paraId="728EF410" w14:textId="349ED0F3" w:rsidR="00F57B39" w:rsidRDefault="002F67B1">
          <w:pPr>
            <w:pStyle w:val="TOC5"/>
            <w:tabs>
              <w:tab w:val="right" w:leader="dot" w:pos="8296"/>
            </w:tabs>
            <w:rPr>
              <w:rFonts w:asciiTheme="minorHAnsi" w:eastAsiaTheme="minorEastAsia" w:hAnsiTheme="minorHAnsi" w:cstheme="minorBidi"/>
              <w:noProof/>
            </w:rPr>
          </w:pPr>
          <w:hyperlink w:anchor="_Toc529711508" w:history="1">
            <w:r w:rsidR="00F57B39" w:rsidRPr="007F7213">
              <w:rPr>
                <w:rStyle w:val="a8"/>
                <w:rFonts w:ascii="宋体" w:eastAsia="宋体" w:hAnsi="宋体"/>
                <w:noProof/>
              </w:rPr>
              <w:t>3.1.4.2需求分析</w:t>
            </w:r>
            <w:r w:rsidR="00F57B39">
              <w:rPr>
                <w:noProof/>
                <w:webHidden/>
              </w:rPr>
              <w:tab/>
            </w:r>
            <w:r w:rsidR="00F57B39">
              <w:rPr>
                <w:noProof/>
                <w:webHidden/>
              </w:rPr>
              <w:fldChar w:fldCharType="begin"/>
            </w:r>
            <w:r w:rsidR="00F57B39">
              <w:rPr>
                <w:noProof/>
                <w:webHidden/>
              </w:rPr>
              <w:instrText xml:space="preserve"> PAGEREF _Toc529711508 \h </w:instrText>
            </w:r>
            <w:r w:rsidR="00F57B39">
              <w:rPr>
                <w:noProof/>
                <w:webHidden/>
              </w:rPr>
            </w:r>
            <w:r w:rsidR="00F57B39">
              <w:rPr>
                <w:noProof/>
                <w:webHidden/>
              </w:rPr>
              <w:fldChar w:fldCharType="separate"/>
            </w:r>
            <w:r w:rsidR="00F57B39">
              <w:rPr>
                <w:noProof/>
                <w:webHidden/>
              </w:rPr>
              <w:t>19</w:t>
            </w:r>
            <w:r w:rsidR="00F57B39">
              <w:rPr>
                <w:noProof/>
                <w:webHidden/>
              </w:rPr>
              <w:fldChar w:fldCharType="end"/>
            </w:r>
          </w:hyperlink>
        </w:p>
        <w:p w14:paraId="7135FC9A" w14:textId="62108D6F" w:rsidR="00F57B39" w:rsidRDefault="002F67B1">
          <w:pPr>
            <w:pStyle w:val="TOC6"/>
            <w:tabs>
              <w:tab w:val="right" w:leader="dot" w:pos="8296"/>
            </w:tabs>
            <w:rPr>
              <w:rFonts w:asciiTheme="minorHAnsi" w:eastAsiaTheme="minorEastAsia" w:hAnsiTheme="minorHAnsi" w:cstheme="minorBidi"/>
              <w:noProof/>
            </w:rPr>
          </w:pPr>
          <w:hyperlink w:anchor="_Toc529711509" w:history="1">
            <w:r w:rsidR="00F57B39" w:rsidRPr="007F7213">
              <w:rPr>
                <w:rStyle w:val="a8"/>
                <w:rFonts w:ascii="宋体" w:eastAsia="宋体" w:hAnsi="宋体"/>
                <w:noProof/>
              </w:rPr>
              <w:t>3.1.4.2.1应用环境建模</w:t>
            </w:r>
            <w:r w:rsidR="00F57B39">
              <w:rPr>
                <w:noProof/>
                <w:webHidden/>
              </w:rPr>
              <w:tab/>
            </w:r>
            <w:r w:rsidR="00F57B39">
              <w:rPr>
                <w:noProof/>
                <w:webHidden/>
              </w:rPr>
              <w:fldChar w:fldCharType="begin"/>
            </w:r>
            <w:r w:rsidR="00F57B39">
              <w:rPr>
                <w:noProof/>
                <w:webHidden/>
              </w:rPr>
              <w:instrText xml:space="preserve"> PAGEREF _Toc529711509 \h </w:instrText>
            </w:r>
            <w:r w:rsidR="00F57B39">
              <w:rPr>
                <w:noProof/>
                <w:webHidden/>
              </w:rPr>
            </w:r>
            <w:r w:rsidR="00F57B39">
              <w:rPr>
                <w:noProof/>
                <w:webHidden/>
              </w:rPr>
              <w:fldChar w:fldCharType="separate"/>
            </w:r>
            <w:r w:rsidR="00F57B39">
              <w:rPr>
                <w:noProof/>
                <w:webHidden/>
              </w:rPr>
              <w:t>19</w:t>
            </w:r>
            <w:r w:rsidR="00F57B39">
              <w:rPr>
                <w:noProof/>
                <w:webHidden/>
              </w:rPr>
              <w:fldChar w:fldCharType="end"/>
            </w:r>
          </w:hyperlink>
        </w:p>
        <w:p w14:paraId="3F288446" w14:textId="0F130947" w:rsidR="00F57B39" w:rsidRDefault="002F67B1">
          <w:pPr>
            <w:pStyle w:val="TOC6"/>
            <w:tabs>
              <w:tab w:val="right" w:leader="dot" w:pos="8296"/>
            </w:tabs>
            <w:rPr>
              <w:rFonts w:asciiTheme="minorHAnsi" w:eastAsiaTheme="minorEastAsia" w:hAnsiTheme="minorHAnsi" w:cstheme="minorBidi"/>
              <w:noProof/>
            </w:rPr>
          </w:pPr>
          <w:hyperlink w:anchor="_Toc529711510" w:history="1">
            <w:r w:rsidR="00F57B39" w:rsidRPr="007F7213">
              <w:rPr>
                <w:rStyle w:val="a8"/>
                <w:rFonts w:ascii="宋体" w:eastAsia="宋体" w:hAnsi="宋体"/>
                <w:noProof/>
              </w:rPr>
              <w:t>3.1.4.2.2界面原型制作</w:t>
            </w:r>
            <w:r w:rsidR="00F57B39">
              <w:rPr>
                <w:noProof/>
                <w:webHidden/>
              </w:rPr>
              <w:tab/>
            </w:r>
            <w:r w:rsidR="00F57B39">
              <w:rPr>
                <w:noProof/>
                <w:webHidden/>
              </w:rPr>
              <w:fldChar w:fldCharType="begin"/>
            </w:r>
            <w:r w:rsidR="00F57B39">
              <w:rPr>
                <w:noProof/>
                <w:webHidden/>
              </w:rPr>
              <w:instrText xml:space="preserve"> PAGEREF _Toc529711510 \h </w:instrText>
            </w:r>
            <w:r w:rsidR="00F57B39">
              <w:rPr>
                <w:noProof/>
                <w:webHidden/>
              </w:rPr>
            </w:r>
            <w:r w:rsidR="00F57B39">
              <w:rPr>
                <w:noProof/>
                <w:webHidden/>
              </w:rPr>
              <w:fldChar w:fldCharType="separate"/>
            </w:r>
            <w:r w:rsidR="00F57B39">
              <w:rPr>
                <w:noProof/>
                <w:webHidden/>
              </w:rPr>
              <w:t>19</w:t>
            </w:r>
            <w:r w:rsidR="00F57B39">
              <w:rPr>
                <w:noProof/>
                <w:webHidden/>
              </w:rPr>
              <w:fldChar w:fldCharType="end"/>
            </w:r>
          </w:hyperlink>
        </w:p>
        <w:p w14:paraId="106753AA" w14:textId="5131351A" w:rsidR="00F57B39" w:rsidRDefault="002F67B1">
          <w:pPr>
            <w:pStyle w:val="TOC6"/>
            <w:tabs>
              <w:tab w:val="right" w:leader="dot" w:pos="8296"/>
            </w:tabs>
            <w:rPr>
              <w:rFonts w:asciiTheme="minorHAnsi" w:eastAsiaTheme="minorEastAsia" w:hAnsiTheme="minorHAnsi" w:cstheme="minorBidi"/>
              <w:noProof/>
            </w:rPr>
          </w:pPr>
          <w:hyperlink w:anchor="_Toc529711511" w:history="1">
            <w:r w:rsidR="00F57B39" w:rsidRPr="007F7213">
              <w:rPr>
                <w:rStyle w:val="a8"/>
                <w:rFonts w:ascii="宋体" w:eastAsia="宋体" w:hAnsi="宋体"/>
                <w:noProof/>
              </w:rPr>
              <w:t>3.1.4.2.3需求优先级排序</w:t>
            </w:r>
            <w:r w:rsidR="00F57B39">
              <w:rPr>
                <w:noProof/>
                <w:webHidden/>
              </w:rPr>
              <w:tab/>
            </w:r>
            <w:r w:rsidR="00F57B39">
              <w:rPr>
                <w:noProof/>
                <w:webHidden/>
              </w:rPr>
              <w:fldChar w:fldCharType="begin"/>
            </w:r>
            <w:r w:rsidR="00F57B39">
              <w:rPr>
                <w:noProof/>
                <w:webHidden/>
              </w:rPr>
              <w:instrText xml:space="preserve"> PAGEREF _Toc529711511 \h </w:instrText>
            </w:r>
            <w:r w:rsidR="00F57B39">
              <w:rPr>
                <w:noProof/>
                <w:webHidden/>
              </w:rPr>
            </w:r>
            <w:r w:rsidR="00F57B39">
              <w:rPr>
                <w:noProof/>
                <w:webHidden/>
              </w:rPr>
              <w:fldChar w:fldCharType="separate"/>
            </w:r>
            <w:r w:rsidR="00F57B39">
              <w:rPr>
                <w:noProof/>
                <w:webHidden/>
              </w:rPr>
              <w:t>20</w:t>
            </w:r>
            <w:r w:rsidR="00F57B39">
              <w:rPr>
                <w:noProof/>
                <w:webHidden/>
              </w:rPr>
              <w:fldChar w:fldCharType="end"/>
            </w:r>
          </w:hyperlink>
        </w:p>
        <w:p w14:paraId="67015940" w14:textId="52B5ED88" w:rsidR="00F57B39" w:rsidRDefault="002F67B1">
          <w:pPr>
            <w:pStyle w:val="TOC6"/>
            <w:tabs>
              <w:tab w:val="right" w:leader="dot" w:pos="8296"/>
            </w:tabs>
            <w:rPr>
              <w:rFonts w:asciiTheme="minorHAnsi" w:eastAsiaTheme="minorEastAsia" w:hAnsiTheme="minorHAnsi" w:cstheme="minorBidi"/>
              <w:noProof/>
            </w:rPr>
          </w:pPr>
          <w:hyperlink w:anchor="_Toc529711512" w:history="1">
            <w:r w:rsidR="00F57B39" w:rsidRPr="007F7213">
              <w:rPr>
                <w:rStyle w:val="a8"/>
                <w:rFonts w:ascii="宋体" w:eastAsia="宋体" w:hAnsi="宋体"/>
                <w:noProof/>
              </w:rPr>
              <w:t>3.1.4.2.4数据字典</w:t>
            </w:r>
            <w:r w:rsidR="00F57B39">
              <w:rPr>
                <w:noProof/>
                <w:webHidden/>
              </w:rPr>
              <w:tab/>
            </w:r>
            <w:r w:rsidR="00F57B39">
              <w:rPr>
                <w:noProof/>
                <w:webHidden/>
              </w:rPr>
              <w:fldChar w:fldCharType="begin"/>
            </w:r>
            <w:r w:rsidR="00F57B39">
              <w:rPr>
                <w:noProof/>
                <w:webHidden/>
              </w:rPr>
              <w:instrText xml:space="preserve"> PAGEREF _Toc529711512 \h </w:instrText>
            </w:r>
            <w:r w:rsidR="00F57B39">
              <w:rPr>
                <w:noProof/>
                <w:webHidden/>
              </w:rPr>
            </w:r>
            <w:r w:rsidR="00F57B39">
              <w:rPr>
                <w:noProof/>
                <w:webHidden/>
              </w:rPr>
              <w:fldChar w:fldCharType="separate"/>
            </w:r>
            <w:r w:rsidR="00F57B39">
              <w:rPr>
                <w:noProof/>
                <w:webHidden/>
              </w:rPr>
              <w:t>20</w:t>
            </w:r>
            <w:r w:rsidR="00F57B39">
              <w:rPr>
                <w:noProof/>
                <w:webHidden/>
              </w:rPr>
              <w:fldChar w:fldCharType="end"/>
            </w:r>
          </w:hyperlink>
        </w:p>
        <w:p w14:paraId="39C9EACE" w14:textId="6B06F550" w:rsidR="00F57B39" w:rsidRDefault="002F67B1">
          <w:pPr>
            <w:pStyle w:val="TOC6"/>
            <w:tabs>
              <w:tab w:val="right" w:leader="dot" w:pos="8296"/>
            </w:tabs>
            <w:rPr>
              <w:rFonts w:asciiTheme="minorHAnsi" w:eastAsiaTheme="minorEastAsia" w:hAnsiTheme="minorHAnsi" w:cstheme="minorBidi"/>
              <w:noProof/>
            </w:rPr>
          </w:pPr>
          <w:hyperlink w:anchor="_Toc529711513" w:history="1">
            <w:r w:rsidR="00F57B39" w:rsidRPr="007F7213">
              <w:rPr>
                <w:rStyle w:val="a8"/>
                <w:rFonts w:ascii="宋体" w:eastAsia="宋体" w:hAnsi="宋体"/>
                <w:noProof/>
              </w:rPr>
              <w:t>3.1.4.2.5需求建模</w:t>
            </w:r>
            <w:r w:rsidR="00F57B39">
              <w:rPr>
                <w:noProof/>
                <w:webHidden/>
              </w:rPr>
              <w:tab/>
            </w:r>
            <w:r w:rsidR="00F57B39">
              <w:rPr>
                <w:noProof/>
                <w:webHidden/>
              </w:rPr>
              <w:fldChar w:fldCharType="begin"/>
            </w:r>
            <w:r w:rsidR="00F57B39">
              <w:rPr>
                <w:noProof/>
                <w:webHidden/>
              </w:rPr>
              <w:instrText xml:space="preserve"> PAGEREF _Toc529711513 \h </w:instrText>
            </w:r>
            <w:r w:rsidR="00F57B39">
              <w:rPr>
                <w:noProof/>
                <w:webHidden/>
              </w:rPr>
            </w:r>
            <w:r w:rsidR="00F57B39">
              <w:rPr>
                <w:noProof/>
                <w:webHidden/>
              </w:rPr>
              <w:fldChar w:fldCharType="separate"/>
            </w:r>
            <w:r w:rsidR="00F57B39">
              <w:rPr>
                <w:noProof/>
                <w:webHidden/>
              </w:rPr>
              <w:t>20</w:t>
            </w:r>
            <w:r w:rsidR="00F57B39">
              <w:rPr>
                <w:noProof/>
                <w:webHidden/>
              </w:rPr>
              <w:fldChar w:fldCharType="end"/>
            </w:r>
          </w:hyperlink>
        </w:p>
        <w:p w14:paraId="1241B2A9" w14:textId="3CF6AF58" w:rsidR="00F57B39" w:rsidRDefault="002F67B1">
          <w:pPr>
            <w:pStyle w:val="TOC6"/>
            <w:tabs>
              <w:tab w:val="right" w:leader="dot" w:pos="8296"/>
            </w:tabs>
            <w:rPr>
              <w:rFonts w:asciiTheme="minorHAnsi" w:eastAsiaTheme="minorEastAsia" w:hAnsiTheme="minorHAnsi" w:cstheme="minorBidi"/>
              <w:noProof/>
            </w:rPr>
          </w:pPr>
          <w:hyperlink w:anchor="_Toc529711514" w:history="1">
            <w:r w:rsidR="00F57B39" w:rsidRPr="007F7213">
              <w:rPr>
                <w:rStyle w:val="a8"/>
                <w:rFonts w:ascii="宋体" w:eastAsia="宋体" w:hAnsi="宋体"/>
                <w:noProof/>
              </w:rPr>
              <w:t>3.1.4.2.6分析可实现性</w:t>
            </w:r>
            <w:r w:rsidR="00F57B39">
              <w:rPr>
                <w:noProof/>
                <w:webHidden/>
              </w:rPr>
              <w:tab/>
            </w:r>
            <w:r w:rsidR="00F57B39">
              <w:rPr>
                <w:noProof/>
                <w:webHidden/>
              </w:rPr>
              <w:fldChar w:fldCharType="begin"/>
            </w:r>
            <w:r w:rsidR="00F57B39">
              <w:rPr>
                <w:noProof/>
                <w:webHidden/>
              </w:rPr>
              <w:instrText xml:space="preserve"> PAGEREF _Toc529711514 \h </w:instrText>
            </w:r>
            <w:r w:rsidR="00F57B39">
              <w:rPr>
                <w:noProof/>
                <w:webHidden/>
              </w:rPr>
            </w:r>
            <w:r w:rsidR="00F57B39">
              <w:rPr>
                <w:noProof/>
                <w:webHidden/>
              </w:rPr>
              <w:fldChar w:fldCharType="separate"/>
            </w:r>
            <w:r w:rsidR="00F57B39">
              <w:rPr>
                <w:noProof/>
                <w:webHidden/>
              </w:rPr>
              <w:t>20</w:t>
            </w:r>
            <w:r w:rsidR="00F57B39">
              <w:rPr>
                <w:noProof/>
                <w:webHidden/>
              </w:rPr>
              <w:fldChar w:fldCharType="end"/>
            </w:r>
          </w:hyperlink>
        </w:p>
        <w:p w14:paraId="7D6FBE5B" w14:textId="3286119D" w:rsidR="00F57B39" w:rsidRDefault="002F67B1">
          <w:pPr>
            <w:pStyle w:val="TOC6"/>
            <w:tabs>
              <w:tab w:val="right" w:leader="dot" w:pos="8296"/>
            </w:tabs>
            <w:rPr>
              <w:rFonts w:asciiTheme="minorHAnsi" w:eastAsiaTheme="minorEastAsia" w:hAnsiTheme="minorHAnsi" w:cstheme="minorBidi"/>
              <w:noProof/>
            </w:rPr>
          </w:pPr>
          <w:hyperlink w:anchor="_Toc529711515" w:history="1">
            <w:r w:rsidR="00F57B39" w:rsidRPr="007F7213">
              <w:rPr>
                <w:rStyle w:val="a8"/>
                <w:rFonts w:ascii="宋体" w:eastAsia="宋体" w:hAnsi="宋体"/>
                <w:noProof/>
              </w:rPr>
              <w:t>3.1.4.2.7分析接口</w:t>
            </w:r>
            <w:r w:rsidR="00F57B39">
              <w:rPr>
                <w:noProof/>
                <w:webHidden/>
              </w:rPr>
              <w:tab/>
            </w:r>
            <w:r w:rsidR="00F57B39">
              <w:rPr>
                <w:noProof/>
                <w:webHidden/>
              </w:rPr>
              <w:fldChar w:fldCharType="begin"/>
            </w:r>
            <w:r w:rsidR="00F57B39">
              <w:rPr>
                <w:noProof/>
                <w:webHidden/>
              </w:rPr>
              <w:instrText xml:space="preserve"> PAGEREF _Toc529711515 \h </w:instrText>
            </w:r>
            <w:r w:rsidR="00F57B39">
              <w:rPr>
                <w:noProof/>
                <w:webHidden/>
              </w:rPr>
            </w:r>
            <w:r w:rsidR="00F57B39">
              <w:rPr>
                <w:noProof/>
                <w:webHidden/>
              </w:rPr>
              <w:fldChar w:fldCharType="separate"/>
            </w:r>
            <w:r w:rsidR="00F57B39">
              <w:rPr>
                <w:noProof/>
                <w:webHidden/>
              </w:rPr>
              <w:t>21</w:t>
            </w:r>
            <w:r w:rsidR="00F57B39">
              <w:rPr>
                <w:noProof/>
                <w:webHidden/>
              </w:rPr>
              <w:fldChar w:fldCharType="end"/>
            </w:r>
          </w:hyperlink>
        </w:p>
        <w:p w14:paraId="42E69568" w14:textId="40774D8E" w:rsidR="00F57B39" w:rsidRDefault="002F67B1">
          <w:pPr>
            <w:pStyle w:val="TOC6"/>
            <w:tabs>
              <w:tab w:val="right" w:leader="dot" w:pos="8296"/>
            </w:tabs>
            <w:rPr>
              <w:rFonts w:asciiTheme="minorHAnsi" w:eastAsiaTheme="minorEastAsia" w:hAnsiTheme="minorHAnsi" w:cstheme="minorBidi"/>
              <w:noProof/>
            </w:rPr>
          </w:pPr>
          <w:hyperlink w:anchor="_Toc529711516" w:history="1">
            <w:r w:rsidR="00F57B39" w:rsidRPr="007F7213">
              <w:rPr>
                <w:rStyle w:val="a8"/>
                <w:rFonts w:ascii="宋体" w:eastAsia="宋体" w:hAnsi="宋体"/>
                <w:noProof/>
              </w:rPr>
              <w:t>3.1.4.2.8将需求分配给子系统</w:t>
            </w:r>
            <w:r w:rsidR="00F57B39">
              <w:rPr>
                <w:noProof/>
                <w:webHidden/>
              </w:rPr>
              <w:tab/>
            </w:r>
            <w:r w:rsidR="00F57B39">
              <w:rPr>
                <w:noProof/>
                <w:webHidden/>
              </w:rPr>
              <w:fldChar w:fldCharType="begin"/>
            </w:r>
            <w:r w:rsidR="00F57B39">
              <w:rPr>
                <w:noProof/>
                <w:webHidden/>
              </w:rPr>
              <w:instrText xml:space="preserve"> PAGEREF _Toc529711516 \h </w:instrText>
            </w:r>
            <w:r w:rsidR="00F57B39">
              <w:rPr>
                <w:noProof/>
                <w:webHidden/>
              </w:rPr>
            </w:r>
            <w:r w:rsidR="00F57B39">
              <w:rPr>
                <w:noProof/>
                <w:webHidden/>
              </w:rPr>
              <w:fldChar w:fldCharType="separate"/>
            </w:r>
            <w:r w:rsidR="00F57B39">
              <w:rPr>
                <w:noProof/>
                <w:webHidden/>
              </w:rPr>
              <w:t>21</w:t>
            </w:r>
            <w:r w:rsidR="00F57B39">
              <w:rPr>
                <w:noProof/>
                <w:webHidden/>
              </w:rPr>
              <w:fldChar w:fldCharType="end"/>
            </w:r>
          </w:hyperlink>
        </w:p>
        <w:p w14:paraId="22FE836F" w14:textId="121A7AE4" w:rsidR="00F57B39" w:rsidRDefault="002F67B1">
          <w:pPr>
            <w:pStyle w:val="TOC5"/>
            <w:tabs>
              <w:tab w:val="right" w:leader="dot" w:pos="8296"/>
            </w:tabs>
            <w:rPr>
              <w:rFonts w:asciiTheme="minorHAnsi" w:eastAsiaTheme="minorEastAsia" w:hAnsiTheme="minorHAnsi" w:cstheme="minorBidi"/>
              <w:noProof/>
            </w:rPr>
          </w:pPr>
          <w:hyperlink w:anchor="_Toc529711517" w:history="1">
            <w:r w:rsidR="00F57B39" w:rsidRPr="007F7213">
              <w:rPr>
                <w:rStyle w:val="a8"/>
                <w:rFonts w:ascii="宋体" w:eastAsia="宋体" w:hAnsi="宋体"/>
                <w:noProof/>
              </w:rPr>
              <w:t>3.1.4.3需求规格说明</w:t>
            </w:r>
            <w:r w:rsidR="00F57B39">
              <w:rPr>
                <w:noProof/>
                <w:webHidden/>
              </w:rPr>
              <w:tab/>
            </w:r>
            <w:r w:rsidR="00F57B39">
              <w:rPr>
                <w:noProof/>
                <w:webHidden/>
              </w:rPr>
              <w:fldChar w:fldCharType="begin"/>
            </w:r>
            <w:r w:rsidR="00F57B39">
              <w:rPr>
                <w:noProof/>
                <w:webHidden/>
              </w:rPr>
              <w:instrText xml:space="preserve"> PAGEREF _Toc529711517 \h </w:instrText>
            </w:r>
            <w:r w:rsidR="00F57B39">
              <w:rPr>
                <w:noProof/>
                <w:webHidden/>
              </w:rPr>
            </w:r>
            <w:r w:rsidR="00F57B39">
              <w:rPr>
                <w:noProof/>
                <w:webHidden/>
              </w:rPr>
              <w:fldChar w:fldCharType="separate"/>
            </w:r>
            <w:r w:rsidR="00F57B39">
              <w:rPr>
                <w:noProof/>
                <w:webHidden/>
              </w:rPr>
              <w:t>21</w:t>
            </w:r>
            <w:r w:rsidR="00F57B39">
              <w:rPr>
                <w:noProof/>
                <w:webHidden/>
              </w:rPr>
              <w:fldChar w:fldCharType="end"/>
            </w:r>
          </w:hyperlink>
        </w:p>
        <w:p w14:paraId="19050C33" w14:textId="5B5E34D1" w:rsidR="00F57B39" w:rsidRDefault="002F67B1">
          <w:pPr>
            <w:pStyle w:val="TOC6"/>
            <w:tabs>
              <w:tab w:val="right" w:leader="dot" w:pos="8296"/>
            </w:tabs>
            <w:rPr>
              <w:rFonts w:asciiTheme="minorHAnsi" w:eastAsiaTheme="minorEastAsia" w:hAnsiTheme="minorHAnsi" w:cstheme="minorBidi"/>
              <w:noProof/>
            </w:rPr>
          </w:pPr>
          <w:hyperlink w:anchor="_Toc529711518" w:history="1">
            <w:r w:rsidR="00F57B39" w:rsidRPr="007F7213">
              <w:rPr>
                <w:rStyle w:val="a8"/>
                <w:rFonts w:ascii="宋体" w:eastAsia="宋体" w:hAnsi="宋体"/>
                <w:noProof/>
              </w:rPr>
              <w:t>3.1.4.3.1明确需求来源</w:t>
            </w:r>
            <w:r w:rsidR="00F57B39">
              <w:rPr>
                <w:noProof/>
                <w:webHidden/>
              </w:rPr>
              <w:tab/>
            </w:r>
            <w:r w:rsidR="00F57B39">
              <w:rPr>
                <w:noProof/>
                <w:webHidden/>
              </w:rPr>
              <w:fldChar w:fldCharType="begin"/>
            </w:r>
            <w:r w:rsidR="00F57B39">
              <w:rPr>
                <w:noProof/>
                <w:webHidden/>
              </w:rPr>
              <w:instrText xml:space="preserve"> PAGEREF _Toc529711518 \h </w:instrText>
            </w:r>
            <w:r w:rsidR="00F57B39">
              <w:rPr>
                <w:noProof/>
                <w:webHidden/>
              </w:rPr>
            </w:r>
            <w:r w:rsidR="00F57B39">
              <w:rPr>
                <w:noProof/>
                <w:webHidden/>
              </w:rPr>
              <w:fldChar w:fldCharType="separate"/>
            </w:r>
            <w:r w:rsidR="00F57B39">
              <w:rPr>
                <w:noProof/>
                <w:webHidden/>
              </w:rPr>
              <w:t>21</w:t>
            </w:r>
            <w:r w:rsidR="00F57B39">
              <w:rPr>
                <w:noProof/>
                <w:webHidden/>
              </w:rPr>
              <w:fldChar w:fldCharType="end"/>
            </w:r>
          </w:hyperlink>
        </w:p>
        <w:p w14:paraId="71B1AFF4" w14:textId="5162AC3D" w:rsidR="00F57B39" w:rsidRDefault="002F67B1">
          <w:pPr>
            <w:pStyle w:val="TOC6"/>
            <w:tabs>
              <w:tab w:val="right" w:leader="dot" w:pos="8296"/>
            </w:tabs>
            <w:rPr>
              <w:rFonts w:asciiTheme="minorHAnsi" w:eastAsiaTheme="minorEastAsia" w:hAnsiTheme="minorHAnsi" w:cstheme="minorBidi"/>
              <w:noProof/>
            </w:rPr>
          </w:pPr>
          <w:hyperlink w:anchor="_Toc529711519" w:history="1">
            <w:r w:rsidR="00F57B39" w:rsidRPr="007F7213">
              <w:rPr>
                <w:rStyle w:val="a8"/>
                <w:rFonts w:ascii="宋体" w:eastAsia="宋体" w:hAnsi="宋体"/>
                <w:noProof/>
              </w:rPr>
              <w:t>3.1.4.3.2为每个需求分配唯一标识</w:t>
            </w:r>
            <w:r w:rsidR="00F57B39">
              <w:rPr>
                <w:noProof/>
                <w:webHidden/>
              </w:rPr>
              <w:tab/>
            </w:r>
            <w:r w:rsidR="00F57B39">
              <w:rPr>
                <w:noProof/>
                <w:webHidden/>
              </w:rPr>
              <w:fldChar w:fldCharType="begin"/>
            </w:r>
            <w:r w:rsidR="00F57B39">
              <w:rPr>
                <w:noProof/>
                <w:webHidden/>
              </w:rPr>
              <w:instrText xml:space="preserve"> PAGEREF _Toc529711519 \h </w:instrText>
            </w:r>
            <w:r w:rsidR="00F57B39">
              <w:rPr>
                <w:noProof/>
                <w:webHidden/>
              </w:rPr>
            </w:r>
            <w:r w:rsidR="00F57B39">
              <w:rPr>
                <w:noProof/>
                <w:webHidden/>
              </w:rPr>
              <w:fldChar w:fldCharType="separate"/>
            </w:r>
            <w:r w:rsidR="00F57B39">
              <w:rPr>
                <w:noProof/>
                <w:webHidden/>
              </w:rPr>
              <w:t>21</w:t>
            </w:r>
            <w:r w:rsidR="00F57B39">
              <w:rPr>
                <w:noProof/>
                <w:webHidden/>
              </w:rPr>
              <w:fldChar w:fldCharType="end"/>
            </w:r>
          </w:hyperlink>
        </w:p>
        <w:p w14:paraId="48B82305" w14:textId="3AA8357A" w:rsidR="00F57B39" w:rsidRDefault="002F67B1">
          <w:pPr>
            <w:pStyle w:val="TOC6"/>
            <w:tabs>
              <w:tab w:val="right" w:leader="dot" w:pos="8296"/>
            </w:tabs>
            <w:rPr>
              <w:rFonts w:asciiTheme="minorHAnsi" w:eastAsiaTheme="minorEastAsia" w:hAnsiTheme="minorHAnsi" w:cstheme="minorBidi"/>
              <w:noProof/>
            </w:rPr>
          </w:pPr>
          <w:hyperlink w:anchor="_Toc529711520" w:history="1">
            <w:r w:rsidR="00F57B39" w:rsidRPr="007F7213">
              <w:rPr>
                <w:rStyle w:val="a8"/>
                <w:rFonts w:ascii="宋体" w:eastAsia="宋体" w:hAnsi="宋体"/>
                <w:noProof/>
              </w:rPr>
              <w:t>3.1.4.3.3记录业务规则</w:t>
            </w:r>
            <w:r w:rsidR="00F57B39">
              <w:rPr>
                <w:noProof/>
                <w:webHidden/>
              </w:rPr>
              <w:tab/>
            </w:r>
            <w:r w:rsidR="00F57B39">
              <w:rPr>
                <w:noProof/>
                <w:webHidden/>
              </w:rPr>
              <w:fldChar w:fldCharType="begin"/>
            </w:r>
            <w:r w:rsidR="00F57B39">
              <w:rPr>
                <w:noProof/>
                <w:webHidden/>
              </w:rPr>
              <w:instrText xml:space="preserve"> PAGEREF _Toc529711520 \h </w:instrText>
            </w:r>
            <w:r w:rsidR="00F57B39">
              <w:rPr>
                <w:noProof/>
                <w:webHidden/>
              </w:rPr>
            </w:r>
            <w:r w:rsidR="00F57B39">
              <w:rPr>
                <w:noProof/>
                <w:webHidden/>
              </w:rPr>
              <w:fldChar w:fldCharType="separate"/>
            </w:r>
            <w:r w:rsidR="00F57B39">
              <w:rPr>
                <w:noProof/>
                <w:webHidden/>
              </w:rPr>
              <w:t>22</w:t>
            </w:r>
            <w:r w:rsidR="00F57B39">
              <w:rPr>
                <w:noProof/>
                <w:webHidden/>
              </w:rPr>
              <w:fldChar w:fldCharType="end"/>
            </w:r>
          </w:hyperlink>
        </w:p>
        <w:p w14:paraId="5B244890" w14:textId="46D1D6DB" w:rsidR="00F57B39" w:rsidRDefault="002F67B1">
          <w:pPr>
            <w:pStyle w:val="TOC6"/>
            <w:tabs>
              <w:tab w:val="right" w:leader="dot" w:pos="8296"/>
            </w:tabs>
            <w:rPr>
              <w:rFonts w:asciiTheme="minorHAnsi" w:eastAsiaTheme="minorEastAsia" w:hAnsiTheme="minorHAnsi" w:cstheme="minorBidi"/>
              <w:noProof/>
            </w:rPr>
          </w:pPr>
          <w:hyperlink w:anchor="_Toc529711521" w:history="1">
            <w:r w:rsidR="00F57B39" w:rsidRPr="007F7213">
              <w:rPr>
                <w:rStyle w:val="a8"/>
                <w:rFonts w:ascii="宋体" w:eastAsia="宋体" w:hAnsi="宋体"/>
                <w:noProof/>
              </w:rPr>
              <w:t>3.1.4.3.4记录非功能需求</w:t>
            </w:r>
            <w:r w:rsidR="00F57B39">
              <w:rPr>
                <w:noProof/>
                <w:webHidden/>
              </w:rPr>
              <w:tab/>
            </w:r>
            <w:r w:rsidR="00F57B39">
              <w:rPr>
                <w:noProof/>
                <w:webHidden/>
              </w:rPr>
              <w:fldChar w:fldCharType="begin"/>
            </w:r>
            <w:r w:rsidR="00F57B39">
              <w:rPr>
                <w:noProof/>
                <w:webHidden/>
              </w:rPr>
              <w:instrText xml:space="preserve"> PAGEREF _Toc529711521 \h </w:instrText>
            </w:r>
            <w:r w:rsidR="00F57B39">
              <w:rPr>
                <w:noProof/>
                <w:webHidden/>
              </w:rPr>
            </w:r>
            <w:r w:rsidR="00F57B39">
              <w:rPr>
                <w:noProof/>
                <w:webHidden/>
              </w:rPr>
              <w:fldChar w:fldCharType="separate"/>
            </w:r>
            <w:r w:rsidR="00F57B39">
              <w:rPr>
                <w:noProof/>
                <w:webHidden/>
              </w:rPr>
              <w:t>22</w:t>
            </w:r>
            <w:r w:rsidR="00F57B39">
              <w:rPr>
                <w:noProof/>
                <w:webHidden/>
              </w:rPr>
              <w:fldChar w:fldCharType="end"/>
            </w:r>
          </w:hyperlink>
        </w:p>
        <w:p w14:paraId="1A009CAC" w14:textId="6A687625" w:rsidR="00F57B39" w:rsidRDefault="002F67B1">
          <w:pPr>
            <w:pStyle w:val="TOC6"/>
            <w:tabs>
              <w:tab w:val="right" w:leader="dot" w:pos="8296"/>
            </w:tabs>
            <w:rPr>
              <w:rFonts w:asciiTheme="minorHAnsi" w:eastAsiaTheme="minorEastAsia" w:hAnsiTheme="minorHAnsi" w:cstheme="minorBidi"/>
              <w:noProof/>
            </w:rPr>
          </w:pPr>
          <w:hyperlink w:anchor="_Toc529711522" w:history="1">
            <w:r w:rsidR="00F57B39" w:rsidRPr="007F7213">
              <w:rPr>
                <w:rStyle w:val="a8"/>
                <w:rFonts w:ascii="宋体" w:eastAsia="宋体" w:hAnsi="宋体"/>
                <w:noProof/>
              </w:rPr>
              <w:t>3.1.4.3.5编写需求规格说明</w:t>
            </w:r>
            <w:r w:rsidR="00F57B39">
              <w:rPr>
                <w:noProof/>
                <w:webHidden/>
              </w:rPr>
              <w:tab/>
            </w:r>
            <w:r w:rsidR="00F57B39">
              <w:rPr>
                <w:noProof/>
                <w:webHidden/>
              </w:rPr>
              <w:fldChar w:fldCharType="begin"/>
            </w:r>
            <w:r w:rsidR="00F57B39">
              <w:rPr>
                <w:noProof/>
                <w:webHidden/>
              </w:rPr>
              <w:instrText xml:space="preserve"> PAGEREF _Toc529711522 \h </w:instrText>
            </w:r>
            <w:r w:rsidR="00F57B39">
              <w:rPr>
                <w:noProof/>
                <w:webHidden/>
              </w:rPr>
            </w:r>
            <w:r w:rsidR="00F57B39">
              <w:rPr>
                <w:noProof/>
                <w:webHidden/>
              </w:rPr>
              <w:fldChar w:fldCharType="separate"/>
            </w:r>
            <w:r w:rsidR="00F57B39">
              <w:rPr>
                <w:noProof/>
                <w:webHidden/>
              </w:rPr>
              <w:t>22</w:t>
            </w:r>
            <w:r w:rsidR="00F57B39">
              <w:rPr>
                <w:noProof/>
                <w:webHidden/>
              </w:rPr>
              <w:fldChar w:fldCharType="end"/>
            </w:r>
          </w:hyperlink>
        </w:p>
        <w:p w14:paraId="24873C97" w14:textId="0A85492B" w:rsidR="00F57B39" w:rsidRDefault="002F67B1">
          <w:pPr>
            <w:pStyle w:val="TOC5"/>
            <w:tabs>
              <w:tab w:val="right" w:leader="dot" w:pos="8296"/>
            </w:tabs>
            <w:rPr>
              <w:rFonts w:asciiTheme="minorHAnsi" w:eastAsiaTheme="minorEastAsia" w:hAnsiTheme="minorHAnsi" w:cstheme="minorBidi"/>
              <w:noProof/>
            </w:rPr>
          </w:pPr>
          <w:hyperlink w:anchor="_Toc529711523" w:history="1">
            <w:r w:rsidR="00F57B39" w:rsidRPr="007F7213">
              <w:rPr>
                <w:rStyle w:val="a8"/>
                <w:rFonts w:ascii="宋体" w:eastAsia="宋体" w:hAnsi="宋体"/>
                <w:noProof/>
              </w:rPr>
              <w:t>3.1.4.4需求验证</w:t>
            </w:r>
            <w:r w:rsidR="00F57B39">
              <w:rPr>
                <w:noProof/>
                <w:webHidden/>
              </w:rPr>
              <w:tab/>
            </w:r>
            <w:r w:rsidR="00F57B39">
              <w:rPr>
                <w:noProof/>
                <w:webHidden/>
              </w:rPr>
              <w:fldChar w:fldCharType="begin"/>
            </w:r>
            <w:r w:rsidR="00F57B39">
              <w:rPr>
                <w:noProof/>
                <w:webHidden/>
              </w:rPr>
              <w:instrText xml:space="preserve"> PAGEREF _Toc529711523 \h </w:instrText>
            </w:r>
            <w:r w:rsidR="00F57B39">
              <w:rPr>
                <w:noProof/>
                <w:webHidden/>
              </w:rPr>
            </w:r>
            <w:r w:rsidR="00F57B39">
              <w:rPr>
                <w:noProof/>
                <w:webHidden/>
              </w:rPr>
              <w:fldChar w:fldCharType="separate"/>
            </w:r>
            <w:r w:rsidR="00F57B39">
              <w:rPr>
                <w:noProof/>
                <w:webHidden/>
              </w:rPr>
              <w:t>22</w:t>
            </w:r>
            <w:r w:rsidR="00F57B39">
              <w:rPr>
                <w:noProof/>
                <w:webHidden/>
              </w:rPr>
              <w:fldChar w:fldCharType="end"/>
            </w:r>
          </w:hyperlink>
        </w:p>
        <w:p w14:paraId="732C38FB" w14:textId="3884DB0A" w:rsidR="00F57B39" w:rsidRDefault="002F67B1">
          <w:pPr>
            <w:pStyle w:val="TOC6"/>
            <w:tabs>
              <w:tab w:val="right" w:leader="dot" w:pos="8296"/>
            </w:tabs>
            <w:rPr>
              <w:rFonts w:asciiTheme="minorHAnsi" w:eastAsiaTheme="minorEastAsia" w:hAnsiTheme="minorHAnsi" w:cstheme="minorBidi"/>
              <w:noProof/>
            </w:rPr>
          </w:pPr>
          <w:hyperlink w:anchor="_Toc529711524" w:history="1">
            <w:r w:rsidR="00F57B39" w:rsidRPr="007F7213">
              <w:rPr>
                <w:rStyle w:val="a8"/>
                <w:rFonts w:ascii="宋体" w:eastAsia="宋体" w:hAnsi="宋体"/>
                <w:noProof/>
              </w:rPr>
              <w:t>3.1.4.4.1需求评审</w:t>
            </w:r>
            <w:r w:rsidR="00F57B39">
              <w:rPr>
                <w:noProof/>
                <w:webHidden/>
              </w:rPr>
              <w:tab/>
            </w:r>
            <w:r w:rsidR="00F57B39">
              <w:rPr>
                <w:noProof/>
                <w:webHidden/>
              </w:rPr>
              <w:fldChar w:fldCharType="begin"/>
            </w:r>
            <w:r w:rsidR="00F57B39">
              <w:rPr>
                <w:noProof/>
                <w:webHidden/>
              </w:rPr>
              <w:instrText xml:space="preserve"> PAGEREF _Toc529711524 \h </w:instrText>
            </w:r>
            <w:r w:rsidR="00F57B39">
              <w:rPr>
                <w:noProof/>
                <w:webHidden/>
              </w:rPr>
            </w:r>
            <w:r w:rsidR="00F57B39">
              <w:rPr>
                <w:noProof/>
                <w:webHidden/>
              </w:rPr>
              <w:fldChar w:fldCharType="separate"/>
            </w:r>
            <w:r w:rsidR="00F57B39">
              <w:rPr>
                <w:noProof/>
                <w:webHidden/>
              </w:rPr>
              <w:t>22</w:t>
            </w:r>
            <w:r w:rsidR="00F57B39">
              <w:rPr>
                <w:noProof/>
                <w:webHidden/>
              </w:rPr>
              <w:fldChar w:fldCharType="end"/>
            </w:r>
          </w:hyperlink>
        </w:p>
        <w:p w14:paraId="0292E402" w14:textId="6B0C0DC7" w:rsidR="00F57B39" w:rsidRDefault="002F67B1">
          <w:pPr>
            <w:pStyle w:val="TOC6"/>
            <w:tabs>
              <w:tab w:val="right" w:leader="dot" w:pos="8296"/>
            </w:tabs>
            <w:rPr>
              <w:rFonts w:asciiTheme="minorHAnsi" w:eastAsiaTheme="minorEastAsia" w:hAnsiTheme="minorHAnsi" w:cstheme="minorBidi"/>
              <w:noProof/>
            </w:rPr>
          </w:pPr>
          <w:hyperlink w:anchor="_Toc529711525" w:history="1">
            <w:r w:rsidR="00F57B39" w:rsidRPr="007F7213">
              <w:rPr>
                <w:rStyle w:val="a8"/>
                <w:rFonts w:ascii="宋体" w:eastAsia="宋体" w:hAnsi="宋体"/>
                <w:noProof/>
              </w:rPr>
              <w:t>3.1.4.4.2测试需求</w:t>
            </w:r>
            <w:r w:rsidR="00F57B39">
              <w:rPr>
                <w:noProof/>
                <w:webHidden/>
              </w:rPr>
              <w:tab/>
            </w:r>
            <w:r w:rsidR="00F57B39">
              <w:rPr>
                <w:noProof/>
                <w:webHidden/>
              </w:rPr>
              <w:fldChar w:fldCharType="begin"/>
            </w:r>
            <w:r w:rsidR="00F57B39">
              <w:rPr>
                <w:noProof/>
                <w:webHidden/>
              </w:rPr>
              <w:instrText xml:space="preserve"> PAGEREF _Toc529711525 \h </w:instrText>
            </w:r>
            <w:r w:rsidR="00F57B39">
              <w:rPr>
                <w:noProof/>
                <w:webHidden/>
              </w:rPr>
            </w:r>
            <w:r w:rsidR="00F57B39">
              <w:rPr>
                <w:noProof/>
                <w:webHidden/>
              </w:rPr>
              <w:fldChar w:fldCharType="separate"/>
            </w:r>
            <w:r w:rsidR="00F57B39">
              <w:rPr>
                <w:noProof/>
                <w:webHidden/>
              </w:rPr>
              <w:t>23</w:t>
            </w:r>
            <w:r w:rsidR="00F57B39">
              <w:rPr>
                <w:noProof/>
                <w:webHidden/>
              </w:rPr>
              <w:fldChar w:fldCharType="end"/>
            </w:r>
          </w:hyperlink>
        </w:p>
        <w:p w14:paraId="5841C6B7" w14:textId="5716EE1B" w:rsidR="00F57B39" w:rsidRDefault="002F67B1">
          <w:pPr>
            <w:pStyle w:val="TOC6"/>
            <w:tabs>
              <w:tab w:val="right" w:leader="dot" w:pos="8296"/>
            </w:tabs>
            <w:rPr>
              <w:rFonts w:asciiTheme="minorHAnsi" w:eastAsiaTheme="minorEastAsia" w:hAnsiTheme="minorHAnsi" w:cstheme="minorBidi"/>
              <w:noProof/>
            </w:rPr>
          </w:pPr>
          <w:hyperlink w:anchor="_Toc529711526" w:history="1">
            <w:r w:rsidR="00F57B39" w:rsidRPr="007F7213">
              <w:rPr>
                <w:rStyle w:val="a8"/>
                <w:rFonts w:ascii="宋体" w:eastAsia="宋体" w:hAnsi="宋体"/>
                <w:noProof/>
              </w:rPr>
              <w:t>3.1.4.4.3定义验收标准</w:t>
            </w:r>
            <w:r w:rsidR="00F57B39">
              <w:rPr>
                <w:noProof/>
                <w:webHidden/>
              </w:rPr>
              <w:tab/>
            </w:r>
            <w:r w:rsidR="00F57B39">
              <w:rPr>
                <w:noProof/>
                <w:webHidden/>
              </w:rPr>
              <w:fldChar w:fldCharType="begin"/>
            </w:r>
            <w:r w:rsidR="00F57B39">
              <w:rPr>
                <w:noProof/>
                <w:webHidden/>
              </w:rPr>
              <w:instrText xml:space="preserve"> PAGEREF _Toc529711526 \h </w:instrText>
            </w:r>
            <w:r w:rsidR="00F57B39">
              <w:rPr>
                <w:noProof/>
                <w:webHidden/>
              </w:rPr>
            </w:r>
            <w:r w:rsidR="00F57B39">
              <w:rPr>
                <w:noProof/>
                <w:webHidden/>
              </w:rPr>
              <w:fldChar w:fldCharType="separate"/>
            </w:r>
            <w:r w:rsidR="00F57B39">
              <w:rPr>
                <w:noProof/>
                <w:webHidden/>
              </w:rPr>
              <w:t>23</w:t>
            </w:r>
            <w:r w:rsidR="00F57B39">
              <w:rPr>
                <w:noProof/>
                <w:webHidden/>
              </w:rPr>
              <w:fldChar w:fldCharType="end"/>
            </w:r>
          </w:hyperlink>
        </w:p>
        <w:p w14:paraId="6E7137D7" w14:textId="02B1BBDA" w:rsidR="00F57B39" w:rsidRDefault="002F67B1">
          <w:pPr>
            <w:pStyle w:val="TOC6"/>
            <w:tabs>
              <w:tab w:val="right" w:leader="dot" w:pos="8296"/>
            </w:tabs>
            <w:rPr>
              <w:rFonts w:asciiTheme="minorHAnsi" w:eastAsiaTheme="minorEastAsia" w:hAnsiTheme="minorHAnsi" w:cstheme="minorBidi"/>
              <w:noProof/>
            </w:rPr>
          </w:pPr>
          <w:hyperlink w:anchor="_Toc529711527" w:history="1">
            <w:r w:rsidR="00F57B39" w:rsidRPr="007F7213">
              <w:rPr>
                <w:rStyle w:val="a8"/>
                <w:rFonts w:ascii="宋体" w:eastAsia="宋体" w:hAnsi="宋体"/>
                <w:noProof/>
              </w:rPr>
              <w:t>3.1.4.4.4模拟需求</w:t>
            </w:r>
            <w:r w:rsidR="00F57B39">
              <w:rPr>
                <w:noProof/>
                <w:webHidden/>
              </w:rPr>
              <w:tab/>
            </w:r>
            <w:r w:rsidR="00F57B39">
              <w:rPr>
                <w:noProof/>
                <w:webHidden/>
              </w:rPr>
              <w:fldChar w:fldCharType="begin"/>
            </w:r>
            <w:r w:rsidR="00F57B39">
              <w:rPr>
                <w:noProof/>
                <w:webHidden/>
              </w:rPr>
              <w:instrText xml:space="preserve"> PAGEREF _Toc529711527 \h </w:instrText>
            </w:r>
            <w:r w:rsidR="00F57B39">
              <w:rPr>
                <w:noProof/>
                <w:webHidden/>
              </w:rPr>
            </w:r>
            <w:r w:rsidR="00F57B39">
              <w:rPr>
                <w:noProof/>
                <w:webHidden/>
              </w:rPr>
              <w:fldChar w:fldCharType="separate"/>
            </w:r>
            <w:r w:rsidR="00F57B39">
              <w:rPr>
                <w:noProof/>
                <w:webHidden/>
              </w:rPr>
              <w:t>23</w:t>
            </w:r>
            <w:r w:rsidR="00F57B39">
              <w:rPr>
                <w:noProof/>
                <w:webHidden/>
              </w:rPr>
              <w:fldChar w:fldCharType="end"/>
            </w:r>
          </w:hyperlink>
        </w:p>
        <w:p w14:paraId="08783064" w14:textId="1F0E6176" w:rsidR="00F57B39" w:rsidRDefault="002F67B1">
          <w:pPr>
            <w:pStyle w:val="TOC5"/>
            <w:tabs>
              <w:tab w:val="right" w:leader="dot" w:pos="8296"/>
            </w:tabs>
            <w:rPr>
              <w:rFonts w:asciiTheme="minorHAnsi" w:eastAsiaTheme="minorEastAsia" w:hAnsiTheme="minorHAnsi" w:cstheme="minorBidi"/>
              <w:noProof/>
            </w:rPr>
          </w:pPr>
          <w:hyperlink w:anchor="_Toc529711528" w:history="1">
            <w:r w:rsidR="00F57B39" w:rsidRPr="007F7213">
              <w:rPr>
                <w:rStyle w:val="a8"/>
                <w:rFonts w:ascii="宋体" w:eastAsia="宋体" w:hAnsi="宋体"/>
                <w:noProof/>
              </w:rPr>
              <w:t>3.1.4.5需求管理</w:t>
            </w:r>
            <w:r w:rsidR="00F57B39">
              <w:rPr>
                <w:noProof/>
                <w:webHidden/>
              </w:rPr>
              <w:tab/>
            </w:r>
            <w:r w:rsidR="00F57B39">
              <w:rPr>
                <w:noProof/>
                <w:webHidden/>
              </w:rPr>
              <w:fldChar w:fldCharType="begin"/>
            </w:r>
            <w:r w:rsidR="00F57B39">
              <w:rPr>
                <w:noProof/>
                <w:webHidden/>
              </w:rPr>
              <w:instrText xml:space="preserve"> PAGEREF _Toc529711528 \h </w:instrText>
            </w:r>
            <w:r w:rsidR="00F57B39">
              <w:rPr>
                <w:noProof/>
                <w:webHidden/>
              </w:rPr>
            </w:r>
            <w:r w:rsidR="00F57B39">
              <w:rPr>
                <w:noProof/>
                <w:webHidden/>
              </w:rPr>
              <w:fldChar w:fldCharType="separate"/>
            </w:r>
            <w:r w:rsidR="00F57B39">
              <w:rPr>
                <w:noProof/>
                <w:webHidden/>
              </w:rPr>
              <w:t>23</w:t>
            </w:r>
            <w:r w:rsidR="00F57B39">
              <w:rPr>
                <w:noProof/>
                <w:webHidden/>
              </w:rPr>
              <w:fldChar w:fldCharType="end"/>
            </w:r>
          </w:hyperlink>
        </w:p>
        <w:p w14:paraId="05E5146B" w14:textId="652213D2" w:rsidR="00F57B39" w:rsidRDefault="002F67B1">
          <w:pPr>
            <w:pStyle w:val="TOC6"/>
            <w:tabs>
              <w:tab w:val="right" w:leader="dot" w:pos="8296"/>
            </w:tabs>
            <w:rPr>
              <w:rFonts w:asciiTheme="minorHAnsi" w:eastAsiaTheme="minorEastAsia" w:hAnsiTheme="minorHAnsi" w:cstheme="minorBidi"/>
              <w:noProof/>
            </w:rPr>
          </w:pPr>
          <w:hyperlink w:anchor="_Toc529711529" w:history="1">
            <w:r w:rsidR="00F57B39" w:rsidRPr="007F7213">
              <w:rPr>
                <w:rStyle w:val="a8"/>
                <w:rFonts w:ascii="宋体" w:eastAsia="宋体" w:hAnsi="宋体"/>
                <w:noProof/>
              </w:rPr>
              <w:t>3.1.4.5.1建立变更控制流程</w:t>
            </w:r>
            <w:r w:rsidR="00F57B39">
              <w:rPr>
                <w:noProof/>
                <w:webHidden/>
              </w:rPr>
              <w:tab/>
            </w:r>
            <w:r w:rsidR="00F57B39">
              <w:rPr>
                <w:noProof/>
                <w:webHidden/>
              </w:rPr>
              <w:fldChar w:fldCharType="begin"/>
            </w:r>
            <w:r w:rsidR="00F57B39">
              <w:rPr>
                <w:noProof/>
                <w:webHidden/>
              </w:rPr>
              <w:instrText xml:space="preserve"> PAGEREF _Toc529711529 \h </w:instrText>
            </w:r>
            <w:r w:rsidR="00F57B39">
              <w:rPr>
                <w:noProof/>
                <w:webHidden/>
              </w:rPr>
            </w:r>
            <w:r w:rsidR="00F57B39">
              <w:rPr>
                <w:noProof/>
                <w:webHidden/>
              </w:rPr>
              <w:fldChar w:fldCharType="separate"/>
            </w:r>
            <w:r w:rsidR="00F57B39">
              <w:rPr>
                <w:noProof/>
                <w:webHidden/>
              </w:rPr>
              <w:t>23</w:t>
            </w:r>
            <w:r w:rsidR="00F57B39">
              <w:rPr>
                <w:noProof/>
                <w:webHidden/>
              </w:rPr>
              <w:fldChar w:fldCharType="end"/>
            </w:r>
          </w:hyperlink>
        </w:p>
        <w:p w14:paraId="404D072A" w14:textId="7E4B879E" w:rsidR="00F57B39" w:rsidRDefault="002F67B1">
          <w:pPr>
            <w:pStyle w:val="TOC6"/>
            <w:tabs>
              <w:tab w:val="right" w:leader="dot" w:pos="8296"/>
            </w:tabs>
            <w:rPr>
              <w:rFonts w:asciiTheme="minorHAnsi" w:eastAsiaTheme="minorEastAsia" w:hAnsiTheme="minorHAnsi" w:cstheme="minorBidi"/>
              <w:noProof/>
            </w:rPr>
          </w:pPr>
          <w:hyperlink w:anchor="_Toc529711530" w:history="1">
            <w:r w:rsidR="00F57B39" w:rsidRPr="007F7213">
              <w:rPr>
                <w:rStyle w:val="a8"/>
                <w:rFonts w:ascii="宋体" w:eastAsia="宋体" w:hAnsi="宋体"/>
                <w:noProof/>
              </w:rPr>
              <w:t>3.1.4.5.2分析变更影响</w:t>
            </w:r>
            <w:r w:rsidR="00F57B39">
              <w:rPr>
                <w:noProof/>
                <w:webHidden/>
              </w:rPr>
              <w:tab/>
            </w:r>
            <w:r w:rsidR="00F57B39">
              <w:rPr>
                <w:noProof/>
                <w:webHidden/>
              </w:rPr>
              <w:fldChar w:fldCharType="begin"/>
            </w:r>
            <w:r w:rsidR="00F57B39">
              <w:rPr>
                <w:noProof/>
                <w:webHidden/>
              </w:rPr>
              <w:instrText xml:space="preserve"> PAGEREF _Toc529711530 \h </w:instrText>
            </w:r>
            <w:r w:rsidR="00F57B39">
              <w:rPr>
                <w:noProof/>
                <w:webHidden/>
              </w:rPr>
            </w:r>
            <w:r w:rsidR="00F57B39">
              <w:rPr>
                <w:noProof/>
                <w:webHidden/>
              </w:rPr>
              <w:fldChar w:fldCharType="separate"/>
            </w:r>
            <w:r w:rsidR="00F57B39">
              <w:rPr>
                <w:noProof/>
                <w:webHidden/>
              </w:rPr>
              <w:t>24</w:t>
            </w:r>
            <w:r w:rsidR="00F57B39">
              <w:rPr>
                <w:noProof/>
                <w:webHidden/>
              </w:rPr>
              <w:fldChar w:fldCharType="end"/>
            </w:r>
          </w:hyperlink>
        </w:p>
        <w:p w14:paraId="6618BC3C" w14:textId="6C8096AA" w:rsidR="00F57B39" w:rsidRDefault="002F67B1">
          <w:pPr>
            <w:pStyle w:val="TOC6"/>
            <w:tabs>
              <w:tab w:val="right" w:leader="dot" w:pos="8296"/>
            </w:tabs>
            <w:rPr>
              <w:rFonts w:asciiTheme="minorHAnsi" w:eastAsiaTheme="minorEastAsia" w:hAnsiTheme="minorHAnsi" w:cstheme="minorBidi"/>
              <w:noProof/>
            </w:rPr>
          </w:pPr>
          <w:hyperlink w:anchor="_Toc529711531" w:history="1">
            <w:r w:rsidR="00F57B39" w:rsidRPr="007F7213">
              <w:rPr>
                <w:rStyle w:val="a8"/>
                <w:rFonts w:ascii="宋体" w:eastAsia="宋体" w:hAnsi="宋体"/>
                <w:noProof/>
              </w:rPr>
              <w:t>3.1.4.5.3建立基线，管理需求版本</w:t>
            </w:r>
            <w:r w:rsidR="00F57B39">
              <w:rPr>
                <w:noProof/>
                <w:webHidden/>
              </w:rPr>
              <w:tab/>
            </w:r>
            <w:r w:rsidR="00F57B39">
              <w:rPr>
                <w:noProof/>
                <w:webHidden/>
              </w:rPr>
              <w:fldChar w:fldCharType="begin"/>
            </w:r>
            <w:r w:rsidR="00F57B39">
              <w:rPr>
                <w:noProof/>
                <w:webHidden/>
              </w:rPr>
              <w:instrText xml:space="preserve"> PAGEREF _Toc529711531 \h </w:instrText>
            </w:r>
            <w:r w:rsidR="00F57B39">
              <w:rPr>
                <w:noProof/>
                <w:webHidden/>
              </w:rPr>
            </w:r>
            <w:r w:rsidR="00F57B39">
              <w:rPr>
                <w:noProof/>
                <w:webHidden/>
              </w:rPr>
              <w:fldChar w:fldCharType="separate"/>
            </w:r>
            <w:r w:rsidR="00F57B39">
              <w:rPr>
                <w:noProof/>
                <w:webHidden/>
              </w:rPr>
              <w:t>24</w:t>
            </w:r>
            <w:r w:rsidR="00F57B39">
              <w:rPr>
                <w:noProof/>
                <w:webHidden/>
              </w:rPr>
              <w:fldChar w:fldCharType="end"/>
            </w:r>
          </w:hyperlink>
        </w:p>
        <w:p w14:paraId="5DFA2BCD" w14:textId="2D251833" w:rsidR="00F57B39" w:rsidRDefault="002F67B1">
          <w:pPr>
            <w:pStyle w:val="TOC6"/>
            <w:tabs>
              <w:tab w:val="right" w:leader="dot" w:pos="8296"/>
            </w:tabs>
            <w:rPr>
              <w:rFonts w:asciiTheme="minorHAnsi" w:eastAsiaTheme="minorEastAsia" w:hAnsiTheme="minorHAnsi" w:cstheme="minorBidi"/>
              <w:noProof/>
            </w:rPr>
          </w:pPr>
          <w:hyperlink w:anchor="_Toc529711532" w:history="1">
            <w:r w:rsidR="00F57B39" w:rsidRPr="007F7213">
              <w:rPr>
                <w:rStyle w:val="a8"/>
                <w:rFonts w:ascii="宋体" w:eastAsia="宋体" w:hAnsi="宋体"/>
                <w:noProof/>
              </w:rPr>
              <w:t>3.1.4.5.4维护需求变更记录</w:t>
            </w:r>
            <w:r w:rsidR="00F57B39">
              <w:rPr>
                <w:noProof/>
                <w:webHidden/>
              </w:rPr>
              <w:tab/>
            </w:r>
            <w:r w:rsidR="00F57B39">
              <w:rPr>
                <w:noProof/>
                <w:webHidden/>
              </w:rPr>
              <w:fldChar w:fldCharType="begin"/>
            </w:r>
            <w:r w:rsidR="00F57B39">
              <w:rPr>
                <w:noProof/>
                <w:webHidden/>
              </w:rPr>
              <w:instrText xml:space="preserve"> PAGEREF _Toc529711532 \h </w:instrText>
            </w:r>
            <w:r w:rsidR="00F57B39">
              <w:rPr>
                <w:noProof/>
                <w:webHidden/>
              </w:rPr>
            </w:r>
            <w:r w:rsidR="00F57B39">
              <w:rPr>
                <w:noProof/>
                <w:webHidden/>
              </w:rPr>
              <w:fldChar w:fldCharType="separate"/>
            </w:r>
            <w:r w:rsidR="00F57B39">
              <w:rPr>
                <w:noProof/>
                <w:webHidden/>
              </w:rPr>
              <w:t>24</w:t>
            </w:r>
            <w:r w:rsidR="00F57B39">
              <w:rPr>
                <w:noProof/>
                <w:webHidden/>
              </w:rPr>
              <w:fldChar w:fldCharType="end"/>
            </w:r>
          </w:hyperlink>
        </w:p>
        <w:p w14:paraId="616F47CA" w14:textId="33E37DEE" w:rsidR="00F57B39" w:rsidRDefault="002F67B1">
          <w:pPr>
            <w:pStyle w:val="TOC6"/>
            <w:tabs>
              <w:tab w:val="right" w:leader="dot" w:pos="8296"/>
            </w:tabs>
            <w:rPr>
              <w:rFonts w:asciiTheme="minorHAnsi" w:eastAsiaTheme="minorEastAsia" w:hAnsiTheme="minorHAnsi" w:cstheme="minorBidi"/>
              <w:noProof/>
            </w:rPr>
          </w:pPr>
          <w:hyperlink w:anchor="_Toc529711533" w:history="1">
            <w:r w:rsidR="00F57B39" w:rsidRPr="007F7213">
              <w:rPr>
                <w:rStyle w:val="a8"/>
                <w:rFonts w:ascii="宋体" w:eastAsia="宋体" w:hAnsi="宋体"/>
                <w:noProof/>
              </w:rPr>
              <w:t>3.1.4.5.5跟踪需求状态</w:t>
            </w:r>
            <w:r w:rsidR="00F57B39">
              <w:rPr>
                <w:noProof/>
                <w:webHidden/>
              </w:rPr>
              <w:tab/>
            </w:r>
            <w:r w:rsidR="00F57B39">
              <w:rPr>
                <w:noProof/>
                <w:webHidden/>
              </w:rPr>
              <w:fldChar w:fldCharType="begin"/>
            </w:r>
            <w:r w:rsidR="00F57B39">
              <w:rPr>
                <w:noProof/>
                <w:webHidden/>
              </w:rPr>
              <w:instrText xml:space="preserve"> PAGEREF _Toc529711533 \h </w:instrText>
            </w:r>
            <w:r w:rsidR="00F57B39">
              <w:rPr>
                <w:noProof/>
                <w:webHidden/>
              </w:rPr>
            </w:r>
            <w:r w:rsidR="00F57B39">
              <w:rPr>
                <w:noProof/>
                <w:webHidden/>
              </w:rPr>
              <w:fldChar w:fldCharType="separate"/>
            </w:r>
            <w:r w:rsidR="00F57B39">
              <w:rPr>
                <w:noProof/>
                <w:webHidden/>
              </w:rPr>
              <w:t>24</w:t>
            </w:r>
            <w:r w:rsidR="00F57B39">
              <w:rPr>
                <w:noProof/>
                <w:webHidden/>
              </w:rPr>
              <w:fldChar w:fldCharType="end"/>
            </w:r>
          </w:hyperlink>
        </w:p>
        <w:p w14:paraId="0521F4F1" w14:textId="1F191C4B" w:rsidR="00F57B39" w:rsidRDefault="002F67B1">
          <w:pPr>
            <w:pStyle w:val="TOC6"/>
            <w:tabs>
              <w:tab w:val="right" w:leader="dot" w:pos="8296"/>
            </w:tabs>
            <w:rPr>
              <w:rFonts w:asciiTheme="minorHAnsi" w:eastAsiaTheme="minorEastAsia" w:hAnsiTheme="minorHAnsi" w:cstheme="minorBidi"/>
              <w:noProof/>
            </w:rPr>
          </w:pPr>
          <w:hyperlink w:anchor="_Toc529711534" w:history="1">
            <w:r w:rsidR="00F57B39" w:rsidRPr="007F7213">
              <w:rPr>
                <w:rStyle w:val="a8"/>
                <w:rFonts w:ascii="宋体" w:eastAsia="宋体" w:hAnsi="宋体"/>
                <w:noProof/>
              </w:rPr>
              <w:t>3.1.4.5.6跟踪需求问题</w:t>
            </w:r>
            <w:r w:rsidR="00F57B39">
              <w:rPr>
                <w:noProof/>
                <w:webHidden/>
              </w:rPr>
              <w:tab/>
            </w:r>
            <w:r w:rsidR="00F57B39">
              <w:rPr>
                <w:noProof/>
                <w:webHidden/>
              </w:rPr>
              <w:fldChar w:fldCharType="begin"/>
            </w:r>
            <w:r w:rsidR="00F57B39">
              <w:rPr>
                <w:noProof/>
                <w:webHidden/>
              </w:rPr>
              <w:instrText xml:space="preserve"> PAGEREF _Toc529711534 \h </w:instrText>
            </w:r>
            <w:r w:rsidR="00F57B39">
              <w:rPr>
                <w:noProof/>
                <w:webHidden/>
              </w:rPr>
            </w:r>
            <w:r w:rsidR="00F57B39">
              <w:rPr>
                <w:noProof/>
                <w:webHidden/>
              </w:rPr>
              <w:fldChar w:fldCharType="separate"/>
            </w:r>
            <w:r w:rsidR="00F57B39">
              <w:rPr>
                <w:noProof/>
                <w:webHidden/>
              </w:rPr>
              <w:t>25</w:t>
            </w:r>
            <w:r w:rsidR="00F57B39">
              <w:rPr>
                <w:noProof/>
                <w:webHidden/>
              </w:rPr>
              <w:fldChar w:fldCharType="end"/>
            </w:r>
          </w:hyperlink>
        </w:p>
        <w:p w14:paraId="02BE6BE4" w14:textId="5936A6A3" w:rsidR="00F57B39" w:rsidRDefault="002F67B1">
          <w:pPr>
            <w:pStyle w:val="TOC6"/>
            <w:tabs>
              <w:tab w:val="right" w:leader="dot" w:pos="8296"/>
            </w:tabs>
            <w:rPr>
              <w:rFonts w:asciiTheme="minorHAnsi" w:eastAsiaTheme="minorEastAsia" w:hAnsiTheme="minorHAnsi" w:cstheme="minorBidi"/>
              <w:noProof/>
            </w:rPr>
          </w:pPr>
          <w:hyperlink w:anchor="_Toc529711535" w:history="1">
            <w:r w:rsidR="00F57B39" w:rsidRPr="007F7213">
              <w:rPr>
                <w:rStyle w:val="a8"/>
                <w:rFonts w:ascii="宋体" w:eastAsia="宋体" w:hAnsi="宋体"/>
                <w:noProof/>
              </w:rPr>
              <w:t>3.1.4.5.7维护需求可跟踪矩阵</w:t>
            </w:r>
            <w:r w:rsidR="00F57B39">
              <w:rPr>
                <w:noProof/>
                <w:webHidden/>
              </w:rPr>
              <w:tab/>
            </w:r>
            <w:r w:rsidR="00F57B39">
              <w:rPr>
                <w:noProof/>
                <w:webHidden/>
              </w:rPr>
              <w:fldChar w:fldCharType="begin"/>
            </w:r>
            <w:r w:rsidR="00F57B39">
              <w:rPr>
                <w:noProof/>
                <w:webHidden/>
              </w:rPr>
              <w:instrText xml:space="preserve"> PAGEREF _Toc529711535 \h </w:instrText>
            </w:r>
            <w:r w:rsidR="00F57B39">
              <w:rPr>
                <w:noProof/>
                <w:webHidden/>
              </w:rPr>
            </w:r>
            <w:r w:rsidR="00F57B39">
              <w:rPr>
                <w:noProof/>
                <w:webHidden/>
              </w:rPr>
              <w:fldChar w:fldCharType="separate"/>
            </w:r>
            <w:r w:rsidR="00F57B39">
              <w:rPr>
                <w:noProof/>
                <w:webHidden/>
              </w:rPr>
              <w:t>25</w:t>
            </w:r>
            <w:r w:rsidR="00F57B39">
              <w:rPr>
                <w:noProof/>
                <w:webHidden/>
              </w:rPr>
              <w:fldChar w:fldCharType="end"/>
            </w:r>
          </w:hyperlink>
        </w:p>
        <w:p w14:paraId="5E3DAEFE" w14:textId="280CFA9E" w:rsidR="00F57B39" w:rsidRDefault="002F67B1">
          <w:pPr>
            <w:pStyle w:val="TOC4"/>
            <w:tabs>
              <w:tab w:val="right" w:leader="dot" w:pos="8296"/>
            </w:tabs>
            <w:rPr>
              <w:rFonts w:asciiTheme="minorHAnsi" w:eastAsiaTheme="minorEastAsia" w:hAnsiTheme="minorHAnsi" w:cstheme="minorBidi"/>
              <w:noProof/>
            </w:rPr>
          </w:pPr>
          <w:hyperlink w:anchor="_Toc529711536" w:history="1">
            <w:r w:rsidR="00F57B39" w:rsidRPr="007F7213">
              <w:rPr>
                <w:rStyle w:val="a8"/>
                <w:rFonts w:ascii="宋体" w:eastAsia="宋体" w:hAnsi="宋体"/>
                <w:noProof/>
              </w:rPr>
              <w:t>3.1.5系统设计</w:t>
            </w:r>
            <w:r w:rsidR="00F57B39">
              <w:rPr>
                <w:noProof/>
                <w:webHidden/>
              </w:rPr>
              <w:tab/>
            </w:r>
            <w:r w:rsidR="00F57B39">
              <w:rPr>
                <w:noProof/>
                <w:webHidden/>
              </w:rPr>
              <w:fldChar w:fldCharType="begin"/>
            </w:r>
            <w:r w:rsidR="00F57B39">
              <w:rPr>
                <w:noProof/>
                <w:webHidden/>
              </w:rPr>
              <w:instrText xml:space="preserve"> PAGEREF _Toc529711536 \h </w:instrText>
            </w:r>
            <w:r w:rsidR="00F57B39">
              <w:rPr>
                <w:noProof/>
                <w:webHidden/>
              </w:rPr>
            </w:r>
            <w:r w:rsidR="00F57B39">
              <w:rPr>
                <w:noProof/>
                <w:webHidden/>
              </w:rPr>
              <w:fldChar w:fldCharType="separate"/>
            </w:r>
            <w:r w:rsidR="00F57B39">
              <w:rPr>
                <w:noProof/>
                <w:webHidden/>
              </w:rPr>
              <w:t>25</w:t>
            </w:r>
            <w:r w:rsidR="00F57B39">
              <w:rPr>
                <w:noProof/>
                <w:webHidden/>
              </w:rPr>
              <w:fldChar w:fldCharType="end"/>
            </w:r>
          </w:hyperlink>
        </w:p>
        <w:p w14:paraId="7F6F23B5" w14:textId="475AAB51" w:rsidR="00F57B39" w:rsidRDefault="002F67B1">
          <w:pPr>
            <w:pStyle w:val="TOC5"/>
            <w:tabs>
              <w:tab w:val="right" w:leader="dot" w:pos="8296"/>
            </w:tabs>
            <w:rPr>
              <w:rFonts w:asciiTheme="minorHAnsi" w:eastAsiaTheme="minorEastAsia" w:hAnsiTheme="minorHAnsi" w:cstheme="minorBidi"/>
              <w:noProof/>
            </w:rPr>
          </w:pPr>
          <w:hyperlink w:anchor="_Toc529711537" w:history="1">
            <w:r w:rsidR="00F57B39" w:rsidRPr="007F7213">
              <w:rPr>
                <w:rStyle w:val="a8"/>
                <w:rFonts w:ascii="宋体" w:eastAsia="宋体" w:hAnsi="宋体"/>
                <w:noProof/>
              </w:rPr>
              <w:t>3.1.5.1总体设计</w:t>
            </w:r>
            <w:r w:rsidR="00F57B39">
              <w:rPr>
                <w:noProof/>
                <w:webHidden/>
              </w:rPr>
              <w:tab/>
            </w:r>
            <w:r w:rsidR="00F57B39">
              <w:rPr>
                <w:noProof/>
                <w:webHidden/>
              </w:rPr>
              <w:fldChar w:fldCharType="begin"/>
            </w:r>
            <w:r w:rsidR="00F57B39">
              <w:rPr>
                <w:noProof/>
                <w:webHidden/>
              </w:rPr>
              <w:instrText xml:space="preserve"> PAGEREF _Toc529711537 \h </w:instrText>
            </w:r>
            <w:r w:rsidR="00F57B39">
              <w:rPr>
                <w:noProof/>
                <w:webHidden/>
              </w:rPr>
            </w:r>
            <w:r w:rsidR="00F57B39">
              <w:rPr>
                <w:noProof/>
                <w:webHidden/>
              </w:rPr>
              <w:fldChar w:fldCharType="separate"/>
            </w:r>
            <w:r w:rsidR="00F57B39">
              <w:rPr>
                <w:noProof/>
                <w:webHidden/>
              </w:rPr>
              <w:t>25</w:t>
            </w:r>
            <w:r w:rsidR="00F57B39">
              <w:rPr>
                <w:noProof/>
                <w:webHidden/>
              </w:rPr>
              <w:fldChar w:fldCharType="end"/>
            </w:r>
          </w:hyperlink>
        </w:p>
        <w:p w14:paraId="65B9DB00" w14:textId="5716899E" w:rsidR="00F57B39" w:rsidRDefault="002F67B1">
          <w:pPr>
            <w:pStyle w:val="TOC6"/>
            <w:tabs>
              <w:tab w:val="right" w:leader="dot" w:pos="8296"/>
            </w:tabs>
            <w:rPr>
              <w:rFonts w:asciiTheme="minorHAnsi" w:eastAsiaTheme="minorEastAsia" w:hAnsiTheme="minorHAnsi" w:cstheme="minorBidi"/>
              <w:noProof/>
            </w:rPr>
          </w:pPr>
          <w:hyperlink w:anchor="_Toc529711538" w:history="1">
            <w:r w:rsidR="00F57B39" w:rsidRPr="007F7213">
              <w:rPr>
                <w:rStyle w:val="a8"/>
                <w:rFonts w:ascii="宋体" w:eastAsia="宋体" w:hAnsi="宋体"/>
                <w:noProof/>
              </w:rPr>
              <w:t>3.1.5.1.1数据库设计</w:t>
            </w:r>
            <w:r w:rsidR="00F57B39">
              <w:rPr>
                <w:noProof/>
                <w:webHidden/>
              </w:rPr>
              <w:tab/>
            </w:r>
            <w:r w:rsidR="00F57B39">
              <w:rPr>
                <w:noProof/>
                <w:webHidden/>
              </w:rPr>
              <w:fldChar w:fldCharType="begin"/>
            </w:r>
            <w:r w:rsidR="00F57B39">
              <w:rPr>
                <w:noProof/>
                <w:webHidden/>
              </w:rPr>
              <w:instrText xml:space="preserve"> PAGEREF _Toc529711538 \h </w:instrText>
            </w:r>
            <w:r w:rsidR="00F57B39">
              <w:rPr>
                <w:noProof/>
                <w:webHidden/>
              </w:rPr>
            </w:r>
            <w:r w:rsidR="00F57B39">
              <w:rPr>
                <w:noProof/>
                <w:webHidden/>
              </w:rPr>
              <w:fldChar w:fldCharType="separate"/>
            </w:r>
            <w:r w:rsidR="00F57B39">
              <w:rPr>
                <w:noProof/>
                <w:webHidden/>
              </w:rPr>
              <w:t>25</w:t>
            </w:r>
            <w:r w:rsidR="00F57B39">
              <w:rPr>
                <w:noProof/>
                <w:webHidden/>
              </w:rPr>
              <w:fldChar w:fldCharType="end"/>
            </w:r>
          </w:hyperlink>
        </w:p>
        <w:p w14:paraId="26137FC5" w14:textId="6CB6D07D" w:rsidR="00F57B39" w:rsidRDefault="002F67B1">
          <w:pPr>
            <w:pStyle w:val="TOC6"/>
            <w:tabs>
              <w:tab w:val="right" w:leader="dot" w:pos="8296"/>
            </w:tabs>
            <w:rPr>
              <w:rFonts w:asciiTheme="minorHAnsi" w:eastAsiaTheme="minorEastAsia" w:hAnsiTheme="minorHAnsi" w:cstheme="minorBidi"/>
              <w:noProof/>
            </w:rPr>
          </w:pPr>
          <w:hyperlink w:anchor="_Toc529711539" w:history="1">
            <w:r w:rsidR="00F57B39" w:rsidRPr="007F7213">
              <w:rPr>
                <w:rStyle w:val="a8"/>
                <w:rFonts w:ascii="宋体" w:eastAsia="宋体" w:hAnsi="宋体"/>
                <w:noProof/>
              </w:rPr>
              <w:t>3.1.5.1.2 HIPO图</w:t>
            </w:r>
            <w:r w:rsidR="00F57B39">
              <w:rPr>
                <w:noProof/>
                <w:webHidden/>
              </w:rPr>
              <w:tab/>
            </w:r>
            <w:r w:rsidR="00F57B39">
              <w:rPr>
                <w:noProof/>
                <w:webHidden/>
              </w:rPr>
              <w:fldChar w:fldCharType="begin"/>
            </w:r>
            <w:r w:rsidR="00F57B39">
              <w:rPr>
                <w:noProof/>
                <w:webHidden/>
              </w:rPr>
              <w:instrText xml:space="preserve"> PAGEREF _Toc529711539 \h </w:instrText>
            </w:r>
            <w:r w:rsidR="00F57B39">
              <w:rPr>
                <w:noProof/>
                <w:webHidden/>
              </w:rPr>
            </w:r>
            <w:r w:rsidR="00F57B39">
              <w:rPr>
                <w:noProof/>
                <w:webHidden/>
              </w:rPr>
              <w:fldChar w:fldCharType="separate"/>
            </w:r>
            <w:r w:rsidR="00F57B39">
              <w:rPr>
                <w:noProof/>
                <w:webHidden/>
              </w:rPr>
              <w:t>26</w:t>
            </w:r>
            <w:r w:rsidR="00F57B39">
              <w:rPr>
                <w:noProof/>
                <w:webHidden/>
              </w:rPr>
              <w:fldChar w:fldCharType="end"/>
            </w:r>
          </w:hyperlink>
        </w:p>
        <w:p w14:paraId="55196A34" w14:textId="49CEFDE9" w:rsidR="00F57B39" w:rsidRDefault="002F67B1">
          <w:pPr>
            <w:pStyle w:val="TOC6"/>
            <w:tabs>
              <w:tab w:val="right" w:leader="dot" w:pos="8296"/>
            </w:tabs>
            <w:rPr>
              <w:rFonts w:asciiTheme="minorHAnsi" w:eastAsiaTheme="minorEastAsia" w:hAnsiTheme="minorHAnsi" w:cstheme="minorBidi"/>
              <w:noProof/>
            </w:rPr>
          </w:pPr>
          <w:hyperlink w:anchor="_Toc529711540" w:history="1">
            <w:r w:rsidR="00F57B39" w:rsidRPr="007F7213">
              <w:rPr>
                <w:rStyle w:val="a8"/>
                <w:rFonts w:ascii="宋体" w:eastAsia="宋体" w:hAnsi="宋体"/>
                <w:noProof/>
              </w:rPr>
              <w:t>3.1.5.1.3功能结构图</w:t>
            </w:r>
            <w:r w:rsidR="00F57B39">
              <w:rPr>
                <w:noProof/>
                <w:webHidden/>
              </w:rPr>
              <w:tab/>
            </w:r>
            <w:r w:rsidR="00F57B39">
              <w:rPr>
                <w:noProof/>
                <w:webHidden/>
              </w:rPr>
              <w:fldChar w:fldCharType="begin"/>
            </w:r>
            <w:r w:rsidR="00F57B39">
              <w:rPr>
                <w:noProof/>
                <w:webHidden/>
              </w:rPr>
              <w:instrText xml:space="preserve"> PAGEREF _Toc529711540 \h </w:instrText>
            </w:r>
            <w:r w:rsidR="00F57B39">
              <w:rPr>
                <w:noProof/>
                <w:webHidden/>
              </w:rPr>
            </w:r>
            <w:r w:rsidR="00F57B39">
              <w:rPr>
                <w:noProof/>
                <w:webHidden/>
              </w:rPr>
              <w:fldChar w:fldCharType="separate"/>
            </w:r>
            <w:r w:rsidR="00F57B39">
              <w:rPr>
                <w:noProof/>
                <w:webHidden/>
              </w:rPr>
              <w:t>26</w:t>
            </w:r>
            <w:r w:rsidR="00F57B39">
              <w:rPr>
                <w:noProof/>
                <w:webHidden/>
              </w:rPr>
              <w:fldChar w:fldCharType="end"/>
            </w:r>
          </w:hyperlink>
        </w:p>
        <w:p w14:paraId="4B0C2B3A" w14:textId="29CA7775" w:rsidR="00F57B39" w:rsidRDefault="002F67B1">
          <w:pPr>
            <w:pStyle w:val="TOC6"/>
            <w:tabs>
              <w:tab w:val="right" w:leader="dot" w:pos="8296"/>
            </w:tabs>
            <w:rPr>
              <w:rFonts w:asciiTheme="minorHAnsi" w:eastAsiaTheme="minorEastAsia" w:hAnsiTheme="minorHAnsi" w:cstheme="minorBidi"/>
              <w:noProof/>
            </w:rPr>
          </w:pPr>
          <w:hyperlink w:anchor="_Toc529711541" w:history="1">
            <w:r w:rsidR="00F57B39" w:rsidRPr="007F7213">
              <w:rPr>
                <w:rStyle w:val="a8"/>
                <w:rFonts w:ascii="宋体" w:eastAsia="宋体" w:hAnsi="宋体"/>
                <w:noProof/>
              </w:rPr>
              <w:t>3.1.5.1.4测试计划</w:t>
            </w:r>
            <w:r w:rsidR="00F57B39">
              <w:rPr>
                <w:noProof/>
                <w:webHidden/>
              </w:rPr>
              <w:tab/>
            </w:r>
            <w:r w:rsidR="00F57B39">
              <w:rPr>
                <w:noProof/>
                <w:webHidden/>
              </w:rPr>
              <w:fldChar w:fldCharType="begin"/>
            </w:r>
            <w:r w:rsidR="00F57B39">
              <w:rPr>
                <w:noProof/>
                <w:webHidden/>
              </w:rPr>
              <w:instrText xml:space="preserve"> PAGEREF _Toc529711541 \h </w:instrText>
            </w:r>
            <w:r w:rsidR="00F57B39">
              <w:rPr>
                <w:noProof/>
                <w:webHidden/>
              </w:rPr>
            </w:r>
            <w:r w:rsidR="00F57B39">
              <w:rPr>
                <w:noProof/>
                <w:webHidden/>
              </w:rPr>
              <w:fldChar w:fldCharType="separate"/>
            </w:r>
            <w:r w:rsidR="00F57B39">
              <w:rPr>
                <w:noProof/>
                <w:webHidden/>
              </w:rPr>
              <w:t>26</w:t>
            </w:r>
            <w:r w:rsidR="00F57B39">
              <w:rPr>
                <w:noProof/>
                <w:webHidden/>
              </w:rPr>
              <w:fldChar w:fldCharType="end"/>
            </w:r>
          </w:hyperlink>
        </w:p>
        <w:p w14:paraId="2CE31DD9" w14:textId="240C7853" w:rsidR="00F57B39" w:rsidRDefault="002F67B1">
          <w:pPr>
            <w:pStyle w:val="TOC6"/>
            <w:tabs>
              <w:tab w:val="right" w:leader="dot" w:pos="8296"/>
            </w:tabs>
            <w:rPr>
              <w:rFonts w:asciiTheme="minorHAnsi" w:eastAsiaTheme="minorEastAsia" w:hAnsiTheme="minorHAnsi" w:cstheme="minorBidi"/>
              <w:noProof/>
            </w:rPr>
          </w:pPr>
          <w:hyperlink w:anchor="_Toc529711542" w:history="1">
            <w:r w:rsidR="00F57B39" w:rsidRPr="007F7213">
              <w:rPr>
                <w:rStyle w:val="a8"/>
                <w:rFonts w:ascii="宋体" w:eastAsia="宋体" w:hAnsi="宋体"/>
                <w:noProof/>
              </w:rPr>
              <w:t>3.1.5.1.5测试用例</w:t>
            </w:r>
            <w:r w:rsidR="00F57B39">
              <w:rPr>
                <w:noProof/>
                <w:webHidden/>
              </w:rPr>
              <w:tab/>
            </w:r>
            <w:r w:rsidR="00F57B39">
              <w:rPr>
                <w:noProof/>
                <w:webHidden/>
              </w:rPr>
              <w:fldChar w:fldCharType="begin"/>
            </w:r>
            <w:r w:rsidR="00F57B39">
              <w:rPr>
                <w:noProof/>
                <w:webHidden/>
              </w:rPr>
              <w:instrText xml:space="preserve"> PAGEREF _Toc529711542 \h </w:instrText>
            </w:r>
            <w:r w:rsidR="00F57B39">
              <w:rPr>
                <w:noProof/>
                <w:webHidden/>
              </w:rPr>
            </w:r>
            <w:r w:rsidR="00F57B39">
              <w:rPr>
                <w:noProof/>
                <w:webHidden/>
              </w:rPr>
              <w:fldChar w:fldCharType="separate"/>
            </w:r>
            <w:r w:rsidR="00F57B39">
              <w:rPr>
                <w:noProof/>
                <w:webHidden/>
              </w:rPr>
              <w:t>26</w:t>
            </w:r>
            <w:r w:rsidR="00F57B39">
              <w:rPr>
                <w:noProof/>
                <w:webHidden/>
              </w:rPr>
              <w:fldChar w:fldCharType="end"/>
            </w:r>
          </w:hyperlink>
        </w:p>
        <w:p w14:paraId="1FFCD624" w14:textId="408A58D3" w:rsidR="00F57B39" w:rsidRDefault="002F67B1">
          <w:pPr>
            <w:pStyle w:val="TOC4"/>
            <w:tabs>
              <w:tab w:val="right" w:leader="dot" w:pos="8296"/>
            </w:tabs>
            <w:rPr>
              <w:rFonts w:asciiTheme="minorHAnsi" w:eastAsiaTheme="minorEastAsia" w:hAnsiTheme="minorHAnsi" w:cstheme="minorBidi"/>
              <w:noProof/>
            </w:rPr>
          </w:pPr>
          <w:hyperlink w:anchor="_Toc529711543" w:history="1">
            <w:r w:rsidR="00F57B39" w:rsidRPr="007F7213">
              <w:rPr>
                <w:rStyle w:val="a8"/>
                <w:rFonts w:ascii="宋体" w:eastAsia="宋体" w:hAnsi="宋体"/>
                <w:noProof/>
              </w:rPr>
              <w:t>3.1.6项目收尾</w:t>
            </w:r>
            <w:r w:rsidR="00F57B39">
              <w:rPr>
                <w:noProof/>
                <w:webHidden/>
              </w:rPr>
              <w:tab/>
            </w:r>
            <w:r w:rsidR="00F57B39">
              <w:rPr>
                <w:noProof/>
                <w:webHidden/>
              </w:rPr>
              <w:fldChar w:fldCharType="begin"/>
            </w:r>
            <w:r w:rsidR="00F57B39">
              <w:rPr>
                <w:noProof/>
                <w:webHidden/>
              </w:rPr>
              <w:instrText xml:space="preserve"> PAGEREF _Toc529711543 \h </w:instrText>
            </w:r>
            <w:r w:rsidR="00F57B39">
              <w:rPr>
                <w:noProof/>
                <w:webHidden/>
              </w:rPr>
            </w:r>
            <w:r w:rsidR="00F57B39">
              <w:rPr>
                <w:noProof/>
                <w:webHidden/>
              </w:rPr>
              <w:fldChar w:fldCharType="separate"/>
            </w:r>
            <w:r w:rsidR="00F57B39">
              <w:rPr>
                <w:noProof/>
                <w:webHidden/>
              </w:rPr>
              <w:t>27</w:t>
            </w:r>
            <w:r w:rsidR="00F57B39">
              <w:rPr>
                <w:noProof/>
                <w:webHidden/>
              </w:rPr>
              <w:fldChar w:fldCharType="end"/>
            </w:r>
          </w:hyperlink>
        </w:p>
        <w:p w14:paraId="41AFE16B" w14:textId="79F19EF9" w:rsidR="00F57B39" w:rsidRDefault="002F67B1">
          <w:pPr>
            <w:pStyle w:val="TOC5"/>
            <w:tabs>
              <w:tab w:val="right" w:leader="dot" w:pos="8296"/>
            </w:tabs>
            <w:rPr>
              <w:rFonts w:asciiTheme="minorHAnsi" w:eastAsiaTheme="minorEastAsia" w:hAnsiTheme="minorHAnsi" w:cstheme="minorBidi"/>
              <w:noProof/>
            </w:rPr>
          </w:pPr>
          <w:hyperlink w:anchor="_Toc529711544" w:history="1">
            <w:r w:rsidR="00F57B39" w:rsidRPr="007F7213">
              <w:rPr>
                <w:rStyle w:val="a8"/>
                <w:rFonts w:ascii="宋体" w:eastAsia="宋体" w:hAnsi="宋体"/>
                <w:noProof/>
              </w:rPr>
              <w:t>3.1.6.1文档整理</w:t>
            </w:r>
            <w:r w:rsidR="00F57B39">
              <w:rPr>
                <w:noProof/>
                <w:webHidden/>
              </w:rPr>
              <w:tab/>
            </w:r>
            <w:r w:rsidR="00F57B39">
              <w:rPr>
                <w:noProof/>
                <w:webHidden/>
              </w:rPr>
              <w:fldChar w:fldCharType="begin"/>
            </w:r>
            <w:r w:rsidR="00F57B39">
              <w:rPr>
                <w:noProof/>
                <w:webHidden/>
              </w:rPr>
              <w:instrText xml:space="preserve"> PAGEREF _Toc529711544 \h </w:instrText>
            </w:r>
            <w:r w:rsidR="00F57B39">
              <w:rPr>
                <w:noProof/>
                <w:webHidden/>
              </w:rPr>
            </w:r>
            <w:r w:rsidR="00F57B39">
              <w:rPr>
                <w:noProof/>
                <w:webHidden/>
              </w:rPr>
              <w:fldChar w:fldCharType="separate"/>
            </w:r>
            <w:r w:rsidR="00F57B39">
              <w:rPr>
                <w:noProof/>
                <w:webHidden/>
              </w:rPr>
              <w:t>27</w:t>
            </w:r>
            <w:r w:rsidR="00F57B39">
              <w:rPr>
                <w:noProof/>
                <w:webHidden/>
              </w:rPr>
              <w:fldChar w:fldCharType="end"/>
            </w:r>
          </w:hyperlink>
        </w:p>
        <w:p w14:paraId="1367A482" w14:textId="4AFEA2C0" w:rsidR="00F57B39" w:rsidRDefault="002F67B1">
          <w:pPr>
            <w:pStyle w:val="TOC5"/>
            <w:tabs>
              <w:tab w:val="right" w:leader="dot" w:pos="8296"/>
            </w:tabs>
            <w:rPr>
              <w:rFonts w:asciiTheme="minorHAnsi" w:eastAsiaTheme="minorEastAsia" w:hAnsiTheme="minorHAnsi" w:cstheme="minorBidi"/>
              <w:noProof/>
            </w:rPr>
          </w:pPr>
          <w:hyperlink w:anchor="_Toc529711545" w:history="1">
            <w:r w:rsidR="00F57B39" w:rsidRPr="007F7213">
              <w:rPr>
                <w:rStyle w:val="a8"/>
                <w:rFonts w:ascii="宋体" w:eastAsia="宋体" w:hAnsi="宋体"/>
                <w:noProof/>
              </w:rPr>
              <w:t>3.1.6.2最终评审PPT</w:t>
            </w:r>
            <w:r w:rsidR="00F57B39">
              <w:rPr>
                <w:noProof/>
                <w:webHidden/>
              </w:rPr>
              <w:tab/>
            </w:r>
            <w:r w:rsidR="00F57B39">
              <w:rPr>
                <w:noProof/>
                <w:webHidden/>
              </w:rPr>
              <w:fldChar w:fldCharType="begin"/>
            </w:r>
            <w:r w:rsidR="00F57B39">
              <w:rPr>
                <w:noProof/>
                <w:webHidden/>
              </w:rPr>
              <w:instrText xml:space="preserve"> PAGEREF _Toc529711545 \h </w:instrText>
            </w:r>
            <w:r w:rsidR="00F57B39">
              <w:rPr>
                <w:noProof/>
                <w:webHidden/>
              </w:rPr>
            </w:r>
            <w:r w:rsidR="00F57B39">
              <w:rPr>
                <w:noProof/>
                <w:webHidden/>
              </w:rPr>
              <w:fldChar w:fldCharType="separate"/>
            </w:r>
            <w:r w:rsidR="00F57B39">
              <w:rPr>
                <w:noProof/>
                <w:webHidden/>
              </w:rPr>
              <w:t>27</w:t>
            </w:r>
            <w:r w:rsidR="00F57B39">
              <w:rPr>
                <w:noProof/>
                <w:webHidden/>
              </w:rPr>
              <w:fldChar w:fldCharType="end"/>
            </w:r>
          </w:hyperlink>
        </w:p>
        <w:p w14:paraId="0A1ED284" w14:textId="53D447C3" w:rsidR="00F57B39" w:rsidRDefault="002F67B1">
          <w:pPr>
            <w:pStyle w:val="TOC2"/>
            <w:tabs>
              <w:tab w:val="right" w:leader="dot" w:pos="8296"/>
            </w:tabs>
            <w:rPr>
              <w:rFonts w:asciiTheme="minorHAnsi" w:eastAsiaTheme="minorEastAsia" w:hAnsiTheme="minorHAnsi" w:cstheme="minorBidi"/>
              <w:noProof/>
            </w:rPr>
          </w:pPr>
          <w:hyperlink w:anchor="_Toc529711546" w:history="1">
            <w:r w:rsidR="00F57B39" w:rsidRPr="007F7213">
              <w:rPr>
                <w:rStyle w:val="a8"/>
                <w:noProof/>
              </w:rPr>
              <w:t>第4章  成本管理计划</w:t>
            </w:r>
            <w:r w:rsidR="00F57B39">
              <w:rPr>
                <w:noProof/>
                <w:webHidden/>
              </w:rPr>
              <w:tab/>
            </w:r>
            <w:r w:rsidR="00F57B39">
              <w:rPr>
                <w:noProof/>
                <w:webHidden/>
              </w:rPr>
              <w:fldChar w:fldCharType="begin"/>
            </w:r>
            <w:r w:rsidR="00F57B39">
              <w:rPr>
                <w:noProof/>
                <w:webHidden/>
              </w:rPr>
              <w:instrText xml:space="preserve"> PAGEREF _Toc529711546 \h </w:instrText>
            </w:r>
            <w:r w:rsidR="00F57B39">
              <w:rPr>
                <w:noProof/>
                <w:webHidden/>
              </w:rPr>
            </w:r>
            <w:r w:rsidR="00F57B39">
              <w:rPr>
                <w:noProof/>
                <w:webHidden/>
              </w:rPr>
              <w:fldChar w:fldCharType="separate"/>
            </w:r>
            <w:r w:rsidR="00F57B39">
              <w:rPr>
                <w:noProof/>
                <w:webHidden/>
              </w:rPr>
              <w:t>27</w:t>
            </w:r>
            <w:r w:rsidR="00F57B39">
              <w:rPr>
                <w:noProof/>
                <w:webHidden/>
              </w:rPr>
              <w:fldChar w:fldCharType="end"/>
            </w:r>
          </w:hyperlink>
        </w:p>
        <w:p w14:paraId="5B7EC9C6" w14:textId="22FF90A1" w:rsidR="00F57B39" w:rsidRDefault="002F67B1">
          <w:pPr>
            <w:pStyle w:val="TOC2"/>
            <w:tabs>
              <w:tab w:val="right" w:leader="dot" w:pos="8296"/>
            </w:tabs>
            <w:rPr>
              <w:rFonts w:asciiTheme="minorHAnsi" w:eastAsiaTheme="minorEastAsia" w:hAnsiTheme="minorHAnsi" w:cstheme="minorBidi"/>
              <w:noProof/>
            </w:rPr>
          </w:pPr>
          <w:hyperlink w:anchor="_Toc529711547" w:history="1">
            <w:r w:rsidR="00F57B39" w:rsidRPr="007F7213">
              <w:rPr>
                <w:rStyle w:val="a8"/>
                <w:rFonts w:ascii="宋体" w:eastAsia="宋体" w:hAnsi="宋体"/>
                <w:noProof/>
              </w:rPr>
              <w:t>第5章  质量管理计划</w:t>
            </w:r>
            <w:r w:rsidR="00F57B39">
              <w:rPr>
                <w:noProof/>
                <w:webHidden/>
              </w:rPr>
              <w:tab/>
            </w:r>
            <w:r w:rsidR="00F57B39">
              <w:rPr>
                <w:noProof/>
                <w:webHidden/>
              </w:rPr>
              <w:fldChar w:fldCharType="begin"/>
            </w:r>
            <w:r w:rsidR="00F57B39">
              <w:rPr>
                <w:noProof/>
                <w:webHidden/>
              </w:rPr>
              <w:instrText xml:space="preserve"> PAGEREF _Toc529711547 \h </w:instrText>
            </w:r>
            <w:r w:rsidR="00F57B39">
              <w:rPr>
                <w:noProof/>
                <w:webHidden/>
              </w:rPr>
            </w:r>
            <w:r w:rsidR="00F57B39">
              <w:rPr>
                <w:noProof/>
                <w:webHidden/>
              </w:rPr>
              <w:fldChar w:fldCharType="separate"/>
            </w:r>
            <w:r w:rsidR="00F57B39">
              <w:rPr>
                <w:noProof/>
                <w:webHidden/>
              </w:rPr>
              <w:t>29</w:t>
            </w:r>
            <w:r w:rsidR="00F57B39">
              <w:rPr>
                <w:noProof/>
                <w:webHidden/>
              </w:rPr>
              <w:fldChar w:fldCharType="end"/>
            </w:r>
          </w:hyperlink>
        </w:p>
        <w:p w14:paraId="2A0F9722" w14:textId="5AA16FDD" w:rsidR="00F57B39" w:rsidRDefault="002F67B1">
          <w:pPr>
            <w:pStyle w:val="TOC3"/>
            <w:tabs>
              <w:tab w:val="right" w:leader="dot" w:pos="8296"/>
            </w:tabs>
            <w:rPr>
              <w:rFonts w:asciiTheme="minorHAnsi" w:eastAsiaTheme="minorEastAsia" w:hAnsiTheme="minorHAnsi" w:cstheme="minorBidi"/>
              <w:noProof/>
            </w:rPr>
          </w:pPr>
          <w:hyperlink w:anchor="_Toc529711548" w:history="1">
            <w:r w:rsidR="00F57B39" w:rsidRPr="007F7213">
              <w:rPr>
                <w:rStyle w:val="a8"/>
                <w:rFonts w:ascii="宋体" w:eastAsia="宋体" w:hAnsi="宋体"/>
                <w:noProof/>
              </w:rPr>
              <w:t>5.1需求版本控制</w:t>
            </w:r>
            <w:r w:rsidR="00F57B39">
              <w:rPr>
                <w:noProof/>
                <w:webHidden/>
              </w:rPr>
              <w:tab/>
            </w:r>
            <w:r w:rsidR="00F57B39">
              <w:rPr>
                <w:noProof/>
                <w:webHidden/>
              </w:rPr>
              <w:fldChar w:fldCharType="begin"/>
            </w:r>
            <w:r w:rsidR="00F57B39">
              <w:rPr>
                <w:noProof/>
                <w:webHidden/>
              </w:rPr>
              <w:instrText xml:space="preserve"> PAGEREF _Toc529711548 \h </w:instrText>
            </w:r>
            <w:r w:rsidR="00F57B39">
              <w:rPr>
                <w:noProof/>
                <w:webHidden/>
              </w:rPr>
            </w:r>
            <w:r w:rsidR="00F57B39">
              <w:rPr>
                <w:noProof/>
                <w:webHidden/>
              </w:rPr>
              <w:fldChar w:fldCharType="separate"/>
            </w:r>
            <w:r w:rsidR="00F57B39">
              <w:rPr>
                <w:noProof/>
                <w:webHidden/>
              </w:rPr>
              <w:t>29</w:t>
            </w:r>
            <w:r w:rsidR="00F57B39">
              <w:rPr>
                <w:noProof/>
                <w:webHidden/>
              </w:rPr>
              <w:fldChar w:fldCharType="end"/>
            </w:r>
          </w:hyperlink>
        </w:p>
        <w:p w14:paraId="3325C3E7" w14:textId="06DCAD6E" w:rsidR="00F57B39" w:rsidRDefault="002F67B1">
          <w:pPr>
            <w:pStyle w:val="TOC3"/>
            <w:tabs>
              <w:tab w:val="right" w:leader="dot" w:pos="8296"/>
            </w:tabs>
            <w:rPr>
              <w:rFonts w:asciiTheme="minorHAnsi" w:eastAsiaTheme="minorEastAsia" w:hAnsiTheme="minorHAnsi" w:cstheme="minorBidi"/>
              <w:noProof/>
            </w:rPr>
          </w:pPr>
          <w:hyperlink w:anchor="_Toc529711549" w:history="1">
            <w:r w:rsidR="00F57B39" w:rsidRPr="007F7213">
              <w:rPr>
                <w:rStyle w:val="a8"/>
                <w:rFonts w:ascii="宋体" w:eastAsia="宋体" w:hAnsi="宋体"/>
                <w:noProof/>
              </w:rPr>
              <w:t>5.2需求状态管理</w:t>
            </w:r>
            <w:r w:rsidR="00F57B39">
              <w:rPr>
                <w:noProof/>
                <w:webHidden/>
              </w:rPr>
              <w:tab/>
            </w:r>
            <w:r w:rsidR="00F57B39">
              <w:rPr>
                <w:noProof/>
                <w:webHidden/>
              </w:rPr>
              <w:fldChar w:fldCharType="begin"/>
            </w:r>
            <w:r w:rsidR="00F57B39">
              <w:rPr>
                <w:noProof/>
                <w:webHidden/>
              </w:rPr>
              <w:instrText xml:space="preserve"> PAGEREF _Toc529711549 \h </w:instrText>
            </w:r>
            <w:r w:rsidR="00F57B39">
              <w:rPr>
                <w:noProof/>
                <w:webHidden/>
              </w:rPr>
            </w:r>
            <w:r w:rsidR="00F57B39">
              <w:rPr>
                <w:noProof/>
                <w:webHidden/>
              </w:rPr>
              <w:fldChar w:fldCharType="separate"/>
            </w:r>
            <w:r w:rsidR="00F57B39">
              <w:rPr>
                <w:noProof/>
                <w:webHidden/>
              </w:rPr>
              <w:t>29</w:t>
            </w:r>
            <w:r w:rsidR="00F57B39">
              <w:rPr>
                <w:noProof/>
                <w:webHidden/>
              </w:rPr>
              <w:fldChar w:fldCharType="end"/>
            </w:r>
          </w:hyperlink>
        </w:p>
        <w:p w14:paraId="4AD93282" w14:textId="2E6586B1" w:rsidR="00F57B39" w:rsidRDefault="002F67B1">
          <w:pPr>
            <w:pStyle w:val="TOC3"/>
            <w:tabs>
              <w:tab w:val="right" w:leader="dot" w:pos="8296"/>
            </w:tabs>
            <w:rPr>
              <w:rFonts w:asciiTheme="minorHAnsi" w:eastAsiaTheme="minorEastAsia" w:hAnsiTheme="minorHAnsi" w:cstheme="minorBidi"/>
              <w:noProof/>
            </w:rPr>
          </w:pPr>
          <w:hyperlink w:anchor="_Toc529711550" w:history="1">
            <w:r w:rsidR="00F57B39" w:rsidRPr="007F7213">
              <w:rPr>
                <w:rStyle w:val="a8"/>
                <w:rFonts w:ascii="宋体" w:eastAsia="宋体" w:hAnsi="宋体"/>
                <w:noProof/>
              </w:rPr>
              <w:t>5.3需求变更控制政策</w:t>
            </w:r>
            <w:r w:rsidR="00F57B39">
              <w:rPr>
                <w:noProof/>
                <w:webHidden/>
              </w:rPr>
              <w:tab/>
            </w:r>
            <w:r w:rsidR="00F57B39">
              <w:rPr>
                <w:noProof/>
                <w:webHidden/>
              </w:rPr>
              <w:fldChar w:fldCharType="begin"/>
            </w:r>
            <w:r w:rsidR="00F57B39">
              <w:rPr>
                <w:noProof/>
                <w:webHidden/>
              </w:rPr>
              <w:instrText xml:space="preserve"> PAGEREF _Toc529711550 \h </w:instrText>
            </w:r>
            <w:r w:rsidR="00F57B39">
              <w:rPr>
                <w:noProof/>
                <w:webHidden/>
              </w:rPr>
            </w:r>
            <w:r w:rsidR="00F57B39">
              <w:rPr>
                <w:noProof/>
                <w:webHidden/>
              </w:rPr>
              <w:fldChar w:fldCharType="separate"/>
            </w:r>
            <w:r w:rsidR="00F57B39">
              <w:rPr>
                <w:noProof/>
                <w:webHidden/>
              </w:rPr>
              <w:t>30</w:t>
            </w:r>
            <w:r w:rsidR="00F57B39">
              <w:rPr>
                <w:noProof/>
                <w:webHidden/>
              </w:rPr>
              <w:fldChar w:fldCharType="end"/>
            </w:r>
          </w:hyperlink>
        </w:p>
        <w:p w14:paraId="09738AE8" w14:textId="0905EBA9" w:rsidR="00F57B39" w:rsidRDefault="002F67B1">
          <w:pPr>
            <w:pStyle w:val="TOC3"/>
            <w:tabs>
              <w:tab w:val="right" w:leader="dot" w:pos="8296"/>
            </w:tabs>
            <w:rPr>
              <w:rFonts w:asciiTheme="minorHAnsi" w:eastAsiaTheme="minorEastAsia" w:hAnsiTheme="minorHAnsi" w:cstheme="minorBidi"/>
              <w:noProof/>
            </w:rPr>
          </w:pPr>
          <w:hyperlink w:anchor="_Toc529711551" w:history="1">
            <w:r w:rsidR="00F57B39" w:rsidRPr="007F7213">
              <w:rPr>
                <w:rStyle w:val="a8"/>
                <w:rFonts w:ascii="宋体" w:eastAsia="宋体" w:hAnsi="宋体"/>
                <w:noProof/>
              </w:rPr>
              <w:t>5.4学习者需求质量标注</w:t>
            </w:r>
            <w:r w:rsidR="00F57B39">
              <w:rPr>
                <w:noProof/>
                <w:webHidden/>
              </w:rPr>
              <w:tab/>
            </w:r>
            <w:r w:rsidR="00F57B39">
              <w:rPr>
                <w:noProof/>
                <w:webHidden/>
              </w:rPr>
              <w:fldChar w:fldCharType="begin"/>
            </w:r>
            <w:r w:rsidR="00F57B39">
              <w:rPr>
                <w:noProof/>
                <w:webHidden/>
              </w:rPr>
              <w:instrText xml:space="preserve"> PAGEREF _Toc529711551 \h </w:instrText>
            </w:r>
            <w:r w:rsidR="00F57B39">
              <w:rPr>
                <w:noProof/>
                <w:webHidden/>
              </w:rPr>
            </w:r>
            <w:r w:rsidR="00F57B39">
              <w:rPr>
                <w:noProof/>
                <w:webHidden/>
              </w:rPr>
              <w:fldChar w:fldCharType="separate"/>
            </w:r>
            <w:r w:rsidR="00F57B39">
              <w:rPr>
                <w:noProof/>
                <w:webHidden/>
              </w:rPr>
              <w:t>31</w:t>
            </w:r>
            <w:r w:rsidR="00F57B39">
              <w:rPr>
                <w:noProof/>
                <w:webHidden/>
              </w:rPr>
              <w:fldChar w:fldCharType="end"/>
            </w:r>
          </w:hyperlink>
        </w:p>
        <w:p w14:paraId="30A4AC6A" w14:textId="27F3A9A6" w:rsidR="00F57B39" w:rsidRDefault="002F67B1">
          <w:pPr>
            <w:pStyle w:val="TOC3"/>
            <w:tabs>
              <w:tab w:val="right" w:leader="dot" w:pos="8296"/>
            </w:tabs>
            <w:rPr>
              <w:rFonts w:asciiTheme="minorHAnsi" w:eastAsiaTheme="minorEastAsia" w:hAnsiTheme="minorHAnsi" w:cstheme="minorBidi"/>
              <w:noProof/>
            </w:rPr>
          </w:pPr>
          <w:hyperlink w:anchor="_Toc529711552" w:history="1">
            <w:r w:rsidR="00F57B39" w:rsidRPr="007F7213">
              <w:rPr>
                <w:rStyle w:val="a8"/>
                <w:rFonts w:ascii="宋体" w:eastAsia="宋体" w:hAnsi="宋体"/>
                <w:noProof/>
              </w:rPr>
              <w:t>5.5指导者需求质量标注</w:t>
            </w:r>
            <w:r w:rsidR="00F57B39">
              <w:rPr>
                <w:noProof/>
                <w:webHidden/>
              </w:rPr>
              <w:tab/>
            </w:r>
            <w:r w:rsidR="00F57B39">
              <w:rPr>
                <w:noProof/>
                <w:webHidden/>
              </w:rPr>
              <w:fldChar w:fldCharType="begin"/>
            </w:r>
            <w:r w:rsidR="00F57B39">
              <w:rPr>
                <w:noProof/>
                <w:webHidden/>
              </w:rPr>
              <w:instrText xml:space="preserve"> PAGEREF _Toc529711552 \h </w:instrText>
            </w:r>
            <w:r w:rsidR="00F57B39">
              <w:rPr>
                <w:noProof/>
                <w:webHidden/>
              </w:rPr>
            </w:r>
            <w:r w:rsidR="00F57B39">
              <w:rPr>
                <w:noProof/>
                <w:webHidden/>
              </w:rPr>
              <w:fldChar w:fldCharType="separate"/>
            </w:r>
            <w:r w:rsidR="00F57B39">
              <w:rPr>
                <w:noProof/>
                <w:webHidden/>
              </w:rPr>
              <w:t>32</w:t>
            </w:r>
            <w:r w:rsidR="00F57B39">
              <w:rPr>
                <w:noProof/>
                <w:webHidden/>
              </w:rPr>
              <w:fldChar w:fldCharType="end"/>
            </w:r>
          </w:hyperlink>
        </w:p>
        <w:p w14:paraId="387738F2" w14:textId="013189FA" w:rsidR="00F57B39" w:rsidRDefault="002F67B1">
          <w:pPr>
            <w:pStyle w:val="TOC2"/>
            <w:tabs>
              <w:tab w:val="right" w:leader="dot" w:pos="8296"/>
            </w:tabs>
            <w:rPr>
              <w:rFonts w:asciiTheme="minorHAnsi" w:eastAsiaTheme="minorEastAsia" w:hAnsiTheme="minorHAnsi" w:cstheme="minorBidi"/>
              <w:noProof/>
            </w:rPr>
          </w:pPr>
          <w:hyperlink w:anchor="_Toc529711553" w:history="1">
            <w:r w:rsidR="00F57B39" w:rsidRPr="007F7213">
              <w:rPr>
                <w:rStyle w:val="a8"/>
                <w:rFonts w:ascii="宋体" w:eastAsia="宋体" w:hAnsi="宋体"/>
                <w:noProof/>
              </w:rPr>
              <w:t>第6章  沟通管理计划</w:t>
            </w:r>
            <w:r w:rsidR="00F57B39">
              <w:rPr>
                <w:noProof/>
                <w:webHidden/>
              </w:rPr>
              <w:tab/>
            </w:r>
            <w:r w:rsidR="00F57B39">
              <w:rPr>
                <w:noProof/>
                <w:webHidden/>
              </w:rPr>
              <w:fldChar w:fldCharType="begin"/>
            </w:r>
            <w:r w:rsidR="00F57B39">
              <w:rPr>
                <w:noProof/>
                <w:webHidden/>
              </w:rPr>
              <w:instrText xml:space="preserve"> PAGEREF _Toc529711553 \h </w:instrText>
            </w:r>
            <w:r w:rsidR="00F57B39">
              <w:rPr>
                <w:noProof/>
                <w:webHidden/>
              </w:rPr>
            </w:r>
            <w:r w:rsidR="00F57B39">
              <w:rPr>
                <w:noProof/>
                <w:webHidden/>
              </w:rPr>
              <w:fldChar w:fldCharType="separate"/>
            </w:r>
            <w:r w:rsidR="00F57B39">
              <w:rPr>
                <w:noProof/>
                <w:webHidden/>
              </w:rPr>
              <w:t>32</w:t>
            </w:r>
            <w:r w:rsidR="00F57B39">
              <w:rPr>
                <w:noProof/>
                <w:webHidden/>
              </w:rPr>
              <w:fldChar w:fldCharType="end"/>
            </w:r>
          </w:hyperlink>
        </w:p>
        <w:p w14:paraId="50D07EF8" w14:textId="1D0B6460" w:rsidR="00F57B39" w:rsidRDefault="002F67B1">
          <w:pPr>
            <w:pStyle w:val="TOC3"/>
            <w:tabs>
              <w:tab w:val="right" w:leader="dot" w:pos="8296"/>
            </w:tabs>
            <w:rPr>
              <w:rFonts w:asciiTheme="minorHAnsi" w:eastAsiaTheme="minorEastAsia" w:hAnsiTheme="minorHAnsi" w:cstheme="minorBidi"/>
              <w:noProof/>
            </w:rPr>
          </w:pPr>
          <w:hyperlink w:anchor="_Toc529711554" w:history="1">
            <w:r w:rsidR="00F57B39" w:rsidRPr="007F7213">
              <w:rPr>
                <w:rStyle w:val="a8"/>
                <w:rFonts w:ascii="宋体" w:eastAsia="宋体" w:hAnsi="宋体"/>
                <w:noProof/>
              </w:rPr>
              <w:t>6.1项目会议</w:t>
            </w:r>
            <w:r w:rsidR="00F57B39">
              <w:rPr>
                <w:noProof/>
                <w:webHidden/>
              </w:rPr>
              <w:tab/>
            </w:r>
            <w:r w:rsidR="00F57B39">
              <w:rPr>
                <w:noProof/>
                <w:webHidden/>
              </w:rPr>
              <w:fldChar w:fldCharType="begin"/>
            </w:r>
            <w:r w:rsidR="00F57B39">
              <w:rPr>
                <w:noProof/>
                <w:webHidden/>
              </w:rPr>
              <w:instrText xml:space="preserve"> PAGEREF _Toc529711554 \h </w:instrText>
            </w:r>
            <w:r w:rsidR="00F57B39">
              <w:rPr>
                <w:noProof/>
                <w:webHidden/>
              </w:rPr>
            </w:r>
            <w:r w:rsidR="00F57B39">
              <w:rPr>
                <w:noProof/>
                <w:webHidden/>
              </w:rPr>
              <w:fldChar w:fldCharType="separate"/>
            </w:r>
            <w:r w:rsidR="00F57B39">
              <w:rPr>
                <w:noProof/>
                <w:webHidden/>
              </w:rPr>
              <w:t>32</w:t>
            </w:r>
            <w:r w:rsidR="00F57B39">
              <w:rPr>
                <w:noProof/>
                <w:webHidden/>
              </w:rPr>
              <w:fldChar w:fldCharType="end"/>
            </w:r>
          </w:hyperlink>
        </w:p>
        <w:p w14:paraId="69A3CEE0" w14:textId="66444576" w:rsidR="00F57B39" w:rsidRDefault="002F67B1">
          <w:pPr>
            <w:pStyle w:val="TOC3"/>
            <w:tabs>
              <w:tab w:val="right" w:leader="dot" w:pos="8296"/>
            </w:tabs>
            <w:rPr>
              <w:rFonts w:asciiTheme="minorHAnsi" w:eastAsiaTheme="minorEastAsia" w:hAnsiTheme="minorHAnsi" w:cstheme="minorBidi"/>
              <w:noProof/>
            </w:rPr>
          </w:pPr>
          <w:hyperlink w:anchor="_Toc529711555" w:history="1">
            <w:r w:rsidR="00F57B39" w:rsidRPr="007F7213">
              <w:rPr>
                <w:rStyle w:val="a8"/>
                <w:rFonts w:ascii="宋体" w:eastAsia="宋体" w:hAnsi="宋体"/>
                <w:noProof/>
              </w:rPr>
              <w:t>6.2会议制度</w:t>
            </w:r>
            <w:r w:rsidR="00F57B39">
              <w:rPr>
                <w:noProof/>
                <w:webHidden/>
              </w:rPr>
              <w:tab/>
            </w:r>
            <w:r w:rsidR="00F57B39">
              <w:rPr>
                <w:noProof/>
                <w:webHidden/>
              </w:rPr>
              <w:fldChar w:fldCharType="begin"/>
            </w:r>
            <w:r w:rsidR="00F57B39">
              <w:rPr>
                <w:noProof/>
                <w:webHidden/>
              </w:rPr>
              <w:instrText xml:space="preserve"> PAGEREF _Toc529711555 \h </w:instrText>
            </w:r>
            <w:r w:rsidR="00F57B39">
              <w:rPr>
                <w:noProof/>
                <w:webHidden/>
              </w:rPr>
            </w:r>
            <w:r w:rsidR="00F57B39">
              <w:rPr>
                <w:noProof/>
                <w:webHidden/>
              </w:rPr>
              <w:fldChar w:fldCharType="separate"/>
            </w:r>
            <w:r w:rsidR="00F57B39">
              <w:rPr>
                <w:noProof/>
                <w:webHidden/>
              </w:rPr>
              <w:t>32</w:t>
            </w:r>
            <w:r w:rsidR="00F57B39">
              <w:rPr>
                <w:noProof/>
                <w:webHidden/>
              </w:rPr>
              <w:fldChar w:fldCharType="end"/>
            </w:r>
          </w:hyperlink>
        </w:p>
        <w:p w14:paraId="4C445EF6" w14:textId="4A992D8A" w:rsidR="00F57B39" w:rsidRDefault="002F67B1">
          <w:pPr>
            <w:pStyle w:val="TOC3"/>
            <w:tabs>
              <w:tab w:val="right" w:leader="dot" w:pos="8296"/>
            </w:tabs>
            <w:rPr>
              <w:rFonts w:asciiTheme="minorHAnsi" w:eastAsiaTheme="minorEastAsia" w:hAnsiTheme="minorHAnsi" w:cstheme="minorBidi"/>
              <w:noProof/>
            </w:rPr>
          </w:pPr>
          <w:hyperlink w:anchor="_Toc529711556" w:history="1">
            <w:r w:rsidR="00F57B39" w:rsidRPr="007F7213">
              <w:rPr>
                <w:rStyle w:val="a8"/>
                <w:rFonts w:ascii="宋体" w:eastAsia="宋体" w:hAnsi="宋体"/>
                <w:noProof/>
              </w:rPr>
              <w:t>6.3开发者内部沟通计划</w:t>
            </w:r>
            <w:r w:rsidR="00F57B39">
              <w:rPr>
                <w:noProof/>
                <w:webHidden/>
              </w:rPr>
              <w:tab/>
            </w:r>
            <w:r w:rsidR="00F57B39">
              <w:rPr>
                <w:noProof/>
                <w:webHidden/>
              </w:rPr>
              <w:fldChar w:fldCharType="begin"/>
            </w:r>
            <w:r w:rsidR="00F57B39">
              <w:rPr>
                <w:noProof/>
                <w:webHidden/>
              </w:rPr>
              <w:instrText xml:space="preserve"> PAGEREF _Toc529711556 \h </w:instrText>
            </w:r>
            <w:r w:rsidR="00F57B39">
              <w:rPr>
                <w:noProof/>
                <w:webHidden/>
              </w:rPr>
            </w:r>
            <w:r w:rsidR="00F57B39">
              <w:rPr>
                <w:noProof/>
                <w:webHidden/>
              </w:rPr>
              <w:fldChar w:fldCharType="separate"/>
            </w:r>
            <w:r w:rsidR="00F57B39">
              <w:rPr>
                <w:noProof/>
                <w:webHidden/>
              </w:rPr>
              <w:t>33</w:t>
            </w:r>
            <w:r w:rsidR="00F57B39">
              <w:rPr>
                <w:noProof/>
                <w:webHidden/>
              </w:rPr>
              <w:fldChar w:fldCharType="end"/>
            </w:r>
          </w:hyperlink>
        </w:p>
        <w:p w14:paraId="75FBD94F" w14:textId="3B160100" w:rsidR="00F57B39" w:rsidRDefault="002F67B1">
          <w:pPr>
            <w:pStyle w:val="TOC3"/>
            <w:tabs>
              <w:tab w:val="right" w:leader="dot" w:pos="8296"/>
            </w:tabs>
            <w:rPr>
              <w:rFonts w:asciiTheme="minorHAnsi" w:eastAsiaTheme="minorEastAsia" w:hAnsiTheme="minorHAnsi" w:cstheme="minorBidi"/>
              <w:noProof/>
            </w:rPr>
          </w:pPr>
          <w:hyperlink w:anchor="_Toc529711557" w:history="1">
            <w:r w:rsidR="00F57B39" w:rsidRPr="007F7213">
              <w:rPr>
                <w:rStyle w:val="a8"/>
                <w:rFonts w:ascii="宋体" w:eastAsia="宋体" w:hAnsi="宋体"/>
                <w:noProof/>
              </w:rPr>
              <w:t>6.4开发者和客户沟通计划</w:t>
            </w:r>
            <w:r w:rsidR="00F57B39">
              <w:rPr>
                <w:noProof/>
                <w:webHidden/>
              </w:rPr>
              <w:tab/>
            </w:r>
            <w:r w:rsidR="00F57B39">
              <w:rPr>
                <w:noProof/>
                <w:webHidden/>
              </w:rPr>
              <w:fldChar w:fldCharType="begin"/>
            </w:r>
            <w:r w:rsidR="00F57B39">
              <w:rPr>
                <w:noProof/>
                <w:webHidden/>
              </w:rPr>
              <w:instrText xml:space="preserve"> PAGEREF _Toc529711557 \h </w:instrText>
            </w:r>
            <w:r w:rsidR="00F57B39">
              <w:rPr>
                <w:noProof/>
                <w:webHidden/>
              </w:rPr>
            </w:r>
            <w:r w:rsidR="00F57B39">
              <w:rPr>
                <w:noProof/>
                <w:webHidden/>
              </w:rPr>
              <w:fldChar w:fldCharType="separate"/>
            </w:r>
            <w:r w:rsidR="00F57B39">
              <w:rPr>
                <w:noProof/>
                <w:webHidden/>
              </w:rPr>
              <w:t>34</w:t>
            </w:r>
            <w:r w:rsidR="00F57B39">
              <w:rPr>
                <w:noProof/>
                <w:webHidden/>
              </w:rPr>
              <w:fldChar w:fldCharType="end"/>
            </w:r>
          </w:hyperlink>
        </w:p>
        <w:p w14:paraId="59CC92A6" w14:textId="101D8506" w:rsidR="00F57B39" w:rsidRDefault="002F67B1">
          <w:pPr>
            <w:pStyle w:val="TOC2"/>
            <w:tabs>
              <w:tab w:val="right" w:leader="dot" w:pos="8296"/>
            </w:tabs>
            <w:rPr>
              <w:rFonts w:asciiTheme="minorHAnsi" w:eastAsiaTheme="minorEastAsia" w:hAnsiTheme="minorHAnsi" w:cstheme="minorBidi"/>
              <w:noProof/>
            </w:rPr>
          </w:pPr>
          <w:hyperlink w:anchor="_Toc529711558" w:history="1">
            <w:r w:rsidR="00F57B39" w:rsidRPr="007F7213">
              <w:rPr>
                <w:rStyle w:val="a8"/>
                <w:rFonts w:ascii="宋体" w:eastAsia="宋体" w:hAnsi="宋体"/>
                <w:noProof/>
              </w:rPr>
              <w:t>第7章  风险管理计划</w:t>
            </w:r>
            <w:r w:rsidR="00F57B39">
              <w:rPr>
                <w:noProof/>
                <w:webHidden/>
              </w:rPr>
              <w:tab/>
            </w:r>
            <w:r w:rsidR="00F57B39">
              <w:rPr>
                <w:noProof/>
                <w:webHidden/>
              </w:rPr>
              <w:fldChar w:fldCharType="begin"/>
            </w:r>
            <w:r w:rsidR="00F57B39">
              <w:rPr>
                <w:noProof/>
                <w:webHidden/>
              </w:rPr>
              <w:instrText xml:space="preserve"> PAGEREF _Toc529711558 \h </w:instrText>
            </w:r>
            <w:r w:rsidR="00F57B39">
              <w:rPr>
                <w:noProof/>
                <w:webHidden/>
              </w:rPr>
            </w:r>
            <w:r w:rsidR="00F57B39">
              <w:rPr>
                <w:noProof/>
                <w:webHidden/>
              </w:rPr>
              <w:fldChar w:fldCharType="separate"/>
            </w:r>
            <w:r w:rsidR="00F57B39">
              <w:rPr>
                <w:noProof/>
                <w:webHidden/>
              </w:rPr>
              <w:t>35</w:t>
            </w:r>
            <w:r w:rsidR="00F57B39">
              <w:rPr>
                <w:noProof/>
                <w:webHidden/>
              </w:rPr>
              <w:fldChar w:fldCharType="end"/>
            </w:r>
          </w:hyperlink>
        </w:p>
        <w:p w14:paraId="1822DA53" w14:textId="2A5C25D7" w:rsidR="00F57B39" w:rsidRDefault="002F67B1">
          <w:pPr>
            <w:pStyle w:val="TOC3"/>
            <w:tabs>
              <w:tab w:val="right" w:leader="dot" w:pos="8296"/>
            </w:tabs>
            <w:rPr>
              <w:rFonts w:asciiTheme="minorHAnsi" w:eastAsiaTheme="minorEastAsia" w:hAnsiTheme="minorHAnsi" w:cstheme="minorBidi"/>
              <w:noProof/>
            </w:rPr>
          </w:pPr>
          <w:hyperlink w:anchor="_Toc529711559" w:history="1">
            <w:r w:rsidR="00F57B39" w:rsidRPr="007F7213">
              <w:rPr>
                <w:rStyle w:val="a8"/>
                <w:rFonts w:ascii="宋体" w:eastAsia="宋体" w:hAnsi="宋体"/>
                <w:noProof/>
              </w:rPr>
              <w:t>7.1 风险识别</w:t>
            </w:r>
            <w:r w:rsidR="00F57B39">
              <w:rPr>
                <w:noProof/>
                <w:webHidden/>
              </w:rPr>
              <w:tab/>
            </w:r>
            <w:r w:rsidR="00F57B39">
              <w:rPr>
                <w:noProof/>
                <w:webHidden/>
              </w:rPr>
              <w:fldChar w:fldCharType="begin"/>
            </w:r>
            <w:r w:rsidR="00F57B39">
              <w:rPr>
                <w:noProof/>
                <w:webHidden/>
              </w:rPr>
              <w:instrText xml:space="preserve"> PAGEREF _Toc529711559 \h </w:instrText>
            </w:r>
            <w:r w:rsidR="00F57B39">
              <w:rPr>
                <w:noProof/>
                <w:webHidden/>
              </w:rPr>
            </w:r>
            <w:r w:rsidR="00F57B39">
              <w:rPr>
                <w:noProof/>
                <w:webHidden/>
              </w:rPr>
              <w:fldChar w:fldCharType="separate"/>
            </w:r>
            <w:r w:rsidR="00F57B39">
              <w:rPr>
                <w:noProof/>
                <w:webHidden/>
              </w:rPr>
              <w:t>35</w:t>
            </w:r>
            <w:r w:rsidR="00F57B39">
              <w:rPr>
                <w:noProof/>
                <w:webHidden/>
              </w:rPr>
              <w:fldChar w:fldCharType="end"/>
            </w:r>
          </w:hyperlink>
        </w:p>
        <w:p w14:paraId="0C1E6AD6" w14:textId="67ADDFD0" w:rsidR="00F57B39" w:rsidRDefault="002F67B1">
          <w:pPr>
            <w:pStyle w:val="TOC4"/>
            <w:tabs>
              <w:tab w:val="right" w:leader="dot" w:pos="8296"/>
            </w:tabs>
            <w:rPr>
              <w:rFonts w:asciiTheme="minorHAnsi" w:eastAsiaTheme="minorEastAsia" w:hAnsiTheme="minorHAnsi" w:cstheme="minorBidi"/>
              <w:noProof/>
            </w:rPr>
          </w:pPr>
          <w:hyperlink w:anchor="_Toc529711560" w:history="1">
            <w:r w:rsidR="00F57B39" w:rsidRPr="007F7213">
              <w:rPr>
                <w:rStyle w:val="a8"/>
                <w:rFonts w:ascii="宋体" w:eastAsia="宋体" w:hAnsi="宋体"/>
                <w:noProof/>
              </w:rPr>
              <w:t>7.1.1 标识风险</w:t>
            </w:r>
            <w:r w:rsidR="00F57B39">
              <w:rPr>
                <w:noProof/>
                <w:webHidden/>
              </w:rPr>
              <w:tab/>
            </w:r>
            <w:r w:rsidR="00F57B39">
              <w:rPr>
                <w:noProof/>
                <w:webHidden/>
              </w:rPr>
              <w:fldChar w:fldCharType="begin"/>
            </w:r>
            <w:r w:rsidR="00F57B39">
              <w:rPr>
                <w:noProof/>
                <w:webHidden/>
              </w:rPr>
              <w:instrText xml:space="preserve"> PAGEREF _Toc529711560 \h </w:instrText>
            </w:r>
            <w:r w:rsidR="00F57B39">
              <w:rPr>
                <w:noProof/>
                <w:webHidden/>
              </w:rPr>
            </w:r>
            <w:r w:rsidR="00F57B39">
              <w:rPr>
                <w:noProof/>
                <w:webHidden/>
              </w:rPr>
              <w:fldChar w:fldCharType="separate"/>
            </w:r>
            <w:r w:rsidR="00F57B39">
              <w:rPr>
                <w:noProof/>
                <w:webHidden/>
              </w:rPr>
              <w:t>35</w:t>
            </w:r>
            <w:r w:rsidR="00F57B39">
              <w:rPr>
                <w:noProof/>
                <w:webHidden/>
              </w:rPr>
              <w:fldChar w:fldCharType="end"/>
            </w:r>
          </w:hyperlink>
        </w:p>
        <w:p w14:paraId="05F54E91" w14:textId="3D8D4B44" w:rsidR="00F57B39" w:rsidRDefault="002F67B1">
          <w:pPr>
            <w:pStyle w:val="TOC5"/>
            <w:tabs>
              <w:tab w:val="right" w:leader="dot" w:pos="8296"/>
            </w:tabs>
            <w:rPr>
              <w:rFonts w:asciiTheme="minorHAnsi" w:eastAsiaTheme="minorEastAsia" w:hAnsiTheme="minorHAnsi" w:cstheme="minorBidi"/>
              <w:noProof/>
            </w:rPr>
          </w:pPr>
          <w:hyperlink w:anchor="_Toc529711561" w:history="1">
            <w:r w:rsidR="00F57B39" w:rsidRPr="007F7213">
              <w:rPr>
                <w:rStyle w:val="a8"/>
                <w:rFonts w:ascii="宋体" w:eastAsia="宋体" w:hAnsi="宋体"/>
                <w:noProof/>
              </w:rPr>
              <w:t>7.1.1.1检查单</w:t>
            </w:r>
            <w:r w:rsidR="00F57B39">
              <w:rPr>
                <w:noProof/>
                <w:webHidden/>
              </w:rPr>
              <w:tab/>
            </w:r>
            <w:r w:rsidR="00F57B39">
              <w:rPr>
                <w:noProof/>
                <w:webHidden/>
              </w:rPr>
              <w:fldChar w:fldCharType="begin"/>
            </w:r>
            <w:r w:rsidR="00F57B39">
              <w:rPr>
                <w:noProof/>
                <w:webHidden/>
              </w:rPr>
              <w:instrText xml:space="preserve"> PAGEREF _Toc529711561 \h </w:instrText>
            </w:r>
            <w:r w:rsidR="00F57B39">
              <w:rPr>
                <w:noProof/>
                <w:webHidden/>
              </w:rPr>
            </w:r>
            <w:r w:rsidR="00F57B39">
              <w:rPr>
                <w:noProof/>
                <w:webHidden/>
              </w:rPr>
              <w:fldChar w:fldCharType="separate"/>
            </w:r>
            <w:r w:rsidR="00F57B39">
              <w:rPr>
                <w:noProof/>
                <w:webHidden/>
              </w:rPr>
              <w:t>35</w:t>
            </w:r>
            <w:r w:rsidR="00F57B39">
              <w:rPr>
                <w:noProof/>
                <w:webHidden/>
              </w:rPr>
              <w:fldChar w:fldCharType="end"/>
            </w:r>
          </w:hyperlink>
        </w:p>
        <w:p w14:paraId="2ED3B458" w14:textId="714B8829" w:rsidR="00F57B39" w:rsidRDefault="002F67B1">
          <w:pPr>
            <w:pStyle w:val="TOC5"/>
            <w:tabs>
              <w:tab w:val="right" w:leader="dot" w:pos="8296"/>
            </w:tabs>
            <w:rPr>
              <w:rFonts w:asciiTheme="minorHAnsi" w:eastAsiaTheme="minorEastAsia" w:hAnsiTheme="minorHAnsi" w:cstheme="minorBidi"/>
              <w:noProof/>
            </w:rPr>
          </w:pPr>
          <w:hyperlink w:anchor="_Toc529711562" w:history="1">
            <w:r w:rsidR="00F57B39" w:rsidRPr="007F7213">
              <w:rPr>
                <w:rStyle w:val="a8"/>
                <w:rFonts w:ascii="宋体" w:eastAsia="宋体" w:hAnsi="宋体"/>
                <w:noProof/>
              </w:rPr>
              <w:t>7.1.1.2需求相关风险</w:t>
            </w:r>
            <w:r w:rsidR="00F57B39">
              <w:rPr>
                <w:noProof/>
                <w:webHidden/>
              </w:rPr>
              <w:tab/>
            </w:r>
            <w:r w:rsidR="00F57B39">
              <w:rPr>
                <w:noProof/>
                <w:webHidden/>
              </w:rPr>
              <w:fldChar w:fldCharType="begin"/>
            </w:r>
            <w:r w:rsidR="00F57B39">
              <w:rPr>
                <w:noProof/>
                <w:webHidden/>
              </w:rPr>
              <w:instrText xml:space="preserve"> PAGEREF _Toc529711562 \h </w:instrText>
            </w:r>
            <w:r w:rsidR="00F57B39">
              <w:rPr>
                <w:noProof/>
                <w:webHidden/>
              </w:rPr>
            </w:r>
            <w:r w:rsidR="00F57B39">
              <w:rPr>
                <w:noProof/>
                <w:webHidden/>
              </w:rPr>
              <w:fldChar w:fldCharType="separate"/>
            </w:r>
            <w:r w:rsidR="00F57B39">
              <w:rPr>
                <w:noProof/>
                <w:webHidden/>
              </w:rPr>
              <w:t>36</w:t>
            </w:r>
            <w:r w:rsidR="00F57B39">
              <w:rPr>
                <w:noProof/>
                <w:webHidden/>
              </w:rPr>
              <w:fldChar w:fldCharType="end"/>
            </w:r>
          </w:hyperlink>
        </w:p>
        <w:p w14:paraId="0ABA5922" w14:textId="39D2D6D3" w:rsidR="00F57B39" w:rsidRDefault="002F67B1">
          <w:pPr>
            <w:pStyle w:val="TOC6"/>
            <w:tabs>
              <w:tab w:val="right" w:leader="dot" w:pos="8296"/>
            </w:tabs>
            <w:rPr>
              <w:rFonts w:asciiTheme="minorHAnsi" w:eastAsiaTheme="minorEastAsia" w:hAnsiTheme="minorHAnsi" w:cstheme="minorBidi"/>
              <w:noProof/>
            </w:rPr>
          </w:pPr>
          <w:hyperlink w:anchor="_Toc529711563" w:history="1">
            <w:r w:rsidR="00F57B39" w:rsidRPr="007F7213">
              <w:rPr>
                <w:rStyle w:val="a8"/>
                <w:rFonts w:ascii="宋体" w:eastAsia="宋体" w:hAnsi="宋体"/>
                <w:noProof/>
              </w:rPr>
              <w:t>7.1.1.2.1 需求收集</w:t>
            </w:r>
            <w:r w:rsidR="00F57B39">
              <w:rPr>
                <w:noProof/>
                <w:webHidden/>
              </w:rPr>
              <w:tab/>
            </w:r>
            <w:r w:rsidR="00F57B39">
              <w:rPr>
                <w:noProof/>
                <w:webHidden/>
              </w:rPr>
              <w:fldChar w:fldCharType="begin"/>
            </w:r>
            <w:r w:rsidR="00F57B39">
              <w:rPr>
                <w:noProof/>
                <w:webHidden/>
              </w:rPr>
              <w:instrText xml:space="preserve"> PAGEREF _Toc529711563 \h </w:instrText>
            </w:r>
            <w:r w:rsidR="00F57B39">
              <w:rPr>
                <w:noProof/>
                <w:webHidden/>
              </w:rPr>
            </w:r>
            <w:r w:rsidR="00F57B39">
              <w:rPr>
                <w:noProof/>
                <w:webHidden/>
              </w:rPr>
              <w:fldChar w:fldCharType="separate"/>
            </w:r>
            <w:r w:rsidR="00F57B39">
              <w:rPr>
                <w:noProof/>
                <w:webHidden/>
              </w:rPr>
              <w:t>36</w:t>
            </w:r>
            <w:r w:rsidR="00F57B39">
              <w:rPr>
                <w:noProof/>
                <w:webHidden/>
              </w:rPr>
              <w:fldChar w:fldCharType="end"/>
            </w:r>
          </w:hyperlink>
        </w:p>
        <w:p w14:paraId="29FA1391" w14:textId="043FB5E9" w:rsidR="00F57B39" w:rsidRDefault="002F67B1">
          <w:pPr>
            <w:pStyle w:val="TOC6"/>
            <w:tabs>
              <w:tab w:val="right" w:leader="dot" w:pos="8296"/>
            </w:tabs>
            <w:rPr>
              <w:rFonts w:asciiTheme="minorHAnsi" w:eastAsiaTheme="minorEastAsia" w:hAnsiTheme="minorHAnsi" w:cstheme="minorBidi"/>
              <w:noProof/>
            </w:rPr>
          </w:pPr>
          <w:hyperlink w:anchor="_Toc529711564" w:history="1">
            <w:r w:rsidR="00F57B39" w:rsidRPr="007F7213">
              <w:rPr>
                <w:rStyle w:val="a8"/>
                <w:rFonts w:ascii="宋体" w:eastAsia="宋体" w:hAnsi="宋体"/>
                <w:noProof/>
              </w:rPr>
              <w:t>7.1.1.2.2需求分析</w:t>
            </w:r>
            <w:r w:rsidR="00F57B39">
              <w:rPr>
                <w:noProof/>
                <w:webHidden/>
              </w:rPr>
              <w:tab/>
            </w:r>
            <w:r w:rsidR="00F57B39">
              <w:rPr>
                <w:noProof/>
                <w:webHidden/>
              </w:rPr>
              <w:fldChar w:fldCharType="begin"/>
            </w:r>
            <w:r w:rsidR="00F57B39">
              <w:rPr>
                <w:noProof/>
                <w:webHidden/>
              </w:rPr>
              <w:instrText xml:space="preserve"> PAGEREF _Toc529711564 \h </w:instrText>
            </w:r>
            <w:r w:rsidR="00F57B39">
              <w:rPr>
                <w:noProof/>
                <w:webHidden/>
              </w:rPr>
            </w:r>
            <w:r w:rsidR="00F57B39">
              <w:rPr>
                <w:noProof/>
                <w:webHidden/>
              </w:rPr>
              <w:fldChar w:fldCharType="separate"/>
            </w:r>
            <w:r w:rsidR="00F57B39">
              <w:rPr>
                <w:noProof/>
                <w:webHidden/>
              </w:rPr>
              <w:t>36</w:t>
            </w:r>
            <w:r w:rsidR="00F57B39">
              <w:rPr>
                <w:noProof/>
                <w:webHidden/>
              </w:rPr>
              <w:fldChar w:fldCharType="end"/>
            </w:r>
          </w:hyperlink>
        </w:p>
        <w:p w14:paraId="79CD6D93" w14:textId="40B1EDA4" w:rsidR="00F57B39" w:rsidRDefault="002F67B1">
          <w:pPr>
            <w:pStyle w:val="TOC6"/>
            <w:tabs>
              <w:tab w:val="right" w:leader="dot" w:pos="8296"/>
            </w:tabs>
            <w:rPr>
              <w:rFonts w:asciiTheme="minorHAnsi" w:eastAsiaTheme="minorEastAsia" w:hAnsiTheme="minorHAnsi" w:cstheme="minorBidi"/>
              <w:noProof/>
            </w:rPr>
          </w:pPr>
          <w:hyperlink w:anchor="_Toc529711565" w:history="1">
            <w:r w:rsidR="00F57B39" w:rsidRPr="007F7213">
              <w:rPr>
                <w:rStyle w:val="a8"/>
                <w:rFonts w:ascii="宋体" w:eastAsia="宋体" w:hAnsi="宋体"/>
                <w:noProof/>
              </w:rPr>
              <w:t>7.1.1.2.3需求指定</w:t>
            </w:r>
            <w:r w:rsidR="00F57B39">
              <w:rPr>
                <w:noProof/>
                <w:webHidden/>
              </w:rPr>
              <w:tab/>
            </w:r>
            <w:r w:rsidR="00F57B39">
              <w:rPr>
                <w:noProof/>
                <w:webHidden/>
              </w:rPr>
              <w:fldChar w:fldCharType="begin"/>
            </w:r>
            <w:r w:rsidR="00F57B39">
              <w:rPr>
                <w:noProof/>
                <w:webHidden/>
              </w:rPr>
              <w:instrText xml:space="preserve"> PAGEREF _Toc529711565 \h </w:instrText>
            </w:r>
            <w:r w:rsidR="00F57B39">
              <w:rPr>
                <w:noProof/>
                <w:webHidden/>
              </w:rPr>
            </w:r>
            <w:r w:rsidR="00F57B39">
              <w:rPr>
                <w:noProof/>
                <w:webHidden/>
              </w:rPr>
              <w:fldChar w:fldCharType="separate"/>
            </w:r>
            <w:r w:rsidR="00F57B39">
              <w:rPr>
                <w:noProof/>
                <w:webHidden/>
              </w:rPr>
              <w:t>36</w:t>
            </w:r>
            <w:r w:rsidR="00F57B39">
              <w:rPr>
                <w:noProof/>
                <w:webHidden/>
              </w:rPr>
              <w:fldChar w:fldCharType="end"/>
            </w:r>
          </w:hyperlink>
        </w:p>
        <w:p w14:paraId="58F1A0AE" w14:textId="580D1024" w:rsidR="00F57B39" w:rsidRDefault="002F67B1">
          <w:pPr>
            <w:pStyle w:val="TOC6"/>
            <w:tabs>
              <w:tab w:val="right" w:leader="dot" w:pos="8296"/>
            </w:tabs>
            <w:rPr>
              <w:rFonts w:asciiTheme="minorHAnsi" w:eastAsiaTheme="minorEastAsia" w:hAnsiTheme="minorHAnsi" w:cstheme="minorBidi"/>
              <w:noProof/>
            </w:rPr>
          </w:pPr>
          <w:hyperlink w:anchor="_Toc529711566" w:history="1">
            <w:r w:rsidR="00F57B39" w:rsidRPr="007F7213">
              <w:rPr>
                <w:rStyle w:val="a8"/>
                <w:rFonts w:ascii="宋体" w:eastAsia="宋体" w:hAnsi="宋体"/>
                <w:noProof/>
              </w:rPr>
              <w:t>7.1.1.2.4需求确认</w:t>
            </w:r>
            <w:r w:rsidR="00F57B39">
              <w:rPr>
                <w:noProof/>
                <w:webHidden/>
              </w:rPr>
              <w:tab/>
            </w:r>
            <w:r w:rsidR="00F57B39">
              <w:rPr>
                <w:noProof/>
                <w:webHidden/>
              </w:rPr>
              <w:fldChar w:fldCharType="begin"/>
            </w:r>
            <w:r w:rsidR="00F57B39">
              <w:rPr>
                <w:noProof/>
                <w:webHidden/>
              </w:rPr>
              <w:instrText xml:space="preserve"> PAGEREF _Toc529711566 \h </w:instrText>
            </w:r>
            <w:r w:rsidR="00F57B39">
              <w:rPr>
                <w:noProof/>
                <w:webHidden/>
              </w:rPr>
            </w:r>
            <w:r w:rsidR="00F57B39">
              <w:rPr>
                <w:noProof/>
                <w:webHidden/>
              </w:rPr>
              <w:fldChar w:fldCharType="separate"/>
            </w:r>
            <w:r w:rsidR="00F57B39">
              <w:rPr>
                <w:noProof/>
                <w:webHidden/>
              </w:rPr>
              <w:t>37</w:t>
            </w:r>
            <w:r w:rsidR="00F57B39">
              <w:rPr>
                <w:noProof/>
                <w:webHidden/>
              </w:rPr>
              <w:fldChar w:fldCharType="end"/>
            </w:r>
          </w:hyperlink>
        </w:p>
        <w:p w14:paraId="48AE0BDA" w14:textId="014A2377" w:rsidR="00F57B39" w:rsidRDefault="002F67B1">
          <w:pPr>
            <w:pStyle w:val="TOC6"/>
            <w:tabs>
              <w:tab w:val="right" w:leader="dot" w:pos="8296"/>
            </w:tabs>
            <w:rPr>
              <w:rFonts w:asciiTheme="minorHAnsi" w:eastAsiaTheme="minorEastAsia" w:hAnsiTheme="minorHAnsi" w:cstheme="minorBidi"/>
              <w:noProof/>
            </w:rPr>
          </w:pPr>
          <w:hyperlink w:anchor="_Toc529711567" w:history="1">
            <w:r w:rsidR="00F57B39" w:rsidRPr="007F7213">
              <w:rPr>
                <w:rStyle w:val="a8"/>
                <w:rFonts w:ascii="宋体" w:eastAsia="宋体" w:hAnsi="宋体"/>
                <w:noProof/>
              </w:rPr>
              <w:t>7.1.1.2.5需求管理</w:t>
            </w:r>
            <w:r w:rsidR="00F57B39">
              <w:rPr>
                <w:noProof/>
                <w:webHidden/>
              </w:rPr>
              <w:tab/>
            </w:r>
            <w:r w:rsidR="00F57B39">
              <w:rPr>
                <w:noProof/>
                <w:webHidden/>
              </w:rPr>
              <w:fldChar w:fldCharType="begin"/>
            </w:r>
            <w:r w:rsidR="00F57B39">
              <w:rPr>
                <w:noProof/>
                <w:webHidden/>
              </w:rPr>
              <w:instrText xml:space="preserve"> PAGEREF _Toc529711567 \h </w:instrText>
            </w:r>
            <w:r w:rsidR="00F57B39">
              <w:rPr>
                <w:noProof/>
                <w:webHidden/>
              </w:rPr>
            </w:r>
            <w:r w:rsidR="00F57B39">
              <w:rPr>
                <w:noProof/>
                <w:webHidden/>
              </w:rPr>
              <w:fldChar w:fldCharType="separate"/>
            </w:r>
            <w:r w:rsidR="00F57B39">
              <w:rPr>
                <w:noProof/>
                <w:webHidden/>
              </w:rPr>
              <w:t>37</w:t>
            </w:r>
            <w:r w:rsidR="00F57B39">
              <w:rPr>
                <w:noProof/>
                <w:webHidden/>
              </w:rPr>
              <w:fldChar w:fldCharType="end"/>
            </w:r>
          </w:hyperlink>
        </w:p>
        <w:p w14:paraId="58097F76" w14:textId="3657B51D" w:rsidR="00F57B39" w:rsidRDefault="002F67B1">
          <w:pPr>
            <w:pStyle w:val="TOC3"/>
            <w:tabs>
              <w:tab w:val="right" w:leader="dot" w:pos="8296"/>
            </w:tabs>
            <w:rPr>
              <w:rFonts w:asciiTheme="minorHAnsi" w:eastAsiaTheme="minorEastAsia" w:hAnsiTheme="minorHAnsi" w:cstheme="minorBidi"/>
              <w:noProof/>
            </w:rPr>
          </w:pPr>
          <w:hyperlink w:anchor="_Toc529711568" w:history="1">
            <w:r w:rsidR="00F57B39" w:rsidRPr="007F7213">
              <w:rPr>
                <w:rStyle w:val="a8"/>
                <w:rFonts w:ascii="宋体" w:eastAsia="宋体" w:hAnsi="宋体"/>
                <w:noProof/>
              </w:rPr>
              <w:t>7.2 风险分析和优先级排序</w:t>
            </w:r>
            <w:r w:rsidR="00F57B39">
              <w:rPr>
                <w:noProof/>
                <w:webHidden/>
              </w:rPr>
              <w:tab/>
            </w:r>
            <w:r w:rsidR="00F57B39">
              <w:rPr>
                <w:noProof/>
                <w:webHidden/>
              </w:rPr>
              <w:fldChar w:fldCharType="begin"/>
            </w:r>
            <w:r w:rsidR="00F57B39">
              <w:rPr>
                <w:noProof/>
                <w:webHidden/>
              </w:rPr>
              <w:instrText xml:space="preserve"> PAGEREF _Toc529711568 \h </w:instrText>
            </w:r>
            <w:r w:rsidR="00F57B39">
              <w:rPr>
                <w:noProof/>
                <w:webHidden/>
              </w:rPr>
            </w:r>
            <w:r w:rsidR="00F57B39">
              <w:rPr>
                <w:noProof/>
                <w:webHidden/>
              </w:rPr>
              <w:fldChar w:fldCharType="separate"/>
            </w:r>
            <w:r w:rsidR="00F57B39">
              <w:rPr>
                <w:noProof/>
                <w:webHidden/>
              </w:rPr>
              <w:t>37</w:t>
            </w:r>
            <w:r w:rsidR="00F57B39">
              <w:rPr>
                <w:noProof/>
                <w:webHidden/>
              </w:rPr>
              <w:fldChar w:fldCharType="end"/>
            </w:r>
          </w:hyperlink>
        </w:p>
        <w:p w14:paraId="7F6BC6D4" w14:textId="5CB19C15" w:rsidR="00F57B39" w:rsidRDefault="002F67B1">
          <w:pPr>
            <w:pStyle w:val="TOC5"/>
            <w:tabs>
              <w:tab w:val="right" w:leader="dot" w:pos="8296"/>
            </w:tabs>
            <w:rPr>
              <w:rFonts w:asciiTheme="minorHAnsi" w:eastAsiaTheme="minorEastAsia" w:hAnsiTheme="minorHAnsi" w:cstheme="minorBidi"/>
              <w:noProof/>
            </w:rPr>
          </w:pPr>
          <w:hyperlink w:anchor="_Toc529711569" w:history="1">
            <w:r w:rsidR="00F57B39" w:rsidRPr="007F7213">
              <w:rPr>
                <w:rStyle w:val="a8"/>
                <w:rFonts w:ascii="宋体" w:eastAsia="宋体" w:hAnsi="宋体"/>
                <w:noProof/>
              </w:rPr>
              <w:t>7.2.1.风险分析</w:t>
            </w:r>
            <w:r w:rsidR="00F57B39">
              <w:rPr>
                <w:noProof/>
                <w:webHidden/>
              </w:rPr>
              <w:tab/>
            </w:r>
            <w:r w:rsidR="00F57B39">
              <w:rPr>
                <w:noProof/>
                <w:webHidden/>
              </w:rPr>
              <w:fldChar w:fldCharType="begin"/>
            </w:r>
            <w:r w:rsidR="00F57B39">
              <w:rPr>
                <w:noProof/>
                <w:webHidden/>
              </w:rPr>
              <w:instrText xml:space="preserve"> PAGEREF _Toc529711569 \h </w:instrText>
            </w:r>
            <w:r w:rsidR="00F57B39">
              <w:rPr>
                <w:noProof/>
                <w:webHidden/>
              </w:rPr>
            </w:r>
            <w:r w:rsidR="00F57B39">
              <w:rPr>
                <w:noProof/>
                <w:webHidden/>
              </w:rPr>
              <w:fldChar w:fldCharType="separate"/>
            </w:r>
            <w:r w:rsidR="00F57B39">
              <w:rPr>
                <w:noProof/>
                <w:webHidden/>
              </w:rPr>
              <w:t>37</w:t>
            </w:r>
            <w:r w:rsidR="00F57B39">
              <w:rPr>
                <w:noProof/>
                <w:webHidden/>
              </w:rPr>
              <w:fldChar w:fldCharType="end"/>
            </w:r>
          </w:hyperlink>
        </w:p>
        <w:p w14:paraId="64B7A19C" w14:textId="19A55796" w:rsidR="00F57B39" w:rsidRDefault="002F67B1">
          <w:pPr>
            <w:pStyle w:val="TOC5"/>
            <w:tabs>
              <w:tab w:val="right" w:leader="dot" w:pos="8296"/>
            </w:tabs>
            <w:rPr>
              <w:rFonts w:asciiTheme="minorHAnsi" w:eastAsiaTheme="minorEastAsia" w:hAnsiTheme="minorHAnsi" w:cstheme="minorBidi"/>
              <w:noProof/>
            </w:rPr>
          </w:pPr>
          <w:hyperlink w:anchor="_Toc529711570" w:history="1">
            <w:r w:rsidR="00F57B39" w:rsidRPr="007F7213">
              <w:rPr>
                <w:rStyle w:val="a8"/>
                <w:rFonts w:ascii="宋体" w:eastAsia="宋体" w:hAnsi="宋体"/>
                <w:noProof/>
              </w:rPr>
              <w:t>7.2.2风险优先级排序</w:t>
            </w:r>
            <w:r w:rsidR="00F57B39">
              <w:rPr>
                <w:noProof/>
                <w:webHidden/>
              </w:rPr>
              <w:tab/>
            </w:r>
            <w:r w:rsidR="00F57B39">
              <w:rPr>
                <w:noProof/>
                <w:webHidden/>
              </w:rPr>
              <w:fldChar w:fldCharType="begin"/>
            </w:r>
            <w:r w:rsidR="00F57B39">
              <w:rPr>
                <w:noProof/>
                <w:webHidden/>
              </w:rPr>
              <w:instrText xml:space="preserve"> PAGEREF _Toc529711570 \h </w:instrText>
            </w:r>
            <w:r w:rsidR="00F57B39">
              <w:rPr>
                <w:noProof/>
                <w:webHidden/>
              </w:rPr>
            </w:r>
            <w:r w:rsidR="00F57B39">
              <w:rPr>
                <w:noProof/>
                <w:webHidden/>
              </w:rPr>
              <w:fldChar w:fldCharType="separate"/>
            </w:r>
            <w:r w:rsidR="00F57B39">
              <w:rPr>
                <w:noProof/>
                <w:webHidden/>
              </w:rPr>
              <w:t>38</w:t>
            </w:r>
            <w:r w:rsidR="00F57B39">
              <w:rPr>
                <w:noProof/>
                <w:webHidden/>
              </w:rPr>
              <w:fldChar w:fldCharType="end"/>
            </w:r>
          </w:hyperlink>
        </w:p>
        <w:p w14:paraId="73BFBB68" w14:textId="739409D9" w:rsidR="00F57B39" w:rsidRDefault="002F67B1">
          <w:pPr>
            <w:pStyle w:val="TOC3"/>
            <w:tabs>
              <w:tab w:val="right" w:leader="dot" w:pos="8296"/>
            </w:tabs>
            <w:rPr>
              <w:rFonts w:asciiTheme="minorHAnsi" w:eastAsiaTheme="minorEastAsia" w:hAnsiTheme="minorHAnsi" w:cstheme="minorBidi"/>
              <w:noProof/>
            </w:rPr>
          </w:pPr>
          <w:hyperlink w:anchor="_Toc529711571" w:history="1">
            <w:r w:rsidR="00F57B39" w:rsidRPr="007F7213">
              <w:rPr>
                <w:rStyle w:val="a8"/>
                <w:rFonts w:ascii="宋体" w:eastAsia="宋体" w:hAnsi="宋体"/>
                <w:noProof/>
              </w:rPr>
              <w:t>7.3风险策划</w:t>
            </w:r>
            <w:r w:rsidR="00F57B39">
              <w:rPr>
                <w:noProof/>
                <w:webHidden/>
              </w:rPr>
              <w:tab/>
            </w:r>
            <w:r w:rsidR="00F57B39">
              <w:rPr>
                <w:noProof/>
                <w:webHidden/>
              </w:rPr>
              <w:fldChar w:fldCharType="begin"/>
            </w:r>
            <w:r w:rsidR="00F57B39">
              <w:rPr>
                <w:noProof/>
                <w:webHidden/>
              </w:rPr>
              <w:instrText xml:space="preserve"> PAGEREF _Toc529711571 \h </w:instrText>
            </w:r>
            <w:r w:rsidR="00F57B39">
              <w:rPr>
                <w:noProof/>
                <w:webHidden/>
              </w:rPr>
            </w:r>
            <w:r w:rsidR="00F57B39">
              <w:rPr>
                <w:noProof/>
                <w:webHidden/>
              </w:rPr>
              <w:fldChar w:fldCharType="separate"/>
            </w:r>
            <w:r w:rsidR="00F57B39">
              <w:rPr>
                <w:noProof/>
                <w:webHidden/>
              </w:rPr>
              <w:t>40</w:t>
            </w:r>
            <w:r w:rsidR="00F57B39">
              <w:rPr>
                <w:noProof/>
                <w:webHidden/>
              </w:rPr>
              <w:fldChar w:fldCharType="end"/>
            </w:r>
          </w:hyperlink>
        </w:p>
        <w:p w14:paraId="1D85678A" w14:textId="35220630" w:rsidR="00F57B39" w:rsidRDefault="002F67B1">
          <w:pPr>
            <w:pStyle w:val="TOC5"/>
            <w:tabs>
              <w:tab w:val="right" w:leader="dot" w:pos="8296"/>
            </w:tabs>
            <w:rPr>
              <w:rFonts w:asciiTheme="minorHAnsi" w:eastAsiaTheme="minorEastAsia" w:hAnsiTheme="minorHAnsi" w:cstheme="minorBidi"/>
              <w:noProof/>
            </w:rPr>
          </w:pPr>
          <w:hyperlink w:anchor="_Toc529711572" w:history="1">
            <w:r w:rsidR="00F57B39" w:rsidRPr="007F7213">
              <w:rPr>
                <w:rStyle w:val="a8"/>
                <w:rFonts w:ascii="宋体" w:eastAsia="宋体" w:hAnsi="宋体"/>
                <w:noProof/>
              </w:rPr>
              <w:t>7.3.1接受风险</w:t>
            </w:r>
            <w:r w:rsidR="00F57B39">
              <w:rPr>
                <w:noProof/>
                <w:webHidden/>
              </w:rPr>
              <w:tab/>
            </w:r>
            <w:r w:rsidR="00F57B39">
              <w:rPr>
                <w:noProof/>
                <w:webHidden/>
              </w:rPr>
              <w:fldChar w:fldCharType="begin"/>
            </w:r>
            <w:r w:rsidR="00F57B39">
              <w:rPr>
                <w:noProof/>
                <w:webHidden/>
              </w:rPr>
              <w:instrText xml:space="preserve"> PAGEREF _Toc529711572 \h </w:instrText>
            </w:r>
            <w:r w:rsidR="00F57B39">
              <w:rPr>
                <w:noProof/>
                <w:webHidden/>
              </w:rPr>
            </w:r>
            <w:r w:rsidR="00F57B39">
              <w:rPr>
                <w:noProof/>
                <w:webHidden/>
              </w:rPr>
              <w:fldChar w:fldCharType="separate"/>
            </w:r>
            <w:r w:rsidR="00F57B39">
              <w:rPr>
                <w:noProof/>
                <w:webHidden/>
              </w:rPr>
              <w:t>40</w:t>
            </w:r>
            <w:r w:rsidR="00F57B39">
              <w:rPr>
                <w:noProof/>
                <w:webHidden/>
              </w:rPr>
              <w:fldChar w:fldCharType="end"/>
            </w:r>
          </w:hyperlink>
        </w:p>
        <w:p w14:paraId="21E1DC32" w14:textId="3E39287A" w:rsidR="00F57B39" w:rsidRDefault="002F67B1">
          <w:pPr>
            <w:pStyle w:val="TOC5"/>
            <w:tabs>
              <w:tab w:val="right" w:leader="dot" w:pos="8296"/>
            </w:tabs>
            <w:rPr>
              <w:rFonts w:asciiTheme="minorHAnsi" w:eastAsiaTheme="minorEastAsia" w:hAnsiTheme="minorHAnsi" w:cstheme="minorBidi"/>
              <w:noProof/>
            </w:rPr>
          </w:pPr>
          <w:hyperlink w:anchor="_Toc529711573" w:history="1">
            <w:r w:rsidR="00F57B39" w:rsidRPr="007F7213">
              <w:rPr>
                <w:rStyle w:val="a8"/>
                <w:rFonts w:ascii="宋体" w:eastAsia="宋体" w:hAnsi="宋体"/>
                <w:noProof/>
              </w:rPr>
              <w:t>7.3.2规避风险</w:t>
            </w:r>
            <w:r w:rsidR="00F57B39">
              <w:rPr>
                <w:noProof/>
                <w:webHidden/>
              </w:rPr>
              <w:tab/>
            </w:r>
            <w:r w:rsidR="00F57B39">
              <w:rPr>
                <w:noProof/>
                <w:webHidden/>
              </w:rPr>
              <w:fldChar w:fldCharType="begin"/>
            </w:r>
            <w:r w:rsidR="00F57B39">
              <w:rPr>
                <w:noProof/>
                <w:webHidden/>
              </w:rPr>
              <w:instrText xml:space="preserve"> PAGEREF _Toc529711573 \h </w:instrText>
            </w:r>
            <w:r w:rsidR="00F57B39">
              <w:rPr>
                <w:noProof/>
                <w:webHidden/>
              </w:rPr>
            </w:r>
            <w:r w:rsidR="00F57B39">
              <w:rPr>
                <w:noProof/>
                <w:webHidden/>
              </w:rPr>
              <w:fldChar w:fldCharType="separate"/>
            </w:r>
            <w:r w:rsidR="00F57B39">
              <w:rPr>
                <w:noProof/>
                <w:webHidden/>
              </w:rPr>
              <w:t>40</w:t>
            </w:r>
            <w:r w:rsidR="00F57B39">
              <w:rPr>
                <w:noProof/>
                <w:webHidden/>
              </w:rPr>
              <w:fldChar w:fldCharType="end"/>
            </w:r>
          </w:hyperlink>
        </w:p>
        <w:p w14:paraId="70C93371" w14:textId="5E6BE609" w:rsidR="00F57B39" w:rsidRDefault="002F67B1">
          <w:pPr>
            <w:pStyle w:val="TOC5"/>
            <w:tabs>
              <w:tab w:val="right" w:leader="dot" w:pos="8296"/>
            </w:tabs>
            <w:rPr>
              <w:rFonts w:asciiTheme="minorHAnsi" w:eastAsiaTheme="minorEastAsia" w:hAnsiTheme="minorHAnsi" w:cstheme="minorBidi"/>
              <w:noProof/>
            </w:rPr>
          </w:pPr>
          <w:hyperlink w:anchor="_Toc529711574" w:history="1">
            <w:r w:rsidR="00F57B39" w:rsidRPr="007F7213">
              <w:rPr>
                <w:rStyle w:val="a8"/>
                <w:rFonts w:ascii="宋体" w:eastAsia="宋体" w:hAnsi="宋体"/>
                <w:noProof/>
              </w:rPr>
              <w:t>7.3.3降低风险</w:t>
            </w:r>
            <w:r w:rsidR="00F57B39">
              <w:rPr>
                <w:noProof/>
                <w:webHidden/>
              </w:rPr>
              <w:tab/>
            </w:r>
            <w:r w:rsidR="00F57B39">
              <w:rPr>
                <w:noProof/>
                <w:webHidden/>
              </w:rPr>
              <w:fldChar w:fldCharType="begin"/>
            </w:r>
            <w:r w:rsidR="00F57B39">
              <w:rPr>
                <w:noProof/>
                <w:webHidden/>
              </w:rPr>
              <w:instrText xml:space="preserve"> PAGEREF _Toc529711574 \h </w:instrText>
            </w:r>
            <w:r w:rsidR="00F57B39">
              <w:rPr>
                <w:noProof/>
                <w:webHidden/>
              </w:rPr>
            </w:r>
            <w:r w:rsidR="00F57B39">
              <w:rPr>
                <w:noProof/>
                <w:webHidden/>
              </w:rPr>
              <w:fldChar w:fldCharType="separate"/>
            </w:r>
            <w:r w:rsidR="00F57B39">
              <w:rPr>
                <w:noProof/>
                <w:webHidden/>
              </w:rPr>
              <w:t>40</w:t>
            </w:r>
            <w:r w:rsidR="00F57B39">
              <w:rPr>
                <w:noProof/>
                <w:webHidden/>
              </w:rPr>
              <w:fldChar w:fldCharType="end"/>
            </w:r>
          </w:hyperlink>
        </w:p>
        <w:p w14:paraId="71C7689D" w14:textId="2C74FB03" w:rsidR="00F57B39" w:rsidRDefault="002F67B1">
          <w:pPr>
            <w:pStyle w:val="TOC5"/>
            <w:tabs>
              <w:tab w:val="right" w:leader="dot" w:pos="8296"/>
            </w:tabs>
            <w:rPr>
              <w:rFonts w:asciiTheme="minorHAnsi" w:eastAsiaTheme="minorEastAsia" w:hAnsiTheme="minorHAnsi" w:cstheme="minorBidi"/>
              <w:noProof/>
            </w:rPr>
          </w:pPr>
          <w:hyperlink w:anchor="_Toc529711575" w:history="1">
            <w:r w:rsidR="00F57B39" w:rsidRPr="007F7213">
              <w:rPr>
                <w:rStyle w:val="a8"/>
                <w:rFonts w:ascii="宋体" w:eastAsia="宋体" w:hAnsi="宋体"/>
                <w:noProof/>
              </w:rPr>
              <w:t>7.3.4转移风险</w:t>
            </w:r>
            <w:r w:rsidR="00F57B39">
              <w:rPr>
                <w:noProof/>
                <w:webHidden/>
              </w:rPr>
              <w:tab/>
            </w:r>
            <w:r w:rsidR="00F57B39">
              <w:rPr>
                <w:noProof/>
                <w:webHidden/>
              </w:rPr>
              <w:fldChar w:fldCharType="begin"/>
            </w:r>
            <w:r w:rsidR="00F57B39">
              <w:rPr>
                <w:noProof/>
                <w:webHidden/>
              </w:rPr>
              <w:instrText xml:space="preserve"> PAGEREF _Toc529711575 \h </w:instrText>
            </w:r>
            <w:r w:rsidR="00F57B39">
              <w:rPr>
                <w:noProof/>
                <w:webHidden/>
              </w:rPr>
            </w:r>
            <w:r w:rsidR="00F57B39">
              <w:rPr>
                <w:noProof/>
                <w:webHidden/>
              </w:rPr>
              <w:fldChar w:fldCharType="separate"/>
            </w:r>
            <w:r w:rsidR="00F57B39">
              <w:rPr>
                <w:noProof/>
                <w:webHidden/>
              </w:rPr>
              <w:t>40</w:t>
            </w:r>
            <w:r w:rsidR="00F57B39">
              <w:rPr>
                <w:noProof/>
                <w:webHidden/>
              </w:rPr>
              <w:fldChar w:fldCharType="end"/>
            </w:r>
          </w:hyperlink>
        </w:p>
        <w:p w14:paraId="0A0544E7" w14:textId="36F4EB8A" w:rsidR="00F57B39" w:rsidRDefault="002F67B1">
          <w:pPr>
            <w:pStyle w:val="TOC3"/>
            <w:tabs>
              <w:tab w:val="right" w:leader="dot" w:pos="8296"/>
            </w:tabs>
            <w:rPr>
              <w:rFonts w:asciiTheme="minorHAnsi" w:eastAsiaTheme="minorEastAsia" w:hAnsiTheme="minorHAnsi" w:cstheme="minorBidi"/>
              <w:noProof/>
            </w:rPr>
          </w:pPr>
          <w:hyperlink w:anchor="_Toc529711576" w:history="1">
            <w:r w:rsidR="00F57B39" w:rsidRPr="007F7213">
              <w:rPr>
                <w:rStyle w:val="a8"/>
                <w:rFonts w:ascii="宋体" w:eastAsia="宋体" w:hAnsi="宋体"/>
                <w:noProof/>
              </w:rPr>
              <w:t>7.4风险监督</w:t>
            </w:r>
            <w:r w:rsidR="00F57B39">
              <w:rPr>
                <w:noProof/>
                <w:webHidden/>
              </w:rPr>
              <w:tab/>
            </w:r>
            <w:r w:rsidR="00F57B39">
              <w:rPr>
                <w:noProof/>
                <w:webHidden/>
              </w:rPr>
              <w:fldChar w:fldCharType="begin"/>
            </w:r>
            <w:r w:rsidR="00F57B39">
              <w:rPr>
                <w:noProof/>
                <w:webHidden/>
              </w:rPr>
              <w:instrText xml:space="preserve"> PAGEREF _Toc529711576 \h </w:instrText>
            </w:r>
            <w:r w:rsidR="00F57B39">
              <w:rPr>
                <w:noProof/>
                <w:webHidden/>
              </w:rPr>
            </w:r>
            <w:r w:rsidR="00F57B39">
              <w:rPr>
                <w:noProof/>
                <w:webHidden/>
              </w:rPr>
              <w:fldChar w:fldCharType="separate"/>
            </w:r>
            <w:r w:rsidR="00F57B39">
              <w:rPr>
                <w:noProof/>
                <w:webHidden/>
              </w:rPr>
              <w:t>41</w:t>
            </w:r>
            <w:r w:rsidR="00F57B39">
              <w:rPr>
                <w:noProof/>
                <w:webHidden/>
              </w:rPr>
              <w:fldChar w:fldCharType="end"/>
            </w:r>
          </w:hyperlink>
        </w:p>
        <w:p w14:paraId="0730FAC2" w14:textId="422DD0ED" w:rsidR="00F57B39" w:rsidRDefault="002F67B1">
          <w:pPr>
            <w:pStyle w:val="TOC5"/>
            <w:tabs>
              <w:tab w:val="right" w:leader="dot" w:pos="8296"/>
            </w:tabs>
            <w:rPr>
              <w:rFonts w:asciiTheme="minorHAnsi" w:eastAsiaTheme="minorEastAsia" w:hAnsiTheme="minorHAnsi" w:cstheme="minorBidi"/>
              <w:noProof/>
            </w:rPr>
          </w:pPr>
          <w:hyperlink w:anchor="_Toc529711577" w:history="1">
            <w:r w:rsidR="00F57B39" w:rsidRPr="007F7213">
              <w:rPr>
                <w:rStyle w:val="a8"/>
                <w:rFonts w:ascii="宋体" w:eastAsia="宋体" w:hAnsi="宋体"/>
                <w:noProof/>
              </w:rPr>
              <w:t>7.4.1应急</w:t>
            </w:r>
            <w:r w:rsidR="00F57B39">
              <w:rPr>
                <w:noProof/>
                <w:webHidden/>
              </w:rPr>
              <w:tab/>
            </w:r>
            <w:r w:rsidR="00F57B39">
              <w:rPr>
                <w:noProof/>
                <w:webHidden/>
              </w:rPr>
              <w:fldChar w:fldCharType="begin"/>
            </w:r>
            <w:r w:rsidR="00F57B39">
              <w:rPr>
                <w:noProof/>
                <w:webHidden/>
              </w:rPr>
              <w:instrText xml:space="preserve"> PAGEREF _Toc529711577 \h </w:instrText>
            </w:r>
            <w:r w:rsidR="00F57B39">
              <w:rPr>
                <w:noProof/>
                <w:webHidden/>
              </w:rPr>
            </w:r>
            <w:r w:rsidR="00F57B39">
              <w:rPr>
                <w:noProof/>
                <w:webHidden/>
              </w:rPr>
              <w:fldChar w:fldCharType="separate"/>
            </w:r>
            <w:r w:rsidR="00F57B39">
              <w:rPr>
                <w:noProof/>
                <w:webHidden/>
              </w:rPr>
              <w:t>41</w:t>
            </w:r>
            <w:r w:rsidR="00F57B39">
              <w:rPr>
                <w:noProof/>
                <w:webHidden/>
              </w:rPr>
              <w:fldChar w:fldCharType="end"/>
            </w:r>
          </w:hyperlink>
        </w:p>
        <w:p w14:paraId="7D1097B9" w14:textId="2DB38DB6" w:rsidR="00F57B39" w:rsidRDefault="002F67B1">
          <w:pPr>
            <w:pStyle w:val="TOC5"/>
            <w:tabs>
              <w:tab w:val="right" w:leader="dot" w:pos="8296"/>
            </w:tabs>
            <w:rPr>
              <w:rFonts w:asciiTheme="minorHAnsi" w:eastAsiaTheme="minorEastAsia" w:hAnsiTheme="minorHAnsi" w:cstheme="minorBidi"/>
              <w:noProof/>
            </w:rPr>
          </w:pPr>
          <w:hyperlink w:anchor="_Toc529711578" w:history="1">
            <w:r w:rsidR="00F57B39" w:rsidRPr="007F7213">
              <w:rPr>
                <w:rStyle w:val="a8"/>
                <w:rFonts w:ascii="宋体" w:eastAsia="宋体" w:hAnsi="宋体"/>
                <w:noProof/>
              </w:rPr>
              <w:t>7.4.2创建和维护风险记录</w:t>
            </w:r>
            <w:r w:rsidR="00F57B39">
              <w:rPr>
                <w:noProof/>
                <w:webHidden/>
              </w:rPr>
              <w:tab/>
            </w:r>
            <w:r w:rsidR="00F57B39">
              <w:rPr>
                <w:noProof/>
                <w:webHidden/>
              </w:rPr>
              <w:fldChar w:fldCharType="begin"/>
            </w:r>
            <w:r w:rsidR="00F57B39">
              <w:rPr>
                <w:noProof/>
                <w:webHidden/>
              </w:rPr>
              <w:instrText xml:space="preserve"> PAGEREF _Toc529711578 \h </w:instrText>
            </w:r>
            <w:r w:rsidR="00F57B39">
              <w:rPr>
                <w:noProof/>
                <w:webHidden/>
              </w:rPr>
            </w:r>
            <w:r w:rsidR="00F57B39">
              <w:rPr>
                <w:noProof/>
                <w:webHidden/>
              </w:rPr>
              <w:fldChar w:fldCharType="separate"/>
            </w:r>
            <w:r w:rsidR="00F57B39">
              <w:rPr>
                <w:noProof/>
                <w:webHidden/>
              </w:rPr>
              <w:t>41</w:t>
            </w:r>
            <w:r w:rsidR="00F57B39">
              <w:rPr>
                <w:noProof/>
                <w:webHidden/>
              </w:rPr>
              <w:fldChar w:fldCharType="end"/>
            </w:r>
          </w:hyperlink>
        </w:p>
        <w:p w14:paraId="00999DB4" w14:textId="62D781B7" w:rsidR="00F57B39" w:rsidRDefault="002F67B1">
          <w:pPr>
            <w:pStyle w:val="TOC2"/>
            <w:tabs>
              <w:tab w:val="right" w:leader="dot" w:pos="8296"/>
            </w:tabs>
            <w:rPr>
              <w:rFonts w:asciiTheme="minorHAnsi" w:eastAsiaTheme="minorEastAsia" w:hAnsiTheme="minorHAnsi" w:cstheme="minorBidi"/>
              <w:noProof/>
            </w:rPr>
          </w:pPr>
          <w:hyperlink w:anchor="_Toc529711579" w:history="1">
            <w:r w:rsidR="00F57B39" w:rsidRPr="007F7213">
              <w:rPr>
                <w:rStyle w:val="a8"/>
                <w:rFonts w:ascii="宋体" w:eastAsia="宋体" w:hAnsi="宋体"/>
                <w:noProof/>
              </w:rPr>
              <w:t>第8章 人力资源计划</w:t>
            </w:r>
            <w:r w:rsidR="00F57B39">
              <w:rPr>
                <w:noProof/>
                <w:webHidden/>
              </w:rPr>
              <w:tab/>
            </w:r>
            <w:r w:rsidR="00F57B39">
              <w:rPr>
                <w:noProof/>
                <w:webHidden/>
              </w:rPr>
              <w:fldChar w:fldCharType="begin"/>
            </w:r>
            <w:r w:rsidR="00F57B39">
              <w:rPr>
                <w:noProof/>
                <w:webHidden/>
              </w:rPr>
              <w:instrText xml:space="preserve"> PAGEREF _Toc529711579 \h </w:instrText>
            </w:r>
            <w:r w:rsidR="00F57B39">
              <w:rPr>
                <w:noProof/>
                <w:webHidden/>
              </w:rPr>
            </w:r>
            <w:r w:rsidR="00F57B39">
              <w:rPr>
                <w:noProof/>
                <w:webHidden/>
              </w:rPr>
              <w:fldChar w:fldCharType="separate"/>
            </w:r>
            <w:r w:rsidR="00F57B39">
              <w:rPr>
                <w:noProof/>
                <w:webHidden/>
              </w:rPr>
              <w:t>41</w:t>
            </w:r>
            <w:r w:rsidR="00F57B39">
              <w:rPr>
                <w:noProof/>
                <w:webHidden/>
              </w:rPr>
              <w:fldChar w:fldCharType="end"/>
            </w:r>
          </w:hyperlink>
        </w:p>
        <w:p w14:paraId="2043C1DB" w14:textId="0F2CE877" w:rsidR="00F57B39" w:rsidRDefault="002F67B1">
          <w:pPr>
            <w:pStyle w:val="TOC3"/>
            <w:tabs>
              <w:tab w:val="right" w:leader="dot" w:pos="8296"/>
            </w:tabs>
            <w:rPr>
              <w:rFonts w:asciiTheme="minorHAnsi" w:eastAsiaTheme="minorEastAsia" w:hAnsiTheme="minorHAnsi" w:cstheme="minorBidi"/>
              <w:noProof/>
            </w:rPr>
          </w:pPr>
          <w:hyperlink w:anchor="_Toc529711580" w:history="1">
            <w:r w:rsidR="00F57B39" w:rsidRPr="007F7213">
              <w:rPr>
                <w:rStyle w:val="a8"/>
                <w:rFonts w:ascii="宋体" w:eastAsia="宋体" w:hAnsi="宋体"/>
                <w:noProof/>
              </w:rPr>
              <w:t>8.1 人员特征分析</w:t>
            </w:r>
            <w:r w:rsidR="00F57B39">
              <w:rPr>
                <w:noProof/>
                <w:webHidden/>
              </w:rPr>
              <w:tab/>
            </w:r>
            <w:r w:rsidR="00F57B39">
              <w:rPr>
                <w:noProof/>
                <w:webHidden/>
              </w:rPr>
              <w:fldChar w:fldCharType="begin"/>
            </w:r>
            <w:r w:rsidR="00F57B39">
              <w:rPr>
                <w:noProof/>
                <w:webHidden/>
              </w:rPr>
              <w:instrText xml:space="preserve"> PAGEREF _Toc529711580 \h </w:instrText>
            </w:r>
            <w:r w:rsidR="00F57B39">
              <w:rPr>
                <w:noProof/>
                <w:webHidden/>
              </w:rPr>
            </w:r>
            <w:r w:rsidR="00F57B39">
              <w:rPr>
                <w:noProof/>
                <w:webHidden/>
              </w:rPr>
              <w:fldChar w:fldCharType="separate"/>
            </w:r>
            <w:r w:rsidR="00F57B39">
              <w:rPr>
                <w:noProof/>
                <w:webHidden/>
              </w:rPr>
              <w:t>41</w:t>
            </w:r>
            <w:r w:rsidR="00F57B39">
              <w:rPr>
                <w:noProof/>
                <w:webHidden/>
              </w:rPr>
              <w:fldChar w:fldCharType="end"/>
            </w:r>
          </w:hyperlink>
        </w:p>
        <w:p w14:paraId="6270C2A1" w14:textId="320A4DDE" w:rsidR="00F57B39" w:rsidRDefault="002F67B1">
          <w:pPr>
            <w:pStyle w:val="TOC3"/>
            <w:tabs>
              <w:tab w:val="right" w:leader="dot" w:pos="8296"/>
            </w:tabs>
            <w:rPr>
              <w:rFonts w:asciiTheme="minorHAnsi" w:eastAsiaTheme="minorEastAsia" w:hAnsiTheme="minorHAnsi" w:cstheme="minorBidi"/>
              <w:noProof/>
            </w:rPr>
          </w:pPr>
          <w:hyperlink w:anchor="_Toc529711581" w:history="1">
            <w:r w:rsidR="00F57B39" w:rsidRPr="007F7213">
              <w:rPr>
                <w:rStyle w:val="a8"/>
                <w:rFonts w:ascii="宋体" w:eastAsia="宋体" w:hAnsi="宋体"/>
                <w:noProof/>
              </w:rPr>
              <w:t>8.2 人员资源工作流程</w:t>
            </w:r>
            <w:r w:rsidR="00F57B39">
              <w:rPr>
                <w:noProof/>
                <w:webHidden/>
              </w:rPr>
              <w:tab/>
            </w:r>
            <w:r w:rsidR="00F57B39">
              <w:rPr>
                <w:noProof/>
                <w:webHidden/>
              </w:rPr>
              <w:fldChar w:fldCharType="begin"/>
            </w:r>
            <w:r w:rsidR="00F57B39">
              <w:rPr>
                <w:noProof/>
                <w:webHidden/>
              </w:rPr>
              <w:instrText xml:space="preserve"> PAGEREF _Toc529711581 \h </w:instrText>
            </w:r>
            <w:r w:rsidR="00F57B39">
              <w:rPr>
                <w:noProof/>
                <w:webHidden/>
              </w:rPr>
            </w:r>
            <w:r w:rsidR="00F57B39">
              <w:rPr>
                <w:noProof/>
                <w:webHidden/>
              </w:rPr>
              <w:fldChar w:fldCharType="separate"/>
            </w:r>
            <w:r w:rsidR="00F57B39">
              <w:rPr>
                <w:noProof/>
                <w:webHidden/>
              </w:rPr>
              <w:t>41</w:t>
            </w:r>
            <w:r w:rsidR="00F57B39">
              <w:rPr>
                <w:noProof/>
                <w:webHidden/>
              </w:rPr>
              <w:fldChar w:fldCharType="end"/>
            </w:r>
          </w:hyperlink>
        </w:p>
        <w:p w14:paraId="1AE77830" w14:textId="70D67D76" w:rsidR="00F57B39" w:rsidRDefault="002F67B1">
          <w:pPr>
            <w:pStyle w:val="TOC3"/>
            <w:tabs>
              <w:tab w:val="right" w:leader="dot" w:pos="8296"/>
            </w:tabs>
            <w:rPr>
              <w:rFonts w:asciiTheme="minorHAnsi" w:eastAsiaTheme="minorEastAsia" w:hAnsiTheme="minorHAnsi" w:cstheme="minorBidi"/>
              <w:noProof/>
            </w:rPr>
          </w:pPr>
          <w:hyperlink w:anchor="_Toc529711582" w:history="1">
            <w:r w:rsidR="00F57B39" w:rsidRPr="007F7213">
              <w:rPr>
                <w:rStyle w:val="a8"/>
                <w:rFonts w:ascii="宋体" w:eastAsia="宋体" w:hAnsi="宋体"/>
                <w:noProof/>
              </w:rPr>
              <w:t>8.3 人员分工</w:t>
            </w:r>
            <w:r w:rsidR="00F57B39">
              <w:rPr>
                <w:noProof/>
                <w:webHidden/>
              </w:rPr>
              <w:tab/>
            </w:r>
            <w:r w:rsidR="00F57B39">
              <w:rPr>
                <w:noProof/>
                <w:webHidden/>
              </w:rPr>
              <w:fldChar w:fldCharType="begin"/>
            </w:r>
            <w:r w:rsidR="00F57B39">
              <w:rPr>
                <w:noProof/>
                <w:webHidden/>
              </w:rPr>
              <w:instrText xml:space="preserve"> PAGEREF _Toc529711582 \h </w:instrText>
            </w:r>
            <w:r w:rsidR="00F57B39">
              <w:rPr>
                <w:noProof/>
                <w:webHidden/>
              </w:rPr>
            </w:r>
            <w:r w:rsidR="00F57B39">
              <w:rPr>
                <w:noProof/>
                <w:webHidden/>
              </w:rPr>
              <w:fldChar w:fldCharType="separate"/>
            </w:r>
            <w:r w:rsidR="00F57B39">
              <w:rPr>
                <w:noProof/>
                <w:webHidden/>
              </w:rPr>
              <w:t>41</w:t>
            </w:r>
            <w:r w:rsidR="00F57B39">
              <w:rPr>
                <w:noProof/>
                <w:webHidden/>
              </w:rPr>
              <w:fldChar w:fldCharType="end"/>
            </w:r>
          </w:hyperlink>
        </w:p>
        <w:p w14:paraId="3CFA9591" w14:textId="47234E0B" w:rsidR="00F57B39" w:rsidRDefault="002F67B1">
          <w:pPr>
            <w:pStyle w:val="TOC3"/>
            <w:tabs>
              <w:tab w:val="right" w:leader="dot" w:pos="8296"/>
            </w:tabs>
            <w:rPr>
              <w:rFonts w:asciiTheme="minorHAnsi" w:eastAsiaTheme="minorEastAsia" w:hAnsiTheme="minorHAnsi" w:cstheme="minorBidi"/>
              <w:noProof/>
            </w:rPr>
          </w:pPr>
          <w:hyperlink w:anchor="_Toc529711583" w:history="1">
            <w:r w:rsidR="00F57B39" w:rsidRPr="007F7213">
              <w:rPr>
                <w:rStyle w:val="a8"/>
                <w:rFonts w:ascii="宋体" w:eastAsia="宋体" w:hAnsi="宋体"/>
                <w:noProof/>
              </w:rPr>
              <w:t>8.4 人员资源费用预算</w:t>
            </w:r>
            <w:r w:rsidR="00F57B39">
              <w:rPr>
                <w:noProof/>
                <w:webHidden/>
              </w:rPr>
              <w:tab/>
            </w:r>
            <w:r w:rsidR="00F57B39">
              <w:rPr>
                <w:noProof/>
                <w:webHidden/>
              </w:rPr>
              <w:fldChar w:fldCharType="begin"/>
            </w:r>
            <w:r w:rsidR="00F57B39">
              <w:rPr>
                <w:noProof/>
                <w:webHidden/>
              </w:rPr>
              <w:instrText xml:space="preserve"> PAGEREF _Toc529711583 \h </w:instrText>
            </w:r>
            <w:r w:rsidR="00F57B39">
              <w:rPr>
                <w:noProof/>
                <w:webHidden/>
              </w:rPr>
            </w:r>
            <w:r w:rsidR="00F57B39">
              <w:rPr>
                <w:noProof/>
                <w:webHidden/>
              </w:rPr>
              <w:fldChar w:fldCharType="separate"/>
            </w:r>
            <w:r w:rsidR="00F57B39">
              <w:rPr>
                <w:noProof/>
                <w:webHidden/>
              </w:rPr>
              <w:t>42</w:t>
            </w:r>
            <w:r w:rsidR="00F57B39">
              <w:rPr>
                <w:noProof/>
                <w:webHidden/>
              </w:rPr>
              <w:fldChar w:fldCharType="end"/>
            </w:r>
          </w:hyperlink>
        </w:p>
        <w:p w14:paraId="7448A421" w14:textId="4C5F619E" w:rsidR="00F57B39" w:rsidRDefault="002F67B1">
          <w:pPr>
            <w:pStyle w:val="TOC1"/>
            <w:tabs>
              <w:tab w:val="right" w:leader="dot" w:pos="8296"/>
            </w:tabs>
            <w:rPr>
              <w:noProof/>
            </w:rPr>
          </w:pPr>
          <w:hyperlink w:anchor="_Toc529711584" w:history="1">
            <w:r w:rsidR="00F57B39" w:rsidRPr="007F7213">
              <w:rPr>
                <w:rStyle w:val="a8"/>
                <w:rFonts w:ascii="宋体" w:eastAsia="宋体" w:hAnsi="宋体"/>
                <w:noProof/>
              </w:rPr>
              <w:t>第9章 范围管理计划</w:t>
            </w:r>
            <w:r w:rsidR="00F57B39">
              <w:rPr>
                <w:noProof/>
                <w:webHidden/>
              </w:rPr>
              <w:tab/>
            </w:r>
            <w:r w:rsidR="00F57B39">
              <w:rPr>
                <w:noProof/>
                <w:webHidden/>
              </w:rPr>
              <w:fldChar w:fldCharType="begin"/>
            </w:r>
            <w:r w:rsidR="00F57B39">
              <w:rPr>
                <w:noProof/>
                <w:webHidden/>
              </w:rPr>
              <w:instrText xml:space="preserve"> PAGEREF _Toc529711584 \h </w:instrText>
            </w:r>
            <w:r w:rsidR="00F57B39">
              <w:rPr>
                <w:noProof/>
                <w:webHidden/>
              </w:rPr>
            </w:r>
            <w:r w:rsidR="00F57B39">
              <w:rPr>
                <w:noProof/>
                <w:webHidden/>
              </w:rPr>
              <w:fldChar w:fldCharType="separate"/>
            </w:r>
            <w:r w:rsidR="00F57B39">
              <w:rPr>
                <w:noProof/>
                <w:webHidden/>
              </w:rPr>
              <w:t>42</w:t>
            </w:r>
            <w:r w:rsidR="00F57B39">
              <w:rPr>
                <w:noProof/>
                <w:webHidden/>
              </w:rPr>
              <w:fldChar w:fldCharType="end"/>
            </w:r>
          </w:hyperlink>
        </w:p>
        <w:p w14:paraId="21CD78A1" w14:textId="727ACC6C" w:rsidR="00F57B39" w:rsidRDefault="002F67B1">
          <w:pPr>
            <w:pStyle w:val="TOC2"/>
            <w:tabs>
              <w:tab w:val="right" w:leader="dot" w:pos="8296"/>
            </w:tabs>
            <w:rPr>
              <w:rFonts w:asciiTheme="minorHAnsi" w:eastAsiaTheme="minorEastAsia" w:hAnsiTheme="minorHAnsi" w:cstheme="minorBidi"/>
              <w:noProof/>
            </w:rPr>
          </w:pPr>
          <w:hyperlink w:anchor="_Toc529711585" w:history="1">
            <w:r w:rsidR="00F57B39" w:rsidRPr="007F7213">
              <w:rPr>
                <w:rStyle w:val="a8"/>
                <w:rFonts w:ascii="宋体" w:eastAsia="宋体" w:hAnsi="宋体"/>
                <w:noProof/>
              </w:rPr>
              <w:t>9.1获取需求</w:t>
            </w:r>
            <w:r w:rsidR="00F57B39">
              <w:rPr>
                <w:noProof/>
                <w:webHidden/>
              </w:rPr>
              <w:tab/>
            </w:r>
            <w:r w:rsidR="00F57B39">
              <w:rPr>
                <w:noProof/>
                <w:webHidden/>
              </w:rPr>
              <w:fldChar w:fldCharType="begin"/>
            </w:r>
            <w:r w:rsidR="00F57B39">
              <w:rPr>
                <w:noProof/>
                <w:webHidden/>
              </w:rPr>
              <w:instrText xml:space="preserve"> PAGEREF _Toc529711585 \h </w:instrText>
            </w:r>
            <w:r w:rsidR="00F57B39">
              <w:rPr>
                <w:noProof/>
                <w:webHidden/>
              </w:rPr>
            </w:r>
            <w:r w:rsidR="00F57B39">
              <w:rPr>
                <w:noProof/>
                <w:webHidden/>
              </w:rPr>
              <w:fldChar w:fldCharType="separate"/>
            </w:r>
            <w:r w:rsidR="00F57B39">
              <w:rPr>
                <w:noProof/>
                <w:webHidden/>
              </w:rPr>
              <w:t>42</w:t>
            </w:r>
            <w:r w:rsidR="00F57B39">
              <w:rPr>
                <w:noProof/>
                <w:webHidden/>
              </w:rPr>
              <w:fldChar w:fldCharType="end"/>
            </w:r>
          </w:hyperlink>
        </w:p>
        <w:p w14:paraId="62998F07" w14:textId="715372F8" w:rsidR="00F57B39" w:rsidRDefault="002F67B1">
          <w:pPr>
            <w:pStyle w:val="TOC2"/>
            <w:tabs>
              <w:tab w:val="right" w:leader="dot" w:pos="8296"/>
            </w:tabs>
            <w:rPr>
              <w:rFonts w:asciiTheme="minorHAnsi" w:eastAsiaTheme="minorEastAsia" w:hAnsiTheme="minorHAnsi" w:cstheme="minorBidi"/>
              <w:noProof/>
            </w:rPr>
          </w:pPr>
          <w:hyperlink w:anchor="_Toc529711586" w:history="1">
            <w:r w:rsidR="00F57B39" w:rsidRPr="007F7213">
              <w:rPr>
                <w:rStyle w:val="a8"/>
                <w:rFonts w:ascii="宋体" w:eastAsia="宋体" w:hAnsi="宋体"/>
                <w:noProof/>
              </w:rPr>
              <w:t>9.2定义范围</w:t>
            </w:r>
            <w:r w:rsidR="00F57B39">
              <w:rPr>
                <w:noProof/>
                <w:webHidden/>
              </w:rPr>
              <w:tab/>
            </w:r>
            <w:r w:rsidR="00F57B39">
              <w:rPr>
                <w:noProof/>
                <w:webHidden/>
              </w:rPr>
              <w:fldChar w:fldCharType="begin"/>
            </w:r>
            <w:r w:rsidR="00F57B39">
              <w:rPr>
                <w:noProof/>
                <w:webHidden/>
              </w:rPr>
              <w:instrText xml:space="preserve"> PAGEREF _Toc529711586 \h </w:instrText>
            </w:r>
            <w:r w:rsidR="00F57B39">
              <w:rPr>
                <w:noProof/>
                <w:webHidden/>
              </w:rPr>
            </w:r>
            <w:r w:rsidR="00F57B39">
              <w:rPr>
                <w:noProof/>
                <w:webHidden/>
              </w:rPr>
              <w:fldChar w:fldCharType="separate"/>
            </w:r>
            <w:r w:rsidR="00F57B39">
              <w:rPr>
                <w:noProof/>
                <w:webHidden/>
              </w:rPr>
              <w:t>42</w:t>
            </w:r>
            <w:r w:rsidR="00F57B39">
              <w:rPr>
                <w:noProof/>
                <w:webHidden/>
              </w:rPr>
              <w:fldChar w:fldCharType="end"/>
            </w:r>
          </w:hyperlink>
        </w:p>
        <w:p w14:paraId="3810F7E1" w14:textId="6DD9761F" w:rsidR="00F57B39" w:rsidRDefault="002F67B1">
          <w:pPr>
            <w:pStyle w:val="TOC2"/>
            <w:tabs>
              <w:tab w:val="right" w:leader="dot" w:pos="8296"/>
            </w:tabs>
            <w:rPr>
              <w:rFonts w:asciiTheme="minorHAnsi" w:eastAsiaTheme="minorEastAsia" w:hAnsiTheme="minorHAnsi" w:cstheme="minorBidi"/>
              <w:noProof/>
            </w:rPr>
          </w:pPr>
          <w:hyperlink w:anchor="_Toc529711587" w:history="1">
            <w:r w:rsidR="00F57B39" w:rsidRPr="007F7213">
              <w:rPr>
                <w:rStyle w:val="a8"/>
                <w:rFonts w:ascii="宋体" w:eastAsia="宋体" w:hAnsi="宋体"/>
                <w:noProof/>
              </w:rPr>
              <w:t>9.3WBS</w:t>
            </w:r>
            <w:r w:rsidR="00F57B39">
              <w:rPr>
                <w:noProof/>
                <w:webHidden/>
              </w:rPr>
              <w:tab/>
            </w:r>
            <w:r w:rsidR="00F57B39">
              <w:rPr>
                <w:noProof/>
                <w:webHidden/>
              </w:rPr>
              <w:fldChar w:fldCharType="begin"/>
            </w:r>
            <w:r w:rsidR="00F57B39">
              <w:rPr>
                <w:noProof/>
                <w:webHidden/>
              </w:rPr>
              <w:instrText xml:space="preserve"> PAGEREF _Toc529711587 \h </w:instrText>
            </w:r>
            <w:r w:rsidR="00F57B39">
              <w:rPr>
                <w:noProof/>
                <w:webHidden/>
              </w:rPr>
            </w:r>
            <w:r w:rsidR="00F57B39">
              <w:rPr>
                <w:noProof/>
                <w:webHidden/>
              </w:rPr>
              <w:fldChar w:fldCharType="separate"/>
            </w:r>
            <w:r w:rsidR="00F57B39">
              <w:rPr>
                <w:noProof/>
                <w:webHidden/>
              </w:rPr>
              <w:t>42</w:t>
            </w:r>
            <w:r w:rsidR="00F57B39">
              <w:rPr>
                <w:noProof/>
                <w:webHidden/>
              </w:rPr>
              <w:fldChar w:fldCharType="end"/>
            </w:r>
          </w:hyperlink>
        </w:p>
        <w:p w14:paraId="7E0241A2" w14:textId="3457CA98" w:rsidR="00F57B39" w:rsidRDefault="002F67B1">
          <w:pPr>
            <w:pStyle w:val="TOC2"/>
            <w:tabs>
              <w:tab w:val="right" w:leader="dot" w:pos="8296"/>
            </w:tabs>
            <w:rPr>
              <w:rFonts w:asciiTheme="minorHAnsi" w:eastAsiaTheme="minorEastAsia" w:hAnsiTheme="minorHAnsi" w:cstheme="minorBidi"/>
              <w:noProof/>
            </w:rPr>
          </w:pPr>
          <w:hyperlink w:anchor="_Toc529711588" w:history="1">
            <w:r w:rsidR="00F57B39" w:rsidRPr="007F7213">
              <w:rPr>
                <w:rStyle w:val="a8"/>
                <w:rFonts w:ascii="宋体" w:eastAsia="宋体" w:hAnsi="宋体"/>
                <w:noProof/>
              </w:rPr>
              <w:t>9.4核实范围</w:t>
            </w:r>
            <w:r w:rsidR="00F57B39">
              <w:rPr>
                <w:noProof/>
                <w:webHidden/>
              </w:rPr>
              <w:tab/>
            </w:r>
            <w:r w:rsidR="00F57B39">
              <w:rPr>
                <w:noProof/>
                <w:webHidden/>
              </w:rPr>
              <w:fldChar w:fldCharType="begin"/>
            </w:r>
            <w:r w:rsidR="00F57B39">
              <w:rPr>
                <w:noProof/>
                <w:webHidden/>
              </w:rPr>
              <w:instrText xml:space="preserve"> PAGEREF _Toc529711588 \h </w:instrText>
            </w:r>
            <w:r w:rsidR="00F57B39">
              <w:rPr>
                <w:noProof/>
                <w:webHidden/>
              </w:rPr>
            </w:r>
            <w:r w:rsidR="00F57B39">
              <w:rPr>
                <w:noProof/>
                <w:webHidden/>
              </w:rPr>
              <w:fldChar w:fldCharType="separate"/>
            </w:r>
            <w:r w:rsidR="00F57B39">
              <w:rPr>
                <w:noProof/>
                <w:webHidden/>
              </w:rPr>
              <w:t>43</w:t>
            </w:r>
            <w:r w:rsidR="00F57B39">
              <w:rPr>
                <w:noProof/>
                <w:webHidden/>
              </w:rPr>
              <w:fldChar w:fldCharType="end"/>
            </w:r>
          </w:hyperlink>
        </w:p>
        <w:p w14:paraId="379CEE52" w14:textId="15FC81F1" w:rsidR="00F57B39" w:rsidRDefault="002F67B1">
          <w:pPr>
            <w:pStyle w:val="TOC1"/>
            <w:tabs>
              <w:tab w:val="right" w:leader="dot" w:pos="8296"/>
            </w:tabs>
            <w:rPr>
              <w:noProof/>
            </w:rPr>
          </w:pPr>
          <w:hyperlink w:anchor="_Toc529711589" w:history="1">
            <w:r w:rsidR="00F57B39" w:rsidRPr="007F7213">
              <w:rPr>
                <w:rStyle w:val="a8"/>
                <w:rFonts w:ascii="宋体" w:eastAsia="宋体" w:hAnsi="宋体"/>
                <w:noProof/>
              </w:rPr>
              <w:t>第10章 采购管理计划</w:t>
            </w:r>
            <w:r w:rsidR="00F57B39">
              <w:rPr>
                <w:noProof/>
                <w:webHidden/>
              </w:rPr>
              <w:tab/>
            </w:r>
            <w:r w:rsidR="00F57B39">
              <w:rPr>
                <w:noProof/>
                <w:webHidden/>
              </w:rPr>
              <w:fldChar w:fldCharType="begin"/>
            </w:r>
            <w:r w:rsidR="00F57B39">
              <w:rPr>
                <w:noProof/>
                <w:webHidden/>
              </w:rPr>
              <w:instrText xml:space="preserve"> PAGEREF _Toc529711589 \h </w:instrText>
            </w:r>
            <w:r w:rsidR="00F57B39">
              <w:rPr>
                <w:noProof/>
                <w:webHidden/>
              </w:rPr>
            </w:r>
            <w:r w:rsidR="00F57B39">
              <w:rPr>
                <w:noProof/>
                <w:webHidden/>
              </w:rPr>
              <w:fldChar w:fldCharType="separate"/>
            </w:r>
            <w:r w:rsidR="00F57B39">
              <w:rPr>
                <w:noProof/>
                <w:webHidden/>
              </w:rPr>
              <w:t>43</w:t>
            </w:r>
            <w:r w:rsidR="00F57B39">
              <w:rPr>
                <w:noProof/>
                <w:webHidden/>
              </w:rPr>
              <w:fldChar w:fldCharType="end"/>
            </w:r>
          </w:hyperlink>
        </w:p>
        <w:p w14:paraId="7B5FABF1" w14:textId="2B93E4E6" w:rsidR="00450AEF" w:rsidRPr="0064133F" w:rsidRDefault="0064133F" w:rsidP="00A36B8B">
          <w:pPr>
            <w:rPr>
              <w:b/>
              <w:bCs/>
              <w:lang w:val="zh-CN"/>
            </w:rPr>
          </w:pPr>
          <w:r>
            <w:rPr>
              <w:b/>
              <w:bCs/>
              <w:lang w:val="zh-CN"/>
            </w:rPr>
            <w:fldChar w:fldCharType="end"/>
          </w:r>
        </w:p>
      </w:sdtContent>
    </w:sdt>
    <w:p w14:paraId="11479411" w14:textId="77777777" w:rsidR="00A83052" w:rsidRDefault="00A83052">
      <w:pPr>
        <w:widowControl/>
        <w:jc w:val="left"/>
        <w:rPr>
          <w:rFonts w:ascii="宋体" w:eastAsia="宋体" w:hAnsi="宋体"/>
          <w:b/>
          <w:bCs/>
          <w:sz w:val="44"/>
          <w:szCs w:val="44"/>
        </w:rPr>
      </w:pPr>
      <w:bookmarkStart w:id="0" w:name="_Toc497416116"/>
      <w:bookmarkStart w:id="1" w:name="_Toc525928532"/>
      <w:bookmarkStart w:id="2" w:name="_Toc525928634"/>
      <w:bookmarkStart w:id="3" w:name="_Toc525928701"/>
      <w:bookmarkStart w:id="4" w:name="_Toc525929091"/>
      <w:bookmarkStart w:id="5" w:name="_Toc525929127"/>
      <w:bookmarkStart w:id="6" w:name="_Toc525935971"/>
      <w:bookmarkStart w:id="7" w:name="_Toc526017342"/>
      <w:bookmarkStart w:id="8" w:name="_Toc526017385"/>
      <w:bookmarkStart w:id="9" w:name="_Toc526017422"/>
      <w:bookmarkStart w:id="10" w:name="_Toc526024402"/>
      <w:bookmarkStart w:id="11" w:name="_Toc526024814"/>
      <w:bookmarkStart w:id="12" w:name="_Toc526024940"/>
      <w:bookmarkStart w:id="13" w:name="_Toc526025071"/>
      <w:bookmarkStart w:id="14" w:name="_Toc526616493"/>
      <w:bookmarkStart w:id="15" w:name="_Toc526616560"/>
      <w:r>
        <w:rPr>
          <w:rFonts w:ascii="宋体" w:eastAsia="宋体" w:hAnsi="宋体"/>
          <w:sz w:val="44"/>
          <w:szCs w:val="44"/>
        </w:rPr>
        <w:br w:type="page"/>
      </w:r>
    </w:p>
    <w:p w14:paraId="2054351D" w14:textId="7D2BB83A" w:rsidR="00A36B8B" w:rsidRPr="00A83052" w:rsidRDefault="00A36B8B" w:rsidP="00A36B8B">
      <w:pPr>
        <w:pStyle w:val="2"/>
        <w:rPr>
          <w:rFonts w:ascii="宋体" w:eastAsia="宋体" w:hAnsi="宋体"/>
          <w:sz w:val="44"/>
          <w:szCs w:val="44"/>
        </w:rPr>
      </w:pPr>
      <w:bookmarkStart w:id="16" w:name="_Toc529711459"/>
      <w:r w:rsidRPr="00A83052">
        <w:rPr>
          <w:rFonts w:ascii="宋体" w:eastAsia="宋体" w:hAnsi="宋体"/>
          <w:sz w:val="44"/>
          <w:szCs w:val="44"/>
        </w:rPr>
        <w:lastRenderedPageBreak/>
        <w:t>第1章 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5986570D" w14:textId="77777777" w:rsidR="00A36B8B" w:rsidRPr="00A83052" w:rsidRDefault="00A36B8B" w:rsidP="00A36B8B">
      <w:pPr>
        <w:pStyle w:val="3"/>
        <w:rPr>
          <w:rFonts w:ascii="宋体" w:eastAsia="宋体" w:hAnsi="宋体"/>
          <w:b w:val="0"/>
        </w:rPr>
      </w:pPr>
      <w:bookmarkStart w:id="17" w:name="_Toc497416117"/>
      <w:bookmarkStart w:id="18" w:name="_Toc525928533"/>
      <w:bookmarkStart w:id="19" w:name="_Toc525928635"/>
      <w:bookmarkStart w:id="20" w:name="_Toc525928702"/>
      <w:bookmarkStart w:id="21" w:name="_Toc525929092"/>
      <w:bookmarkStart w:id="22" w:name="_Toc525929128"/>
      <w:bookmarkStart w:id="23" w:name="_Toc525935972"/>
      <w:bookmarkStart w:id="24" w:name="_Toc526017343"/>
      <w:bookmarkStart w:id="25" w:name="_Toc526017386"/>
      <w:bookmarkStart w:id="26" w:name="_Toc526017423"/>
      <w:bookmarkStart w:id="27" w:name="_Toc526024403"/>
      <w:bookmarkStart w:id="28" w:name="_Toc526024815"/>
      <w:bookmarkStart w:id="29" w:name="_Toc526024941"/>
      <w:bookmarkStart w:id="30" w:name="_Toc526025072"/>
      <w:bookmarkStart w:id="31" w:name="_Toc526616494"/>
      <w:bookmarkStart w:id="32" w:name="_Toc526616561"/>
      <w:bookmarkStart w:id="33" w:name="_Toc529711460"/>
      <w:r w:rsidRPr="00A83052">
        <w:rPr>
          <w:rStyle w:val="30"/>
          <w:rFonts w:ascii="宋体" w:eastAsia="宋体" w:hAnsi="宋体"/>
          <w:b/>
        </w:rPr>
        <w:t>1.1 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1C66C6F" w14:textId="0A0698B1" w:rsidR="00A36B8B" w:rsidRPr="00A83052" w:rsidRDefault="00563CD1" w:rsidP="006F3917">
      <w:pPr>
        <w:ind w:left="420" w:firstLine="420"/>
        <w:rPr>
          <w:rFonts w:ascii="宋体" w:eastAsia="宋体" w:hAnsi="宋体"/>
          <w:szCs w:val="21"/>
        </w:rPr>
      </w:pPr>
      <w:r w:rsidRPr="00A83052">
        <w:rPr>
          <w:rFonts w:ascii="宋体" w:eastAsia="宋体" w:hAnsi="宋体" w:hint="eastAsia"/>
          <w:szCs w:val="21"/>
        </w:rPr>
        <w:t>教学案例网站系统是为了实现学生与教师针对某个教学案例进行信息交互的系统。</w:t>
      </w:r>
      <w:r w:rsidR="008E756E" w:rsidRPr="00A83052">
        <w:rPr>
          <w:rFonts w:ascii="宋体" w:eastAsia="宋体" w:hAnsi="宋体" w:hint="eastAsia"/>
          <w:szCs w:val="21"/>
        </w:rPr>
        <w:t>如今</w:t>
      </w:r>
      <w:r w:rsidR="00925DFC" w:rsidRPr="00A83052">
        <w:rPr>
          <w:rFonts w:ascii="宋体" w:eastAsia="宋体" w:hAnsi="宋体" w:hint="eastAsia"/>
          <w:szCs w:val="21"/>
        </w:rPr>
        <w:t>软件项目管理与软件需求教师出于</w:t>
      </w:r>
      <w:r w:rsidR="00A36B8B" w:rsidRPr="00A83052">
        <w:rPr>
          <w:rFonts w:ascii="宋体" w:eastAsia="宋体" w:hAnsi="宋体" w:hint="eastAsia"/>
          <w:szCs w:val="21"/>
        </w:rPr>
        <w:t>教师与学生这两方的需</w:t>
      </w:r>
      <w:r w:rsidR="00925DFC" w:rsidRPr="00A83052">
        <w:rPr>
          <w:rFonts w:ascii="宋体" w:eastAsia="宋体" w:hAnsi="宋体" w:hint="eastAsia"/>
          <w:szCs w:val="21"/>
        </w:rPr>
        <w:t>求提出了</w:t>
      </w:r>
      <w:r w:rsidR="008E756E" w:rsidRPr="00A83052">
        <w:rPr>
          <w:rFonts w:ascii="宋体" w:eastAsia="宋体" w:hAnsi="宋体" w:hint="eastAsia"/>
          <w:szCs w:val="21"/>
        </w:rPr>
        <w:t>制作</w:t>
      </w:r>
      <w:r w:rsidR="00925DFC" w:rsidRPr="00A83052">
        <w:rPr>
          <w:rFonts w:ascii="宋体" w:eastAsia="宋体" w:hAnsi="宋体" w:hint="eastAsia"/>
          <w:szCs w:val="21"/>
        </w:rPr>
        <w:t>教学</w:t>
      </w:r>
      <w:r w:rsidR="00202730" w:rsidRPr="00A83052">
        <w:rPr>
          <w:rFonts w:ascii="宋体" w:eastAsia="宋体" w:hAnsi="宋体" w:hint="eastAsia"/>
          <w:szCs w:val="21"/>
        </w:rPr>
        <w:t>案例</w:t>
      </w:r>
      <w:r w:rsidR="00925DFC" w:rsidRPr="00A83052">
        <w:rPr>
          <w:rFonts w:ascii="宋体" w:eastAsia="宋体" w:hAnsi="宋体" w:hint="eastAsia"/>
          <w:szCs w:val="21"/>
        </w:rPr>
        <w:t>网站</w:t>
      </w:r>
      <w:r w:rsidR="008E756E" w:rsidRPr="00A83052">
        <w:rPr>
          <w:rFonts w:ascii="宋体" w:eastAsia="宋体" w:hAnsi="宋体" w:hint="eastAsia"/>
          <w:szCs w:val="21"/>
        </w:rPr>
        <w:t>系统</w:t>
      </w:r>
      <w:r w:rsidR="00925DFC" w:rsidRPr="00A83052">
        <w:rPr>
          <w:rFonts w:ascii="宋体" w:eastAsia="宋体" w:hAnsi="宋体" w:hint="eastAsia"/>
          <w:szCs w:val="21"/>
        </w:rPr>
        <w:t>的需求，并将此项目交付于本软件项目小组</w:t>
      </w:r>
      <w:proofErr w:type="gramStart"/>
      <w:r w:rsidR="00A36B8B" w:rsidRPr="00A83052">
        <w:rPr>
          <w:rFonts w:ascii="宋体" w:eastAsia="宋体" w:hAnsi="宋体" w:hint="eastAsia"/>
          <w:szCs w:val="21"/>
        </w:rPr>
        <w:t>构思做</w:t>
      </w:r>
      <w:proofErr w:type="gramEnd"/>
      <w:r w:rsidR="00A36B8B" w:rsidRPr="00A83052">
        <w:rPr>
          <w:rFonts w:ascii="宋体" w:eastAsia="宋体" w:hAnsi="宋体" w:hint="eastAsia"/>
          <w:szCs w:val="21"/>
        </w:rPr>
        <w:t>一个</w:t>
      </w:r>
      <w:r w:rsidR="008E756E" w:rsidRPr="00A83052">
        <w:rPr>
          <w:rFonts w:ascii="宋体" w:eastAsia="宋体" w:hAnsi="宋体" w:hint="eastAsia"/>
          <w:szCs w:val="21"/>
        </w:rPr>
        <w:t>具有良好的共享性、交互性以及开放性</w:t>
      </w:r>
      <w:r w:rsidR="00A36B8B" w:rsidRPr="00A83052">
        <w:rPr>
          <w:rFonts w:ascii="宋体" w:eastAsia="宋体" w:hAnsi="宋体" w:hint="eastAsia"/>
          <w:szCs w:val="21"/>
        </w:rPr>
        <w:t>的教学</w:t>
      </w:r>
      <w:r w:rsidR="00202730" w:rsidRPr="00A83052">
        <w:rPr>
          <w:rFonts w:ascii="宋体" w:eastAsia="宋体" w:hAnsi="宋体" w:hint="eastAsia"/>
          <w:szCs w:val="21"/>
        </w:rPr>
        <w:t>案例</w:t>
      </w:r>
      <w:r w:rsidR="00A36B8B" w:rsidRPr="00A83052">
        <w:rPr>
          <w:rFonts w:ascii="宋体" w:eastAsia="宋体" w:hAnsi="宋体" w:hint="eastAsia"/>
          <w:szCs w:val="21"/>
        </w:rPr>
        <w:t>网站</w:t>
      </w:r>
      <w:r w:rsidRPr="00A83052">
        <w:rPr>
          <w:rFonts w:ascii="宋体" w:eastAsia="宋体" w:hAnsi="宋体" w:hint="eastAsia"/>
          <w:szCs w:val="21"/>
        </w:rPr>
        <w:t>系统，能实现教师发放案例、学生申请参加案例、教师审核批准、学生定位自身职能等一系列功能来为教师与学生提供优质的服务。</w:t>
      </w:r>
    </w:p>
    <w:p w14:paraId="043AA895" w14:textId="77777777" w:rsidR="00A36B8B" w:rsidRPr="00A83052" w:rsidRDefault="00A36B8B" w:rsidP="00A36B8B">
      <w:pPr>
        <w:ind w:left="420"/>
        <w:rPr>
          <w:rFonts w:ascii="宋体" w:eastAsia="宋体" w:hAnsi="宋体"/>
          <w:szCs w:val="21"/>
        </w:rPr>
      </w:pPr>
      <w:r w:rsidRPr="00A83052">
        <w:rPr>
          <w:rFonts w:ascii="宋体" w:eastAsia="宋体" w:hAnsi="宋体"/>
          <w:szCs w:val="21"/>
        </w:rPr>
        <w:tab/>
      </w:r>
      <w:r w:rsidRPr="00A83052">
        <w:rPr>
          <w:rFonts w:ascii="宋体" w:eastAsia="宋体" w:hAnsi="宋体" w:hint="eastAsia"/>
          <w:szCs w:val="21"/>
        </w:rPr>
        <w:t>在此过程中，制定一份全面的需求工程项目计划显得尤为重要。至此，本文档编写目的主要有以下几点：</w:t>
      </w:r>
    </w:p>
    <w:p w14:paraId="59620FD4"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控制需求获取</w:t>
      </w:r>
    </w:p>
    <w:p w14:paraId="22061E98" w14:textId="15CBB1E3" w:rsidR="009809A5"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定义</w:t>
      </w:r>
      <w:proofErr w:type="gramStart"/>
      <w:r w:rsidR="009809A5" w:rsidRPr="00A83052">
        <w:rPr>
          <w:rFonts w:ascii="宋体" w:eastAsia="宋体" w:hAnsi="宋体" w:hint="eastAsia"/>
          <w:szCs w:val="21"/>
        </w:rPr>
        <w:t>产品愿景和</w:t>
      </w:r>
      <w:proofErr w:type="gramEnd"/>
      <w:r w:rsidR="009809A5" w:rsidRPr="00A83052">
        <w:rPr>
          <w:rFonts w:ascii="宋体" w:eastAsia="宋体" w:hAnsi="宋体" w:hint="eastAsia"/>
          <w:szCs w:val="21"/>
        </w:rPr>
        <w:t>项目范围</w:t>
      </w:r>
    </w:p>
    <w:p w14:paraId="5FD07A3E" w14:textId="4FF8C5D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识别用户类型极其特征</w:t>
      </w:r>
    </w:p>
    <w:p w14:paraId="5BEE923C" w14:textId="65CBA152"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为每类用户选出用户代表</w:t>
      </w:r>
    </w:p>
    <w:p w14:paraId="6A6CEF58" w14:textId="2C2D6D6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安排</w:t>
      </w:r>
      <w:proofErr w:type="gramStart"/>
      <w:r w:rsidR="009809A5" w:rsidRPr="00A83052">
        <w:rPr>
          <w:rFonts w:ascii="宋体" w:eastAsia="宋体" w:hAnsi="宋体" w:hint="eastAsia"/>
          <w:szCs w:val="21"/>
        </w:rPr>
        <w:t>由典型</w:t>
      </w:r>
      <w:proofErr w:type="gramEnd"/>
      <w:r w:rsidR="009809A5" w:rsidRPr="00A83052">
        <w:rPr>
          <w:rFonts w:ascii="宋体" w:eastAsia="宋体" w:hAnsi="宋体" w:hint="eastAsia"/>
          <w:szCs w:val="21"/>
        </w:rPr>
        <w:t>用户组成的焦点小组</w:t>
      </w:r>
    </w:p>
    <w:p w14:paraId="70270438" w14:textId="7E981A14"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与用户代表协同发现用户需求</w:t>
      </w:r>
    </w:p>
    <w:p w14:paraId="23D9BED9" w14:textId="7610D3B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识别系统事件和反应</w:t>
      </w:r>
    </w:p>
    <w:p w14:paraId="737B50E3" w14:textId="1BDFDC3D"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举办获取访谈</w:t>
      </w:r>
    </w:p>
    <w:p w14:paraId="5CDB0E4C" w14:textId="4DDC6A1E"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9809A5" w:rsidRPr="00A83052">
        <w:rPr>
          <w:rFonts w:ascii="宋体" w:eastAsia="宋体" w:hAnsi="宋体" w:hint="eastAsia"/>
          <w:szCs w:val="21"/>
        </w:rPr>
        <w:t>举办并引导需求获取讨论会</w:t>
      </w:r>
    </w:p>
    <w:p w14:paraId="5AC060EF" w14:textId="5BBBC75F"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观察用户如何工作</w:t>
      </w:r>
    </w:p>
    <w:p w14:paraId="21539D2C" w14:textId="52066E2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分发调查问卷</w:t>
      </w:r>
    </w:p>
    <w:p w14:paraId="1FC16D7D" w14:textId="07E407A8"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分析文档</w:t>
      </w:r>
    </w:p>
    <w:p w14:paraId="5A921958" w14:textId="67E2EE7C"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检查</w:t>
      </w:r>
      <w:r w:rsidR="009809A5" w:rsidRPr="00A83052">
        <w:rPr>
          <w:rFonts w:ascii="宋体" w:eastAsia="宋体" w:hAnsi="宋体" w:hint="eastAsia"/>
          <w:szCs w:val="21"/>
        </w:rPr>
        <w:t>现有系统在需求方面的问题报告</w:t>
      </w:r>
    </w:p>
    <w:p w14:paraId="31E32301" w14:textId="6B4597F1" w:rsidR="00A36B8B" w:rsidRPr="00A83052" w:rsidRDefault="00A83052" w:rsidP="00A36B8B">
      <w:pPr>
        <w:pStyle w:val="aa"/>
        <w:numPr>
          <w:ilvl w:val="0"/>
          <w:numId w:val="8"/>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重用</w:t>
      </w:r>
      <w:r w:rsidR="009809A5" w:rsidRPr="00A83052">
        <w:rPr>
          <w:rFonts w:ascii="宋体" w:eastAsia="宋体" w:hAnsi="宋体" w:hint="eastAsia"/>
          <w:szCs w:val="21"/>
        </w:rPr>
        <w:t>现有</w:t>
      </w:r>
      <w:r w:rsidR="00A36B8B" w:rsidRPr="00A83052">
        <w:rPr>
          <w:rFonts w:ascii="宋体" w:eastAsia="宋体" w:hAnsi="宋体" w:hint="eastAsia"/>
          <w:szCs w:val="21"/>
        </w:rPr>
        <w:t>需求</w:t>
      </w:r>
    </w:p>
    <w:p w14:paraId="71C2B5A0"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控制需求分析</w:t>
      </w:r>
    </w:p>
    <w:p w14:paraId="55BEBA47"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应用环境建模</w:t>
      </w:r>
    </w:p>
    <w:p w14:paraId="10FD1913"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创建</w:t>
      </w:r>
      <w:r w:rsidRPr="00A83052">
        <w:rPr>
          <w:rFonts w:ascii="宋体" w:eastAsia="宋体" w:hAnsi="宋体" w:hint="eastAsia"/>
          <w:szCs w:val="21"/>
        </w:rPr>
        <w:t>用户界面以及技术</w:t>
      </w:r>
      <w:r w:rsidR="00A36B8B" w:rsidRPr="00A83052">
        <w:rPr>
          <w:rFonts w:ascii="宋体" w:eastAsia="宋体" w:hAnsi="宋体" w:hint="eastAsia"/>
          <w:szCs w:val="21"/>
        </w:rPr>
        <w:t>原型</w:t>
      </w:r>
    </w:p>
    <w:p w14:paraId="58B7BB3A"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需求</w:t>
      </w:r>
      <w:r w:rsidR="00A36B8B" w:rsidRPr="00A83052">
        <w:rPr>
          <w:rFonts w:ascii="宋体" w:eastAsia="宋体" w:hAnsi="宋体" w:hint="eastAsia"/>
          <w:szCs w:val="21"/>
        </w:rPr>
        <w:t>可实现性</w:t>
      </w:r>
    </w:p>
    <w:p w14:paraId="1B968B4C" w14:textId="77777777" w:rsidR="00A36B8B" w:rsidRPr="00A83052" w:rsidRDefault="009809A5" w:rsidP="009809A5">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需求按</w:t>
      </w:r>
      <w:r w:rsidR="00A36B8B" w:rsidRPr="00A83052">
        <w:rPr>
          <w:rFonts w:ascii="宋体" w:eastAsia="宋体" w:hAnsi="宋体" w:hint="eastAsia"/>
          <w:szCs w:val="21"/>
        </w:rPr>
        <w:t>优先级</w:t>
      </w:r>
      <w:r w:rsidRPr="00A83052">
        <w:rPr>
          <w:rFonts w:ascii="宋体" w:eastAsia="宋体" w:hAnsi="宋体" w:hint="eastAsia"/>
          <w:szCs w:val="21"/>
        </w:rPr>
        <w:t>排序</w:t>
      </w:r>
    </w:p>
    <w:p w14:paraId="796A934F"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w:t>
      </w:r>
      <w:r w:rsidR="00A36B8B" w:rsidRPr="00A83052">
        <w:rPr>
          <w:rFonts w:ascii="宋体" w:eastAsia="宋体" w:hAnsi="宋体" w:hint="eastAsia"/>
          <w:szCs w:val="21"/>
        </w:rPr>
        <w:t>数据字典</w:t>
      </w:r>
    </w:p>
    <w:p w14:paraId="08A2407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为</w:t>
      </w:r>
      <w:r w:rsidR="00A36B8B" w:rsidRPr="00A83052">
        <w:rPr>
          <w:rFonts w:ascii="宋体" w:eastAsia="宋体" w:hAnsi="宋体" w:hint="eastAsia"/>
          <w:szCs w:val="21"/>
        </w:rPr>
        <w:t>需求建模</w:t>
      </w:r>
    </w:p>
    <w:p w14:paraId="538F5444"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分析</w:t>
      </w:r>
      <w:r w:rsidRPr="00A83052">
        <w:rPr>
          <w:rFonts w:ascii="宋体" w:eastAsia="宋体" w:hAnsi="宋体" w:hint="eastAsia"/>
          <w:szCs w:val="21"/>
        </w:rPr>
        <w:t>系统与外部世界之间的关联</w:t>
      </w:r>
    </w:p>
    <w:p w14:paraId="3CA0A266" w14:textId="77777777" w:rsidR="00A36B8B" w:rsidRPr="00A83052" w:rsidRDefault="009809A5" w:rsidP="00A36B8B">
      <w:pPr>
        <w:pStyle w:val="aa"/>
        <w:numPr>
          <w:ilvl w:val="0"/>
          <w:numId w:val="6"/>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将需求分配到子系统</w:t>
      </w:r>
    </w:p>
    <w:p w14:paraId="7982F9E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控制需求规范说明</w:t>
      </w:r>
    </w:p>
    <w:p w14:paraId="30B9B40A"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采用需求文档模板</w:t>
      </w:r>
    </w:p>
    <w:p w14:paraId="5F3CA232" w14:textId="77777777" w:rsidR="00A36B8B" w:rsidRPr="00A83052" w:rsidRDefault="009809A5"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明确需求来源</w:t>
      </w:r>
    </w:p>
    <w:p w14:paraId="34274BB4"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每个需求一个唯一标识</w:t>
      </w:r>
    </w:p>
    <w:p w14:paraId="629015AD"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记录业务规则</w:t>
      </w:r>
    </w:p>
    <w:p w14:paraId="4C9C6D28" w14:textId="77777777" w:rsidR="00A36B8B" w:rsidRPr="00A83052" w:rsidRDefault="00FA2796" w:rsidP="00FA2796">
      <w:pPr>
        <w:pStyle w:val="aa"/>
        <w:numPr>
          <w:ilvl w:val="0"/>
          <w:numId w:val="9"/>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proofErr w:type="gramStart"/>
      <w:r w:rsidR="00A36B8B" w:rsidRPr="00A83052">
        <w:rPr>
          <w:rFonts w:ascii="宋体" w:eastAsia="宋体" w:hAnsi="宋体" w:hint="eastAsia"/>
          <w:szCs w:val="21"/>
        </w:rPr>
        <w:t>描述非</w:t>
      </w:r>
      <w:proofErr w:type="gramEnd"/>
      <w:r w:rsidR="00A36B8B" w:rsidRPr="00A83052">
        <w:rPr>
          <w:rFonts w:ascii="宋体" w:eastAsia="宋体" w:hAnsi="宋体" w:hint="eastAsia"/>
          <w:szCs w:val="21"/>
        </w:rPr>
        <w:t>功能性需求</w:t>
      </w:r>
    </w:p>
    <w:p w14:paraId="2814732C"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控制需求验证</w:t>
      </w:r>
    </w:p>
    <w:p w14:paraId="33931815"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需求评审</w:t>
      </w:r>
    </w:p>
    <w:p w14:paraId="2D0FA0D7"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测试需求</w:t>
      </w:r>
    </w:p>
    <w:p w14:paraId="4B9A2F52"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lastRenderedPageBreak/>
        <w:t xml:space="preserve"> </w:t>
      </w:r>
      <w:r w:rsidRPr="00A83052">
        <w:rPr>
          <w:rFonts w:ascii="宋体" w:eastAsia="宋体" w:hAnsi="宋体"/>
          <w:szCs w:val="21"/>
        </w:rPr>
        <w:t xml:space="preserve">   </w:t>
      </w:r>
      <w:r w:rsidRPr="00A83052">
        <w:rPr>
          <w:rFonts w:ascii="宋体" w:eastAsia="宋体" w:hAnsi="宋体" w:hint="eastAsia"/>
          <w:szCs w:val="21"/>
        </w:rPr>
        <w:t>定义验收标准</w:t>
      </w:r>
    </w:p>
    <w:p w14:paraId="7516471C" w14:textId="77777777" w:rsidR="00A36B8B" w:rsidRPr="00A83052" w:rsidRDefault="00FA2796" w:rsidP="00A36B8B">
      <w:pPr>
        <w:pStyle w:val="aa"/>
        <w:numPr>
          <w:ilvl w:val="0"/>
          <w:numId w:val="10"/>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模拟需求</w:t>
      </w:r>
    </w:p>
    <w:p w14:paraId="72B2F3B5"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控制需求管理</w:t>
      </w:r>
    </w:p>
    <w:p w14:paraId="563C4E6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w:t>
      </w:r>
      <w:r w:rsidRPr="00A83052">
        <w:rPr>
          <w:rFonts w:ascii="宋体" w:eastAsia="宋体" w:hAnsi="宋体" w:hint="eastAsia"/>
          <w:szCs w:val="21"/>
        </w:rPr>
        <w:t>一个需求</w:t>
      </w:r>
      <w:r w:rsidR="00A36B8B" w:rsidRPr="00A83052">
        <w:rPr>
          <w:rFonts w:ascii="宋体" w:eastAsia="宋体" w:hAnsi="宋体" w:hint="eastAsia"/>
          <w:szCs w:val="21"/>
        </w:rPr>
        <w:t>变更控制流程</w:t>
      </w:r>
    </w:p>
    <w:p w14:paraId="6297C12B"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对需求变更进行影响分析</w:t>
      </w:r>
    </w:p>
    <w:p w14:paraId="72DA77F8"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建立基线</w:t>
      </w:r>
      <w:r w:rsidRPr="00A83052">
        <w:rPr>
          <w:rFonts w:ascii="宋体" w:eastAsia="宋体" w:hAnsi="宋体" w:hint="eastAsia"/>
          <w:szCs w:val="21"/>
        </w:rPr>
        <w:t>并控制需求集合版本</w:t>
      </w:r>
    </w:p>
    <w:p w14:paraId="42394DC5"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00A36B8B" w:rsidRPr="00A83052">
        <w:rPr>
          <w:rFonts w:ascii="宋体" w:eastAsia="宋体" w:hAnsi="宋体" w:hint="eastAsia"/>
          <w:szCs w:val="21"/>
        </w:rPr>
        <w:t>维护</w:t>
      </w:r>
      <w:r w:rsidRPr="00A83052">
        <w:rPr>
          <w:rFonts w:ascii="宋体" w:eastAsia="宋体" w:hAnsi="宋体" w:hint="eastAsia"/>
          <w:szCs w:val="21"/>
        </w:rPr>
        <w:t>需求变更的历史纪录</w:t>
      </w:r>
    </w:p>
    <w:p w14:paraId="2B694EF7"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跟踪每个需求的状态</w:t>
      </w:r>
    </w:p>
    <w:p w14:paraId="02072FC1" w14:textId="77777777" w:rsidR="00A36B8B"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跟踪需求问题</w:t>
      </w:r>
    </w:p>
    <w:p w14:paraId="68BFA04E" w14:textId="77777777" w:rsidR="00FA2796" w:rsidRPr="00A83052" w:rsidRDefault="00FA2796" w:rsidP="00A36B8B">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维护一个需求可跟踪矩阵</w:t>
      </w:r>
    </w:p>
    <w:p w14:paraId="1A75BC16" w14:textId="77777777" w:rsidR="00FA2796" w:rsidRPr="00A83052" w:rsidRDefault="00FA2796" w:rsidP="00FA2796">
      <w:pPr>
        <w:pStyle w:val="aa"/>
        <w:numPr>
          <w:ilvl w:val="0"/>
          <w:numId w:val="11"/>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使用需求管理工具</w:t>
      </w:r>
    </w:p>
    <w:p w14:paraId="31BD6A1D"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控制需求知识</w:t>
      </w:r>
    </w:p>
    <w:p w14:paraId="4A9CB75F" w14:textId="77777777" w:rsidR="00A36B8B" w:rsidRPr="00A83052" w:rsidRDefault="00FA2796"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训练业务分析员</w:t>
      </w:r>
    </w:p>
    <w:p w14:paraId="7933935F" w14:textId="77777777" w:rsidR="00A36B8B" w:rsidRPr="00A83052" w:rsidRDefault="00FA2796" w:rsidP="00FA2796">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帮助干系人理解</w:t>
      </w:r>
      <w:r w:rsidR="0068320C" w:rsidRPr="00A83052">
        <w:rPr>
          <w:rFonts w:ascii="宋体" w:eastAsia="宋体" w:hAnsi="宋体" w:hint="eastAsia"/>
          <w:szCs w:val="21"/>
        </w:rPr>
        <w:t>需求</w:t>
      </w:r>
    </w:p>
    <w:p w14:paraId="4AA997E0"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帮助开发人员理解应用领域</w:t>
      </w:r>
    </w:p>
    <w:p w14:paraId="673449A9" w14:textId="77777777" w:rsidR="00A36B8B" w:rsidRPr="00A83052" w:rsidRDefault="0068320C" w:rsidP="00A36B8B">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制定一个需求工程流程</w:t>
      </w:r>
    </w:p>
    <w:p w14:paraId="5BFAB7B4" w14:textId="77777777" w:rsidR="00A36B8B" w:rsidRPr="00A83052" w:rsidRDefault="0068320C" w:rsidP="0068320C">
      <w:pPr>
        <w:pStyle w:val="aa"/>
        <w:numPr>
          <w:ilvl w:val="0"/>
          <w:numId w:val="12"/>
        </w:numPr>
        <w:ind w:firstLineChars="0"/>
        <w:rPr>
          <w:rFonts w:ascii="宋体" w:eastAsia="宋体" w:hAnsi="宋体"/>
          <w:szCs w:val="21"/>
        </w:rPr>
      </w:pPr>
      <w:r w:rsidRPr="00A83052">
        <w:rPr>
          <w:rFonts w:ascii="宋体" w:eastAsia="宋体" w:hAnsi="宋体" w:hint="eastAsia"/>
          <w:szCs w:val="21"/>
        </w:rPr>
        <w:t xml:space="preserve"> </w:t>
      </w:r>
      <w:r w:rsidRPr="00A83052">
        <w:rPr>
          <w:rFonts w:ascii="宋体" w:eastAsia="宋体" w:hAnsi="宋体"/>
          <w:szCs w:val="21"/>
        </w:rPr>
        <w:t xml:space="preserve">   </w:t>
      </w:r>
      <w:r w:rsidRPr="00A83052">
        <w:rPr>
          <w:rFonts w:ascii="宋体" w:eastAsia="宋体" w:hAnsi="宋体" w:hint="eastAsia"/>
          <w:szCs w:val="21"/>
        </w:rPr>
        <w:t>建立词汇表</w:t>
      </w:r>
    </w:p>
    <w:p w14:paraId="3C665007" w14:textId="77777777" w:rsidR="00A36B8B" w:rsidRPr="00A83052" w:rsidRDefault="00A36B8B" w:rsidP="00A36B8B">
      <w:pPr>
        <w:pStyle w:val="aa"/>
        <w:numPr>
          <w:ilvl w:val="1"/>
          <w:numId w:val="7"/>
        </w:numPr>
        <w:ind w:firstLineChars="0"/>
        <w:rPr>
          <w:rFonts w:ascii="宋体" w:eastAsia="宋体" w:hAnsi="宋体"/>
          <w:szCs w:val="21"/>
        </w:rPr>
      </w:pPr>
      <w:r w:rsidRPr="00A83052">
        <w:rPr>
          <w:rFonts w:ascii="宋体" w:eastAsia="宋体" w:hAnsi="宋体" w:hint="eastAsia"/>
          <w:szCs w:val="21"/>
        </w:rPr>
        <w:t>控制需求项目管理</w:t>
      </w:r>
    </w:p>
    <w:p w14:paraId="3C18FC01" w14:textId="2D86C3CF"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选择</w:t>
      </w:r>
      <w:r w:rsidR="0068320C" w:rsidRPr="00A83052">
        <w:rPr>
          <w:rFonts w:ascii="宋体" w:eastAsia="宋体" w:hAnsi="宋体" w:hint="eastAsia"/>
          <w:szCs w:val="21"/>
        </w:rPr>
        <w:t>一个</w:t>
      </w:r>
      <w:r w:rsidR="00A36B8B" w:rsidRPr="00A83052">
        <w:rPr>
          <w:rFonts w:ascii="宋体" w:eastAsia="宋体" w:hAnsi="宋体" w:hint="eastAsia"/>
          <w:szCs w:val="21"/>
        </w:rPr>
        <w:t>合适的</w:t>
      </w:r>
      <w:r w:rsidR="0068320C" w:rsidRPr="00A83052">
        <w:rPr>
          <w:rFonts w:ascii="宋体" w:eastAsia="宋体" w:hAnsi="宋体" w:hint="eastAsia"/>
          <w:szCs w:val="21"/>
        </w:rPr>
        <w:t>软件开发</w:t>
      </w:r>
      <w:r w:rsidR="00A36B8B" w:rsidRPr="00A83052">
        <w:rPr>
          <w:rFonts w:ascii="宋体" w:eastAsia="宋体" w:hAnsi="宋体" w:hint="eastAsia"/>
          <w:szCs w:val="21"/>
        </w:rPr>
        <w:t>生命周期</w:t>
      </w:r>
    </w:p>
    <w:p w14:paraId="25887593" w14:textId="18218B43"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规划需求</w:t>
      </w:r>
      <w:r w:rsidR="0068320C" w:rsidRPr="00A83052">
        <w:rPr>
          <w:rFonts w:ascii="宋体" w:eastAsia="宋体" w:hAnsi="宋体" w:hint="eastAsia"/>
          <w:szCs w:val="21"/>
        </w:rPr>
        <w:t>活动</w:t>
      </w:r>
    </w:p>
    <w:p w14:paraId="7F135F9E" w14:textId="4322E59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估算需求工作量</w:t>
      </w:r>
    </w:p>
    <w:p w14:paraId="25481AB9" w14:textId="6B06929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基于需求</w:t>
      </w:r>
      <w:r w:rsidR="0068320C" w:rsidRPr="00A83052">
        <w:rPr>
          <w:rFonts w:ascii="宋体" w:eastAsia="宋体" w:hAnsi="宋体" w:hint="eastAsia"/>
          <w:szCs w:val="21"/>
        </w:rPr>
        <w:t>确定项目计划</w:t>
      </w:r>
    </w:p>
    <w:p w14:paraId="5A35FB74" w14:textId="6A8BA2BB"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识别</w:t>
      </w:r>
      <w:r w:rsidR="00A36B8B" w:rsidRPr="00A83052">
        <w:rPr>
          <w:rFonts w:ascii="宋体" w:eastAsia="宋体" w:hAnsi="宋体" w:hint="eastAsia"/>
          <w:szCs w:val="21"/>
        </w:rPr>
        <w:t>需求决策者</w:t>
      </w:r>
    </w:p>
    <w:p w14:paraId="63FC7F95" w14:textId="3F994DE7"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当需求变化时重新协商项目承诺</w:t>
      </w:r>
    </w:p>
    <w:p w14:paraId="68B76D4A" w14:textId="4CE5DB06"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分析、记录以及管理与需求相关的风险</w:t>
      </w:r>
    </w:p>
    <w:p w14:paraId="5FE89AE1" w14:textId="705665DA"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A36B8B" w:rsidRPr="00A83052">
        <w:rPr>
          <w:rFonts w:ascii="宋体" w:eastAsia="宋体" w:hAnsi="宋体" w:hint="eastAsia"/>
          <w:szCs w:val="21"/>
        </w:rPr>
        <w:t>跟踪</w:t>
      </w:r>
      <w:r w:rsidR="0068320C" w:rsidRPr="00A83052">
        <w:rPr>
          <w:rFonts w:ascii="宋体" w:eastAsia="宋体" w:hAnsi="宋体" w:hint="eastAsia"/>
          <w:szCs w:val="21"/>
        </w:rPr>
        <w:t>在需求上花费的工作量</w:t>
      </w:r>
    </w:p>
    <w:p w14:paraId="798A9243" w14:textId="2BD02B01" w:rsidR="00A36B8B" w:rsidRPr="00A83052" w:rsidRDefault="00A83052" w:rsidP="00A36B8B">
      <w:pPr>
        <w:pStyle w:val="aa"/>
        <w:numPr>
          <w:ilvl w:val="3"/>
          <w:numId w:val="13"/>
        </w:numPr>
        <w:ind w:firstLineChars="0"/>
        <w:rPr>
          <w:rFonts w:ascii="宋体" w:eastAsia="宋体" w:hAnsi="宋体"/>
          <w:szCs w:val="21"/>
        </w:rPr>
      </w:pPr>
      <w:r>
        <w:rPr>
          <w:rFonts w:ascii="宋体" w:eastAsia="宋体" w:hAnsi="宋体" w:hint="eastAsia"/>
          <w:szCs w:val="21"/>
        </w:rPr>
        <w:t xml:space="preserve"> </w:t>
      </w:r>
      <w:r>
        <w:rPr>
          <w:rFonts w:ascii="宋体" w:eastAsia="宋体" w:hAnsi="宋体"/>
          <w:szCs w:val="21"/>
        </w:rPr>
        <w:t xml:space="preserve">  </w:t>
      </w:r>
      <w:r w:rsidR="0068320C" w:rsidRPr="00A83052">
        <w:rPr>
          <w:rFonts w:ascii="宋体" w:eastAsia="宋体" w:hAnsi="宋体" w:hint="eastAsia"/>
          <w:szCs w:val="21"/>
        </w:rPr>
        <w:t>借鉴其他项目中关于需求的经验教训</w:t>
      </w:r>
    </w:p>
    <w:p w14:paraId="1C094D0B" w14:textId="4AFD678C" w:rsidR="007712C8" w:rsidRDefault="007712C8" w:rsidP="007712C8">
      <w:pPr>
        <w:pStyle w:val="aa"/>
        <w:ind w:firstLineChars="0" w:firstLine="0"/>
      </w:pPr>
      <w:r w:rsidRPr="009252F5">
        <w:rPr>
          <w:noProof/>
        </w:rPr>
        <w:drawing>
          <wp:inline distT="0" distB="0" distL="0" distR="0" wp14:anchorId="767A4397" wp14:editId="4B8000F9">
            <wp:extent cx="4851400" cy="2667000"/>
            <wp:effectExtent l="0" t="0" r="0" b="0"/>
            <wp:docPr id="1" name="图片 1" descr="838802567257132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83880256725713213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1400" cy="2667000"/>
                    </a:xfrm>
                    <a:prstGeom prst="rect">
                      <a:avLst/>
                    </a:prstGeom>
                    <a:noFill/>
                    <a:ln>
                      <a:noFill/>
                    </a:ln>
                  </pic:spPr>
                </pic:pic>
              </a:graphicData>
            </a:graphic>
          </wp:inline>
        </w:drawing>
      </w:r>
    </w:p>
    <w:p w14:paraId="5419FD17" w14:textId="1A01F03B" w:rsidR="009252F5" w:rsidRPr="006D21E6" w:rsidRDefault="009252F5" w:rsidP="009252F5">
      <w:pPr>
        <w:pStyle w:val="aa"/>
        <w:ind w:firstLineChars="0"/>
      </w:pPr>
    </w:p>
    <w:p w14:paraId="12B44F17" w14:textId="77777777" w:rsidR="00A36B8B" w:rsidRPr="00764B04" w:rsidRDefault="00A36B8B" w:rsidP="00A36B8B"/>
    <w:p w14:paraId="2A4AEEB6" w14:textId="7114A7A7" w:rsidR="00A36B8B" w:rsidRPr="00A83052" w:rsidRDefault="00A36B8B" w:rsidP="00A36B8B">
      <w:pPr>
        <w:pStyle w:val="3"/>
        <w:rPr>
          <w:rStyle w:val="30"/>
          <w:rFonts w:ascii="宋体" w:eastAsia="宋体" w:hAnsi="宋体"/>
          <w:b/>
        </w:rPr>
      </w:pPr>
      <w:bookmarkStart w:id="34" w:name="_Toc497416119"/>
      <w:bookmarkStart w:id="35" w:name="_Toc525928535"/>
      <w:bookmarkStart w:id="36" w:name="_Toc525928637"/>
      <w:bookmarkStart w:id="37" w:name="_Toc525928704"/>
      <w:bookmarkStart w:id="38" w:name="_Toc525929094"/>
      <w:bookmarkStart w:id="39" w:name="_Toc525929130"/>
      <w:bookmarkStart w:id="40" w:name="_Toc525935974"/>
      <w:bookmarkStart w:id="41" w:name="_Toc526017345"/>
      <w:bookmarkStart w:id="42" w:name="_Toc526017388"/>
      <w:bookmarkStart w:id="43" w:name="_Toc526017425"/>
      <w:bookmarkStart w:id="44" w:name="_Toc526024405"/>
      <w:bookmarkStart w:id="45" w:name="_Toc526024817"/>
      <w:bookmarkStart w:id="46" w:name="_Toc526024943"/>
      <w:bookmarkStart w:id="47" w:name="_Toc526025074"/>
      <w:bookmarkStart w:id="48" w:name="_Toc526616496"/>
      <w:bookmarkStart w:id="49" w:name="_Toc526616563"/>
      <w:bookmarkStart w:id="50" w:name="_Toc529711461"/>
      <w:r w:rsidRPr="00A83052">
        <w:rPr>
          <w:rStyle w:val="30"/>
          <w:rFonts w:ascii="宋体" w:eastAsia="宋体" w:hAnsi="宋体"/>
          <w:b/>
        </w:rPr>
        <w:lastRenderedPageBreak/>
        <w:t>1.</w:t>
      </w:r>
      <w:r w:rsidR="00563CD1" w:rsidRPr="00A83052">
        <w:rPr>
          <w:rStyle w:val="30"/>
          <w:rFonts w:ascii="宋体" w:eastAsia="宋体" w:hAnsi="宋体" w:hint="eastAsia"/>
          <w:b/>
        </w:rPr>
        <w:t>2</w:t>
      </w:r>
      <w:r w:rsidRPr="00A83052">
        <w:rPr>
          <w:rStyle w:val="30"/>
          <w:rFonts w:ascii="宋体" w:eastAsia="宋体" w:hAnsi="宋体"/>
          <w:b/>
        </w:rPr>
        <w:t xml:space="preserve"> 业务目标</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7B48F4A" w14:textId="77777777" w:rsidR="00A36B8B" w:rsidRPr="00A83052" w:rsidRDefault="00A36B8B" w:rsidP="00A36B8B">
      <w:pPr>
        <w:rPr>
          <w:rFonts w:ascii="宋体" w:eastAsia="宋体" w:hAnsi="宋体"/>
        </w:rPr>
      </w:pPr>
      <w:r w:rsidRPr="00A83052">
        <w:rPr>
          <w:rFonts w:ascii="宋体" w:eastAsia="宋体" w:hAnsi="宋体" w:hint="eastAsia"/>
        </w:rPr>
        <w:t>本项目目标是做出一个具有以下几点主要功能的教学型网站：</w:t>
      </w:r>
    </w:p>
    <w:p w14:paraId="04E9D531" w14:textId="1D8C1497" w:rsidR="00A36B8B" w:rsidRPr="00A83052" w:rsidRDefault="00A36B8B" w:rsidP="00A36B8B">
      <w:pPr>
        <w:pStyle w:val="4"/>
        <w:rPr>
          <w:rFonts w:ascii="宋体" w:eastAsia="宋体" w:hAnsi="宋体"/>
        </w:rPr>
      </w:pPr>
      <w:bookmarkStart w:id="51" w:name="_Toc526025075"/>
      <w:bookmarkStart w:id="52" w:name="_Toc526616564"/>
      <w:bookmarkStart w:id="53" w:name="_Toc529711462"/>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.1具有教学目标</w:t>
      </w:r>
      <w:bookmarkEnd w:id="51"/>
      <w:bookmarkEnd w:id="52"/>
      <w:bookmarkEnd w:id="53"/>
    </w:p>
    <w:p w14:paraId="3D0AFFA4" w14:textId="005D76C4" w:rsidR="005B28D4" w:rsidRPr="00A83052" w:rsidRDefault="005B28D4" w:rsidP="005B28D4">
      <w:pPr>
        <w:rPr>
          <w:rFonts w:ascii="宋体" w:eastAsia="宋体" w:hAnsi="宋体"/>
          <w:szCs w:val="21"/>
        </w:rPr>
      </w:pPr>
      <w:r w:rsidRPr="00A83052">
        <w:rPr>
          <w:rFonts w:ascii="宋体" w:eastAsia="宋体" w:hAnsi="宋体" w:hint="eastAsia"/>
          <w:szCs w:val="21"/>
        </w:rPr>
        <w:t>教师对案例及案例的特色进行详细的描述，并阐明该案例的应用情景、功能要求以及具体约束等。然后根据以上信息，学生自行组建活动小组通过案例教学系统上报教师审核是否有资格完成这一案例，教师则根据该小组的水平</w:t>
      </w:r>
      <w:r w:rsidR="00305D0B" w:rsidRPr="00A83052">
        <w:rPr>
          <w:rFonts w:ascii="宋体" w:eastAsia="宋体" w:hAnsi="宋体" w:hint="eastAsia"/>
          <w:szCs w:val="21"/>
        </w:rPr>
        <w:t>、</w:t>
      </w:r>
      <w:r w:rsidRPr="00A83052">
        <w:rPr>
          <w:rFonts w:ascii="宋体" w:eastAsia="宋体" w:hAnsi="宋体" w:hint="eastAsia"/>
          <w:szCs w:val="21"/>
        </w:rPr>
        <w:t>案例的难度</w:t>
      </w:r>
      <w:r w:rsidR="00305D0B" w:rsidRPr="00A83052">
        <w:rPr>
          <w:rFonts w:ascii="宋体" w:eastAsia="宋体" w:hAnsi="宋体" w:hint="eastAsia"/>
          <w:szCs w:val="21"/>
        </w:rPr>
        <w:t>、教学策略以及要达到的教学目标</w:t>
      </w:r>
      <w:r w:rsidRPr="00A83052">
        <w:rPr>
          <w:rFonts w:ascii="宋体" w:eastAsia="宋体" w:hAnsi="宋体" w:hint="eastAsia"/>
          <w:szCs w:val="21"/>
        </w:rPr>
        <w:t>进行审核</w:t>
      </w:r>
      <w:r w:rsidR="00305D0B" w:rsidRPr="00A83052">
        <w:rPr>
          <w:rFonts w:ascii="宋体" w:eastAsia="宋体" w:hAnsi="宋体" w:hint="eastAsia"/>
          <w:szCs w:val="21"/>
        </w:rPr>
        <w:t>能否通过，通过的小组则再在自己小组内进行职能分配等各项工作，教师也可一一看见小组的活动，并及时地给出指导与建议，让学生在完成案例的同时得以学习与成长</w:t>
      </w:r>
      <w:r w:rsidR="00A83052" w:rsidRPr="00A83052">
        <w:rPr>
          <w:rFonts w:ascii="宋体" w:eastAsia="宋体" w:hAnsi="宋体" w:hint="eastAsia"/>
          <w:szCs w:val="21"/>
        </w:rPr>
        <w:t>。</w:t>
      </w:r>
    </w:p>
    <w:p w14:paraId="19A45AF9" w14:textId="6EF264C3" w:rsidR="00A36B8B" w:rsidRDefault="00A36B8B" w:rsidP="00A36B8B"/>
    <w:p w14:paraId="5142AF57" w14:textId="21FEAE10" w:rsidR="00A36B8B" w:rsidRPr="00A83052" w:rsidRDefault="00A36B8B" w:rsidP="00A36B8B">
      <w:pPr>
        <w:pStyle w:val="4"/>
        <w:rPr>
          <w:rFonts w:ascii="宋体" w:eastAsia="宋体" w:hAnsi="宋体"/>
        </w:rPr>
      </w:pPr>
      <w:bookmarkStart w:id="54" w:name="_Toc526025076"/>
      <w:bookmarkStart w:id="55" w:name="_Toc526616565"/>
      <w:bookmarkStart w:id="56" w:name="_Toc529711463"/>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.2教学内容以及方法手段</w:t>
      </w:r>
      <w:bookmarkEnd w:id="54"/>
      <w:bookmarkEnd w:id="55"/>
      <w:bookmarkEnd w:id="56"/>
    </w:p>
    <w:p w14:paraId="064D6EE1" w14:textId="7D70A3CF" w:rsidR="00A36B8B" w:rsidRPr="00A83052" w:rsidRDefault="00A36B8B" w:rsidP="00A36B8B">
      <w:pPr>
        <w:rPr>
          <w:rFonts w:ascii="宋体" w:eastAsia="宋体" w:hAnsi="宋体"/>
        </w:rPr>
      </w:pPr>
      <w:r w:rsidRPr="00A83052">
        <w:rPr>
          <w:rFonts w:ascii="宋体" w:eastAsia="宋体" w:hAnsi="宋体" w:hint="eastAsia"/>
        </w:rPr>
        <w:t>围绕教学目标来展开和组织，并根据</w:t>
      </w:r>
      <w:r w:rsidR="00305D0B" w:rsidRPr="00A83052">
        <w:rPr>
          <w:rFonts w:ascii="宋体" w:eastAsia="宋体" w:hAnsi="宋体" w:hint="eastAsia"/>
        </w:rPr>
        <w:t>案例</w:t>
      </w:r>
      <w:r w:rsidRPr="00A83052">
        <w:rPr>
          <w:rFonts w:ascii="宋体" w:eastAsia="宋体" w:hAnsi="宋体" w:hint="eastAsia"/>
        </w:rPr>
        <w:t>的特点和学生的学习需求添加</w:t>
      </w:r>
      <w:r w:rsidR="00CF4A5B" w:rsidRPr="00A83052">
        <w:rPr>
          <w:rFonts w:ascii="宋体" w:eastAsia="宋体" w:hAnsi="宋体" w:hint="eastAsia"/>
        </w:rPr>
        <w:t>额外</w:t>
      </w:r>
      <w:r w:rsidRPr="00A83052">
        <w:rPr>
          <w:rFonts w:ascii="宋体" w:eastAsia="宋体" w:hAnsi="宋体" w:hint="eastAsia"/>
        </w:rPr>
        <w:t>的</w:t>
      </w:r>
      <w:r w:rsidR="00CF4A5B" w:rsidRPr="00A83052">
        <w:rPr>
          <w:rFonts w:ascii="宋体" w:eastAsia="宋体" w:hAnsi="宋体" w:hint="eastAsia"/>
        </w:rPr>
        <w:t>系统</w:t>
      </w:r>
      <w:r w:rsidR="00305D0B" w:rsidRPr="00A83052">
        <w:rPr>
          <w:rFonts w:ascii="宋体" w:eastAsia="宋体" w:hAnsi="宋体" w:hint="eastAsia"/>
        </w:rPr>
        <w:t>要求</w:t>
      </w:r>
      <w:r w:rsidRPr="00A83052">
        <w:rPr>
          <w:rFonts w:ascii="宋体" w:eastAsia="宋体" w:hAnsi="宋体" w:hint="eastAsia"/>
        </w:rPr>
        <w:t>，使</w:t>
      </w:r>
      <w:r w:rsidR="00305D0B" w:rsidRPr="00A83052">
        <w:rPr>
          <w:rFonts w:ascii="宋体" w:eastAsia="宋体" w:hAnsi="宋体" w:hint="eastAsia"/>
        </w:rPr>
        <w:t>案例</w:t>
      </w:r>
      <w:r w:rsidRPr="00A83052">
        <w:rPr>
          <w:rFonts w:ascii="宋体" w:eastAsia="宋体" w:hAnsi="宋体" w:hint="eastAsia"/>
        </w:rPr>
        <w:t>内容部分更适合学生</w:t>
      </w:r>
      <w:r w:rsidR="00CF4A5B" w:rsidRPr="00A83052">
        <w:rPr>
          <w:rFonts w:ascii="宋体" w:eastAsia="宋体" w:hAnsi="宋体" w:hint="eastAsia"/>
        </w:rPr>
        <w:t>学习与发展</w:t>
      </w:r>
      <w:r w:rsidRPr="00A83052">
        <w:rPr>
          <w:rFonts w:ascii="宋体" w:eastAsia="宋体" w:hAnsi="宋体" w:hint="eastAsia"/>
        </w:rPr>
        <w:t>。</w:t>
      </w:r>
    </w:p>
    <w:p w14:paraId="63A37225" w14:textId="4268610C" w:rsidR="00A36B8B" w:rsidRPr="00A83052" w:rsidRDefault="00A36B8B" w:rsidP="00A36B8B">
      <w:pPr>
        <w:pStyle w:val="4"/>
        <w:rPr>
          <w:rFonts w:ascii="宋体" w:eastAsia="宋体" w:hAnsi="宋体"/>
        </w:rPr>
      </w:pPr>
      <w:bookmarkStart w:id="57" w:name="_Toc526025077"/>
      <w:bookmarkStart w:id="58" w:name="_Toc526616566"/>
      <w:bookmarkStart w:id="59" w:name="_Toc529711464"/>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.3安全稳定性</w:t>
      </w:r>
      <w:bookmarkEnd w:id="57"/>
      <w:bookmarkEnd w:id="58"/>
      <w:bookmarkEnd w:id="59"/>
    </w:p>
    <w:p w14:paraId="105EEF6E" w14:textId="225ECAD8" w:rsidR="00A36B8B" w:rsidRPr="00A83052" w:rsidRDefault="00A36B8B" w:rsidP="00A36B8B">
      <w:pPr>
        <w:rPr>
          <w:rFonts w:ascii="宋体" w:eastAsia="宋体" w:hAnsi="宋体"/>
        </w:rPr>
      </w:pPr>
      <w:r w:rsidRPr="00A83052">
        <w:rPr>
          <w:rFonts w:ascii="宋体" w:eastAsia="宋体" w:hAnsi="宋体" w:hint="eastAsia"/>
        </w:rPr>
        <w:t>安全性和稳定性是</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首先要考虑的。如果一个网站经常出现无法打开等情况，那么就无法展开</w:t>
      </w:r>
      <w:r w:rsidR="00305D0B" w:rsidRPr="00A83052">
        <w:rPr>
          <w:rFonts w:ascii="宋体" w:eastAsia="宋体" w:hAnsi="宋体" w:hint="eastAsia"/>
        </w:rPr>
        <w:t>活动</w:t>
      </w:r>
      <w:r w:rsidRPr="00A83052">
        <w:rPr>
          <w:rFonts w:ascii="宋体" w:eastAsia="宋体" w:hAnsi="宋体" w:hint="eastAsia"/>
        </w:rPr>
        <w:t xml:space="preserve">，更别说提高教学质量了。保证网络的安全主要看是否有防抗病毒的能力，即是否采用了有效的措施防止黑客以及病毒的入侵；是否具有安全有效的用户注册及权限管理机制以保证用户数据的安全性；是否进行定期的数据备份以防止数据的丢失和破坏；当遇到黑客或病毒的破坏时是否能及时恢复数据；服务器自身的安全性能是否能满足教学需要等。 </w:t>
      </w:r>
    </w:p>
    <w:p w14:paraId="7931EEFD" w14:textId="395FDCE8" w:rsidR="00A36B8B" w:rsidRPr="00A83052" w:rsidRDefault="00A36B8B" w:rsidP="00A36B8B">
      <w:pPr>
        <w:pStyle w:val="4"/>
        <w:rPr>
          <w:rFonts w:ascii="宋体" w:eastAsia="宋体" w:hAnsi="宋体"/>
        </w:rPr>
      </w:pPr>
      <w:bookmarkStart w:id="60" w:name="_Toc526025079"/>
      <w:bookmarkStart w:id="61" w:name="_Toc526616568"/>
      <w:bookmarkStart w:id="62" w:name="_Toc529711465"/>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4</w:t>
      </w:r>
      <w:r w:rsidRPr="00A83052">
        <w:rPr>
          <w:rFonts w:ascii="宋体" w:eastAsia="宋体" w:hAnsi="宋体" w:hint="eastAsia"/>
        </w:rPr>
        <w:t>更新与维护</w:t>
      </w:r>
      <w:bookmarkEnd w:id="60"/>
      <w:bookmarkEnd w:id="61"/>
      <w:bookmarkEnd w:id="62"/>
    </w:p>
    <w:p w14:paraId="0BAA69C8" w14:textId="1E591C83" w:rsidR="00A36B8B" w:rsidRPr="00A83052" w:rsidRDefault="00A36B8B" w:rsidP="00A36B8B">
      <w:pPr>
        <w:rPr>
          <w:rFonts w:ascii="宋体" w:eastAsia="宋体" w:hAnsi="宋体"/>
        </w:rPr>
      </w:pPr>
      <w:r w:rsidRPr="00A83052">
        <w:rPr>
          <w:rFonts w:ascii="宋体" w:eastAsia="宋体" w:hAnsi="宋体" w:hint="eastAsia"/>
        </w:rPr>
        <w:t>对</w:t>
      </w:r>
      <w:r w:rsidR="00305D0B" w:rsidRPr="00A83052">
        <w:rPr>
          <w:rFonts w:ascii="宋体" w:eastAsia="宋体" w:hAnsi="宋体" w:hint="eastAsia"/>
        </w:rPr>
        <w:t>案例教学</w:t>
      </w:r>
      <w:r w:rsidRPr="00A83052">
        <w:rPr>
          <w:rFonts w:ascii="宋体" w:eastAsia="宋体" w:hAnsi="宋体" w:hint="eastAsia"/>
        </w:rPr>
        <w:t>网站</w:t>
      </w:r>
      <w:r w:rsidR="00305D0B" w:rsidRPr="00A83052">
        <w:rPr>
          <w:rFonts w:ascii="宋体" w:eastAsia="宋体" w:hAnsi="宋体" w:hint="eastAsia"/>
        </w:rPr>
        <w:t>系统</w:t>
      </w:r>
      <w:r w:rsidRPr="00A83052">
        <w:rPr>
          <w:rFonts w:ascii="宋体" w:eastAsia="宋体" w:hAnsi="宋体" w:hint="eastAsia"/>
        </w:rPr>
        <w:t>的及时更新与维护是一项重要工作，除了要对网站自身进行定期更新之外，还要对网站的内容进行及时的更新。</w:t>
      </w:r>
      <w:r w:rsidR="00305D0B" w:rsidRPr="00A83052">
        <w:rPr>
          <w:rFonts w:ascii="宋体" w:eastAsia="宋体" w:hAnsi="宋体" w:hint="eastAsia"/>
        </w:rPr>
        <w:t>系统</w:t>
      </w:r>
      <w:r w:rsidRPr="00A83052">
        <w:rPr>
          <w:rFonts w:ascii="宋体" w:eastAsia="宋体" w:hAnsi="宋体" w:hint="eastAsia"/>
        </w:rPr>
        <w:t>及时检查修改原有错误或过期的</w:t>
      </w:r>
      <w:r w:rsidR="00305D0B" w:rsidRPr="00A83052">
        <w:rPr>
          <w:rFonts w:ascii="宋体" w:eastAsia="宋体" w:hAnsi="宋体" w:hint="eastAsia"/>
        </w:rPr>
        <w:t>案例</w:t>
      </w:r>
      <w:r w:rsidRPr="00A83052">
        <w:rPr>
          <w:rFonts w:ascii="宋体" w:eastAsia="宋体" w:hAnsi="宋体" w:hint="eastAsia"/>
        </w:rPr>
        <w:t>，并追加新的教学</w:t>
      </w:r>
      <w:r w:rsidR="00305D0B" w:rsidRPr="00A83052">
        <w:rPr>
          <w:rFonts w:ascii="宋体" w:eastAsia="宋体" w:hAnsi="宋体" w:hint="eastAsia"/>
        </w:rPr>
        <w:t>案例</w:t>
      </w:r>
      <w:r w:rsidRPr="00A83052">
        <w:rPr>
          <w:rFonts w:ascii="宋体" w:eastAsia="宋体" w:hAnsi="宋体" w:hint="eastAsia"/>
        </w:rPr>
        <w:t>；发布最新的</w:t>
      </w:r>
      <w:r w:rsidR="00305D0B" w:rsidRPr="00A83052">
        <w:rPr>
          <w:rFonts w:ascii="宋体" w:eastAsia="宋体" w:hAnsi="宋体" w:hint="eastAsia"/>
        </w:rPr>
        <w:t>案例通知</w:t>
      </w:r>
      <w:r w:rsidRPr="00A83052">
        <w:rPr>
          <w:rFonts w:ascii="宋体" w:eastAsia="宋体" w:hAnsi="宋体" w:hint="eastAsia"/>
        </w:rPr>
        <w:t>、</w:t>
      </w:r>
      <w:r w:rsidR="00305D0B" w:rsidRPr="00A83052">
        <w:rPr>
          <w:rFonts w:ascii="宋体" w:eastAsia="宋体" w:hAnsi="宋体" w:hint="eastAsia"/>
        </w:rPr>
        <w:t>案例详细内容</w:t>
      </w:r>
      <w:r w:rsidRPr="00A83052">
        <w:rPr>
          <w:rFonts w:ascii="宋体" w:eastAsia="宋体" w:hAnsi="宋体" w:hint="eastAsia"/>
        </w:rPr>
        <w:t>。</w:t>
      </w:r>
    </w:p>
    <w:p w14:paraId="23A8D987" w14:textId="2DAA7810" w:rsidR="00A36B8B" w:rsidRPr="00A83052" w:rsidRDefault="00A36B8B" w:rsidP="00A36B8B">
      <w:pPr>
        <w:pStyle w:val="4"/>
        <w:rPr>
          <w:rFonts w:ascii="宋体" w:eastAsia="宋体" w:hAnsi="宋体"/>
        </w:rPr>
      </w:pPr>
      <w:bookmarkStart w:id="63" w:name="_Toc526025080"/>
      <w:bookmarkStart w:id="64" w:name="_Toc526616569"/>
      <w:bookmarkStart w:id="65" w:name="_Toc529711466"/>
      <w:r w:rsidRPr="00A83052">
        <w:rPr>
          <w:rFonts w:ascii="宋体" w:eastAsia="宋体" w:hAnsi="宋体" w:hint="eastAsia"/>
        </w:rPr>
        <w:t>1.</w:t>
      </w:r>
      <w:r w:rsidR="00563CD1" w:rsidRPr="00A83052">
        <w:rPr>
          <w:rFonts w:ascii="宋体" w:eastAsia="宋体" w:hAnsi="宋体" w:hint="eastAsia"/>
        </w:rPr>
        <w:t>2</w:t>
      </w:r>
      <w:r w:rsidRPr="00A83052">
        <w:rPr>
          <w:rFonts w:ascii="宋体" w:eastAsia="宋体" w:hAnsi="宋体" w:hint="eastAsia"/>
        </w:rPr>
        <w:t>.</w:t>
      </w:r>
      <w:r w:rsidR="00305D0B" w:rsidRPr="00A83052">
        <w:rPr>
          <w:rFonts w:ascii="宋体" w:eastAsia="宋体" w:hAnsi="宋体" w:hint="eastAsia"/>
        </w:rPr>
        <w:t>5</w:t>
      </w:r>
      <w:r w:rsidRPr="00A83052">
        <w:rPr>
          <w:rFonts w:ascii="宋体" w:eastAsia="宋体" w:hAnsi="宋体" w:hint="eastAsia"/>
        </w:rPr>
        <w:t>沟通交互</w:t>
      </w:r>
      <w:bookmarkEnd w:id="63"/>
      <w:bookmarkEnd w:id="64"/>
      <w:bookmarkEnd w:id="65"/>
    </w:p>
    <w:p w14:paraId="1FADC88B" w14:textId="03ED1E21" w:rsidR="00A36B8B" w:rsidRPr="00A83052" w:rsidRDefault="00CF4A5B" w:rsidP="00A36B8B">
      <w:pPr>
        <w:rPr>
          <w:rFonts w:ascii="宋体" w:eastAsia="宋体" w:hAnsi="宋体"/>
        </w:rPr>
      </w:pPr>
      <w:r w:rsidRPr="00A83052">
        <w:rPr>
          <w:rFonts w:ascii="宋体" w:eastAsia="宋体" w:hAnsi="宋体" w:hint="eastAsia"/>
        </w:rPr>
        <w:t>在完成案例的过程中碰到的问题总是需要小组讨论的</w:t>
      </w:r>
      <w:r w:rsidR="00A36B8B" w:rsidRPr="00A83052">
        <w:rPr>
          <w:rFonts w:ascii="宋体" w:eastAsia="宋体" w:hAnsi="宋体" w:hint="eastAsia"/>
        </w:rPr>
        <w:t>。所以，</w:t>
      </w:r>
      <w:r w:rsidRPr="00A83052">
        <w:rPr>
          <w:rFonts w:ascii="宋体" w:eastAsia="宋体" w:hAnsi="宋体" w:hint="eastAsia"/>
        </w:rPr>
        <w:t>小组</w:t>
      </w:r>
      <w:r w:rsidR="00A36B8B" w:rsidRPr="00A83052">
        <w:rPr>
          <w:rFonts w:ascii="宋体" w:eastAsia="宋体" w:hAnsi="宋体" w:hint="eastAsia"/>
        </w:rPr>
        <w:t>交流系统对于</w:t>
      </w:r>
      <w:r w:rsidRPr="00A83052">
        <w:rPr>
          <w:rFonts w:ascii="宋体" w:eastAsia="宋体" w:hAnsi="宋体" w:hint="eastAsia"/>
        </w:rPr>
        <w:t>案例教学</w:t>
      </w:r>
      <w:r w:rsidR="00A36B8B" w:rsidRPr="00A83052">
        <w:rPr>
          <w:rFonts w:ascii="宋体" w:eastAsia="宋体" w:hAnsi="宋体" w:hint="eastAsia"/>
        </w:rPr>
        <w:t>网站来说是必需的。这主要考虑其是否有各种交互手段的应用，包括E－mail、聊天室，以及交互的实际使用情况。另外，学生</w:t>
      </w:r>
      <w:r w:rsidRPr="00A83052">
        <w:rPr>
          <w:rFonts w:ascii="宋体" w:eastAsia="宋体" w:hAnsi="宋体" w:hint="eastAsia"/>
        </w:rPr>
        <w:t>可以</w:t>
      </w:r>
      <w:r w:rsidR="00A36B8B" w:rsidRPr="00A83052">
        <w:rPr>
          <w:rFonts w:ascii="宋体" w:eastAsia="宋体" w:hAnsi="宋体" w:hint="eastAsia"/>
        </w:rPr>
        <w:t>通过电子邮箱、聊天室等现代交互手段就</w:t>
      </w:r>
      <w:r w:rsidRPr="00A83052">
        <w:rPr>
          <w:rFonts w:ascii="宋体" w:eastAsia="宋体" w:hAnsi="宋体" w:hint="eastAsia"/>
        </w:rPr>
        <w:t>案例</w:t>
      </w:r>
      <w:r w:rsidR="00A36B8B" w:rsidRPr="00A83052">
        <w:rPr>
          <w:rFonts w:ascii="宋体" w:eastAsia="宋体" w:hAnsi="宋体" w:hint="eastAsia"/>
        </w:rPr>
        <w:t>有关的</w:t>
      </w:r>
      <w:r w:rsidRPr="00A83052">
        <w:rPr>
          <w:rFonts w:ascii="宋体" w:eastAsia="宋体" w:hAnsi="宋体" w:hint="eastAsia"/>
        </w:rPr>
        <w:t>问题</w:t>
      </w:r>
      <w:r w:rsidR="00A36B8B" w:rsidRPr="00A83052">
        <w:rPr>
          <w:rFonts w:ascii="宋体" w:eastAsia="宋体" w:hAnsi="宋体" w:hint="eastAsia"/>
        </w:rPr>
        <w:t>与教师或其他学生进行讨论交流。</w:t>
      </w:r>
    </w:p>
    <w:p w14:paraId="68F32E52" w14:textId="7D579DB4" w:rsidR="00A36B8B" w:rsidRPr="00A83052" w:rsidRDefault="00A36B8B" w:rsidP="00A36B8B">
      <w:pPr>
        <w:pStyle w:val="3"/>
        <w:rPr>
          <w:rFonts w:ascii="宋体" w:eastAsia="宋体" w:hAnsi="宋体"/>
        </w:rPr>
      </w:pPr>
      <w:bookmarkStart w:id="66" w:name="_Toc497416120"/>
      <w:bookmarkStart w:id="67" w:name="_Toc525928536"/>
      <w:bookmarkStart w:id="68" w:name="_Toc525928638"/>
      <w:bookmarkStart w:id="69" w:name="_Toc525928705"/>
      <w:bookmarkStart w:id="70" w:name="_Toc525929095"/>
      <w:bookmarkStart w:id="71" w:name="_Toc525929131"/>
      <w:bookmarkStart w:id="72" w:name="_Toc525935975"/>
      <w:bookmarkStart w:id="73" w:name="_Toc526017346"/>
      <w:bookmarkStart w:id="74" w:name="_Toc526017389"/>
      <w:bookmarkStart w:id="75" w:name="_Toc526017426"/>
      <w:bookmarkStart w:id="76" w:name="_Toc526024406"/>
      <w:bookmarkStart w:id="77" w:name="_Toc526024818"/>
      <w:bookmarkStart w:id="78" w:name="_Toc526024944"/>
      <w:bookmarkStart w:id="79" w:name="_Toc526025081"/>
      <w:bookmarkStart w:id="80" w:name="_Toc526616497"/>
      <w:bookmarkStart w:id="81" w:name="_Toc526616570"/>
      <w:bookmarkStart w:id="82" w:name="_Toc529711467"/>
      <w:r w:rsidRPr="00A83052">
        <w:rPr>
          <w:rFonts w:ascii="宋体" w:eastAsia="宋体" w:hAnsi="宋体"/>
        </w:rPr>
        <w:lastRenderedPageBreak/>
        <w:t>1.</w:t>
      </w:r>
      <w:r w:rsidR="00563CD1" w:rsidRPr="00A83052">
        <w:rPr>
          <w:rFonts w:ascii="宋体" w:eastAsia="宋体" w:hAnsi="宋体" w:hint="eastAsia"/>
        </w:rPr>
        <w:t>3</w:t>
      </w:r>
      <w:r w:rsidRPr="00A83052">
        <w:rPr>
          <w:rFonts w:ascii="宋体" w:eastAsia="宋体" w:hAnsi="宋体"/>
        </w:rPr>
        <w:t xml:space="preserve"> 参考资料</w:t>
      </w:r>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5444F7F9"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软件需求 【美】Karl Wiegers  Joy Beatty著 李忠利 李淳 霍金健 </w:t>
      </w:r>
      <w:proofErr w:type="gramStart"/>
      <w:r w:rsidRPr="00A83052">
        <w:rPr>
          <w:rFonts w:ascii="宋体" w:eastAsia="宋体" w:hAnsi="宋体" w:hint="eastAsia"/>
        </w:rPr>
        <w:t>孔晨辉译</w:t>
      </w:r>
      <w:proofErr w:type="gramEnd"/>
    </w:p>
    <w:p w14:paraId="74E9F2C8" w14:textId="77777777" w:rsidR="00113F02" w:rsidRPr="00A83052" w:rsidRDefault="00A36B8B" w:rsidP="006B0D94">
      <w:pPr>
        <w:rPr>
          <w:rFonts w:ascii="宋体" w:eastAsia="宋体" w:hAnsi="宋体"/>
        </w:rPr>
      </w:pPr>
      <w:r w:rsidRPr="00A83052">
        <w:rPr>
          <w:rFonts w:ascii="宋体" w:eastAsia="宋体" w:hAnsi="宋体" w:hint="eastAsia"/>
        </w:rPr>
        <w:t>出版社：清华大学出版社</w:t>
      </w:r>
    </w:p>
    <w:p w14:paraId="4E13CF01"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 9787302426820</w:t>
      </w:r>
    </w:p>
    <w:p w14:paraId="68F92603"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软件项目管理 【英】Bob Hughes  Mike Cotterell著 廖彬山 周卫华译</w:t>
      </w:r>
    </w:p>
    <w:p w14:paraId="39343A53" w14:textId="77777777" w:rsidR="00A36B8B" w:rsidRPr="00A83052" w:rsidRDefault="00A36B8B" w:rsidP="00A36B8B">
      <w:pPr>
        <w:rPr>
          <w:rFonts w:ascii="宋体" w:eastAsia="宋体" w:hAnsi="宋体"/>
        </w:rPr>
      </w:pPr>
      <w:r w:rsidRPr="00A83052">
        <w:rPr>
          <w:rFonts w:ascii="宋体" w:eastAsia="宋体" w:hAnsi="宋体" w:hint="eastAsia"/>
        </w:rPr>
        <w:t xml:space="preserve">出版社：机械工业出版社 </w:t>
      </w:r>
    </w:p>
    <w:p w14:paraId="23AE57F3" w14:textId="77777777" w:rsidR="006B0D94" w:rsidRPr="00A83052" w:rsidRDefault="006B0D94" w:rsidP="00A36B8B">
      <w:pPr>
        <w:rPr>
          <w:rFonts w:ascii="宋体" w:eastAsia="宋体" w:hAnsi="宋体"/>
        </w:rPr>
      </w:pPr>
      <w:r w:rsidRPr="00A83052">
        <w:rPr>
          <w:rFonts w:ascii="宋体" w:eastAsia="宋体" w:hAnsi="宋体" w:hint="eastAsia"/>
        </w:rPr>
        <w:t>I</w:t>
      </w:r>
      <w:r w:rsidRPr="00A83052">
        <w:rPr>
          <w:rFonts w:ascii="宋体" w:eastAsia="宋体" w:hAnsi="宋体"/>
        </w:rPr>
        <w:t>SBN: 9787111309642</w:t>
      </w:r>
    </w:p>
    <w:p w14:paraId="7270B7ED" w14:textId="77777777" w:rsidR="006B0D94"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网站规划与网页设计（第3版） 张兵义 </w:t>
      </w:r>
      <w:proofErr w:type="gramStart"/>
      <w:r w:rsidRPr="00A83052">
        <w:rPr>
          <w:rFonts w:ascii="宋体" w:eastAsia="宋体" w:hAnsi="宋体" w:hint="eastAsia"/>
        </w:rPr>
        <w:t>张连堂</w:t>
      </w:r>
      <w:proofErr w:type="gramEnd"/>
      <w:r w:rsidRPr="00A83052">
        <w:rPr>
          <w:rFonts w:ascii="宋体" w:eastAsia="宋体" w:hAnsi="宋体" w:hint="eastAsia"/>
        </w:rPr>
        <w:t xml:space="preserve"> 张鸣 主编 </w:t>
      </w:r>
    </w:p>
    <w:p w14:paraId="694CF735" w14:textId="77777777" w:rsidR="006B0D94" w:rsidRPr="00A83052" w:rsidRDefault="00A36B8B" w:rsidP="006B0D94">
      <w:pPr>
        <w:rPr>
          <w:rFonts w:ascii="宋体" w:eastAsia="宋体" w:hAnsi="宋体"/>
        </w:rPr>
      </w:pPr>
      <w:r w:rsidRPr="00A83052">
        <w:rPr>
          <w:rFonts w:ascii="宋体" w:eastAsia="宋体" w:hAnsi="宋体" w:hint="eastAsia"/>
        </w:rPr>
        <w:t>出版社：电子工业出版社</w:t>
      </w:r>
    </w:p>
    <w:p w14:paraId="48B48CB0"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：9787121198359</w:t>
      </w:r>
    </w:p>
    <w:p w14:paraId="51860D02"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 xml:space="preserve">Axure RP 8.0 入门宝典 </w:t>
      </w:r>
      <w:proofErr w:type="gramStart"/>
      <w:r w:rsidRPr="00A83052">
        <w:rPr>
          <w:rFonts w:ascii="宋体" w:eastAsia="宋体" w:hAnsi="宋体" w:hint="eastAsia"/>
        </w:rPr>
        <w:t>陪学网</w:t>
      </w:r>
      <w:proofErr w:type="gramEnd"/>
      <w:r w:rsidRPr="00A83052">
        <w:rPr>
          <w:rFonts w:ascii="宋体" w:eastAsia="宋体" w:hAnsi="宋体" w:hint="eastAsia"/>
        </w:rPr>
        <w:t>Andy编著 出版社：中国工</w:t>
      </w:r>
      <w:proofErr w:type="gramStart"/>
      <w:r w:rsidRPr="00A83052">
        <w:rPr>
          <w:rFonts w:ascii="宋体" w:eastAsia="宋体" w:hAnsi="宋体" w:hint="eastAsia"/>
        </w:rPr>
        <w:t>信出版</w:t>
      </w:r>
      <w:proofErr w:type="gramEnd"/>
      <w:r w:rsidRPr="00A83052">
        <w:rPr>
          <w:rFonts w:ascii="宋体" w:eastAsia="宋体" w:hAnsi="宋体" w:hint="eastAsia"/>
        </w:rPr>
        <w:t>集团 人民邮电出版社</w:t>
      </w:r>
    </w:p>
    <w:p w14:paraId="1EADF419" w14:textId="77777777" w:rsidR="006B0D94" w:rsidRPr="00A83052" w:rsidRDefault="006B0D94" w:rsidP="006B0D94">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9787115424518</w:t>
      </w:r>
    </w:p>
    <w:p w14:paraId="127A2BEA" w14:textId="77777777" w:rsidR="00A36B8B" w:rsidRPr="00A83052" w:rsidRDefault="00A36B8B" w:rsidP="00A36B8B">
      <w:pPr>
        <w:numPr>
          <w:ilvl w:val="0"/>
          <w:numId w:val="14"/>
        </w:numPr>
        <w:ind w:left="420" w:hanging="420"/>
        <w:rPr>
          <w:rFonts w:ascii="宋体" w:eastAsia="宋体" w:hAnsi="宋体"/>
        </w:rPr>
      </w:pPr>
      <w:r w:rsidRPr="00A83052">
        <w:rPr>
          <w:rFonts w:ascii="宋体" w:eastAsia="宋体" w:hAnsi="宋体" w:hint="eastAsia"/>
        </w:rPr>
        <w:t>Web前端设计基础——HTML5、CSS3、JavaScript 张树明编著 出版社：清华大学出版社</w:t>
      </w:r>
    </w:p>
    <w:p w14:paraId="545B7DB3" w14:textId="47BDDB71" w:rsidR="008226EF" w:rsidRPr="00A83052" w:rsidRDefault="006B0D94" w:rsidP="00DE2158">
      <w:pPr>
        <w:rPr>
          <w:rFonts w:ascii="宋体" w:eastAsia="宋体" w:hAnsi="宋体"/>
        </w:rPr>
      </w:pPr>
      <w:r w:rsidRPr="00A83052">
        <w:rPr>
          <w:rFonts w:ascii="宋体" w:eastAsia="宋体" w:hAnsi="宋体" w:hint="eastAsia"/>
        </w:rPr>
        <w:t>I</w:t>
      </w:r>
      <w:r w:rsidRPr="00A83052">
        <w:rPr>
          <w:rFonts w:ascii="宋体" w:eastAsia="宋体" w:hAnsi="宋体"/>
        </w:rPr>
        <w:t>SBN</w:t>
      </w:r>
      <w:r w:rsidRPr="00A83052">
        <w:rPr>
          <w:rFonts w:ascii="宋体" w:eastAsia="宋体" w:hAnsi="宋体" w:hint="eastAsia"/>
        </w:rPr>
        <w:t>：</w:t>
      </w:r>
      <w:r w:rsidRPr="00A83052">
        <w:rPr>
          <w:rFonts w:ascii="宋体" w:eastAsia="宋体" w:hAnsi="宋体"/>
        </w:rPr>
        <w:t>9787302453512</w:t>
      </w:r>
    </w:p>
    <w:p w14:paraId="7ABC5133" w14:textId="77777777" w:rsidR="00024643" w:rsidRPr="00A83052" w:rsidRDefault="008226EF" w:rsidP="00024643">
      <w:pPr>
        <w:rPr>
          <w:rFonts w:ascii="宋体" w:eastAsia="宋体" w:hAnsi="宋体"/>
        </w:rPr>
      </w:pPr>
      <w:r w:rsidRPr="00A83052">
        <w:rPr>
          <w:rFonts w:ascii="宋体" w:eastAsia="宋体" w:hAnsi="宋体" w:hint="eastAsia"/>
        </w:rPr>
        <w:t>[</w:t>
      </w:r>
      <w:r w:rsidRPr="00A83052">
        <w:rPr>
          <w:rFonts w:ascii="宋体" w:eastAsia="宋体" w:hAnsi="宋体"/>
        </w:rPr>
        <w:t>6]</w:t>
      </w:r>
      <w:r w:rsidRPr="00A83052">
        <w:rPr>
          <w:rFonts w:ascii="宋体" w:eastAsia="宋体" w:hAnsi="宋体" w:hint="eastAsia"/>
        </w:rPr>
        <w:t>软件需求规格说明（I</w:t>
      </w:r>
      <w:r w:rsidRPr="00A83052">
        <w:rPr>
          <w:rFonts w:ascii="宋体" w:eastAsia="宋体" w:hAnsi="宋体"/>
        </w:rPr>
        <w:t>EEE</w:t>
      </w:r>
      <w:r w:rsidRPr="00A83052">
        <w:rPr>
          <w:rFonts w:ascii="宋体" w:eastAsia="宋体" w:hAnsi="宋体" w:hint="eastAsia"/>
        </w:rPr>
        <w:t>_</w:t>
      </w:r>
      <w:r w:rsidRPr="00A83052">
        <w:rPr>
          <w:rFonts w:ascii="宋体" w:eastAsia="宋体" w:hAnsi="宋体"/>
        </w:rPr>
        <w:t>830_</w:t>
      </w:r>
      <w:r w:rsidRPr="00A83052">
        <w:rPr>
          <w:rFonts w:ascii="宋体" w:eastAsia="宋体" w:hAnsi="宋体" w:hint="eastAsia"/>
        </w:rPr>
        <w:t>标准</w:t>
      </w:r>
      <w:r w:rsidRPr="00A83052">
        <w:rPr>
          <w:rFonts w:ascii="宋体" w:eastAsia="宋体" w:hAnsi="宋体"/>
        </w:rPr>
        <w:t>）</w:t>
      </w:r>
      <w:bookmarkStart w:id="83" w:name="_Toc497416121"/>
      <w:bookmarkStart w:id="84" w:name="_Toc525928537"/>
      <w:bookmarkStart w:id="85" w:name="_Toc525928639"/>
      <w:bookmarkStart w:id="86" w:name="_Toc525928706"/>
      <w:bookmarkStart w:id="87" w:name="_Toc525929096"/>
      <w:bookmarkStart w:id="88" w:name="_Toc525929132"/>
      <w:bookmarkStart w:id="89" w:name="_Toc525935976"/>
      <w:bookmarkStart w:id="90" w:name="_Toc526017347"/>
      <w:bookmarkStart w:id="91" w:name="_Toc526017390"/>
      <w:bookmarkStart w:id="92" w:name="_Toc526017427"/>
      <w:bookmarkStart w:id="93" w:name="_Toc526024407"/>
      <w:bookmarkStart w:id="94" w:name="_Toc526024819"/>
      <w:bookmarkStart w:id="95" w:name="_Toc526024945"/>
      <w:bookmarkStart w:id="96" w:name="_Toc526025082"/>
      <w:bookmarkStart w:id="97" w:name="_Toc526616498"/>
      <w:bookmarkStart w:id="98" w:name="_Toc526616571"/>
    </w:p>
    <w:p w14:paraId="54617EDC" w14:textId="77777777" w:rsidR="00024643" w:rsidRDefault="00024643">
      <w:pPr>
        <w:widowControl/>
        <w:jc w:val="left"/>
      </w:pPr>
      <w:r>
        <w:br w:type="page"/>
      </w:r>
    </w:p>
    <w:p w14:paraId="0C01AE56" w14:textId="25840285" w:rsidR="00A36B8B" w:rsidRPr="00FF3948" w:rsidRDefault="00A36B8B" w:rsidP="00024643">
      <w:pPr>
        <w:pStyle w:val="1"/>
        <w:rPr>
          <w:rFonts w:ascii="宋体" w:eastAsia="宋体" w:hAnsi="宋体"/>
        </w:rPr>
      </w:pPr>
      <w:bookmarkStart w:id="99" w:name="_Toc529711468"/>
      <w:r w:rsidRPr="00FF3948">
        <w:rPr>
          <w:rFonts w:ascii="宋体" w:eastAsia="宋体" w:hAnsi="宋体" w:hint="eastAsia"/>
        </w:rPr>
        <w:lastRenderedPageBreak/>
        <w:t>第</w:t>
      </w:r>
      <w:r w:rsidRPr="00FF3948">
        <w:rPr>
          <w:rFonts w:ascii="宋体" w:eastAsia="宋体" w:hAnsi="宋体"/>
        </w:rPr>
        <w:t>2章 项目概述</w:t>
      </w:r>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789C65A" w14:textId="77777777" w:rsidR="00A36B8B" w:rsidRPr="00FF3948" w:rsidRDefault="00A36B8B" w:rsidP="00A36B8B">
      <w:pPr>
        <w:pStyle w:val="3"/>
        <w:rPr>
          <w:rFonts w:ascii="宋体" w:eastAsia="宋体" w:hAnsi="宋体"/>
          <w:b w:val="0"/>
        </w:rPr>
      </w:pPr>
      <w:bookmarkStart w:id="100" w:name="_Toc497416122"/>
      <w:bookmarkStart w:id="101" w:name="_Toc525928538"/>
      <w:bookmarkStart w:id="102" w:name="_Toc525928640"/>
      <w:bookmarkStart w:id="103" w:name="_Toc525928707"/>
      <w:bookmarkStart w:id="104" w:name="_Toc525929097"/>
      <w:bookmarkStart w:id="105" w:name="_Toc525929133"/>
      <w:bookmarkStart w:id="106" w:name="_Toc525935977"/>
      <w:bookmarkStart w:id="107" w:name="_Toc526017348"/>
      <w:bookmarkStart w:id="108" w:name="_Toc526017391"/>
      <w:bookmarkStart w:id="109" w:name="_Toc526017428"/>
      <w:bookmarkStart w:id="110" w:name="_Toc526024408"/>
      <w:bookmarkStart w:id="111" w:name="_Toc526024820"/>
      <w:bookmarkStart w:id="112" w:name="_Toc526024946"/>
      <w:bookmarkStart w:id="113" w:name="_Toc526025083"/>
      <w:bookmarkStart w:id="114" w:name="_Toc526616499"/>
      <w:bookmarkStart w:id="115" w:name="_Toc526616572"/>
      <w:bookmarkStart w:id="116" w:name="_Toc529711469"/>
      <w:r w:rsidRPr="00FF3948">
        <w:rPr>
          <w:rStyle w:val="30"/>
          <w:rFonts w:ascii="宋体" w:eastAsia="宋体" w:hAnsi="宋体"/>
          <w:b/>
        </w:rPr>
        <w:t>2.1 工作内容</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3B8B2B82" w14:textId="77777777" w:rsidR="00767D7D" w:rsidRPr="00FF3948" w:rsidRDefault="00A36B8B" w:rsidP="00A36B8B">
      <w:pPr>
        <w:ind w:firstLineChars="200" w:firstLine="420"/>
        <w:rPr>
          <w:rFonts w:ascii="宋体" w:eastAsia="宋体" w:hAnsi="宋体"/>
        </w:rPr>
      </w:pPr>
      <w:r w:rsidRPr="00FF3948">
        <w:rPr>
          <w:rFonts w:ascii="宋体" w:eastAsia="宋体" w:hAnsi="宋体"/>
        </w:rPr>
        <w:t>软件</w:t>
      </w:r>
      <w:r w:rsidR="00767D7D" w:rsidRPr="00FF3948">
        <w:rPr>
          <w:rFonts w:ascii="宋体" w:eastAsia="宋体" w:hAnsi="宋体" w:hint="eastAsia"/>
        </w:rPr>
        <w:t>一般</w:t>
      </w:r>
      <w:r w:rsidRPr="00FF3948">
        <w:rPr>
          <w:rFonts w:ascii="宋体" w:eastAsia="宋体" w:hAnsi="宋体"/>
        </w:rPr>
        <w:t>开发的流程为：</w:t>
      </w:r>
      <w:r w:rsidR="00767D7D" w:rsidRPr="00FF3948">
        <w:rPr>
          <w:rFonts w:ascii="宋体" w:eastAsia="宋体" w:hAnsi="宋体" w:hint="eastAsia"/>
        </w:rPr>
        <w:t>问题定义</w:t>
      </w:r>
      <w:r w:rsidRPr="00FF3948">
        <w:rPr>
          <w:rFonts w:ascii="宋体" w:eastAsia="宋体" w:hAnsi="宋体"/>
        </w:rPr>
        <w:t>、</w:t>
      </w:r>
      <w:r w:rsidR="00767D7D" w:rsidRPr="00FF3948">
        <w:rPr>
          <w:rFonts w:ascii="宋体" w:eastAsia="宋体" w:hAnsi="宋体" w:hint="eastAsia"/>
        </w:rPr>
        <w:t>可行性研究</w:t>
      </w:r>
      <w:r w:rsidRPr="00FF3948">
        <w:rPr>
          <w:rFonts w:ascii="宋体" w:eastAsia="宋体" w:hAnsi="宋体"/>
        </w:rPr>
        <w:t>、</w:t>
      </w:r>
      <w:r w:rsidR="00767D7D" w:rsidRPr="00FF3948">
        <w:rPr>
          <w:rFonts w:ascii="宋体" w:eastAsia="宋体" w:hAnsi="宋体" w:hint="eastAsia"/>
        </w:rPr>
        <w:t>需求分析</w:t>
      </w:r>
      <w:r w:rsidRPr="00FF3948">
        <w:rPr>
          <w:rFonts w:ascii="宋体" w:eastAsia="宋体" w:hAnsi="宋体"/>
        </w:rPr>
        <w:t>、</w:t>
      </w:r>
      <w:r w:rsidR="00767D7D" w:rsidRPr="00FF3948">
        <w:rPr>
          <w:rFonts w:ascii="宋体" w:eastAsia="宋体" w:hAnsi="宋体" w:hint="eastAsia"/>
        </w:rPr>
        <w:t>总体设计、详细设计、编码和单元测试</w:t>
      </w:r>
      <w:r w:rsidRPr="00FF3948">
        <w:rPr>
          <w:rFonts w:ascii="宋体" w:eastAsia="宋体" w:hAnsi="宋体"/>
        </w:rPr>
        <w:t>以及</w:t>
      </w:r>
      <w:r w:rsidR="00767D7D" w:rsidRPr="00FF3948">
        <w:rPr>
          <w:rFonts w:ascii="宋体" w:eastAsia="宋体" w:hAnsi="宋体" w:hint="eastAsia"/>
        </w:rPr>
        <w:t>综合测试</w:t>
      </w:r>
      <w:r w:rsidRPr="00FF3948">
        <w:rPr>
          <w:rFonts w:ascii="宋体" w:eastAsia="宋体" w:hAnsi="宋体"/>
        </w:rPr>
        <w:t>，根据不同的模型可以采用不同的开发方法。</w:t>
      </w:r>
    </w:p>
    <w:p w14:paraId="6510F8A2" w14:textId="77777777" w:rsidR="008F137A" w:rsidRPr="00FF3948" w:rsidRDefault="00767D7D" w:rsidP="00767D7D">
      <w:pPr>
        <w:ind w:firstLineChars="200" w:firstLine="420"/>
        <w:rPr>
          <w:rFonts w:ascii="宋体" w:eastAsia="宋体" w:hAnsi="宋体"/>
        </w:rPr>
      </w:pPr>
      <w:r w:rsidRPr="00FF3948">
        <w:rPr>
          <w:rFonts w:ascii="宋体" w:eastAsia="宋体" w:hAnsi="宋体" w:hint="eastAsia"/>
        </w:rPr>
        <w:t>由于课程需要，</w:t>
      </w:r>
      <w:r w:rsidRPr="00FF3948">
        <w:rPr>
          <w:rFonts w:ascii="宋体" w:eastAsia="宋体" w:hAnsi="宋体"/>
        </w:rPr>
        <w:t>在项目开发初期</w:t>
      </w:r>
      <w:r w:rsidRPr="00FF3948">
        <w:rPr>
          <w:rFonts w:ascii="宋体" w:eastAsia="宋体" w:hAnsi="宋体" w:hint="eastAsia"/>
        </w:rPr>
        <w:t>，我们则需要先拿到已存在的软件，搭建环境运行后分析获取需求的同时在源码上进行修改存在的bug，</w:t>
      </w:r>
      <w:r w:rsidRPr="00FF3948">
        <w:rPr>
          <w:rFonts w:ascii="宋体" w:eastAsia="宋体" w:hAnsi="宋体"/>
        </w:rPr>
        <w:t xml:space="preserve">确定用户群和他们的特点，为每类用户选择代言人，建立典型用户的中心小组，与用户代表沟通以确定用例，确定系统事件和响应，召开专门的需求获取讨论会，观察用户工作的过程，检查当前系统的问题报告来进一步完善需求。 </w:t>
      </w:r>
    </w:p>
    <w:p w14:paraId="571F59F5" w14:textId="77777777" w:rsidR="00A36B8B" w:rsidRPr="00FF3948" w:rsidRDefault="00A36B8B" w:rsidP="00A36B8B">
      <w:pPr>
        <w:ind w:firstLineChars="200" w:firstLine="420"/>
        <w:rPr>
          <w:rFonts w:ascii="宋体" w:eastAsia="宋体" w:hAnsi="宋体"/>
        </w:rPr>
      </w:pPr>
      <w:r w:rsidRPr="00FF3948">
        <w:rPr>
          <w:rFonts w:ascii="宋体" w:eastAsia="宋体" w:hAnsi="宋体"/>
        </w:rPr>
        <w:t xml:space="preserve"> 由于此课程重点在于需求</w:t>
      </w:r>
      <w:r w:rsidRPr="00FF3948">
        <w:rPr>
          <w:rFonts w:ascii="宋体" w:eastAsia="宋体" w:hAnsi="宋体" w:hint="eastAsia"/>
        </w:rPr>
        <w:t>的获取，因此这一部分会尤其详细些，当获取需求后，开始进行项目估算，进度计划，项目跟踪，完成策划这一</w:t>
      </w:r>
      <w:r w:rsidR="0087718E" w:rsidRPr="00FF3948">
        <w:rPr>
          <w:rFonts w:ascii="宋体" w:eastAsia="宋体" w:hAnsi="宋体" w:hint="eastAsia"/>
        </w:rPr>
        <w:t>步</w:t>
      </w:r>
      <w:r w:rsidRPr="00FF3948">
        <w:rPr>
          <w:rFonts w:ascii="宋体" w:eastAsia="宋体" w:hAnsi="宋体" w:hint="eastAsia"/>
        </w:rPr>
        <w:t>之后，开始进行建模分析与设计，接着构建项目，包括编码与测试，最后进行项目的最终部署，包括交付给客户，以及进行反馈。</w:t>
      </w:r>
    </w:p>
    <w:p w14:paraId="68CAF68D" w14:textId="77777777" w:rsidR="00A36B8B" w:rsidRPr="00FF3948" w:rsidRDefault="00A36B8B" w:rsidP="00A36B8B">
      <w:pPr>
        <w:pStyle w:val="3"/>
        <w:rPr>
          <w:rFonts w:ascii="宋体" w:eastAsia="宋体" w:hAnsi="宋体"/>
        </w:rPr>
      </w:pPr>
      <w:bookmarkStart w:id="117" w:name="_Toc497416123"/>
      <w:bookmarkStart w:id="118" w:name="_Toc525928539"/>
      <w:bookmarkStart w:id="119" w:name="_Toc525928641"/>
      <w:bookmarkStart w:id="120" w:name="_Toc525928708"/>
      <w:bookmarkStart w:id="121" w:name="_Toc525929098"/>
      <w:bookmarkStart w:id="122" w:name="_Toc525929134"/>
      <w:bookmarkStart w:id="123" w:name="_Toc525935978"/>
      <w:bookmarkStart w:id="124" w:name="_Toc526017349"/>
      <w:bookmarkStart w:id="125" w:name="_Toc526017392"/>
      <w:bookmarkStart w:id="126" w:name="_Toc526017429"/>
      <w:bookmarkStart w:id="127" w:name="_Toc526024409"/>
      <w:bookmarkStart w:id="128" w:name="_Toc526024821"/>
      <w:bookmarkStart w:id="129" w:name="_Toc526024947"/>
      <w:bookmarkStart w:id="130" w:name="_Toc526025084"/>
      <w:bookmarkStart w:id="131" w:name="_Toc526616500"/>
      <w:bookmarkStart w:id="132" w:name="_Toc526616573"/>
      <w:bookmarkStart w:id="133" w:name="_Toc529711470"/>
      <w:r w:rsidRPr="00FF3948">
        <w:rPr>
          <w:rFonts w:ascii="宋体" w:eastAsia="宋体" w:hAnsi="宋体" w:hint="eastAsia"/>
        </w:rPr>
        <w:t>2</w:t>
      </w:r>
      <w:r w:rsidRPr="00FF3948">
        <w:rPr>
          <w:rFonts w:ascii="宋体" w:eastAsia="宋体" w:hAnsi="宋体"/>
        </w:rPr>
        <w:t xml:space="preserve">.2 </w:t>
      </w:r>
      <w:r w:rsidRPr="00FF3948">
        <w:rPr>
          <w:rFonts w:ascii="宋体" w:eastAsia="宋体" w:hAnsi="宋体" w:hint="eastAsia"/>
        </w:rPr>
        <w:t>项目组织结构</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14:paraId="4D61644D" w14:textId="7C1A06D8" w:rsidR="00DB53EF" w:rsidRPr="00DB53EF" w:rsidRDefault="00545246" w:rsidP="00DB53EF">
      <w:pPr>
        <w:widowControl/>
        <w:jc w:val="left"/>
        <w:rPr>
          <w:rFonts w:ascii="宋体" w:eastAsia="宋体" w:hAnsi="宋体" w:cs="宋体"/>
          <w:kern w:val="0"/>
          <w:sz w:val="24"/>
          <w:szCs w:val="24"/>
        </w:rPr>
      </w:pPr>
      <w:r w:rsidRPr="009D01FD">
        <w:rPr>
          <w:noProof/>
        </w:rPr>
        <w:drawing>
          <wp:inline distT="0" distB="0" distL="0" distR="0" wp14:anchorId="5BDF7537" wp14:editId="2EA1467D">
            <wp:extent cx="5273040" cy="400050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4000500"/>
                    </a:xfrm>
                    <a:prstGeom prst="rect">
                      <a:avLst/>
                    </a:prstGeom>
                    <a:noFill/>
                    <a:ln>
                      <a:noFill/>
                    </a:ln>
                  </pic:spPr>
                </pic:pic>
              </a:graphicData>
            </a:graphic>
          </wp:inline>
        </w:drawing>
      </w:r>
    </w:p>
    <w:p w14:paraId="2C51B916" w14:textId="77777777" w:rsidR="00A36B8B" w:rsidRPr="00764B04" w:rsidRDefault="00A36B8B" w:rsidP="00A36B8B"/>
    <w:p w14:paraId="56365609" w14:textId="77777777" w:rsidR="00A36B8B" w:rsidRPr="00FF3948" w:rsidRDefault="00A36B8B" w:rsidP="00A36B8B">
      <w:pPr>
        <w:pStyle w:val="3"/>
        <w:rPr>
          <w:rFonts w:ascii="宋体" w:eastAsia="宋体" w:hAnsi="宋体"/>
        </w:rPr>
      </w:pPr>
      <w:bookmarkStart w:id="134" w:name="_Toc497416124"/>
      <w:bookmarkStart w:id="135" w:name="_Toc525928540"/>
      <w:bookmarkStart w:id="136" w:name="_Toc525928642"/>
      <w:bookmarkStart w:id="137" w:name="_Toc525928709"/>
      <w:bookmarkStart w:id="138" w:name="_Toc525929099"/>
      <w:bookmarkStart w:id="139" w:name="_Toc525929135"/>
      <w:bookmarkStart w:id="140" w:name="_Toc525935979"/>
      <w:bookmarkStart w:id="141" w:name="_Toc526017350"/>
      <w:bookmarkStart w:id="142" w:name="_Toc526017393"/>
      <w:bookmarkStart w:id="143" w:name="_Toc526017430"/>
      <w:bookmarkStart w:id="144" w:name="_Toc526024410"/>
      <w:bookmarkStart w:id="145" w:name="_Toc526024822"/>
      <w:bookmarkStart w:id="146" w:name="_Toc526024948"/>
      <w:bookmarkStart w:id="147" w:name="_Toc526025085"/>
      <w:bookmarkStart w:id="148" w:name="_Toc526616501"/>
      <w:bookmarkStart w:id="149" w:name="_Toc526616574"/>
      <w:bookmarkStart w:id="150" w:name="_Toc529711471"/>
      <w:r w:rsidRPr="00FF3948">
        <w:rPr>
          <w:rFonts w:ascii="宋体" w:eastAsia="宋体" w:hAnsi="宋体" w:hint="eastAsia"/>
        </w:rPr>
        <w:lastRenderedPageBreak/>
        <w:t>2</w:t>
      </w:r>
      <w:r w:rsidRPr="00FF3948">
        <w:rPr>
          <w:rFonts w:ascii="宋体" w:eastAsia="宋体" w:hAnsi="宋体"/>
        </w:rPr>
        <w:t>.</w:t>
      </w:r>
      <w:r w:rsidRPr="00FF3948">
        <w:rPr>
          <w:rFonts w:ascii="宋体" w:eastAsia="宋体" w:hAnsi="宋体" w:hint="eastAsia"/>
        </w:rPr>
        <w:t>3</w:t>
      </w:r>
      <w:r w:rsidRPr="00FF3948">
        <w:rPr>
          <w:rFonts w:ascii="宋体" w:eastAsia="宋体" w:hAnsi="宋体"/>
        </w:rPr>
        <w:t xml:space="preserve"> </w:t>
      </w:r>
      <w:r w:rsidRPr="00FF3948">
        <w:rPr>
          <w:rFonts w:ascii="宋体" w:eastAsia="宋体" w:hAnsi="宋体" w:hint="eastAsia"/>
        </w:rPr>
        <w:t>项目干系人分析</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14:paraId="7D8F7753" w14:textId="77777777" w:rsidR="00A36B8B" w:rsidRPr="00FF3948" w:rsidRDefault="00A36B8B" w:rsidP="00A36B8B">
      <w:pPr>
        <w:pStyle w:val="4"/>
        <w:rPr>
          <w:rFonts w:ascii="宋体" w:eastAsia="宋体" w:hAnsi="宋体"/>
        </w:rPr>
      </w:pPr>
      <w:bookmarkStart w:id="151" w:name="_Toc526025086"/>
      <w:bookmarkStart w:id="152" w:name="_Toc526616575"/>
      <w:bookmarkStart w:id="153" w:name="_Toc529711472"/>
      <w:r w:rsidRPr="00FF3948">
        <w:rPr>
          <w:rStyle w:val="40"/>
          <w:rFonts w:ascii="宋体" w:eastAsia="宋体" w:hAnsi="宋体" w:hint="eastAsia"/>
          <w:b/>
          <w:bCs/>
        </w:rPr>
        <w:t>2.3.1项目经理</w:t>
      </w:r>
      <w:bookmarkEnd w:id="151"/>
      <w:bookmarkEnd w:id="152"/>
      <w:bookmarkEnd w:id="153"/>
    </w:p>
    <w:p w14:paraId="03E1A61D" w14:textId="77777777" w:rsidR="00A36B8B" w:rsidRPr="00FF3948" w:rsidRDefault="00A36B8B" w:rsidP="00A36B8B">
      <w:pPr>
        <w:rPr>
          <w:rFonts w:ascii="宋体" w:eastAsia="宋体" w:hAnsi="宋体"/>
        </w:rPr>
      </w:pPr>
      <w:r w:rsidRPr="00FF3948">
        <w:rPr>
          <w:rFonts w:ascii="宋体" w:eastAsia="宋体" w:hAnsi="宋体" w:hint="eastAsia"/>
        </w:rPr>
        <w:t>G</w:t>
      </w:r>
      <w:r w:rsidR="0046510F" w:rsidRPr="00FF3948">
        <w:rPr>
          <w:rFonts w:ascii="宋体" w:eastAsia="宋体" w:hAnsi="宋体" w:hint="eastAsia"/>
        </w:rPr>
        <w:t>04</w:t>
      </w:r>
      <w:r w:rsidRPr="00FF3948">
        <w:rPr>
          <w:rFonts w:ascii="宋体" w:eastAsia="宋体" w:hAnsi="宋体" w:hint="eastAsia"/>
        </w:rPr>
        <w:t>小组</w:t>
      </w:r>
      <w:proofErr w:type="gramStart"/>
      <w:r w:rsidR="0046510F" w:rsidRPr="00FF3948">
        <w:rPr>
          <w:rFonts w:ascii="宋体" w:eastAsia="宋体" w:hAnsi="宋体" w:hint="eastAsia"/>
        </w:rPr>
        <w:t>郦</w:t>
      </w:r>
      <w:proofErr w:type="gramEnd"/>
      <w:r w:rsidR="0046510F" w:rsidRPr="00FF3948">
        <w:rPr>
          <w:rFonts w:ascii="宋体" w:eastAsia="宋体" w:hAnsi="宋体" w:hint="eastAsia"/>
        </w:rPr>
        <w:t>哲聪</w:t>
      </w:r>
    </w:p>
    <w:p w14:paraId="02AE5CDD" w14:textId="77777777" w:rsidR="00A36B8B" w:rsidRPr="00FF3948" w:rsidRDefault="00A36B8B" w:rsidP="00A36B8B">
      <w:pPr>
        <w:pStyle w:val="4"/>
        <w:rPr>
          <w:rFonts w:ascii="宋体" w:eastAsia="宋体" w:hAnsi="宋体"/>
        </w:rPr>
      </w:pPr>
      <w:bookmarkStart w:id="154" w:name="_Toc526025087"/>
      <w:bookmarkStart w:id="155" w:name="_Toc526616576"/>
      <w:bookmarkStart w:id="156" w:name="_Toc529711473"/>
      <w:r w:rsidRPr="00FF3948">
        <w:rPr>
          <w:rStyle w:val="40"/>
          <w:rFonts w:ascii="宋体" w:eastAsia="宋体" w:hAnsi="宋体" w:hint="eastAsia"/>
          <w:b/>
          <w:bCs/>
        </w:rPr>
        <w:t>2.3.2客户（项目下达者）</w:t>
      </w:r>
      <w:bookmarkEnd w:id="154"/>
      <w:bookmarkEnd w:id="155"/>
      <w:bookmarkEnd w:id="156"/>
    </w:p>
    <w:p w14:paraId="762D31D8"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浙江大学城市学院计算分院杨</w:t>
      </w:r>
      <w:proofErr w:type="gramStart"/>
      <w:r w:rsidRPr="00FF3948">
        <w:rPr>
          <w:rFonts w:ascii="宋体" w:eastAsia="宋体" w:hAnsi="宋体" w:hint="eastAsia"/>
        </w:rPr>
        <w:t>枨</w:t>
      </w:r>
      <w:proofErr w:type="gramEnd"/>
      <w:r w:rsidRPr="00FF3948">
        <w:rPr>
          <w:rFonts w:ascii="宋体" w:eastAsia="宋体" w:hAnsi="宋体" w:hint="eastAsia"/>
        </w:rPr>
        <w:t>教授</w:t>
      </w:r>
    </w:p>
    <w:p w14:paraId="3EDE2814" w14:textId="77777777" w:rsidR="00A36B8B" w:rsidRPr="00FF3948" w:rsidRDefault="00A36B8B" w:rsidP="00A36B8B">
      <w:pPr>
        <w:rPr>
          <w:rFonts w:ascii="宋体" w:eastAsia="宋体" w:hAnsi="宋体"/>
        </w:rPr>
      </w:pPr>
      <w:r w:rsidRPr="00FF3948">
        <w:rPr>
          <w:rFonts w:ascii="宋体" w:eastAsia="宋体" w:hAnsi="宋体" w:hint="eastAsia"/>
        </w:rPr>
        <w:t>浙江大学城市学院计算分院侯宏仑教授</w:t>
      </w:r>
    </w:p>
    <w:p w14:paraId="6BB4545D" w14:textId="77777777" w:rsidR="00A36B8B" w:rsidRPr="00FF3948" w:rsidRDefault="00A36B8B" w:rsidP="00A36B8B">
      <w:pPr>
        <w:pStyle w:val="4"/>
        <w:rPr>
          <w:rFonts w:ascii="宋体" w:eastAsia="宋体" w:hAnsi="宋体"/>
        </w:rPr>
      </w:pPr>
      <w:bookmarkStart w:id="157" w:name="_Toc526025088"/>
      <w:bookmarkStart w:id="158" w:name="_Toc526616577"/>
      <w:bookmarkStart w:id="159" w:name="_Toc529711474"/>
      <w:r w:rsidRPr="00FF3948">
        <w:rPr>
          <w:rStyle w:val="40"/>
          <w:rFonts w:ascii="宋体" w:eastAsia="宋体" w:hAnsi="宋体" w:hint="eastAsia"/>
          <w:b/>
          <w:bCs/>
        </w:rPr>
        <w:t>2.3.3执行组织</w:t>
      </w:r>
      <w:bookmarkEnd w:id="157"/>
      <w:bookmarkEnd w:id="158"/>
      <w:bookmarkEnd w:id="159"/>
    </w:p>
    <w:p w14:paraId="00157078" w14:textId="77777777" w:rsidR="00A36B8B" w:rsidRPr="00FF3948" w:rsidRDefault="00A36B8B" w:rsidP="00A36B8B">
      <w:pPr>
        <w:rPr>
          <w:rFonts w:ascii="宋体" w:eastAsia="宋体" w:hAnsi="宋体"/>
        </w:rPr>
      </w:pPr>
      <w:r w:rsidRPr="00FF3948">
        <w:rPr>
          <w:rFonts w:ascii="宋体" w:eastAsia="宋体" w:hAnsi="宋体" w:hint="eastAsia"/>
        </w:rPr>
        <w:t>201</w:t>
      </w:r>
      <w:r w:rsidR="0046510F" w:rsidRPr="00FF3948">
        <w:rPr>
          <w:rFonts w:ascii="宋体" w:eastAsia="宋体" w:hAnsi="宋体" w:hint="eastAsia"/>
        </w:rPr>
        <w:t>8</w:t>
      </w:r>
      <w:r w:rsidRPr="00FF3948">
        <w:rPr>
          <w:rFonts w:ascii="宋体" w:eastAsia="宋体" w:hAnsi="宋体" w:hint="eastAsia"/>
        </w:rPr>
        <w:t>_G</w:t>
      </w:r>
      <w:r w:rsidR="0046510F" w:rsidRPr="00FF3948">
        <w:rPr>
          <w:rFonts w:ascii="宋体" w:eastAsia="宋体" w:hAnsi="宋体" w:hint="eastAsia"/>
        </w:rPr>
        <w:t>04</w:t>
      </w:r>
      <w:r w:rsidRPr="00FF3948">
        <w:rPr>
          <w:rFonts w:ascii="宋体" w:eastAsia="宋体" w:hAnsi="宋体" w:hint="eastAsia"/>
        </w:rPr>
        <w:t>小组</w:t>
      </w:r>
    </w:p>
    <w:p w14:paraId="518868A9" w14:textId="77777777" w:rsidR="0046510F" w:rsidRPr="00FF3948" w:rsidRDefault="00A36B8B" w:rsidP="00A36B8B">
      <w:pPr>
        <w:pStyle w:val="4"/>
        <w:rPr>
          <w:rFonts w:ascii="宋体" w:eastAsia="宋体" w:hAnsi="宋体"/>
        </w:rPr>
      </w:pPr>
      <w:bookmarkStart w:id="160" w:name="_Toc526025089"/>
      <w:bookmarkStart w:id="161" w:name="_Toc526616578"/>
      <w:bookmarkStart w:id="162" w:name="_Toc529711475"/>
      <w:r w:rsidRPr="00FF3948">
        <w:rPr>
          <w:rStyle w:val="40"/>
          <w:rFonts w:ascii="宋体" w:eastAsia="宋体" w:hAnsi="宋体"/>
          <w:b/>
          <w:bCs/>
        </w:rPr>
        <w:t>2.3.4项目组成员</w:t>
      </w:r>
      <w:bookmarkEnd w:id="160"/>
      <w:bookmarkEnd w:id="161"/>
      <w:bookmarkEnd w:id="162"/>
    </w:p>
    <w:p w14:paraId="7923F6A8" w14:textId="77777777" w:rsidR="0046510F" w:rsidRPr="00FF3948" w:rsidRDefault="0046510F" w:rsidP="0046510F">
      <w:pPr>
        <w:rPr>
          <w:rFonts w:ascii="宋体" w:eastAsia="宋体" w:hAnsi="宋体"/>
        </w:rPr>
      </w:pPr>
      <w:proofErr w:type="gramStart"/>
      <w:r w:rsidRPr="00FF3948">
        <w:rPr>
          <w:rFonts w:ascii="宋体" w:eastAsia="宋体" w:hAnsi="宋体" w:hint="eastAsia"/>
        </w:rPr>
        <w:t>郦</w:t>
      </w:r>
      <w:proofErr w:type="gramEnd"/>
      <w:r w:rsidRPr="00FF3948">
        <w:rPr>
          <w:rFonts w:ascii="宋体" w:eastAsia="宋体" w:hAnsi="宋体" w:hint="eastAsia"/>
        </w:rPr>
        <w:t>哲聪、冯一鸣、王飞钢、周德阳、刘乐威</w:t>
      </w:r>
    </w:p>
    <w:p w14:paraId="73BA7BA5" w14:textId="77777777" w:rsidR="00A36B8B" w:rsidRPr="00FF3948" w:rsidRDefault="00A36B8B" w:rsidP="00A36B8B">
      <w:pPr>
        <w:pStyle w:val="4"/>
        <w:rPr>
          <w:rFonts w:ascii="宋体" w:eastAsia="宋体" w:hAnsi="宋体"/>
        </w:rPr>
      </w:pPr>
      <w:bookmarkStart w:id="163" w:name="_Toc526025090"/>
      <w:bookmarkStart w:id="164" w:name="_Toc526616579"/>
      <w:bookmarkStart w:id="165" w:name="_Toc529711476"/>
      <w:r w:rsidRPr="00FF3948">
        <w:rPr>
          <w:rFonts w:ascii="宋体" w:eastAsia="宋体" w:hAnsi="宋体" w:hint="eastAsia"/>
        </w:rPr>
        <w:t>2.3.5</w:t>
      </w:r>
      <w:r w:rsidRPr="00FF3948">
        <w:rPr>
          <w:rFonts w:ascii="宋体" w:eastAsia="宋体" w:hAnsi="宋体"/>
        </w:rPr>
        <w:t>项目组成员</w:t>
      </w:r>
      <w:r w:rsidRPr="00FF3948">
        <w:rPr>
          <w:rFonts w:ascii="宋体" w:eastAsia="宋体" w:hAnsi="宋体" w:hint="eastAsia"/>
        </w:rPr>
        <w:t>以及客户（项目下达者）</w:t>
      </w:r>
      <w:r w:rsidRPr="00FF3948">
        <w:rPr>
          <w:rFonts w:ascii="宋体" w:eastAsia="宋体" w:hAnsi="宋体"/>
        </w:rPr>
        <w:t>联系方式</w:t>
      </w:r>
      <w:bookmarkEnd w:id="163"/>
      <w:bookmarkEnd w:id="164"/>
      <w:bookmarkEnd w:id="165"/>
    </w:p>
    <w:p w14:paraId="54266971" w14:textId="77777777" w:rsidR="00A36B8B" w:rsidRPr="00FF3948" w:rsidRDefault="00A36B8B" w:rsidP="00A36B8B">
      <w:pPr>
        <w:rPr>
          <w:rFonts w:ascii="宋体" w:eastAsia="宋体" w:hAnsi="宋体"/>
        </w:rPr>
      </w:pPr>
      <w:r w:rsidRPr="00FF3948">
        <w:rPr>
          <w:rFonts w:ascii="宋体" w:eastAsia="宋体" w:hAnsi="宋体" w:hint="eastAsia"/>
        </w:rPr>
        <w:t>表1</w:t>
      </w:r>
      <w:r w:rsidRPr="00FF3948">
        <w:rPr>
          <w:rFonts w:ascii="宋体" w:eastAsia="宋体" w:hAnsi="宋体"/>
        </w:rPr>
        <w:t xml:space="preserve"> </w:t>
      </w:r>
      <w:r w:rsidRPr="00FF3948">
        <w:rPr>
          <w:rFonts w:ascii="宋体" w:eastAsia="宋体" w:hAnsi="宋体" w:hint="eastAsia"/>
        </w:rPr>
        <w:t>联系方式</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2"/>
        <w:gridCol w:w="1453"/>
        <w:gridCol w:w="1721"/>
        <w:gridCol w:w="1884"/>
        <w:gridCol w:w="1632"/>
      </w:tblGrid>
      <w:tr w:rsidR="00F14404" w:rsidRPr="00FF3948" w14:paraId="69F3A062" w14:textId="77777777" w:rsidTr="00F14404">
        <w:trPr>
          <w:trHeight w:val="355"/>
        </w:trPr>
        <w:tc>
          <w:tcPr>
            <w:tcW w:w="1832" w:type="dxa"/>
            <w:shd w:val="clear" w:color="auto" w:fill="auto"/>
          </w:tcPr>
          <w:p w14:paraId="60A801AB" w14:textId="77777777" w:rsidR="00F14404" w:rsidRPr="00FF3948" w:rsidRDefault="00F14404" w:rsidP="001536BD">
            <w:pPr>
              <w:rPr>
                <w:rFonts w:ascii="宋体" w:eastAsia="宋体" w:hAnsi="宋体"/>
              </w:rPr>
            </w:pPr>
            <w:r w:rsidRPr="00FF3948">
              <w:rPr>
                <w:rFonts w:ascii="宋体" w:eastAsia="宋体" w:hAnsi="宋体" w:hint="eastAsia"/>
              </w:rPr>
              <w:t>姓名</w:t>
            </w:r>
          </w:p>
        </w:tc>
        <w:tc>
          <w:tcPr>
            <w:tcW w:w="1453" w:type="dxa"/>
          </w:tcPr>
          <w:p w14:paraId="2854F35C" w14:textId="77777777" w:rsidR="00F14404" w:rsidRPr="00FF3948" w:rsidRDefault="00F14404" w:rsidP="001536BD">
            <w:pPr>
              <w:rPr>
                <w:rFonts w:ascii="宋体" w:eastAsia="宋体" w:hAnsi="宋体"/>
              </w:rPr>
            </w:pPr>
            <w:r w:rsidRPr="00FF3948">
              <w:rPr>
                <w:rFonts w:ascii="宋体" w:eastAsia="宋体" w:hAnsi="宋体" w:hint="eastAsia"/>
              </w:rPr>
              <w:t>班级</w:t>
            </w:r>
          </w:p>
        </w:tc>
        <w:tc>
          <w:tcPr>
            <w:tcW w:w="1721" w:type="dxa"/>
          </w:tcPr>
          <w:p w14:paraId="5E08DC06" w14:textId="77777777" w:rsidR="00F14404" w:rsidRPr="00FF3948" w:rsidRDefault="00F14404" w:rsidP="001536BD">
            <w:pPr>
              <w:rPr>
                <w:rFonts w:ascii="宋体" w:eastAsia="宋体" w:hAnsi="宋体"/>
              </w:rPr>
            </w:pPr>
            <w:r w:rsidRPr="00FF3948">
              <w:rPr>
                <w:rFonts w:ascii="宋体" w:eastAsia="宋体" w:hAnsi="宋体" w:hint="eastAsia"/>
              </w:rPr>
              <w:t>学号</w:t>
            </w:r>
          </w:p>
        </w:tc>
        <w:tc>
          <w:tcPr>
            <w:tcW w:w="1884" w:type="dxa"/>
            <w:shd w:val="clear" w:color="auto" w:fill="auto"/>
          </w:tcPr>
          <w:p w14:paraId="14EDB696" w14:textId="77777777" w:rsidR="00F14404" w:rsidRPr="00FF3948" w:rsidRDefault="00F14404" w:rsidP="001536BD">
            <w:pPr>
              <w:rPr>
                <w:rFonts w:ascii="宋体" w:eastAsia="宋体" w:hAnsi="宋体"/>
              </w:rPr>
            </w:pPr>
            <w:r w:rsidRPr="00FF3948">
              <w:rPr>
                <w:rFonts w:ascii="宋体" w:eastAsia="宋体" w:hAnsi="宋体" w:hint="eastAsia"/>
              </w:rPr>
              <w:t>联系方式</w:t>
            </w:r>
          </w:p>
        </w:tc>
        <w:tc>
          <w:tcPr>
            <w:tcW w:w="1632" w:type="dxa"/>
          </w:tcPr>
          <w:p w14:paraId="7E825B40" w14:textId="77777777" w:rsidR="00F14404" w:rsidRPr="00FF3948" w:rsidRDefault="00F14404" w:rsidP="001536BD">
            <w:pPr>
              <w:rPr>
                <w:rFonts w:ascii="宋体" w:eastAsia="宋体" w:hAnsi="宋体"/>
              </w:rPr>
            </w:pPr>
            <w:r w:rsidRPr="00FF3948">
              <w:rPr>
                <w:rFonts w:ascii="宋体" w:eastAsia="宋体" w:hAnsi="宋体" w:hint="eastAsia"/>
              </w:rPr>
              <w:t>联系地址（寝室或办公室）</w:t>
            </w:r>
          </w:p>
        </w:tc>
      </w:tr>
      <w:tr w:rsidR="00F14404" w:rsidRPr="00FF3948" w14:paraId="73A2ACC3" w14:textId="77777777" w:rsidTr="00F14404">
        <w:trPr>
          <w:trHeight w:val="373"/>
        </w:trPr>
        <w:tc>
          <w:tcPr>
            <w:tcW w:w="1832" w:type="dxa"/>
            <w:shd w:val="clear" w:color="auto" w:fill="auto"/>
          </w:tcPr>
          <w:p w14:paraId="425CAC70" w14:textId="77777777" w:rsidR="00F14404" w:rsidRPr="00FF3948" w:rsidRDefault="00F14404" w:rsidP="001536BD">
            <w:pPr>
              <w:rPr>
                <w:rFonts w:ascii="宋体" w:eastAsia="宋体" w:hAnsi="宋体"/>
              </w:rPr>
            </w:pPr>
            <w:proofErr w:type="gramStart"/>
            <w:r w:rsidRPr="00FF3948">
              <w:rPr>
                <w:rFonts w:ascii="宋体" w:eastAsia="宋体" w:hAnsi="宋体" w:hint="eastAsia"/>
              </w:rPr>
              <w:t>郦哲聪</w:t>
            </w:r>
            <w:proofErr w:type="gramEnd"/>
          </w:p>
        </w:tc>
        <w:tc>
          <w:tcPr>
            <w:tcW w:w="1453" w:type="dxa"/>
          </w:tcPr>
          <w:p w14:paraId="7850208C"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34FD8F39" w14:textId="77777777" w:rsidR="00F14404" w:rsidRPr="00FF3948" w:rsidRDefault="00F14404" w:rsidP="001536BD">
            <w:pPr>
              <w:rPr>
                <w:rFonts w:ascii="宋体" w:eastAsia="宋体" w:hAnsi="宋体"/>
              </w:rPr>
            </w:pPr>
            <w:r w:rsidRPr="00FF3948">
              <w:rPr>
                <w:rFonts w:ascii="宋体" w:eastAsia="宋体" w:hAnsi="宋体" w:hint="eastAsia"/>
              </w:rPr>
              <w:t>31601398</w:t>
            </w:r>
          </w:p>
        </w:tc>
        <w:tc>
          <w:tcPr>
            <w:tcW w:w="1884" w:type="dxa"/>
            <w:shd w:val="clear" w:color="auto" w:fill="auto"/>
          </w:tcPr>
          <w:p w14:paraId="7E6C5AFD"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8858513097</w:t>
            </w:r>
          </w:p>
        </w:tc>
        <w:tc>
          <w:tcPr>
            <w:tcW w:w="1632" w:type="dxa"/>
          </w:tcPr>
          <w:p w14:paraId="1DEBA196" w14:textId="77777777" w:rsidR="00F14404" w:rsidRPr="00FF3948" w:rsidRDefault="00F14404" w:rsidP="001536BD">
            <w:pPr>
              <w:rPr>
                <w:rFonts w:ascii="宋体" w:eastAsia="宋体" w:hAnsi="宋体"/>
              </w:rPr>
            </w:pPr>
            <w:r w:rsidRPr="00FF3948">
              <w:rPr>
                <w:rFonts w:ascii="宋体" w:eastAsia="宋体" w:hAnsi="宋体" w:hint="eastAsia"/>
              </w:rPr>
              <w:t>弘毅-612</w:t>
            </w:r>
          </w:p>
        </w:tc>
      </w:tr>
      <w:tr w:rsidR="00F14404" w:rsidRPr="00FF3948" w14:paraId="0837C0B2" w14:textId="77777777" w:rsidTr="00F14404">
        <w:trPr>
          <w:trHeight w:val="355"/>
        </w:trPr>
        <w:tc>
          <w:tcPr>
            <w:tcW w:w="1832" w:type="dxa"/>
            <w:shd w:val="clear" w:color="auto" w:fill="auto"/>
          </w:tcPr>
          <w:p w14:paraId="42CABAA9" w14:textId="77777777" w:rsidR="00F14404" w:rsidRPr="00FF3948" w:rsidRDefault="00F14404" w:rsidP="001536BD">
            <w:pPr>
              <w:rPr>
                <w:rFonts w:ascii="宋体" w:eastAsia="宋体" w:hAnsi="宋体"/>
              </w:rPr>
            </w:pPr>
            <w:r w:rsidRPr="00FF3948">
              <w:rPr>
                <w:rFonts w:ascii="宋体" w:eastAsia="宋体" w:hAnsi="宋体" w:hint="eastAsia"/>
              </w:rPr>
              <w:t>刘乐威</w:t>
            </w:r>
          </w:p>
        </w:tc>
        <w:tc>
          <w:tcPr>
            <w:tcW w:w="1453" w:type="dxa"/>
          </w:tcPr>
          <w:p w14:paraId="7667CF1E"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0781970E" w14:textId="77777777" w:rsidR="00F14404" w:rsidRPr="00FF3948" w:rsidRDefault="00F14404" w:rsidP="001536BD">
            <w:pPr>
              <w:rPr>
                <w:rFonts w:ascii="宋体" w:eastAsia="宋体" w:hAnsi="宋体"/>
              </w:rPr>
            </w:pPr>
            <w:r w:rsidRPr="00FF3948">
              <w:rPr>
                <w:rFonts w:ascii="宋体" w:eastAsia="宋体" w:hAnsi="宋体" w:hint="eastAsia"/>
              </w:rPr>
              <w:t>31601400</w:t>
            </w:r>
          </w:p>
        </w:tc>
        <w:tc>
          <w:tcPr>
            <w:tcW w:w="1884" w:type="dxa"/>
            <w:shd w:val="clear" w:color="auto" w:fill="auto"/>
          </w:tcPr>
          <w:p w14:paraId="118CAFF5"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3588899187</w:t>
            </w:r>
          </w:p>
        </w:tc>
        <w:tc>
          <w:tcPr>
            <w:tcW w:w="1632" w:type="dxa"/>
          </w:tcPr>
          <w:p w14:paraId="5D470280" w14:textId="77777777" w:rsidR="00F14404" w:rsidRPr="00FF3948" w:rsidRDefault="00F14404" w:rsidP="001536BD">
            <w:pPr>
              <w:rPr>
                <w:rFonts w:ascii="宋体" w:eastAsia="宋体" w:hAnsi="宋体"/>
              </w:rPr>
            </w:pPr>
            <w:r w:rsidRPr="00FF3948">
              <w:rPr>
                <w:rFonts w:ascii="宋体" w:eastAsia="宋体" w:hAnsi="宋体" w:hint="eastAsia"/>
              </w:rPr>
              <w:t>弘毅-613</w:t>
            </w:r>
          </w:p>
        </w:tc>
      </w:tr>
      <w:tr w:rsidR="00F14404" w:rsidRPr="00FF3948" w14:paraId="7E962F57" w14:textId="77777777" w:rsidTr="00F14404">
        <w:trPr>
          <w:trHeight w:val="373"/>
        </w:trPr>
        <w:tc>
          <w:tcPr>
            <w:tcW w:w="1832" w:type="dxa"/>
            <w:shd w:val="clear" w:color="auto" w:fill="auto"/>
          </w:tcPr>
          <w:p w14:paraId="5DE8181F" w14:textId="77777777" w:rsidR="00F14404" w:rsidRPr="00FF3948" w:rsidRDefault="00F14404" w:rsidP="001536BD">
            <w:pPr>
              <w:rPr>
                <w:rFonts w:ascii="宋体" w:eastAsia="宋体" w:hAnsi="宋体"/>
              </w:rPr>
            </w:pPr>
            <w:r w:rsidRPr="00FF3948">
              <w:rPr>
                <w:rFonts w:ascii="宋体" w:eastAsia="宋体" w:hAnsi="宋体" w:hint="eastAsia"/>
              </w:rPr>
              <w:t>王飞钢</w:t>
            </w:r>
          </w:p>
        </w:tc>
        <w:tc>
          <w:tcPr>
            <w:tcW w:w="1453" w:type="dxa"/>
          </w:tcPr>
          <w:p w14:paraId="2BF24497"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083E1AD8" w14:textId="77777777" w:rsidR="00F14404" w:rsidRPr="00FF3948" w:rsidRDefault="00F14404" w:rsidP="001536BD">
            <w:pPr>
              <w:rPr>
                <w:rFonts w:ascii="宋体" w:eastAsia="宋体" w:hAnsi="宋体"/>
              </w:rPr>
            </w:pPr>
            <w:r w:rsidRPr="00FF3948">
              <w:rPr>
                <w:rFonts w:ascii="宋体" w:eastAsia="宋体" w:hAnsi="宋体" w:hint="eastAsia"/>
              </w:rPr>
              <w:t>3160</w:t>
            </w:r>
            <w:r w:rsidR="00DE2158" w:rsidRPr="00FF3948">
              <w:rPr>
                <w:rFonts w:ascii="宋体" w:eastAsia="宋体" w:hAnsi="宋体" w:hint="eastAsia"/>
              </w:rPr>
              <w:t>1408</w:t>
            </w:r>
          </w:p>
        </w:tc>
        <w:tc>
          <w:tcPr>
            <w:tcW w:w="1884" w:type="dxa"/>
            <w:shd w:val="clear" w:color="auto" w:fill="auto"/>
          </w:tcPr>
          <w:p w14:paraId="5198769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5988139345</w:t>
            </w:r>
          </w:p>
        </w:tc>
        <w:tc>
          <w:tcPr>
            <w:tcW w:w="1632" w:type="dxa"/>
          </w:tcPr>
          <w:p w14:paraId="610B039B" w14:textId="77777777" w:rsidR="00F14404" w:rsidRPr="00FF3948" w:rsidRDefault="00F14404" w:rsidP="001536BD">
            <w:pPr>
              <w:rPr>
                <w:rFonts w:ascii="宋体" w:eastAsia="宋体" w:hAnsi="宋体"/>
              </w:rPr>
            </w:pPr>
            <w:r w:rsidRPr="00FF3948">
              <w:rPr>
                <w:rFonts w:ascii="宋体" w:eastAsia="宋体" w:hAnsi="宋体" w:hint="eastAsia"/>
              </w:rPr>
              <w:t>弘毅-615</w:t>
            </w:r>
          </w:p>
        </w:tc>
      </w:tr>
      <w:tr w:rsidR="00F14404" w:rsidRPr="00FF3948" w14:paraId="3815D658" w14:textId="77777777" w:rsidTr="00F14404">
        <w:trPr>
          <w:trHeight w:val="355"/>
        </w:trPr>
        <w:tc>
          <w:tcPr>
            <w:tcW w:w="1832" w:type="dxa"/>
            <w:shd w:val="clear" w:color="auto" w:fill="auto"/>
          </w:tcPr>
          <w:p w14:paraId="62A31B3C" w14:textId="77777777" w:rsidR="00F14404" w:rsidRPr="00FF3948" w:rsidRDefault="00F14404" w:rsidP="001536BD">
            <w:pPr>
              <w:rPr>
                <w:rFonts w:ascii="宋体" w:eastAsia="宋体" w:hAnsi="宋体"/>
              </w:rPr>
            </w:pPr>
            <w:r w:rsidRPr="00FF3948">
              <w:rPr>
                <w:rFonts w:ascii="宋体" w:eastAsia="宋体" w:hAnsi="宋体" w:hint="eastAsia"/>
              </w:rPr>
              <w:t>冯一鸣</w:t>
            </w:r>
          </w:p>
        </w:tc>
        <w:tc>
          <w:tcPr>
            <w:tcW w:w="1453" w:type="dxa"/>
          </w:tcPr>
          <w:p w14:paraId="2658A5BD" w14:textId="77777777" w:rsidR="00F14404" w:rsidRPr="00FF3948" w:rsidRDefault="00F14404" w:rsidP="001536BD">
            <w:pPr>
              <w:rPr>
                <w:rFonts w:ascii="宋体" w:eastAsia="宋体" w:hAnsi="宋体"/>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31DB0E71" w14:textId="77777777" w:rsidR="00F14404" w:rsidRPr="00FF3948" w:rsidRDefault="00F14404" w:rsidP="001536BD">
            <w:pPr>
              <w:rPr>
                <w:rFonts w:ascii="宋体" w:eastAsia="宋体" w:hAnsi="宋体"/>
              </w:rPr>
            </w:pPr>
            <w:r w:rsidRPr="00FF3948">
              <w:rPr>
                <w:rFonts w:ascii="宋体" w:eastAsia="宋体" w:hAnsi="宋体" w:hint="eastAsia"/>
              </w:rPr>
              <w:t>31601390</w:t>
            </w:r>
          </w:p>
        </w:tc>
        <w:tc>
          <w:tcPr>
            <w:tcW w:w="1884" w:type="dxa"/>
            <w:shd w:val="clear" w:color="auto" w:fill="auto"/>
          </w:tcPr>
          <w:p w14:paraId="3BC5C32B" w14:textId="77777777" w:rsidR="00F14404" w:rsidRPr="00FF3948" w:rsidRDefault="00F14404" w:rsidP="001536BD">
            <w:pPr>
              <w:rPr>
                <w:rFonts w:ascii="宋体" w:eastAsia="宋体" w:hAnsi="宋体"/>
              </w:rPr>
            </w:pPr>
            <w:r w:rsidRPr="00FF3948">
              <w:rPr>
                <w:rFonts w:ascii="宋体" w:eastAsia="宋体" w:hAnsi="宋体" w:hint="eastAsia"/>
              </w:rPr>
              <w:t>1</w:t>
            </w:r>
            <w:r w:rsidRPr="00FF3948">
              <w:rPr>
                <w:rFonts w:ascii="宋体" w:eastAsia="宋体" w:hAnsi="宋体"/>
              </w:rPr>
              <w:t>3757387202</w:t>
            </w:r>
          </w:p>
        </w:tc>
        <w:tc>
          <w:tcPr>
            <w:tcW w:w="1632" w:type="dxa"/>
          </w:tcPr>
          <w:p w14:paraId="2CDD125A" w14:textId="77777777" w:rsidR="00F14404" w:rsidRPr="00FF3948" w:rsidRDefault="00F14404" w:rsidP="001536BD">
            <w:pPr>
              <w:rPr>
                <w:rFonts w:ascii="宋体" w:eastAsia="宋体" w:hAnsi="宋体"/>
              </w:rPr>
            </w:pPr>
            <w:r w:rsidRPr="00FF3948">
              <w:rPr>
                <w:rFonts w:ascii="宋体" w:eastAsia="宋体" w:hAnsi="宋体" w:hint="eastAsia"/>
              </w:rPr>
              <w:t>弘毅-611</w:t>
            </w:r>
          </w:p>
        </w:tc>
      </w:tr>
      <w:tr w:rsidR="00F14404" w:rsidRPr="00FF3948" w14:paraId="5C8C309E" w14:textId="77777777" w:rsidTr="00F14404">
        <w:trPr>
          <w:trHeight w:val="355"/>
        </w:trPr>
        <w:tc>
          <w:tcPr>
            <w:tcW w:w="1832" w:type="dxa"/>
            <w:shd w:val="clear" w:color="auto" w:fill="auto"/>
          </w:tcPr>
          <w:p w14:paraId="38CCCB08" w14:textId="77777777" w:rsidR="00F14404" w:rsidRPr="00FF3948" w:rsidRDefault="00F14404" w:rsidP="001536BD">
            <w:pPr>
              <w:rPr>
                <w:rFonts w:ascii="宋体" w:eastAsia="宋体" w:hAnsi="宋体"/>
              </w:rPr>
            </w:pPr>
            <w:r w:rsidRPr="00FF3948">
              <w:rPr>
                <w:rFonts w:ascii="宋体" w:eastAsia="宋体" w:hAnsi="宋体" w:hint="eastAsia"/>
              </w:rPr>
              <w:t>周德阳</w:t>
            </w:r>
          </w:p>
        </w:tc>
        <w:tc>
          <w:tcPr>
            <w:tcW w:w="1453" w:type="dxa"/>
          </w:tcPr>
          <w:p w14:paraId="2395BC50" w14:textId="77777777" w:rsidR="00F14404" w:rsidRPr="00FF3948" w:rsidRDefault="00F14404" w:rsidP="001536BD">
            <w:pPr>
              <w:widowControl/>
              <w:jc w:val="left"/>
              <w:rPr>
                <w:rFonts w:ascii="宋体" w:eastAsia="宋体" w:hAnsi="宋体" w:cs="宋体"/>
                <w:kern w:val="0"/>
                <w:szCs w:val="21"/>
              </w:rPr>
            </w:pPr>
            <w:proofErr w:type="gramStart"/>
            <w:r w:rsidRPr="00FF3948">
              <w:rPr>
                <w:rFonts w:ascii="宋体" w:eastAsia="宋体" w:hAnsi="宋体" w:hint="eastAsia"/>
              </w:rPr>
              <w:t>软工</w:t>
            </w:r>
            <w:proofErr w:type="gramEnd"/>
            <w:r w:rsidRPr="00FF3948">
              <w:rPr>
                <w:rFonts w:ascii="宋体" w:eastAsia="宋体" w:hAnsi="宋体" w:hint="eastAsia"/>
              </w:rPr>
              <w:t>1602</w:t>
            </w:r>
          </w:p>
        </w:tc>
        <w:tc>
          <w:tcPr>
            <w:tcW w:w="1721" w:type="dxa"/>
          </w:tcPr>
          <w:p w14:paraId="42660AB3"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31601418</w:t>
            </w:r>
          </w:p>
        </w:tc>
        <w:tc>
          <w:tcPr>
            <w:tcW w:w="1884" w:type="dxa"/>
            <w:shd w:val="clear" w:color="auto" w:fill="auto"/>
          </w:tcPr>
          <w:p w14:paraId="5FB5535C" w14:textId="77777777" w:rsidR="00F14404" w:rsidRPr="00FF3948" w:rsidRDefault="00F14404" w:rsidP="001536BD">
            <w:pPr>
              <w:widowControl/>
              <w:jc w:val="left"/>
              <w:rPr>
                <w:rFonts w:ascii="宋体" w:eastAsia="宋体" w:hAnsi="宋体" w:cs="宋体"/>
                <w:kern w:val="0"/>
                <w:szCs w:val="21"/>
              </w:rPr>
            </w:pPr>
            <w:r w:rsidRPr="00FF3948">
              <w:rPr>
                <w:rFonts w:ascii="宋体" w:eastAsia="宋体" w:hAnsi="宋体" w:cs="宋体" w:hint="eastAsia"/>
                <w:kern w:val="0"/>
                <w:szCs w:val="21"/>
              </w:rPr>
              <w:t>1</w:t>
            </w:r>
            <w:r w:rsidRPr="00FF3948">
              <w:rPr>
                <w:rFonts w:ascii="宋体" w:eastAsia="宋体" w:hAnsi="宋体" w:cs="宋体"/>
                <w:kern w:val="0"/>
                <w:szCs w:val="21"/>
              </w:rPr>
              <w:t>5958146939</w:t>
            </w:r>
          </w:p>
        </w:tc>
        <w:tc>
          <w:tcPr>
            <w:tcW w:w="1632" w:type="dxa"/>
          </w:tcPr>
          <w:p w14:paraId="4A4BE48F"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弘毅-617</w:t>
            </w:r>
          </w:p>
        </w:tc>
      </w:tr>
      <w:tr w:rsidR="00F14404" w:rsidRPr="00FF3948" w14:paraId="1C9089EA" w14:textId="77777777" w:rsidTr="00F14404">
        <w:trPr>
          <w:trHeight w:val="355"/>
        </w:trPr>
        <w:tc>
          <w:tcPr>
            <w:tcW w:w="1832" w:type="dxa"/>
            <w:shd w:val="clear" w:color="auto" w:fill="auto"/>
          </w:tcPr>
          <w:p w14:paraId="0932021B" w14:textId="77777777" w:rsidR="00F14404" w:rsidRPr="00FF3948" w:rsidRDefault="00F14404" w:rsidP="001536BD">
            <w:pPr>
              <w:rPr>
                <w:rFonts w:ascii="宋体" w:eastAsia="宋体" w:hAnsi="宋体"/>
              </w:rPr>
            </w:pPr>
            <w:r w:rsidRPr="00FF3948">
              <w:rPr>
                <w:rFonts w:ascii="宋体" w:eastAsia="宋体" w:hAnsi="宋体" w:hint="eastAsia"/>
              </w:rPr>
              <w:t>杨</w:t>
            </w:r>
            <w:proofErr w:type="gramStart"/>
            <w:r w:rsidRPr="00FF3948">
              <w:rPr>
                <w:rFonts w:ascii="宋体" w:eastAsia="宋体" w:hAnsi="宋体" w:hint="eastAsia"/>
              </w:rPr>
              <w:t>枨</w:t>
            </w:r>
            <w:proofErr w:type="gramEnd"/>
            <w:r w:rsidRPr="00FF3948">
              <w:rPr>
                <w:rFonts w:ascii="宋体" w:eastAsia="宋体" w:hAnsi="宋体" w:hint="eastAsia"/>
              </w:rPr>
              <w:t>教授</w:t>
            </w:r>
          </w:p>
        </w:tc>
        <w:tc>
          <w:tcPr>
            <w:tcW w:w="1453" w:type="dxa"/>
          </w:tcPr>
          <w:p w14:paraId="5E877E14" w14:textId="77777777" w:rsidR="00F14404" w:rsidRPr="00FF3948" w:rsidRDefault="00D35B18"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721" w:type="dxa"/>
          </w:tcPr>
          <w:p w14:paraId="0EFCAEEB"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rPr>
            </w:pPr>
            <w:r w:rsidRPr="00FF3948">
              <w:rPr>
                <w:rFonts w:ascii="宋体" w:eastAsia="宋体" w:hAnsi="宋体" w:hint="eastAsia"/>
              </w:rPr>
              <w:t>无</w:t>
            </w:r>
          </w:p>
        </w:tc>
        <w:tc>
          <w:tcPr>
            <w:tcW w:w="1884" w:type="dxa"/>
            <w:shd w:val="clear" w:color="auto" w:fill="auto"/>
          </w:tcPr>
          <w:p w14:paraId="0ECF2532" w14:textId="77777777" w:rsidR="00F14404" w:rsidRPr="00FF3948" w:rsidRDefault="00F14404" w:rsidP="001536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948">
              <w:rPr>
                <w:rFonts w:ascii="宋体" w:eastAsia="宋体" w:hAnsi="宋体"/>
              </w:rPr>
              <w:t>13357102333</w:t>
            </w:r>
          </w:p>
        </w:tc>
        <w:tc>
          <w:tcPr>
            <w:tcW w:w="1632" w:type="dxa"/>
          </w:tcPr>
          <w:p w14:paraId="3BD2AF01" w14:textId="77777777" w:rsidR="00F14404" w:rsidRPr="00FF3948" w:rsidRDefault="00F14404"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-504</w:t>
            </w:r>
          </w:p>
        </w:tc>
      </w:tr>
      <w:tr w:rsidR="00F14404" w:rsidRPr="00FF3948" w14:paraId="2B156645" w14:textId="77777777" w:rsidTr="00F14404">
        <w:trPr>
          <w:trHeight w:val="355"/>
        </w:trPr>
        <w:tc>
          <w:tcPr>
            <w:tcW w:w="1832" w:type="dxa"/>
            <w:shd w:val="clear" w:color="auto" w:fill="auto"/>
          </w:tcPr>
          <w:p w14:paraId="70079399" w14:textId="77777777" w:rsidR="00F14404" w:rsidRPr="00FF3948" w:rsidRDefault="00F14404" w:rsidP="001536BD">
            <w:pPr>
              <w:rPr>
                <w:rFonts w:ascii="宋体" w:eastAsia="宋体" w:hAnsi="宋体"/>
              </w:rPr>
            </w:pPr>
            <w:r w:rsidRPr="00FF3948">
              <w:rPr>
                <w:rFonts w:ascii="宋体" w:eastAsia="宋体" w:hAnsi="宋体" w:hint="eastAsia"/>
              </w:rPr>
              <w:t>侯宏仑教授</w:t>
            </w:r>
          </w:p>
        </w:tc>
        <w:tc>
          <w:tcPr>
            <w:tcW w:w="1453" w:type="dxa"/>
          </w:tcPr>
          <w:p w14:paraId="6DB63A42"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721" w:type="dxa"/>
          </w:tcPr>
          <w:p w14:paraId="02E5E28D"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无</w:t>
            </w:r>
          </w:p>
        </w:tc>
        <w:tc>
          <w:tcPr>
            <w:tcW w:w="1884" w:type="dxa"/>
            <w:shd w:val="clear" w:color="auto" w:fill="auto"/>
          </w:tcPr>
          <w:p w14:paraId="4830F657" w14:textId="77777777" w:rsidR="00F14404" w:rsidRPr="00FF3948" w:rsidRDefault="00F14404" w:rsidP="001536BD">
            <w:pPr>
              <w:widowControl/>
              <w:jc w:val="left"/>
              <w:rPr>
                <w:rFonts w:ascii="宋体" w:eastAsia="宋体" w:hAnsi="宋体"/>
              </w:rPr>
            </w:pPr>
            <w:r w:rsidRPr="00FF3948">
              <w:rPr>
                <w:rFonts w:ascii="宋体" w:eastAsia="宋体" w:hAnsi="宋体" w:hint="eastAsia"/>
              </w:rPr>
              <w:t>13071858629</w:t>
            </w:r>
          </w:p>
        </w:tc>
        <w:tc>
          <w:tcPr>
            <w:tcW w:w="1632" w:type="dxa"/>
          </w:tcPr>
          <w:p w14:paraId="19674D83" w14:textId="77777777" w:rsidR="00F14404" w:rsidRPr="00FF3948" w:rsidRDefault="00F14404" w:rsidP="001536BD">
            <w:pPr>
              <w:widowControl/>
              <w:jc w:val="left"/>
              <w:rPr>
                <w:rFonts w:ascii="宋体" w:eastAsia="宋体" w:hAnsi="宋体"/>
              </w:rPr>
            </w:pPr>
            <w:proofErr w:type="gramStart"/>
            <w:r w:rsidRPr="00FF3948">
              <w:rPr>
                <w:rFonts w:ascii="宋体" w:eastAsia="宋体" w:hAnsi="宋体" w:hint="eastAsia"/>
              </w:rPr>
              <w:t>理四</w:t>
            </w:r>
            <w:proofErr w:type="gramEnd"/>
            <w:r w:rsidRPr="00FF3948">
              <w:rPr>
                <w:rFonts w:ascii="宋体" w:eastAsia="宋体" w:hAnsi="宋体" w:hint="eastAsia"/>
              </w:rPr>
              <w:t>-415</w:t>
            </w:r>
            <w:r w:rsidRPr="00FF3948">
              <w:rPr>
                <w:rFonts w:ascii="宋体" w:eastAsia="宋体" w:hAnsi="宋体"/>
              </w:rPr>
              <w:t>A</w:t>
            </w:r>
          </w:p>
        </w:tc>
      </w:tr>
    </w:tbl>
    <w:p w14:paraId="6F012A13" w14:textId="77777777" w:rsidR="00A36B8B" w:rsidRPr="00140E72" w:rsidRDefault="00A36B8B" w:rsidP="00A36B8B"/>
    <w:p w14:paraId="1AB7FFE9" w14:textId="77777777" w:rsidR="00A36B8B" w:rsidRPr="00FF3948" w:rsidRDefault="00A36B8B" w:rsidP="00A36B8B">
      <w:pPr>
        <w:pStyle w:val="3"/>
        <w:rPr>
          <w:rFonts w:ascii="宋体" w:eastAsia="宋体" w:hAnsi="宋体"/>
        </w:rPr>
      </w:pPr>
      <w:bookmarkStart w:id="166" w:name="_Toc497416125"/>
      <w:bookmarkStart w:id="167" w:name="_Toc525928541"/>
      <w:bookmarkStart w:id="168" w:name="_Toc525928643"/>
      <w:bookmarkStart w:id="169" w:name="_Toc525928710"/>
      <w:bookmarkStart w:id="170" w:name="_Toc525929100"/>
      <w:bookmarkStart w:id="171" w:name="_Toc525929136"/>
      <w:bookmarkStart w:id="172" w:name="_Toc525935980"/>
      <w:bookmarkStart w:id="173" w:name="_Toc526017351"/>
      <w:bookmarkStart w:id="174" w:name="_Toc526017394"/>
      <w:bookmarkStart w:id="175" w:name="_Toc526017431"/>
      <w:bookmarkStart w:id="176" w:name="_Toc526024411"/>
      <w:bookmarkStart w:id="177" w:name="_Toc526024823"/>
      <w:bookmarkStart w:id="178" w:name="_Toc526024949"/>
      <w:bookmarkStart w:id="179" w:name="_Toc526025091"/>
      <w:bookmarkStart w:id="180" w:name="_Toc526616502"/>
      <w:bookmarkStart w:id="181" w:name="_Toc526616580"/>
      <w:bookmarkStart w:id="182" w:name="_Toc529711477"/>
      <w:r w:rsidRPr="00FF3948">
        <w:rPr>
          <w:rFonts w:ascii="宋体" w:eastAsia="宋体" w:hAnsi="宋体"/>
        </w:rPr>
        <w:lastRenderedPageBreak/>
        <w:t>2.</w:t>
      </w:r>
      <w:r w:rsidRPr="00FF3948">
        <w:rPr>
          <w:rFonts w:ascii="宋体" w:eastAsia="宋体" w:hAnsi="宋体" w:hint="eastAsia"/>
        </w:rPr>
        <w:t>4</w:t>
      </w:r>
      <w:r w:rsidRPr="00FF3948">
        <w:rPr>
          <w:rFonts w:ascii="宋体" w:eastAsia="宋体" w:hAnsi="宋体"/>
        </w:rPr>
        <w:t xml:space="preserve"> 产品</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p>
    <w:p w14:paraId="1FE13B6E" w14:textId="77777777" w:rsidR="00A36B8B" w:rsidRPr="00FF3948" w:rsidRDefault="00A36B8B" w:rsidP="00A36B8B">
      <w:pPr>
        <w:pStyle w:val="4"/>
        <w:rPr>
          <w:rFonts w:ascii="宋体" w:eastAsia="宋体" w:hAnsi="宋体"/>
        </w:rPr>
      </w:pPr>
      <w:bookmarkStart w:id="183" w:name="_Toc526025092"/>
      <w:bookmarkStart w:id="184" w:name="_Toc526616581"/>
      <w:bookmarkStart w:id="185" w:name="_Toc529711478"/>
      <w:r w:rsidRPr="00FF3948">
        <w:rPr>
          <w:rFonts w:ascii="宋体" w:eastAsia="宋体" w:hAnsi="宋体"/>
        </w:rPr>
        <w:t>2.</w:t>
      </w:r>
      <w:r w:rsidRPr="00FF3948">
        <w:rPr>
          <w:rFonts w:ascii="宋体" w:eastAsia="宋体" w:hAnsi="宋体" w:hint="eastAsia"/>
        </w:rPr>
        <w:t>4</w:t>
      </w:r>
      <w:r w:rsidRPr="00FF3948">
        <w:rPr>
          <w:rFonts w:ascii="宋体" w:eastAsia="宋体" w:hAnsi="宋体"/>
        </w:rPr>
        <w:t>.1 需要移交用户的文件</w:t>
      </w:r>
      <w:bookmarkEnd w:id="183"/>
      <w:bookmarkEnd w:id="184"/>
      <w:bookmarkEnd w:id="185"/>
    </w:p>
    <w:p w14:paraId="1EB19DC4" w14:textId="77777777" w:rsidR="00A36B8B" w:rsidRPr="00FF3948" w:rsidRDefault="00A36B8B" w:rsidP="00A36B8B">
      <w:pPr>
        <w:rPr>
          <w:rFonts w:ascii="宋体" w:eastAsia="宋体" w:hAnsi="宋体"/>
        </w:rPr>
      </w:pPr>
      <w:r w:rsidRPr="00FF3948">
        <w:rPr>
          <w:rFonts w:ascii="宋体" w:eastAsia="宋体" w:hAnsi="宋体" w:hint="eastAsia"/>
        </w:rPr>
        <w:t>表</w:t>
      </w:r>
      <w:r w:rsidRPr="00FF3948">
        <w:rPr>
          <w:rFonts w:ascii="宋体" w:eastAsia="宋体" w:hAnsi="宋体"/>
        </w:rPr>
        <w:t xml:space="preserve"> </w:t>
      </w:r>
      <w:r w:rsidRPr="00FF3948">
        <w:rPr>
          <w:rFonts w:ascii="宋体" w:eastAsia="宋体" w:hAnsi="宋体" w:hint="eastAsia"/>
        </w:rPr>
        <w:t>2</w:t>
      </w:r>
      <w:r w:rsidRPr="00FF3948">
        <w:rPr>
          <w:rFonts w:ascii="宋体" w:eastAsia="宋体" w:hAnsi="宋体"/>
        </w:rPr>
        <w:t xml:space="preserve"> 需移交的文件表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3018"/>
        <w:gridCol w:w="1660"/>
        <w:gridCol w:w="1701"/>
      </w:tblGrid>
      <w:tr w:rsidR="00A36B8B" w:rsidRPr="00FF3948" w14:paraId="4CAD88AF"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EFE2187" w14:textId="77777777" w:rsidR="00A36B8B" w:rsidRPr="00FF3948" w:rsidRDefault="00A36B8B" w:rsidP="001536BD">
            <w:pPr>
              <w:rPr>
                <w:rFonts w:ascii="宋体" w:eastAsia="宋体" w:hAnsi="宋体"/>
              </w:rPr>
            </w:pPr>
            <w:bookmarkStart w:id="186" w:name="_Hlk497419580"/>
            <w:r w:rsidRPr="00FF3948">
              <w:rPr>
                <w:rFonts w:ascii="宋体" w:eastAsia="宋体" w:hAnsi="宋体" w:hint="eastAsia"/>
              </w:rPr>
              <w:t>编号</w:t>
            </w:r>
          </w:p>
        </w:tc>
        <w:tc>
          <w:tcPr>
            <w:tcW w:w="3018" w:type="dxa"/>
            <w:tcBorders>
              <w:top w:val="single" w:sz="4" w:space="0" w:color="auto"/>
              <w:left w:val="single" w:sz="4" w:space="0" w:color="auto"/>
              <w:bottom w:val="single" w:sz="4" w:space="0" w:color="auto"/>
              <w:right w:val="single" w:sz="4" w:space="0" w:color="auto"/>
            </w:tcBorders>
            <w:hideMark/>
          </w:tcPr>
          <w:p w14:paraId="1658E9CC" w14:textId="77777777" w:rsidR="00A36B8B" w:rsidRPr="00FF3948" w:rsidRDefault="00A36B8B" w:rsidP="001536BD">
            <w:pPr>
              <w:rPr>
                <w:rFonts w:ascii="宋体" w:eastAsia="宋体" w:hAnsi="宋体"/>
              </w:rPr>
            </w:pPr>
            <w:r w:rsidRPr="00FF3948">
              <w:rPr>
                <w:rFonts w:ascii="宋体" w:eastAsia="宋体" w:hAnsi="宋体" w:hint="eastAsia"/>
              </w:rPr>
              <w:t>名称</w:t>
            </w:r>
          </w:p>
        </w:tc>
        <w:tc>
          <w:tcPr>
            <w:tcW w:w="1660" w:type="dxa"/>
            <w:tcBorders>
              <w:top w:val="single" w:sz="4" w:space="0" w:color="auto"/>
              <w:left w:val="single" w:sz="4" w:space="0" w:color="auto"/>
              <w:bottom w:val="single" w:sz="4" w:space="0" w:color="auto"/>
              <w:right w:val="single" w:sz="4" w:space="0" w:color="auto"/>
            </w:tcBorders>
            <w:hideMark/>
          </w:tcPr>
          <w:p w14:paraId="6C0E01F6" w14:textId="77777777" w:rsidR="00A36B8B" w:rsidRPr="00FF3948" w:rsidRDefault="00A36B8B" w:rsidP="001536BD">
            <w:pPr>
              <w:rPr>
                <w:rFonts w:ascii="宋体" w:eastAsia="宋体" w:hAnsi="宋体"/>
              </w:rPr>
            </w:pPr>
            <w:r w:rsidRPr="00FF3948">
              <w:rPr>
                <w:rFonts w:ascii="宋体" w:eastAsia="宋体" w:hAnsi="宋体" w:hint="eastAsia"/>
              </w:rPr>
              <w:t>形式</w:t>
            </w:r>
          </w:p>
        </w:tc>
        <w:tc>
          <w:tcPr>
            <w:tcW w:w="1701" w:type="dxa"/>
            <w:tcBorders>
              <w:top w:val="single" w:sz="4" w:space="0" w:color="auto"/>
              <w:left w:val="single" w:sz="4" w:space="0" w:color="auto"/>
              <w:bottom w:val="single" w:sz="4" w:space="0" w:color="auto"/>
              <w:right w:val="single" w:sz="4" w:space="0" w:color="auto"/>
            </w:tcBorders>
            <w:hideMark/>
          </w:tcPr>
          <w:p w14:paraId="706E25D0" w14:textId="77777777" w:rsidR="00A36B8B" w:rsidRPr="00FF3948" w:rsidRDefault="00A36B8B" w:rsidP="001536BD">
            <w:pPr>
              <w:rPr>
                <w:rFonts w:ascii="宋体" w:eastAsia="宋体" w:hAnsi="宋体"/>
              </w:rPr>
            </w:pPr>
            <w:r w:rsidRPr="00FF3948">
              <w:rPr>
                <w:rFonts w:ascii="宋体" w:eastAsia="宋体" w:hAnsi="宋体" w:hint="eastAsia"/>
              </w:rPr>
              <w:t>介质</w:t>
            </w:r>
          </w:p>
        </w:tc>
      </w:tr>
      <w:tr w:rsidR="00A36B8B" w:rsidRPr="00FF3948" w14:paraId="6600D2E6"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38617F9C" w14:textId="77777777" w:rsidR="00A36B8B" w:rsidRPr="00FF3948" w:rsidRDefault="00A36B8B" w:rsidP="001536BD">
            <w:pPr>
              <w:rPr>
                <w:rFonts w:ascii="宋体" w:eastAsia="宋体" w:hAnsi="宋体"/>
              </w:rPr>
            </w:pPr>
            <w:r w:rsidRPr="00FF3948">
              <w:rPr>
                <w:rFonts w:ascii="宋体" w:eastAsia="宋体" w:hAnsi="宋体" w:hint="eastAsia"/>
              </w:rPr>
              <w:t>1</w:t>
            </w:r>
          </w:p>
        </w:tc>
        <w:tc>
          <w:tcPr>
            <w:tcW w:w="3018" w:type="dxa"/>
            <w:tcBorders>
              <w:top w:val="single" w:sz="4" w:space="0" w:color="auto"/>
              <w:left w:val="single" w:sz="4" w:space="0" w:color="auto"/>
              <w:bottom w:val="single" w:sz="4" w:space="0" w:color="auto"/>
              <w:right w:val="single" w:sz="4" w:space="0" w:color="auto"/>
            </w:tcBorders>
            <w:hideMark/>
          </w:tcPr>
          <w:p w14:paraId="0F695BF1"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-可行性分析</w:t>
            </w:r>
          </w:p>
        </w:tc>
        <w:tc>
          <w:tcPr>
            <w:tcW w:w="1660" w:type="dxa"/>
            <w:tcBorders>
              <w:top w:val="single" w:sz="4" w:space="0" w:color="auto"/>
              <w:left w:val="single" w:sz="4" w:space="0" w:color="auto"/>
              <w:bottom w:val="single" w:sz="4" w:space="0" w:color="auto"/>
              <w:right w:val="single" w:sz="4" w:space="0" w:color="auto"/>
            </w:tcBorders>
            <w:hideMark/>
          </w:tcPr>
          <w:p w14:paraId="57F8DEFA"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018F0008"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EBD311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48A7B0E6" w14:textId="77777777" w:rsidR="00A36B8B" w:rsidRPr="00FF3948" w:rsidRDefault="00A36B8B" w:rsidP="001536BD">
            <w:pPr>
              <w:rPr>
                <w:rFonts w:ascii="宋体" w:eastAsia="宋体" w:hAnsi="宋体"/>
              </w:rPr>
            </w:pPr>
            <w:r w:rsidRPr="00FF3948">
              <w:rPr>
                <w:rFonts w:ascii="宋体" w:eastAsia="宋体" w:hAnsi="宋体" w:hint="eastAsia"/>
              </w:rPr>
              <w:t>2</w:t>
            </w:r>
          </w:p>
        </w:tc>
        <w:tc>
          <w:tcPr>
            <w:tcW w:w="3018" w:type="dxa"/>
            <w:tcBorders>
              <w:top w:val="single" w:sz="4" w:space="0" w:color="auto"/>
              <w:left w:val="single" w:sz="4" w:space="0" w:color="auto"/>
              <w:bottom w:val="single" w:sz="4" w:space="0" w:color="auto"/>
              <w:right w:val="single" w:sz="4" w:space="0" w:color="auto"/>
            </w:tcBorders>
            <w:hideMark/>
          </w:tcPr>
          <w:p w14:paraId="643A49B5"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-项目计划</w:t>
            </w:r>
          </w:p>
        </w:tc>
        <w:tc>
          <w:tcPr>
            <w:tcW w:w="1660" w:type="dxa"/>
            <w:tcBorders>
              <w:top w:val="single" w:sz="4" w:space="0" w:color="auto"/>
              <w:left w:val="single" w:sz="4" w:space="0" w:color="auto"/>
              <w:bottom w:val="single" w:sz="4" w:space="0" w:color="auto"/>
              <w:right w:val="single" w:sz="4" w:space="0" w:color="auto"/>
            </w:tcBorders>
            <w:hideMark/>
          </w:tcPr>
          <w:p w14:paraId="2B2AA30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1DBC600A"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253FC08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B10B71E" w14:textId="77777777" w:rsidR="00A36B8B" w:rsidRPr="00FF3948" w:rsidRDefault="00A36B8B" w:rsidP="001536BD">
            <w:pPr>
              <w:rPr>
                <w:rFonts w:ascii="宋体" w:eastAsia="宋体" w:hAnsi="宋体"/>
              </w:rPr>
            </w:pPr>
            <w:r w:rsidRPr="00FF3948">
              <w:rPr>
                <w:rFonts w:ascii="宋体" w:eastAsia="宋体" w:hAnsi="宋体" w:hint="eastAsia"/>
              </w:rPr>
              <w:t>3</w:t>
            </w:r>
          </w:p>
        </w:tc>
        <w:tc>
          <w:tcPr>
            <w:tcW w:w="3018" w:type="dxa"/>
            <w:tcBorders>
              <w:top w:val="single" w:sz="4" w:space="0" w:color="auto"/>
              <w:left w:val="single" w:sz="4" w:space="0" w:color="auto"/>
              <w:bottom w:val="single" w:sz="4" w:space="0" w:color="auto"/>
              <w:right w:val="single" w:sz="4" w:space="0" w:color="auto"/>
            </w:tcBorders>
            <w:hideMark/>
          </w:tcPr>
          <w:p w14:paraId="6B4DAE1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-软件需求</w:t>
            </w:r>
            <w:r w:rsidR="00DE2158" w:rsidRPr="00FF3948">
              <w:rPr>
                <w:rFonts w:ascii="宋体" w:eastAsia="宋体" w:hAnsi="宋体" w:hint="eastAsia"/>
              </w:rPr>
              <w:t>规格</w:t>
            </w:r>
            <w:r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1E1DCC42"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7831B027"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A36B8B" w:rsidRPr="00FF3948" w14:paraId="5B707684"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19C8E3EA" w14:textId="77777777" w:rsidR="00A36B8B" w:rsidRPr="00FF3948" w:rsidRDefault="00A36B8B" w:rsidP="001536BD">
            <w:pPr>
              <w:rPr>
                <w:rFonts w:ascii="宋体" w:eastAsia="宋体" w:hAnsi="宋体"/>
              </w:rPr>
            </w:pPr>
            <w:r w:rsidRPr="00FF3948">
              <w:rPr>
                <w:rFonts w:ascii="宋体" w:eastAsia="宋体" w:hAnsi="宋体" w:hint="eastAsia"/>
              </w:rPr>
              <w:t>4</w:t>
            </w:r>
          </w:p>
        </w:tc>
        <w:tc>
          <w:tcPr>
            <w:tcW w:w="3018" w:type="dxa"/>
            <w:tcBorders>
              <w:top w:val="single" w:sz="4" w:space="0" w:color="auto"/>
              <w:left w:val="single" w:sz="4" w:space="0" w:color="auto"/>
              <w:bottom w:val="single" w:sz="4" w:space="0" w:color="auto"/>
              <w:right w:val="single" w:sz="4" w:space="0" w:color="auto"/>
            </w:tcBorders>
            <w:hideMark/>
          </w:tcPr>
          <w:p w14:paraId="4ADC53AF"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-软件概要设计说明</w:t>
            </w:r>
          </w:p>
        </w:tc>
        <w:tc>
          <w:tcPr>
            <w:tcW w:w="1660" w:type="dxa"/>
            <w:tcBorders>
              <w:top w:val="single" w:sz="4" w:space="0" w:color="auto"/>
              <w:left w:val="single" w:sz="4" w:space="0" w:color="auto"/>
              <w:bottom w:val="single" w:sz="4" w:space="0" w:color="auto"/>
              <w:right w:val="single" w:sz="4" w:space="0" w:color="auto"/>
            </w:tcBorders>
            <w:hideMark/>
          </w:tcPr>
          <w:p w14:paraId="01834BF3"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250567E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tr w:rsidR="00DE2158" w:rsidRPr="00FF3948" w14:paraId="7BD9B925" w14:textId="77777777" w:rsidTr="001536BD">
        <w:tc>
          <w:tcPr>
            <w:tcW w:w="1242" w:type="dxa"/>
            <w:tcBorders>
              <w:top w:val="single" w:sz="4" w:space="0" w:color="auto"/>
              <w:left w:val="single" w:sz="4" w:space="0" w:color="auto"/>
              <w:bottom w:val="single" w:sz="4" w:space="0" w:color="auto"/>
              <w:right w:val="single" w:sz="4" w:space="0" w:color="auto"/>
            </w:tcBorders>
          </w:tcPr>
          <w:p w14:paraId="047F8AA0" w14:textId="77777777" w:rsidR="00DE2158" w:rsidRPr="00FF3948" w:rsidRDefault="00DE2158" w:rsidP="001536BD">
            <w:pPr>
              <w:rPr>
                <w:rFonts w:ascii="宋体" w:eastAsia="宋体" w:hAnsi="宋体"/>
              </w:rPr>
            </w:pPr>
            <w:r w:rsidRPr="00FF3948">
              <w:rPr>
                <w:rFonts w:ascii="宋体" w:eastAsia="宋体" w:hAnsi="宋体" w:hint="eastAsia"/>
              </w:rPr>
              <w:t>5</w:t>
            </w:r>
          </w:p>
        </w:tc>
        <w:tc>
          <w:tcPr>
            <w:tcW w:w="3018" w:type="dxa"/>
            <w:tcBorders>
              <w:top w:val="single" w:sz="4" w:space="0" w:color="auto"/>
              <w:left w:val="single" w:sz="4" w:space="0" w:color="auto"/>
              <w:bottom w:val="single" w:sz="4" w:space="0" w:color="auto"/>
              <w:right w:val="single" w:sz="4" w:space="0" w:color="auto"/>
            </w:tcBorders>
          </w:tcPr>
          <w:p w14:paraId="2BF5BDB2" w14:textId="77777777" w:rsidR="00DE2158" w:rsidRPr="00FF3948" w:rsidRDefault="00DE2158" w:rsidP="001536BD">
            <w:pPr>
              <w:rPr>
                <w:rFonts w:ascii="宋体" w:eastAsia="宋体" w:hAnsi="宋体"/>
              </w:rPr>
            </w:pPr>
            <w:r w:rsidRPr="00FF3948">
              <w:rPr>
                <w:rFonts w:ascii="宋体" w:eastAsia="宋体" w:hAnsi="宋体" w:hint="eastAsia"/>
              </w:rPr>
              <w:t>G04-软件总体设计说明书</w:t>
            </w:r>
          </w:p>
        </w:tc>
        <w:tc>
          <w:tcPr>
            <w:tcW w:w="1660" w:type="dxa"/>
            <w:tcBorders>
              <w:top w:val="single" w:sz="4" w:space="0" w:color="auto"/>
              <w:left w:val="single" w:sz="4" w:space="0" w:color="auto"/>
              <w:bottom w:val="single" w:sz="4" w:space="0" w:color="auto"/>
              <w:right w:val="single" w:sz="4" w:space="0" w:color="auto"/>
            </w:tcBorders>
          </w:tcPr>
          <w:p w14:paraId="0D7B1788"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464262E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DE2158" w:rsidRPr="00FF3948" w14:paraId="0E9BBA99" w14:textId="77777777" w:rsidTr="001536BD">
        <w:tc>
          <w:tcPr>
            <w:tcW w:w="1242" w:type="dxa"/>
            <w:tcBorders>
              <w:top w:val="single" w:sz="4" w:space="0" w:color="auto"/>
              <w:left w:val="single" w:sz="4" w:space="0" w:color="auto"/>
              <w:bottom w:val="single" w:sz="4" w:space="0" w:color="auto"/>
              <w:right w:val="single" w:sz="4" w:space="0" w:color="auto"/>
            </w:tcBorders>
          </w:tcPr>
          <w:p w14:paraId="6AA0B03B" w14:textId="77777777" w:rsidR="00DE2158" w:rsidRPr="00FF3948" w:rsidRDefault="00DE2158" w:rsidP="001536BD">
            <w:pPr>
              <w:rPr>
                <w:rFonts w:ascii="宋体" w:eastAsia="宋体" w:hAnsi="宋体"/>
              </w:rPr>
            </w:pPr>
            <w:r w:rsidRPr="00FF3948">
              <w:rPr>
                <w:rFonts w:ascii="宋体" w:eastAsia="宋体" w:hAnsi="宋体" w:hint="eastAsia"/>
              </w:rPr>
              <w:t>6</w:t>
            </w:r>
          </w:p>
        </w:tc>
        <w:tc>
          <w:tcPr>
            <w:tcW w:w="3018" w:type="dxa"/>
            <w:tcBorders>
              <w:top w:val="single" w:sz="4" w:space="0" w:color="auto"/>
              <w:left w:val="single" w:sz="4" w:space="0" w:color="auto"/>
              <w:bottom w:val="single" w:sz="4" w:space="0" w:color="auto"/>
              <w:right w:val="single" w:sz="4" w:space="0" w:color="auto"/>
            </w:tcBorders>
          </w:tcPr>
          <w:p w14:paraId="3195C7F0" w14:textId="77777777" w:rsidR="00DE2158" w:rsidRPr="00FF3948" w:rsidRDefault="00DE2158" w:rsidP="001536BD">
            <w:pPr>
              <w:rPr>
                <w:rFonts w:ascii="宋体" w:eastAsia="宋体" w:hAnsi="宋体"/>
              </w:rPr>
            </w:pPr>
            <w:r w:rsidRPr="00FF3948">
              <w:rPr>
                <w:rFonts w:ascii="宋体" w:eastAsia="宋体" w:hAnsi="宋体" w:hint="eastAsia"/>
              </w:rPr>
              <w:t>G04-软件详细设计说明书</w:t>
            </w:r>
          </w:p>
        </w:tc>
        <w:tc>
          <w:tcPr>
            <w:tcW w:w="1660" w:type="dxa"/>
            <w:tcBorders>
              <w:top w:val="single" w:sz="4" w:space="0" w:color="auto"/>
              <w:left w:val="single" w:sz="4" w:space="0" w:color="auto"/>
              <w:bottom w:val="single" w:sz="4" w:space="0" w:color="auto"/>
              <w:right w:val="single" w:sz="4" w:space="0" w:color="auto"/>
            </w:tcBorders>
          </w:tcPr>
          <w:p w14:paraId="5A24095E" w14:textId="77777777" w:rsidR="00DE2158" w:rsidRPr="00FF3948" w:rsidRDefault="00DE2158"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tcPr>
          <w:p w14:paraId="33884A6B" w14:textId="77777777" w:rsidR="00DE2158" w:rsidRPr="00FF3948" w:rsidRDefault="00DE2158" w:rsidP="001536BD">
            <w:pPr>
              <w:rPr>
                <w:rFonts w:ascii="宋体" w:eastAsia="宋体" w:hAnsi="宋体"/>
              </w:rPr>
            </w:pPr>
            <w:r w:rsidRPr="00FF3948">
              <w:rPr>
                <w:rFonts w:ascii="宋体" w:eastAsia="宋体" w:hAnsi="宋体" w:hint="eastAsia"/>
              </w:rPr>
              <w:t>电子、纸质</w:t>
            </w:r>
          </w:p>
        </w:tc>
      </w:tr>
      <w:tr w:rsidR="00A36B8B" w:rsidRPr="00FF3948" w14:paraId="03D05101" w14:textId="77777777" w:rsidTr="001536BD">
        <w:tc>
          <w:tcPr>
            <w:tcW w:w="1242" w:type="dxa"/>
            <w:tcBorders>
              <w:top w:val="single" w:sz="4" w:space="0" w:color="auto"/>
              <w:left w:val="single" w:sz="4" w:space="0" w:color="auto"/>
              <w:bottom w:val="single" w:sz="4" w:space="0" w:color="auto"/>
              <w:right w:val="single" w:sz="4" w:space="0" w:color="auto"/>
            </w:tcBorders>
            <w:hideMark/>
          </w:tcPr>
          <w:p w14:paraId="07523D40" w14:textId="77777777" w:rsidR="00A36B8B" w:rsidRPr="00FF3948" w:rsidRDefault="00DE2158" w:rsidP="001536BD">
            <w:pPr>
              <w:rPr>
                <w:rFonts w:ascii="宋体" w:eastAsia="宋体" w:hAnsi="宋体"/>
              </w:rPr>
            </w:pPr>
            <w:r w:rsidRPr="00FF3948">
              <w:rPr>
                <w:rFonts w:ascii="宋体" w:eastAsia="宋体" w:hAnsi="宋体" w:hint="eastAsia"/>
              </w:rPr>
              <w:t>7</w:t>
            </w:r>
          </w:p>
        </w:tc>
        <w:tc>
          <w:tcPr>
            <w:tcW w:w="3018" w:type="dxa"/>
            <w:tcBorders>
              <w:top w:val="single" w:sz="4" w:space="0" w:color="auto"/>
              <w:left w:val="single" w:sz="4" w:space="0" w:color="auto"/>
              <w:bottom w:val="single" w:sz="4" w:space="0" w:color="auto"/>
              <w:right w:val="single" w:sz="4" w:space="0" w:color="auto"/>
            </w:tcBorders>
            <w:hideMark/>
          </w:tcPr>
          <w:p w14:paraId="79048688" w14:textId="77777777" w:rsidR="00A36B8B" w:rsidRPr="00FF3948" w:rsidRDefault="00A36B8B" w:rsidP="001536BD">
            <w:pPr>
              <w:rPr>
                <w:rFonts w:ascii="宋体" w:eastAsia="宋体" w:hAnsi="宋体"/>
              </w:rPr>
            </w:pPr>
            <w:r w:rsidRPr="00FF3948">
              <w:rPr>
                <w:rFonts w:ascii="宋体" w:eastAsia="宋体" w:hAnsi="宋体" w:hint="eastAsia"/>
              </w:rPr>
              <w:t>G</w:t>
            </w:r>
            <w:r w:rsidR="00DE2158" w:rsidRPr="00FF3948">
              <w:rPr>
                <w:rFonts w:ascii="宋体" w:eastAsia="宋体" w:hAnsi="宋体" w:hint="eastAsia"/>
              </w:rPr>
              <w:t>04</w:t>
            </w:r>
            <w:r w:rsidRPr="00FF3948">
              <w:rPr>
                <w:rFonts w:ascii="宋体" w:eastAsia="宋体" w:hAnsi="宋体" w:hint="eastAsia"/>
              </w:rPr>
              <w:t>-软件测试</w:t>
            </w:r>
            <w:r w:rsidR="00DE2158" w:rsidRPr="00FF3948">
              <w:rPr>
                <w:rFonts w:ascii="宋体" w:eastAsia="宋体" w:hAnsi="宋体" w:hint="eastAsia"/>
              </w:rPr>
              <w:t>说明书</w:t>
            </w:r>
          </w:p>
        </w:tc>
        <w:tc>
          <w:tcPr>
            <w:tcW w:w="1660" w:type="dxa"/>
            <w:tcBorders>
              <w:top w:val="single" w:sz="4" w:space="0" w:color="auto"/>
              <w:left w:val="single" w:sz="4" w:space="0" w:color="auto"/>
              <w:bottom w:val="single" w:sz="4" w:space="0" w:color="auto"/>
              <w:right w:val="single" w:sz="4" w:space="0" w:color="auto"/>
            </w:tcBorders>
            <w:hideMark/>
          </w:tcPr>
          <w:p w14:paraId="3DA9F7C8" w14:textId="77777777" w:rsidR="00A36B8B" w:rsidRPr="00FF3948" w:rsidRDefault="00A36B8B" w:rsidP="001536BD">
            <w:pPr>
              <w:rPr>
                <w:rFonts w:ascii="宋体" w:eastAsia="宋体" w:hAnsi="宋体"/>
              </w:rPr>
            </w:pPr>
            <w:r w:rsidRPr="00FF3948">
              <w:rPr>
                <w:rFonts w:ascii="宋体" w:eastAsia="宋体" w:hAnsi="宋体" w:hint="eastAsia"/>
              </w:rPr>
              <w:t>文档</w:t>
            </w:r>
          </w:p>
        </w:tc>
        <w:tc>
          <w:tcPr>
            <w:tcW w:w="1701" w:type="dxa"/>
            <w:tcBorders>
              <w:top w:val="single" w:sz="4" w:space="0" w:color="auto"/>
              <w:left w:val="single" w:sz="4" w:space="0" w:color="auto"/>
              <w:bottom w:val="single" w:sz="4" w:space="0" w:color="auto"/>
              <w:right w:val="single" w:sz="4" w:space="0" w:color="auto"/>
            </w:tcBorders>
            <w:hideMark/>
          </w:tcPr>
          <w:p w14:paraId="3C938E8B" w14:textId="77777777" w:rsidR="00A36B8B" w:rsidRPr="00FF3948" w:rsidRDefault="00A36B8B" w:rsidP="001536BD">
            <w:pPr>
              <w:rPr>
                <w:rFonts w:ascii="宋体" w:eastAsia="宋体" w:hAnsi="宋体"/>
              </w:rPr>
            </w:pPr>
            <w:r w:rsidRPr="00FF3948">
              <w:rPr>
                <w:rFonts w:ascii="宋体" w:eastAsia="宋体" w:hAnsi="宋体" w:hint="eastAsia"/>
              </w:rPr>
              <w:t>电子、纸质</w:t>
            </w:r>
          </w:p>
        </w:tc>
      </w:tr>
      <w:bookmarkEnd w:id="186"/>
    </w:tbl>
    <w:p w14:paraId="69C0330E" w14:textId="77777777" w:rsidR="00A36B8B" w:rsidRPr="00FF3948" w:rsidRDefault="00A36B8B" w:rsidP="00A36B8B">
      <w:pPr>
        <w:rPr>
          <w:rFonts w:ascii="宋体" w:eastAsia="宋体" w:hAnsi="宋体"/>
        </w:rPr>
      </w:pPr>
    </w:p>
    <w:p w14:paraId="0D7399EC" w14:textId="77777777" w:rsidR="00A36B8B" w:rsidRPr="00FF3948" w:rsidRDefault="00A36B8B" w:rsidP="00A36B8B">
      <w:pPr>
        <w:pStyle w:val="4"/>
        <w:rPr>
          <w:rFonts w:ascii="宋体" w:eastAsia="宋体" w:hAnsi="宋体"/>
        </w:rPr>
      </w:pPr>
      <w:bookmarkStart w:id="187" w:name="_Toc526025093"/>
      <w:bookmarkStart w:id="188" w:name="_Toc526616582"/>
      <w:bookmarkStart w:id="189" w:name="_Toc529711479"/>
      <w:r w:rsidRPr="00FF3948">
        <w:rPr>
          <w:rFonts w:ascii="宋体" w:eastAsia="宋体" w:hAnsi="宋体"/>
        </w:rPr>
        <w:t>2.</w:t>
      </w:r>
      <w:r w:rsidRPr="00FF3948">
        <w:rPr>
          <w:rFonts w:ascii="宋体" w:eastAsia="宋体" w:hAnsi="宋体" w:hint="eastAsia"/>
        </w:rPr>
        <w:t>4</w:t>
      </w:r>
      <w:r w:rsidRPr="00FF3948">
        <w:rPr>
          <w:rFonts w:ascii="宋体" w:eastAsia="宋体" w:hAnsi="宋体"/>
        </w:rPr>
        <w:t>.2 服务</w:t>
      </w:r>
      <w:bookmarkEnd w:id="187"/>
      <w:bookmarkEnd w:id="188"/>
      <w:bookmarkEnd w:id="189"/>
      <w:r w:rsidRPr="00FF3948">
        <w:rPr>
          <w:rFonts w:ascii="宋体" w:eastAsia="宋体" w:hAnsi="宋体"/>
        </w:rPr>
        <w:t xml:space="preserve">  </w:t>
      </w:r>
    </w:p>
    <w:p w14:paraId="26E4B38D" w14:textId="77777777" w:rsidR="00A36B8B" w:rsidRPr="00FF3948" w:rsidRDefault="00A36B8B" w:rsidP="00A36B8B">
      <w:pPr>
        <w:rPr>
          <w:rFonts w:ascii="宋体" w:eastAsia="宋体" w:hAnsi="宋体"/>
        </w:rPr>
      </w:pPr>
      <w:r w:rsidRPr="00FF3948">
        <w:rPr>
          <w:rFonts w:ascii="宋体" w:eastAsia="宋体" w:hAnsi="宋体" w:hint="eastAsia"/>
        </w:rPr>
        <w:t>计划提供以下服务：</w:t>
      </w:r>
    </w:p>
    <w:p w14:paraId="2EC8E045" w14:textId="77777777" w:rsidR="00A36B8B" w:rsidRPr="00FF3948" w:rsidRDefault="00A36B8B" w:rsidP="00A36B8B">
      <w:pPr>
        <w:rPr>
          <w:rFonts w:ascii="宋体" w:eastAsia="宋体" w:hAnsi="宋体"/>
        </w:rPr>
      </w:pPr>
      <w:r w:rsidRPr="00FF3948">
        <w:rPr>
          <w:rFonts w:ascii="宋体" w:eastAsia="宋体" w:hAnsi="宋体" w:hint="eastAsia"/>
        </w:rPr>
        <w:t>免费咨询：客户可以在工作时间向技术人员提出问题</w:t>
      </w:r>
      <w:r w:rsidR="00DE2158" w:rsidRPr="00FF3948">
        <w:rPr>
          <w:rFonts w:ascii="宋体" w:eastAsia="宋体" w:hAnsi="宋体" w:hint="eastAsia"/>
        </w:rPr>
        <w:t>，并由技术人员</w:t>
      </w:r>
      <w:r w:rsidRPr="00FF3948">
        <w:rPr>
          <w:rFonts w:ascii="宋体" w:eastAsia="宋体" w:hAnsi="宋体" w:hint="eastAsia"/>
        </w:rPr>
        <w:t>解答。</w:t>
      </w:r>
    </w:p>
    <w:p w14:paraId="6B508BCF" w14:textId="77777777" w:rsidR="00767D7D" w:rsidRPr="00FF3948" w:rsidRDefault="00A36B8B" w:rsidP="00A36B8B">
      <w:pPr>
        <w:rPr>
          <w:rFonts w:ascii="宋体" w:eastAsia="宋体" w:hAnsi="宋体"/>
        </w:rPr>
      </w:pPr>
      <w:r w:rsidRPr="00FF3948">
        <w:rPr>
          <w:rFonts w:ascii="宋体" w:eastAsia="宋体" w:hAnsi="宋体" w:hint="eastAsia"/>
        </w:rPr>
        <w:t>技术支持：</w:t>
      </w:r>
    </w:p>
    <w:p w14:paraId="0C106EC0" w14:textId="77777777" w:rsidR="00A36B8B" w:rsidRPr="00FF3948" w:rsidRDefault="00A36B8B" w:rsidP="00A36B8B">
      <w:pPr>
        <w:rPr>
          <w:rFonts w:ascii="宋体" w:eastAsia="宋体" w:hAnsi="宋体"/>
        </w:rPr>
      </w:pPr>
      <w:r w:rsidRPr="00FF3948">
        <w:rPr>
          <w:rFonts w:ascii="宋体" w:eastAsia="宋体" w:hAnsi="宋体" w:hint="eastAsia"/>
        </w:rPr>
        <w:t>对于某些客户，采取上门指导的方式。</w:t>
      </w:r>
      <w:r w:rsidR="00DE2158" w:rsidRPr="00FF3948">
        <w:rPr>
          <w:rFonts w:ascii="宋体" w:eastAsia="宋体" w:hAnsi="宋体" w:hint="eastAsia"/>
        </w:rPr>
        <w:t>同时编写使用手册说明安装作业指导书。</w:t>
      </w:r>
    </w:p>
    <w:p w14:paraId="6D757A9D" w14:textId="77777777" w:rsidR="00A36B8B" w:rsidRPr="00FF3948" w:rsidRDefault="00A36B8B" w:rsidP="00A36B8B">
      <w:pPr>
        <w:rPr>
          <w:rFonts w:ascii="宋体" w:eastAsia="宋体" w:hAnsi="宋体"/>
          <w:b/>
          <w:bCs/>
        </w:rPr>
      </w:pPr>
      <w:r w:rsidRPr="00FF3948">
        <w:rPr>
          <w:rFonts w:ascii="宋体" w:eastAsia="宋体" w:hAnsi="宋体"/>
        </w:rPr>
        <w:t>软件维护：获取网站使用中的问题，完善网站功能</w:t>
      </w:r>
      <w:r w:rsidR="00DE2158" w:rsidRPr="00FF3948">
        <w:rPr>
          <w:rFonts w:ascii="宋体" w:eastAsia="宋体" w:hAnsi="宋体" w:hint="eastAsia"/>
        </w:rPr>
        <w:t>，对软件后期使用时出现的bug进行修复</w:t>
      </w:r>
      <w:r w:rsidRPr="00FF3948">
        <w:rPr>
          <w:rFonts w:ascii="宋体" w:eastAsia="宋体" w:hAnsi="宋体"/>
        </w:rPr>
        <w:t>。</w:t>
      </w:r>
    </w:p>
    <w:p w14:paraId="4EEDC216" w14:textId="77777777" w:rsidR="00A36B8B" w:rsidRPr="00FF3948" w:rsidRDefault="00A36B8B" w:rsidP="00A36B8B">
      <w:pPr>
        <w:pStyle w:val="3"/>
        <w:rPr>
          <w:rFonts w:ascii="宋体" w:eastAsia="宋体" w:hAnsi="宋体"/>
        </w:rPr>
      </w:pPr>
      <w:bookmarkStart w:id="190" w:name="_Toc497416126"/>
      <w:bookmarkStart w:id="191" w:name="_Toc525928542"/>
      <w:bookmarkStart w:id="192" w:name="_Toc525928644"/>
      <w:bookmarkStart w:id="193" w:name="_Toc525928711"/>
      <w:bookmarkStart w:id="194" w:name="_Toc525929101"/>
      <w:bookmarkStart w:id="195" w:name="_Toc525929137"/>
      <w:bookmarkStart w:id="196" w:name="_Toc525935981"/>
      <w:bookmarkStart w:id="197" w:name="_Toc526017352"/>
      <w:bookmarkStart w:id="198" w:name="_Toc526017395"/>
      <w:bookmarkStart w:id="199" w:name="_Toc526017432"/>
      <w:bookmarkStart w:id="200" w:name="_Toc526024412"/>
      <w:bookmarkStart w:id="201" w:name="_Toc526024824"/>
      <w:bookmarkStart w:id="202" w:name="_Toc526024950"/>
      <w:bookmarkStart w:id="203" w:name="_Toc526025094"/>
      <w:bookmarkStart w:id="204" w:name="_Toc526616503"/>
      <w:bookmarkStart w:id="205" w:name="_Toc526616583"/>
      <w:bookmarkStart w:id="206" w:name="_Toc529711480"/>
      <w:r w:rsidRPr="00FF3948">
        <w:rPr>
          <w:rFonts w:ascii="宋体" w:eastAsia="宋体" w:hAnsi="宋体"/>
        </w:rPr>
        <w:t>2.</w:t>
      </w:r>
      <w:r w:rsidRPr="00FF3948">
        <w:rPr>
          <w:rFonts w:ascii="宋体" w:eastAsia="宋体" w:hAnsi="宋体" w:hint="eastAsia"/>
        </w:rPr>
        <w:t>5</w:t>
      </w:r>
      <w:r w:rsidRPr="00FF3948">
        <w:rPr>
          <w:rFonts w:ascii="宋体" w:eastAsia="宋体" w:hAnsi="宋体"/>
        </w:rPr>
        <w:t xml:space="preserve"> 验收标准</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123B92F2" w14:textId="77777777" w:rsidR="00A36B8B" w:rsidRPr="00FF3948" w:rsidRDefault="00A36B8B" w:rsidP="00A36B8B">
      <w:pPr>
        <w:rPr>
          <w:rFonts w:ascii="宋体" w:eastAsia="宋体" w:hAnsi="宋体"/>
        </w:rPr>
      </w:pPr>
      <w:r w:rsidRPr="00FF3948">
        <w:rPr>
          <w:rFonts w:ascii="宋体" w:eastAsia="宋体" w:hAnsi="宋体"/>
        </w:rPr>
        <w:t>1) </w:t>
      </w:r>
      <w:r w:rsidRPr="00FF3948">
        <w:rPr>
          <w:rFonts w:ascii="宋体" w:eastAsia="宋体" w:hAnsi="宋体" w:hint="eastAsia"/>
        </w:rPr>
        <w:t>测试用例不通过数的比例</w:t>
      </w:r>
      <w:r w:rsidRPr="00FF3948">
        <w:rPr>
          <w:rFonts w:ascii="宋体" w:eastAsia="宋体" w:hAnsi="宋体"/>
        </w:rPr>
        <w:t>&lt; 3 %; </w:t>
      </w:r>
    </w:p>
    <w:p w14:paraId="1281164C" w14:textId="77777777" w:rsidR="00A36B8B" w:rsidRPr="00FF3948" w:rsidRDefault="00A36B8B" w:rsidP="00A36B8B">
      <w:pPr>
        <w:rPr>
          <w:rFonts w:ascii="宋体" w:eastAsia="宋体" w:hAnsi="宋体"/>
        </w:rPr>
      </w:pPr>
      <w:r w:rsidRPr="00FF3948">
        <w:rPr>
          <w:rFonts w:ascii="宋体" w:eastAsia="宋体" w:hAnsi="宋体"/>
        </w:rPr>
        <w:t>2) </w:t>
      </w:r>
      <w:r w:rsidRPr="00FF3948">
        <w:rPr>
          <w:rFonts w:ascii="宋体" w:eastAsia="宋体" w:hAnsi="宋体" w:hint="eastAsia"/>
        </w:rPr>
        <w:t>不存在错误等级为1的错误</w:t>
      </w:r>
      <w:r w:rsidRPr="00FF3948">
        <w:rPr>
          <w:rFonts w:ascii="宋体" w:eastAsia="宋体" w:hAnsi="宋体"/>
        </w:rPr>
        <w:t>; </w:t>
      </w:r>
    </w:p>
    <w:p w14:paraId="7D4126EA" w14:textId="77777777" w:rsidR="00A36B8B" w:rsidRPr="00FF3948" w:rsidRDefault="00A36B8B" w:rsidP="00A36B8B">
      <w:pPr>
        <w:rPr>
          <w:rFonts w:ascii="宋体" w:eastAsia="宋体" w:hAnsi="宋体"/>
        </w:rPr>
      </w:pPr>
      <w:r w:rsidRPr="00FF3948">
        <w:rPr>
          <w:rFonts w:ascii="宋体" w:eastAsia="宋体" w:hAnsi="宋体"/>
        </w:rPr>
        <w:t>3) </w:t>
      </w:r>
      <w:r w:rsidRPr="00FF3948">
        <w:rPr>
          <w:rFonts w:ascii="宋体" w:eastAsia="宋体" w:hAnsi="宋体" w:hint="eastAsia"/>
        </w:rPr>
        <w:t>不存在错误等级为</w:t>
      </w:r>
      <w:r w:rsidRPr="00FF3948">
        <w:rPr>
          <w:rFonts w:ascii="宋体" w:eastAsia="宋体" w:hAnsi="宋体"/>
        </w:rPr>
        <w:t>2 </w:t>
      </w:r>
      <w:r w:rsidRPr="00FF3948">
        <w:rPr>
          <w:rFonts w:ascii="宋体" w:eastAsia="宋体" w:hAnsi="宋体" w:hint="eastAsia"/>
        </w:rPr>
        <w:t>的错误</w:t>
      </w:r>
      <w:r w:rsidRPr="00FF3948">
        <w:rPr>
          <w:rFonts w:ascii="宋体" w:eastAsia="宋体" w:hAnsi="宋体"/>
        </w:rPr>
        <w:t>; </w:t>
      </w:r>
    </w:p>
    <w:p w14:paraId="477EDFE2" w14:textId="77777777" w:rsidR="00A36B8B" w:rsidRPr="00FF3948" w:rsidRDefault="00A36B8B" w:rsidP="00A36B8B">
      <w:pPr>
        <w:rPr>
          <w:rFonts w:ascii="宋体" w:eastAsia="宋体" w:hAnsi="宋体"/>
        </w:rPr>
      </w:pPr>
      <w:r w:rsidRPr="00FF3948">
        <w:rPr>
          <w:rFonts w:ascii="宋体" w:eastAsia="宋体" w:hAnsi="宋体"/>
        </w:rPr>
        <w:t>4) </w:t>
      </w:r>
      <w:r w:rsidRPr="00FF3948">
        <w:rPr>
          <w:rFonts w:ascii="宋体" w:eastAsia="宋体" w:hAnsi="宋体" w:hint="eastAsia"/>
        </w:rPr>
        <w:t>错误等级为</w:t>
      </w:r>
      <w:r w:rsidRPr="00FF3948">
        <w:rPr>
          <w:rFonts w:ascii="宋体" w:eastAsia="宋体" w:hAnsi="宋体"/>
        </w:rPr>
        <w:t>3 </w:t>
      </w:r>
      <w:r w:rsidRPr="00FF3948">
        <w:rPr>
          <w:rFonts w:ascii="宋体" w:eastAsia="宋体" w:hAnsi="宋体" w:hint="eastAsia"/>
        </w:rPr>
        <w:t>的错误数量≤ </w:t>
      </w:r>
      <w:r w:rsidRPr="00FF3948">
        <w:rPr>
          <w:rFonts w:ascii="宋体" w:eastAsia="宋体" w:hAnsi="宋体"/>
        </w:rPr>
        <w:t>20; </w:t>
      </w:r>
    </w:p>
    <w:p w14:paraId="695FCB1F" w14:textId="77777777" w:rsidR="00A36B8B" w:rsidRPr="00FF3948" w:rsidRDefault="00A36B8B" w:rsidP="00A36B8B">
      <w:pPr>
        <w:rPr>
          <w:rFonts w:ascii="宋体" w:eastAsia="宋体" w:hAnsi="宋体"/>
        </w:rPr>
      </w:pPr>
      <w:r w:rsidRPr="00FF3948">
        <w:rPr>
          <w:rFonts w:ascii="宋体" w:eastAsia="宋体" w:hAnsi="宋体" w:hint="eastAsia"/>
        </w:rPr>
        <w:t>5</w:t>
      </w:r>
      <w:r w:rsidRPr="00FF3948">
        <w:rPr>
          <w:rFonts w:ascii="宋体" w:eastAsia="宋体" w:hAnsi="宋体"/>
        </w:rPr>
        <w:t>) </w:t>
      </w:r>
      <w:r w:rsidRPr="00FF3948">
        <w:rPr>
          <w:rFonts w:ascii="宋体" w:eastAsia="宋体" w:hAnsi="宋体" w:hint="eastAsia"/>
        </w:rPr>
        <w:t>实现软件需求说明书要求的各项标准</w:t>
      </w:r>
    </w:p>
    <w:p w14:paraId="1B00654A" w14:textId="77777777" w:rsidR="00A36B8B" w:rsidRPr="00FF3948" w:rsidRDefault="00A36B8B" w:rsidP="00A36B8B">
      <w:pPr>
        <w:rPr>
          <w:rFonts w:ascii="宋体" w:eastAsia="宋体" w:hAnsi="宋体"/>
        </w:rPr>
      </w:pPr>
      <w:r w:rsidRPr="00FF3948">
        <w:rPr>
          <w:rFonts w:ascii="宋体" w:eastAsia="宋体" w:hAnsi="宋体" w:hint="eastAsia"/>
        </w:rPr>
        <w:t>6</w:t>
      </w:r>
      <w:r w:rsidRPr="00FF3948">
        <w:rPr>
          <w:rFonts w:ascii="宋体" w:eastAsia="宋体" w:hAnsi="宋体"/>
        </w:rPr>
        <w:t xml:space="preserve"> ) </w:t>
      </w:r>
      <w:r w:rsidRPr="00FF3948">
        <w:rPr>
          <w:rFonts w:ascii="宋体" w:eastAsia="宋体" w:hAnsi="宋体" w:hint="eastAsia"/>
        </w:rPr>
        <w:t xml:space="preserve">界面友好,易于交互 </w:t>
      </w:r>
    </w:p>
    <w:p w14:paraId="793A997A" w14:textId="77777777" w:rsidR="00A36B8B" w:rsidRPr="00FF3948" w:rsidRDefault="00A36B8B" w:rsidP="00A36B8B">
      <w:pPr>
        <w:rPr>
          <w:rFonts w:ascii="宋体" w:eastAsia="宋体" w:hAnsi="宋体"/>
        </w:rPr>
      </w:pPr>
      <w:r w:rsidRPr="00FF3948">
        <w:rPr>
          <w:rFonts w:ascii="宋体" w:eastAsia="宋体" w:hAnsi="宋体" w:hint="eastAsia"/>
        </w:rPr>
        <w:t>附：</w:t>
      </w:r>
    </w:p>
    <w:p w14:paraId="581ED61B" w14:textId="77777777" w:rsidR="00A36B8B" w:rsidRPr="00FF3948" w:rsidRDefault="00A36B8B" w:rsidP="00A36B8B">
      <w:pPr>
        <w:rPr>
          <w:rFonts w:ascii="宋体" w:eastAsia="宋体" w:hAnsi="宋体"/>
        </w:rPr>
      </w:pPr>
      <w:r w:rsidRPr="00FF3948">
        <w:rPr>
          <w:rFonts w:ascii="宋体" w:eastAsia="宋体" w:hAnsi="宋体" w:hint="eastAsia"/>
        </w:rPr>
        <w:t> </w:t>
      </w:r>
      <w:r w:rsidRPr="00FF3948">
        <w:rPr>
          <w:rFonts w:ascii="宋体" w:eastAsia="宋体" w:hAnsi="宋体"/>
        </w:rPr>
        <w:t xml:space="preserve"> </w:t>
      </w:r>
    </w:p>
    <w:p w14:paraId="32089C28" w14:textId="77777777" w:rsidR="00A36B8B" w:rsidRPr="00FF3948" w:rsidRDefault="00A36B8B" w:rsidP="00A36B8B">
      <w:pPr>
        <w:rPr>
          <w:rFonts w:ascii="宋体" w:eastAsia="宋体" w:hAnsi="宋体"/>
        </w:rPr>
      </w:pPr>
      <w:r w:rsidRPr="00FF3948">
        <w:rPr>
          <w:rFonts w:ascii="宋体" w:eastAsia="宋体" w:hAnsi="宋体" w:hint="eastAsia"/>
        </w:rPr>
        <w:t>错误级别描述：软件的错误级别分为</w:t>
      </w:r>
      <w:r w:rsidRPr="00FF3948">
        <w:rPr>
          <w:rFonts w:ascii="宋体" w:eastAsia="宋体" w:hAnsi="宋体"/>
        </w:rPr>
        <w:t>4</w:t>
      </w:r>
      <w:r w:rsidRPr="00FF3948">
        <w:rPr>
          <w:rFonts w:ascii="宋体" w:eastAsia="宋体" w:hAnsi="宋体" w:hint="eastAsia"/>
        </w:rPr>
        <w:t>级：</w:t>
      </w:r>
    </w:p>
    <w:p w14:paraId="0F5B75EA" w14:textId="77777777" w:rsidR="00A36B8B" w:rsidRPr="00FF3948" w:rsidRDefault="00A36B8B" w:rsidP="00A36B8B">
      <w:pPr>
        <w:rPr>
          <w:rFonts w:ascii="宋体" w:eastAsia="宋体" w:hAnsi="宋体"/>
        </w:rPr>
      </w:pPr>
      <w:r w:rsidRPr="00FF3948">
        <w:rPr>
          <w:rFonts w:ascii="宋体" w:eastAsia="宋体" w:hAnsi="宋体"/>
        </w:rPr>
        <w:t>1</w:t>
      </w:r>
      <w:r w:rsidRPr="00FF3948">
        <w:rPr>
          <w:rFonts w:ascii="宋体" w:eastAsia="宋体" w:hAnsi="宋体" w:hint="eastAsia"/>
        </w:rPr>
        <w:t>级错误：系统崩溃、数据丢失、数据毁坏。</w:t>
      </w:r>
    </w:p>
    <w:p w14:paraId="42C73B25" w14:textId="77777777" w:rsidR="00A36B8B" w:rsidRPr="00FF3948" w:rsidRDefault="00A36B8B" w:rsidP="00A36B8B">
      <w:pPr>
        <w:rPr>
          <w:rFonts w:ascii="宋体" w:eastAsia="宋体" w:hAnsi="宋体"/>
        </w:rPr>
      </w:pPr>
      <w:r w:rsidRPr="00FF3948">
        <w:rPr>
          <w:rFonts w:ascii="宋体" w:eastAsia="宋体" w:hAnsi="宋体" w:hint="eastAsia"/>
        </w:rPr>
        <w:t>2级错误：操作性错误、错误结果、遗漏功能。</w:t>
      </w:r>
    </w:p>
    <w:p w14:paraId="7034C990" w14:textId="77777777" w:rsidR="00A36B8B" w:rsidRPr="00FF3948" w:rsidRDefault="00A36B8B" w:rsidP="00A36B8B">
      <w:pPr>
        <w:rPr>
          <w:rFonts w:ascii="宋体" w:eastAsia="宋体" w:hAnsi="宋体"/>
        </w:rPr>
      </w:pPr>
      <w:r w:rsidRPr="00FF3948">
        <w:rPr>
          <w:rFonts w:ascii="宋体" w:eastAsia="宋体" w:hAnsi="宋体"/>
        </w:rPr>
        <w:t>3</w:t>
      </w:r>
      <w:r w:rsidRPr="00FF3948">
        <w:rPr>
          <w:rFonts w:ascii="宋体" w:eastAsia="宋体" w:hAnsi="宋体" w:hint="eastAsia"/>
        </w:rPr>
        <w:t>级错误：小问题、错别字、</w:t>
      </w:r>
      <w:r w:rsidRPr="00FF3948">
        <w:rPr>
          <w:rFonts w:ascii="宋体" w:eastAsia="宋体" w:hAnsi="宋体"/>
        </w:rPr>
        <w:t>UI</w:t>
      </w:r>
      <w:r w:rsidRPr="00FF3948">
        <w:rPr>
          <w:rFonts w:ascii="宋体" w:eastAsia="宋体" w:hAnsi="宋体" w:hint="eastAsia"/>
        </w:rPr>
        <w:t>布局、罕见故障。</w:t>
      </w:r>
    </w:p>
    <w:p w14:paraId="34259253" w14:textId="77777777" w:rsidR="00A36B8B" w:rsidRPr="00FF3948" w:rsidRDefault="00A36B8B" w:rsidP="00A36B8B">
      <w:pPr>
        <w:rPr>
          <w:rFonts w:ascii="宋体" w:eastAsia="宋体" w:hAnsi="宋体"/>
        </w:rPr>
      </w:pPr>
      <w:r w:rsidRPr="00FF3948">
        <w:rPr>
          <w:rFonts w:ascii="宋体" w:eastAsia="宋体" w:hAnsi="宋体"/>
        </w:rPr>
        <w:t>4</w:t>
      </w:r>
      <w:r w:rsidRPr="00FF3948">
        <w:rPr>
          <w:rFonts w:ascii="宋体" w:eastAsia="宋体" w:hAnsi="宋体" w:hint="eastAsia"/>
        </w:rPr>
        <w:t>级错误：不影响使用的瑕疵或更好的实现。</w:t>
      </w:r>
    </w:p>
    <w:p w14:paraId="206B3B1E" w14:textId="77777777" w:rsidR="00A36B8B" w:rsidRPr="00140E72" w:rsidRDefault="00A36B8B" w:rsidP="00A36B8B"/>
    <w:p w14:paraId="4CC7B3E2" w14:textId="04169708" w:rsidR="00A36B8B" w:rsidRPr="00FF3948" w:rsidRDefault="00A36B8B" w:rsidP="00A36B8B">
      <w:pPr>
        <w:pStyle w:val="3"/>
        <w:rPr>
          <w:rFonts w:ascii="宋体" w:eastAsia="宋体" w:hAnsi="宋体"/>
        </w:rPr>
      </w:pPr>
      <w:bookmarkStart w:id="207" w:name="_Toc497416127"/>
      <w:bookmarkStart w:id="208" w:name="_Toc525928543"/>
      <w:bookmarkStart w:id="209" w:name="_Toc525928645"/>
      <w:bookmarkStart w:id="210" w:name="_Toc525928712"/>
      <w:bookmarkStart w:id="211" w:name="_Toc525929102"/>
      <w:bookmarkStart w:id="212" w:name="_Toc525929138"/>
      <w:bookmarkStart w:id="213" w:name="_Toc525935982"/>
      <w:bookmarkStart w:id="214" w:name="_Toc526017353"/>
      <w:bookmarkStart w:id="215" w:name="_Toc526017396"/>
      <w:bookmarkStart w:id="216" w:name="_Toc526017433"/>
      <w:bookmarkStart w:id="217" w:name="_Toc526024413"/>
      <w:bookmarkStart w:id="218" w:name="_Toc526024825"/>
      <w:bookmarkStart w:id="219" w:name="_Toc526024951"/>
      <w:bookmarkStart w:id="220" w:name="_Toc526025095"/>
      <w:bookmarkStart w:id="221" w:name="_Toc526616504"/>
      <w:bookmarkStart w:id="222" w:name="_Toc526616584"/>
      <w:bookmarkStart w:id="223" w:name="_Toc529711481"/>
      <w:r w:rsidRPr="00FF3948">
        <w:rPr>
          <w:rFonts w:ascii="宋体" w:eastAsia="宋体" w:hAnsi="宋体" w:hint="eastAsia"/>
        </w:rPr>
        <w:lastRenderedPageBreak/>
        <w:t>2.6</w:t>
      </w:r>
      <w:r w:rsidRPr="00FF3948">
        <w:rPr>
          <w:rFonts w:ascii="宋体" w:eastAsia="宋体" w:hAnsi="宋体"/>
        </w:rPr>
        <w:t xml:space="preserve"> 系统运行环境</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p>
    <w:p w14:paraId="244CB19B" w14:textId="77777777" w:rsidR="00A36B8B" w:rsidRPr="00FF3948" w:rsidRDefault="00A36B8B" w:rsidP="00A36B8B">
      <w:pPr>
        <w:pStyle w:val="4"/>
        <w:rPr>
          <w:rFonts w:ascii="宋体" w:eastAsia="宋体" w:hAnsi="宋体"/>
        </w:rPr>
      </w:pPr>
      <w:bookmarkStart w:id="224" w:name="_Toc526025096"/>
      <w:bookmarkStart w:id="225" w:name="_Toc526616585"/>
      <w:bookmarkStart w:id="226" w:name="_Toc529711482"/>
      <w:r w:rsidRPr="00FF3948">
        <w:rPr>
          <w:rFonts w:ascii="宋体" w:eastAsia="宋体" w:hAnsi="宋体" w:hint="eastAsia"/>
        </w:rPr>
        <w:t>2.6.1硬件</w:t>
      </w:r>
      <w:bookmarkEnd w:id="224"/>
      <w:bookmarkEnd w:id="225"/>
      <w:bookmarkEnd w:id="226"/>
    </w:p>
    <w:p w14:paraId="2D464C3E" w14:textId="77777777" w:rsidR="00D35B18" w:rsidRPr="00FF3948" w:rsidRDefault="00D35B18" w:rsidP="00D35B18">
      <w:pPr>
        <w:rPr>
          <w:rFonts w:ascii="宋体" w:eastAsia="宋体" w:hAnsi="宋体"/>
          <w:szCs w:val="24"/>
        </w:rPr>
      </w:pPr>
      <w:r w:rsidRPr="00FF3948">
        <w:rPr>
          <w:rFonts w:ascii="宋体" w:eastAsia="宋体" w:hAnsi="宋体" w:hint="eastAsia"/>
        </w:rPr>
        <w:t>实验设备：个人</w:t>
      </w:r>
      <w:r w:rsidRPr="00FF3948">
        <w:rPr>
          <w:rFonts w:ascii="宋体" w:eastAsia="宋体" w:hAnsi="宋体"/>
        </w:rPr>
        <w:t xml:space="preserve">PC </w:t>
      </w:r>
      <w:r w:rsidRPr="00FF3948">
        <w:rPr>
          <w:rFonts w:ascii="宋体" w:eastAsia="宋体" w:hAnsi="宋体" w:hint="eastAsia"/>
        </w:rPr>
        <w:t>机、笔记本、实验室</w:t>
      </w:r>
      <w:r w:rsidRPr="00FF3948">
        <w:rPr>
          <w:rFonts w:ascii="宋体" w:eastAsia="宋体" w:hAnsi="宋体"/>
        </w:rPr>
        <w:t>PC</w:t>
      </w:r>
      <w:r w:rsidRPr="00FF3948">
        <w:rPr>
          <w:rFonts w:ascii="宋体" w:eastAsia="宋体" w:hAnsi="宋体" w:hint="eastAsia"/>
        </w:rPr>
        <w:t>机</w:t>
      </w:r>
    </w:p>
    <w:p w14:paraId="7CE7C48E" w14:textId="77777777" w:rsidR="00D35B18" w:rsidRPr="00FF3948" w:rsidRDefault="00D35B18" w:rsidP="00D35B18">
      <w:pPr>
        <w:rPr>
          <w:rFonts w:ascii="宋体" w:eastAsia="宋体" w:hAnsi="宋体"/>
        </w:rPr>
      </w:pPr>
      <w:r w:rsidRPr="00FF3948">
        <w:rPr>
          <w:rFonts w:ascii="宋体" w:eastAsia="宋体" w:hAnsi="宋体" w:hint="eastAsia"/>
        </w:rPr>
        <w:t>项目资源维护需求的数目和类型：5台个人电脑</w:t>
      </w:r>
    </w:p>
    <w:p w14:paraId="626C7A37" w14:textId="77777777" w:rsidR="00D35B18" w:rsidRPr="00FF3948" w:rsidRDefault="00D35B18" w:rsidP="00D35B18">
      <w:pPr>
        <w:rPr>
          <w:rFonts w:ascii="宋体" w:eastAsia="宋体" w:hAnsi="宋体"/>
        </w:rPr>
      </w:pPr>
      <w:r w:rsidRPr="00FF3948">
        <w:rPr>
          <w:rFonts w:ascii="宋体" w:eastAsia="宋体" w:hAnsi="宋体" w:hint="eastAsia"/>
        </w:rPr>
        <w:t>计算机内存要求：内存≥</w:t>
      </w:r>
      <w:r w:rsidRPr="00FF3948">
        <w:rPr>
          <w:rFonts w:ascii="宋体" w:eastAsia="宋体" w:hAnsi="宋体"/>
        </w:rPr>
        <w:t>4G</w:t>
      </w:r>
    </w:p>
    <w:p w14:paraId="769968EB" w14:textId="77777777" w:rsidR="00D35B18" w:rsidRPr="00FF3948" w:rsidRDefault="00D35B18" w:rsidP="00D35B18">
      <w:pPr>
        <w:rPr>
          <w:rFonts w:ascii="宋体" w:eastAsia="宋体" w:hAnsi="宋体"/>
        </w:rPr>
      </w:pPr>
      <w:r w:rsidRPr="00FF3948">
        <w:rPr>
          <w:rFonts w:ascii="宋体" w:eastAsia="宋体" w:hAnsi="宋体" w:hint="eastAsia"/>
        </w:rPr>
        <w:t>显卡要求：独显</w:t>
      </w:r>
      <w:r w:rsidRPr="00FF3948">
        <w:rPr>
          <w:rFonts w:ascii="宋体" w:eastAsia="宋体" w:hAnsi="宋体"/>
        </w:rPr>
        <w:t>2G</w:t>
      </w:r>
      <w:r w:rsidRPr="00FF3948">
        <w:rPr>
          <w:rFonts w:ascii="宋体" w:eastAsia="宋体" w:hAnsi="宋体" w:hint="eastAsia"/>
        </w:rPr>
        <w:t>及以上</w:t>
      </w:r>
    </w:p>
    <w:p w14:paraId="765AF083" w14:textId="77777777" w:rsidR="00D35B18" w:rsidRPr="00FF3948" w:rsidRDefault="00D35B18" w:rsidP="00D35B18">
      <w:pPr>
        <w:rPr>
          <w:rFonts w:ascii="宋体" w:eastAsia="宋体" w:hAnsi="宋体"/>
        </w:rPr>
      </w:pPr>
      <w:r w:rsidRPr="00FF3948">
        <w:rPr>
          <w:rFonts w:ascii="宋体" w:eastAsia="宋体" w:hAnsi="宋体" w:hint="eastAsia"/>
        </w:rPr>
        <w:t>数据存储能力：磁盘类型</w:t>
      </w:r>
      <w:r w:rsidRPr="00FF3948">
        <w:rPr>
          <w:rFonts w:ascii="宋体" w:eastAsia="宋体" w:hAnsi="宋体"/>
        </w:rPr>
        <w:t xml:space="preserve">SSD </w:t>
      </w:r>
      <w:r w:rsidR="006B0D94" w:rsidRPr="00FF3948">
        <w:rPr>
          <w:rFonts w:ascii="宋体" w:eastAsia="宋体" w:hAnsi="宋体" w:hint="eastAsia"/>
        </w:rPr>
        <w:t>128</w:t>
      </w:r>
      <w:r w:rsidR="006B0D94" w:rsidRPr="00FF3948">
        <w:rPr>
          <w:rFonts w:ascii="宋体" w:eastAsia="宋体" w:hAnsi="宋体"/>
        </w:rPr>
        <w:t>G</w:t>
      </w:r>
      <w:r w:rsidRPr="00FF3948">
        <w:rPr>
          <w:rFonts w:ascii="宋体" w:eastAsia="宋体" w:hAnsi="宋体" w:hint="eastAsia"/>
        </w:rPr>
        <w:t>容量</w:t>
      </w:r>
      <w:r w:rsidRPr="00FF3948">
        <w:rPr>
          <w:rFonts w:ascii="宋体" w:eastAsia="宋体" w:hAnsi="宋体"/>
        </w:rPr>
        <w:t xml:space="preserve"> </w:t>
      </w:r>
    </w:p>
    <w:p w14:paraId="19C9B639" w14:textId="77777777" w:rsidR="00A36B8B" w:rsidRPr="00FF3948" w:rsidRDefault="00A36B8B" w:rsidP="00A36B8B">
      <w:pPr>
        <w:pStyle w:val="4"/>
        <w:rPr>
          <w:rFonts w:ascii="宋体" w:eastAsia="宋体" w:hAnsi="宋体"/>
        </w:rPr>
      </w:pPr>
      <w:bookmarkStart w:id="227" w:name="_Toc526025097"/>
      <w:bookmarkStart w:id="228" w:name="_Toc526616586"/>
      <w:bookmarkStart w:id="229" w:name="_Toc529711483"/>
      <w:r w:rsidRPr="00FF3948">
        <w:rPr>
          <w:rFonts w:ascii="宋体" w:eastAsia="宋体" w:hAnsi="宋体" w:hint="eastAsia"/>
        </w:rPr>
        <w:t>2.6.2软件及网站</w:t>
      </w:r>
      <w:bookmarkEnd w:id="227"/>
      <w:bookmarkEnd w:id="228"/>
      <w:bookmarkEnd w:id="229"/>
    </w:p>
    <w:p w14:paraId="3DE74A7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Axure RP</w:t>
      </w:r>
      <w:r w:rsidRPr="00FF3948">
        <w:rPr>
          <w:rFonts w:ascii="宋体" w:eastAsia="宋体" w:hAnsi="宋体" w:hint="eastAsia"/>
        </w:rPr>
        <w:t>（快速原型界面设计工具）</w:t>
      </w:r>
    </w:p>
    <w:p w14:paraId="6D20DB2C"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oKit（软件需求管理工具）</w:t>
      </w:r>
    </w:p>
    <w:p w14:paraId="2085114F"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IBM Rational Rose/IBM Rational Software Architect</w:t>
      </w:r>
      <w:r w:rsidRPr="00FF3948">
        <w:rPr>
          <w:rFonts w:ascii="宋体" w:eastAsia="宋体" w:hAnsi="宋体" w:hint="eastAsia"/>
        </w:rPr>
        <w:t>（</w:t>
      </w:r>
      <w:r w:rsidRPr="00FF3948">
        <w:rPr>
          <w:rFonts w:ascii="宋体" w:eastAsia="宋体" w:hAnsi="宋体"/>
        </w:rPr>
        <w:t>UML</w:t>
      </w:r>
      <w:r w:rsidRPr="00FF3948">
        <w:rPr>
          <w:rFonts w:ascii="宋体" w:eastAsia="宋体" w:hAnsi="宋体" w:hint="eastAsia"/>
        </w:rPr>
        <w:t>分析与建模工具）</w:t>
      </w:r>
    </w:p>
    <w:p w14:paraId="2BF5D3F3"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Project</w:t>
      </w:r>
      <w:r w:rsidRPr="00FF3948">
        <w:rPr>
          <w:rFonts w:ascii="宋体" w:eastAsia="宋体" w:hAnsi="宋体" w:hint="eastAsia"/>
        </w:rPr>
        <w:t>（项目管理工具）</w:t>
      </w:r>
    </w:p>
    <w:p w14:paraId="10D0D95D"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Office</w:t>
      </w:r>
      <w:r w:rsidRPr="00FF3948">
        <w:rPr>
          <w:rFonts w:ascii="宋体" w:eastAsia="宋体" w:hAnsi="宋体" w:hint="eastAsia"/>
        </w:rPr>
        <w:t>（文档编写工具）</w:t>
      </w:r>
    </w:p>
    <w:p w14:paraId="372F6E39"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Git+GitHub Desktop</w:t>
      </w:r>
    </w:p>
    <w:p w14:paraId="31A4455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GitHub</w:t>
      </w:r>
      <w:r w:rsidRPr="00FF3948">
        <w:rPr>
          <w:rFonts w:ascii="宋体" w:eastAsia="宋体" w:hAnsi="宋体" w:hint="eastAsia"/>
        </w:rPr>
        <w:t>（在线代码托管平台）</w:t>
      </w:r>
    </w:p>
    <w:p w14:paraId="0605032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MySQL</w:t>
      </w:r>
      <w:r w:rsidRPr="00FF3948">
        <w:rPr>
          <w:rFonts w:ascii="宋体" w:eastAsia="宋体" w:hAnsi="宋体" w:hint="eastAsia"/>
        </w:rPr>
        <w:t>（关系型数据库管理系统）</w:t>
      </w:r>
      <w:r w:rsidRPr="00FF3948">
        <w:rPr>
          <w:rFonts w:ascii="宋体" w:eastAsia="宋体" w:hAnsi="宋体"/>
        </w:rPr>
        <w:t xml:space="preserve"> </w:t>
      </w:r>
    </w:p>
    <w:p w14:paraId="0955F1BE"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Microsoft Windows 2003 server</w:t>
      </w:r>
      <w:r w:rsidRPr="00FF3948">
        <w:rPr>
          <w:rFonts w:ascii="宋体" w:eastAsia="宋体" w:hAnsi="宋体" w:hint="eastAsia"/>
        </w:rPr>
        <w:t>（服务器系统）</w:t>
      </w:r>
    </w:p>
    <w:p w14:paraId="4127B6F4"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V</w:t>
      </w:r>
      <w:r w:rsidRPr="00FF3948">
        <w:rPr>
          <w:rFonts w:ascii="宋体" w:eastAsia="宋体" w:hAnsi="宋体"/>
        </w:rPr>
        <w:t>isio(office软件系列中的负责绘制流程图和示意图的软件</w:t>
      </w:r>
      <w:r w:rsidRPr="00FF3948">
        <w:rPr>
          <w:rFonts w:ascii="宋体" w:eastAsia="宋体" w:hAnsi="宋体" w:hint="eastAsia"/>
        </w:rPr>
        <w:t>)</w:t>
      </w:r>
    </w:p>
    <w:p w14:paraId="2BA27992"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X</w:t>
      </w:r>
      <w:r w:rsidRPr="00FF3948">
        <w:rPr>
          <w:rFonts w:ascii="宋体" w:eastAsia="宋体" w:hAnsi="宋体"/>
        </w:rPr>
        <w:t>mind(一款非常实用的商业思维导</w:t>
      </w:r>
      <w:proofErr w:type="gramStart"/>
      <w:r w:rsidRPr="00FF3948">
        <w:rPr>
          <w:rFonts w:ascii="宋体" w:eastAsia="宋体" w:hAnsi="宋体"/>
        </w:rPr>
        <w:t>图软件</w:t>
      </w:r>
      <w:proofErr w:type="gramEnd"/>
      <w:r w:rsidRPr="00FF3948">
        <w:rPr>
          <w:rFonts w:ascii="宋体" w:eastAsia="宋体" w:hAnsi="宋体" w:hint="eastAsia"/>
        </w:rPr>
        <w:t>)</w:t>
      </w:r>
    </w:p>
    <w:p w14:paraId="131EA218"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hint="eastAsia"/>
        </w:rPr>
        <w:t>HBuilder（HTML5+CSS+JavaScript前端开发）</w:t>
      </w:r>
    </w:p>
    <w:p w14:paraId="193D3435" w14:textId="77777777" w:rsidR="009C4421" w:rsidRPr="00FF3948" w:rsidRDefault="009C4421" w:rsidP="009C4421">
      <w:pPr>
        <w:numPr>
          <w:ilvl w:val="1"/>
          <w:numId w:val="21"/>
        </w:numPr>
        <w:tabs>
          <w:tab w:val="left" w:pos="1260"/>
        </w:tabs>
        <w:rPr>
          <w:rFonts w:ascii="宋体" w:eastAsia="宋体" w:hAnsi="宋体"/>
        </w:rPr>
      </w:pPr>
      <w:r w:rsidRPr="00FF3948">
        <w:rPr>
          <w:rFonts w:ascii="宋体" w:eastAsia="宋体" w:hAnsi="宋体"/>
        </w:rPr>
        <w:t>Doors(是一个功能全面且强大的需求管理工具</w:t>
      </w:r>
      <w:r w:rsidRPr="00FF3948">
        <w:rPr>
          <w:rFonts w:ascii="宋体" w:eastAsia="宋体" w:hAnsi="宋体" w:hint="eastAsia"/>
        </w:rPr>
        <w:t>)</w:t>
      </w:r>
    </w:p>
    <w:p w14:paraId="00F3FAF2" w14:textId="77777777" w:rsidR="00A36B8B" w:rsidRPr="00FF3948" w:rsidRDefault="00A36B8B" w:rsidP="00F14404">
      <w:pPr>
        <w:tabs>
          <w:tab w:val="left" w:pos="1260"/>
        </w:tabs>
        <w:ind w:left="400"/>
        <w:rPr>
          <w:rFonts w:ascii="宋体" w:eastAsia="宋体" w:hAnsi="宋体"/>
        </w:rPr>
      </w:pPr>
    </w:p>
    <w:p w14:paraId="2AEECE56" w14:textId="77777777" w:rsidR="004531AB" w:rsidRPr="00662255" w:rsidRDefault="004531AB" w:rsidP="004531AB"/>
    <w:p w14:paraId="5E2EC24E" w14:textId="77777777" w:rsidR="00FA6515" w:rsidRPr="00FF3948" w:rsidRDefault="00FA6515" w:rsidP="00FA6515">
      <w:pPr>
        <w:pStyle w:val="2"/>
        <w:rPr>
          <w:rFonts w:ascii="宋体" w:eastAsia="宋体" w:hAnsi="宋体"/>
          <w:sz w:val="44"/>
          <w:szCs w:val="44"/>
        </w:rPr>
      </w:pPr>
      <w:bookmarkStart w:id="230" w:name="_Toc529710845"/>
      <w:bookmarkStart w:id="231" w:name="_Toc529711484"/>
      <w:bookmarkStart w:id="232" w:name="_Toc497416128"/>
      <w:bookmarkStart w:id="233" w:name="_Toc526024826"/>
      <w:bookmarkStart w:id="234" w:name="_Toc526024952"/>
      <w:bookmarkStart w:id="235" w:name="_Toc526017397"/>
      <w:bookmarkStart w:id="236" w:name="_Toc525929103"/>
      <w:bookmarkStart w:id="237" w:name="_Toc525929139"/>
      <w:bookmarkStart w:id="238" w:name="_Toc525928713"/>
      <w:bookmarkStart w:id="239" w:name="_Toc525928544"/>
      <w:bookmarkStart w:id="240" w:name="_Toc526025098"/>
      <w:bookmarkStart w:id="241" w:name="_Toc525928646"/>
      <w:bookmarkStart w:id="242" w:name="_Toc526019633"/>
      <w:bookmarkStart w:id="243" w:name="_Toc525935983"/>
      <w:bookmarkStart w:id="244" w:name="_Toc526017354"/>
      <w:bookmarkStart w:id="245" w:name="_Toc526616505"/>
      <w:bookmarkStart w:id="246" w:name="_Toc526616587"/>
      <w:r w:rsidRPr="00FF3948">
        <w:rPr>
          <w:rFonts w:ascii="宋体" w:eastAsia="宋体" w:hAnsi="宋体" w:hint="eastAsia"/>
          <w:sz w:val="44"/>
          <w:szCs w:val="44"/>
        </w:rPr>
        <w:t>第</w:t>
      </w:r>
      <w:r w:rsidRPr="00FF3948">
        <w:rPr>
          <w:rFonts w:ascii="宋体" w:eastAsia="宋体" w:hAnsi="宋体"/>
          <w:sz w:val="44"/>
          <w:szCs w:val="44"/>
        </w:rPr>
        <w:t>3章  时间管理计划</w:t>
      </w:r>
      <w:bookmarkEnd w:id="230"/>
      <w:bookmarkEnd w:id="231"/>
      <w:r w:rsidRPr="00FF3948">
        <w:rPr>
          <w:rFonts w:ascii="宋体" w:eastAsia="宋体" w:hAnsi="宋体"/>
          <w:sz w:val="44"/>
          <w:szCs w:val="44"/>
        </w:rPr>
        <w:t xml:space="preserve">  </w:t>
      </w:r>
    </w:p>
    <w:p w14:paraId="42E125D1" w14:textId="77777777" w:rsidR="00FA6515" w:rsidRDefault="00FA6515" w:rsidP="00FA6515"/>
    <w:p w14:paraId="5274A9F4" w14:textId="77777777" w:rsidR="00FA6515" w:rsidRPr="00FF3948" w:rsidRDefault="00FA6515" w:rsidP="00FA6515">
      <w:pPr>
        <w:pStyle w:val="3"/>
        <w:rPr>
          <w:rFonts w:ascii="宋体" w:eastAsia="宋体" w:hAnsi="宋体"/>
        </w:rPr>
      </w:pPr>
      <w:bookmarkStart w:id="247" w:name="_Toc529710846"/>
      <w:bookmarkStart w:id="248" w:name="_Toc529711485"/>
      <w:r w:rsidRPr="00FF3948">
        <w:rPr>
          <w:rFonts w:ascii="宋体" w:eastAsia="宋体" w:hAnsi="宋体" w:hint="eastAsia"/>
        </w:rPr>
        <w:t>3</w:t>
      </w:r>
      <w:r w:rsidRPr="00FF3948">
        <w:rPr>
          <w:rFonts w:ascii="宋体" w:eastAsia="宋体" w:hAnsi="宋体"/>
        </w:rPr>
        <w:t>.1WBS</w:t>
      </w:r>
      <w:bookmarkEnd w:id="247"/>
      <w:bookmarkEnd w:id="248"/>
    </w:p>
    <w:p w14:paraId="60A8C61D" w14:textId="77777777" w:rsidR="00FA6515" w:rsidRPr="00FF3948" w:rsidRDefault="00FA6515" w:rsidP="00FA6515">
      <w:pPr>
        <w:pStyle w:val="4"/>
        <w:rPr>
          <w:rFonts w:ascii="宋体" w:eastAsia="宋体" w:hAnsi="宋体"/>
        </w:rPr>
      </w:pPr>
      <w:bookmarkStart w:id="249" w:name="_Toc529710847"/>
      <w:bookmarkStart w:id="250" w:name="_Toc529711486"/>
      <w:r w:rsidRPr="00FF3948">
        <w:rPr>
          <w:rFonts w:ascii="宋体" w:eastAsia="宋体" w:hAnsi="宋体" w:hint="eastAsia"/>
        </w:rPr>
        <w:t>3</w:t>
      </w:r>
      <w:r w:rsidRPr="00FF3948">
        <w:rPr>
          <w:rFonts w:ascii="宋体" w:eastAsia="宋体" w:hAnsi="宋体"/>
        </w:rPr>
        <w:t>.1.1</w:t>
      </w:r>
      <w:r w:rsidRPr="00FF3948">
        <w:rPr>
          <w:rFonts w:ascii="宋体" w:eastAsia="宋体" w:hAnsi="宋体" w:hint="eastAsia"/>
        </w:rPr>
        <w:t>准备工作</w:t>
      </w:r>
      <w:bookmarkEnd w:id="249"/>
      <w:bookmarkEnd w:id="250"/>
    </w:p>
    <w:p w14:paraId="45C52385" w14:textId="77777777" w:rsidR="00FA6515" w:rsidRPr="00CD1218" w:rsidRDefault="00FA6515" w:rsidP="00FA6515">
      <w:pPr>
        <w:pStyle w:val="5"/>
        <w:rPr>
          <w:rFonts w:ascii="宋体" w:eastAsia="宋体" w:hAnsi="宋体" w:cs="宋体"/>
          <w:color w:val="000000"/>
          <w:kern w:val="0"/>
          <w:sz w:val="24"/>
          <w:szCs w:val="24"/>
          <w:lang w:val="zh-CN"/>
        </w:rPr>
      </w:pPr>
      <w:bookmarkStart w:id="251" w:name="_Toc529710848"/>
      <w:bookmarkStart w:id="252" w:name="_Toc529711487"/>
      <w:r w:rsidRPr="00CD1218">
        <w:rPr>
          <w:rFonts w:ascii="宋体" w:eastAsia="宋体" w:hAnsi="宋体" w:hint="eastAsia"/>
          <w:sz w:val="24"/>
          <w:szCs w:val="24"/>
          <w:lang w:val="zh-CN"/>
        </w:rPr>
        <w:t>3</w:t>
      </w:r>
      <w:r w:rsidRPr="00CD1218">
        <w:rPr>
          <w:rFonts w:ascii="宋体" w:eastAsia="宋体" w:hAnsi="宋体"/>
          <w:sz w:val="24"/>
          <w:szCs w:val="24"/>
          <w:lang w:val="zh-CN"/>
        </w:rPr>
        <w:t>.1.1.1</w:t>
      </w:r>
      <w:r w:rsidRPr="00CD1218">
        <w:rPr>
          <w:rFonts w:ascii="宋体" w:eastAsia="宋体" w:hAnsi="宋体" w:cs="宋体" w:hint="eastAsia"/>
          <w:color w:val="000000"/>
          <w:kern w:val="0"/>
          <w:sz w:val="24"/>
          <w:szCs w:val="24"/>
          <w:lang w:val="zh-CN"/>
        </w:rPr>
        <w:t>小组建立</w:t>
      </w:r>
      <w:bookmarkEnd w:id="251"/>
      <w:bookmarkEnd w:id="252"/>
    </w:p>
    <w:p w14:paraId="36F08F1E" w14:textId="77777777" w:rsidR="00FA6515" w:rsidRDefault="00FA6515" w:rsidP="00FA6515">
      <w:pPr>
        <w:rPr>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63F2484" w14:textId="77777777" w:rsidTr="007C38B4">
        <w:tc>
          <w:tcPr>
            <w:tcW w:w="805" w:type="dxa"/>
          </w:tcPr>
          <w:p w14:paraId="45AF37A8" w14:textId="77777777" w:rsidR="00FA6515" w:rsidRPr="00CD1218" w:rsidRDefault="00FA6515" w:rsidP="007C38B4">
            <w:pPr>
              <w:rPr>
                <w:rFonts w:ascii="宋体" w:eastAsia="宋体" w:hAnsi="宋体"/>
              </w:rPr>
            </w:pPr>
            <w:r w:rsidRPr="00CD1218">
              <w:rPr>
                <w:rFonts w:ascii="宋体" w:eastAsia="宋体" w:hAnsi="宋体" w:hint="eastAsia"/>
              </w:rPr>
              <w:lastRenderedPageBreak/>
              <w:t>姓名</w:t>
            </w:r>
          </w:p>
        </w:tc>
        <w:tc>
          <w:tcPr>
            <w:tcW w:w="1498" w:type="dxa"/>
          </w:tcPr>
          <w:p w14:paraId="6DF705FD" w14:textId="77777777" w:rsidR="00FA6515" w:rsidRPr="00CD1218" w:rsidRDefault="00FA6515" w:rsidP="007C38B4">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8ADB292"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7AA86806"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29AB97FB"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36F23DF1"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2E7AD862" w14:textId="77777777" w:rsidTr="007C38B4">
        <w:tc>
          <w:tcPr>
            <w:tcW w:w="805" w:type="dxa"/>
          </w:tcPr>
          <w:p w14:paraId="3F6886E3"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280B8F61"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5E8838B4"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2AF441A3"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7786C16F"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9" w:type="dxa"/>
          </w:tcPr>
          <w:p w14:paraId="07B7BA83" w14:textId="77777777" w:rsidR="00FA6515" w:rsidRPr="00CD1218" w:rsidRDefault="00FA6515" w:rsidP="007C38B4">
            <w:pPr>
              <w:rPr>
                <w:rFonts w:ascii="宋体" w:eastAsia="宋体" w:hAnsi="宋体"/>
              </w:rPr>
            </w:pPr>
            <w:r w:rsidRPr="00CD1218">
              <w:rPr>
                <w:rFonts w:ascii="宋体" w:eastAsia="宋体" w:hAnsi="宋体" w:hint="eastAsia"/>
              </w:rPr>
              <w:t>A</w:t>
            </w:r>
          </w:p>
        </w:tc>
      </w:tr>
      <w:tr w:rsidR="00FA6515" w14:paraId="5DB173A6" w14:textId="77777777" w:rsidTr="007C38B4">
        <w:tc>
          <w:tcPr>
            <w:tcW w:w="8296" w:type="dxa"/>
            <w:gridSpan w:val="6"/>
          </w:tcPr>
          <w:p w14:paraId="39CBE232"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7172229" w14:textId="77777777" w:rsidTr="007C38B4">
        <w:tc>
          <w:tcPr>
            <w:tcW w:w="805" w:type="dxa"/>
          </w:tcPr>
          <w:p w14:paraId="7BAE9F30"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751DE640" w14:textId="77777777" w:rsidR="00FA6515" w:rsidRPr="00CD1218" w:rsidRDefault="00FA6515" w:rsidP="007C38B4">
            <w:pPr>
              <w:rPr>
                <w:rFonts w:ascii="宋体" w:eastAsia="宋体" w:hAnsi="宋体"/>
              </w:rPr>
            </w:pPr>
            <w:r w:rsidRPr="00CD1218">
              <w:rPr>
                <w:rFonts w:ascii="宋体" w:eastAsia="宋体" w:hAnsi="宋体" w:hint="eastAsia"/>
              </w:rPr>
              <w:t>选定的组员</w:t>
            </w:r>
          </w:p>
        </w:tc>
      </w:tr>
      <w:tr w:rsidR="00FA6515" w14:paraId="0AA837FD" w14:textId="77777777" w:rsidTr="007C38B4">
        <w:tc>
          <w:tcPr>
            <w:tcW w:w="805" w:type="dxa"/>
          </w:tcPr>
          <w:p w14:paraId="6D862A93"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4F1C45A2" w14:textId="77777777" w:rsidR="00FA6515" w:rsidRPr="00CD1218" w:rsidRDefault="00FA6515" w:rsidP="007C38B4">
            <w:pPr>
              <w:rPr>
                <w:rFonts w:ascii="宋体" w:eastAsia="宋体" w:hAnsi="宋体"/>
              </w:rPr>
            </w:pPr>
            <w:r w:rsidRPr="00CD1218">
              <w:rPr>
                <w:rFonts w:ascii="宋体" w:eastAsia="宋体" w:hAnsi="宋体" w:hint="eastAsia"/>
              </w:rPr>
              <w:t>明确小组成员、组长以及各自分工</w:t>
            </w:r>
          </w:p>
        </w:tc>
      </w:tr>
      <w:tr w:rsidR="00FA6515" w14:paraId="4835CD2A" w14:textId="77777777" w:rsidTr="007C38B4">
        <w:tc>
          <w:tcPr>
            <w:tcW w:w="805" w:type="dxa"/>
          </w:tcPr>
          <w:p w14:paraId="72789A1B"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17BCFCAA" w14:textId="77777777" w:rsidR="00FA6515" w:rsidRPr="00CD1218" w:rsidRDefault="00FA6515" w:rsidP="007C38B4">
            <w:pPr>
              <w:rPr>
                <w:rFonts w:ascii="宋体" w:eastAsia="宋体" w:hAnsi="宋体"/>
              </w:rPr>
            </w:pPr>
            <w:r w:rsidRPr="00CD1218">
              <w:rPr>
                <w:rFonts w:ascii="宋体" w:eastAsia="宋体" w:hAnsi="宋体" w:hint="eastAsia"/>
              </w:rPr>
              <w:t>确立G04项目小组、确立分工</w:t>
            </w:r>
          </w:p>
        </w:tc>
      </w:tr>
    </w:tbl>
    <w:p w14:paraId="530CA211" w14:textId="77777777" w:rsidR="00FA6515" w:rsidRDefault="00FA6515" w:rsidP="00FA6515">
      <w:pPr>
        <w:rPr>
          <w:lang w:val="zh-CN"/>
        </w:rPr>
      </w:pPr>
    </w:p>
    <w:p w14:paraId="26B24FE7" w14:textId="77777777" w:rsidR="00FA6515" w:rsidRPr="00CD1218" w:rsidRDefault="00FA6515" w:rsidP="00FA6515">
      <w:pPr>
        <w:pStyle w:val="5"/>
        <w:rPr>
          <w:rFonts w:ascii="宋体" w:eastAsia="宋体" w:hAnsi="宋体" w:cs="宋体"/>
          <w:color w:val="000000"/>
          <w:kern w:val="0"/>
          <w:sz w:val="24"/>
          <w:szCs w:val="24"/>
          <w:lang w:val="zh-CN"/>
        </w:rPr>
      </w:pPr>
      <w:bookmarkStart w:id="253" w:name="_Toc529710849"/>
      <w:bookmarkStart w:id="254" w:name="_Toc529711488"/>
      <w:r w:rsidRPr="00CD1218">
        <w:rPr>
          <w:rFonts w:ascii="宋体" w:eastAsia="宋体" w:hAnsi="宋体" w:hint="eastAsia"/>
          <w:sz w:val="24"/>
          <w:szCs w:val="24"/>
          <w:lang w:val="zh-CN"/>
        </w:rPr>
        <w:t>3</w:t>
      </w:r>
      <w:r w:rsidRPr="00CD1218">
        <w:rPr>
          <w:rFonts w:ascii="宋体" w:eastAsia="宋体" w:hAnsi="宋体"/>
          <w:sz w:val="24"/>
          <w:szCs w:val="24"/>
          <w:lang w:val="zh-CN"/>
        </w:rPr>
        <w:t>.1.1.2</w:t>
      </w:r>
      <w:r w:rsidRPr="00CD1218">
        <w:rPr>
          <w:rFonts w:ascii="宋体" w:eastAsia="宋体" w:hAnsi="宋体" w:cs="宋体" w:hint="eastAsia"/>
          <w:color w:val="000000"/>
          <w:kern w:val="0"/>
          <w:sz w:val="24"/>
          <w:szCs w:val="24"/>
          <w:lang w:val="zh-CN"/>
        </w:rPr>
        <w:t>环境搭建</w:t>
      </w:r>
      <w:bookmarkEnd w:id="253"/>
      <w:bookmarkEnd w:id="2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4BDD6E" w14:textId="77777777" w:rsidTr="007C38B4">
        <w:tc>
          <w:tcPr>
            <w:tcW w:w="805" w:type="dxa"/>
          </w:tcPr>
          <w:p w14:paraId="21B00FB6"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7A5774D5" w14:textId="77777777" w:rsidR="00FA6515" w:rsidRPr="00CD1218" w:rsidRDefault="00FA6515" w:rsidP="007C38B4">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082A06AB"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4F4E8831"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12CB90E0"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2681A962"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34594622" w14:textId="77777777" w:rsidTr="007C38B4">
        <w:tc>
          <w:tcPr>
            <w:tcW w:w="805" w:type="dxa"/>
          </w:tcPr>
          <w:p w14:paraId="147AB415"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425B4B6B"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43690DC8"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30427731"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00E35BDC"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9" w:type="dxa"/>
          </w:tcPr>
          <w:p w14:paraId="2D47BE38" w14:textId="77777777" w:rsidR="00FA6515" w:rsidRPr="00CD1218" w:rsidRDefault="00FA6515" w:rsidP="007C38B4">
            <w:pPr>
              <w:rPr>
                <w:rFonts w:ascii="宋体" w:eastAsia="宋体" w:hAnsi="宋体"/>
              </w:rPr>
            </w:pPr>
            <w:r w:rsidRPr="00CD1218">
              <w:rPr>
                <w:rFonts w:ascii="宋体" w:eastAsia="宋体" w:hAnsi="宋体" w:hint="eastAsia"/>
              </w:rPr>
              <w:t>A</w:t>
            </w:r>
          </w:p>
        </w:tc>
      </w:tr>
      <w:tr w:rsidR="00FA6515" w14:paraId="5632C615" w14:textId="77777777" w:rsidTr="007C38B4">
        <w:tc>
          <w:tcPr>
            <w:tcW w:w="8296" w:type="dxa"/>
            <w:gridSpan w:val="6"/>
          </w:tcPr>
          <w:p w14:paraId="5FE458E2"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3FBBC3F" w14:textId="77777777" w:rsidTr="007C38B4">
        <w:tc>
          <w:tcPr>
            <w:tcW w:w="805" w:type="dxa"/>
          </w:tcPr>
          <w:p w14:paraId="74E5EC0B"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339D48B9" w14:textId="77777777" w:rsidR="00FA6515" w:rsidRPr="00CD1218" w:rsidRDefault="00FA6515" w:rsidP="007C38B4">
            <w:pPr>
              <w:rPr>
                <w:rFonts w:ascii="宋体" w:eastAsia="宋体" w:hAnsi="宋体"/>
              </w:rPr>
            </w:pPr>
            <w:r w:rsidRPr="00CD1218">
              <w:rPr>
                <w:rFonts w:ascii="宋体" w:eastAsia="宋体" w:hAnsi="宋体" w:hint="eastAsia"/>
              </w:rPr>
              <w:t>软件安装包、github账号</w:t>
            </w:r>
          </w:p>
        </w:tc>
      </w:tr>
      <w:tr w:rsidR="00FA6515" w14:paraId="73E24613" w14:textId="77777777" w:rsidTr="007C38B4">
        <w:tc>
          <w:tcPr>
            <w:tcW w:w="805" w:type="dxa"/>
          </w:tcPr>
          <w:p w14:paraId="5B718AF6"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2DECE38C" w14:textId="77777777" w:rsidR="00FA6515" w:rsidRPr="00CD1218" w:rsidRDefault="00FA6515" w:rsidP="007C38B4">
            <w:pPr>
              <w:rPr>
                <w:rFonts w:ascii="宋体" w:eastAsia="宋体" w:hAnsi="宋体"/>
              </w:rPr>
            </w:pPr>
            <w:r w:rsidRPr="00CD1218">
              <w:rPr>
                <w:rFonts w:ascii="宋体" w:eastAsia="宋体" w:hAnsi="宋体" w:hint="eastAsia"/>
              </w:rPr>
              <w:t>搭建开发环境、完成配置管理框架</w:t>
            </w:r>
          </w:p>
        </w:tc>
      </w:tr>
      <w:tr w:rsidR="00FA6515" w14:paraId="35ECEEC3" w14:textId="77777777" w:rsidTr="007C38B4">
        <w:tc>
          <w:tcPr>
            <w:tcW w:w="805" w:type="dxa"/>
          </w:tcPr>
          <w:p w14:paraId="4AA74D66"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0F511DB2" w14:textId="77777777" w:rsidR="00FA6515" w:rsidRPr="00CD1218" w:rsidRDefault="00FA6515" w:rsidP="007C38B4">
            <w:pPr>
              <w:rPr>
                <w:rFonts w:ascii="宋体" w:eastAsia="宋体" w:hAnsi="宋体"/>
              </w:rPr>
            </w:pPr>
            <w:r w:rsidRPr="00CD1218">
              <w:rPr>
                <w:rFonts w:ascii="宋体" w:eastAsia="宋体" w:hAnsi="宋体"/>
              </w:rPr>
              <w:t>githu</w:t>
            </w:r>
            <w:r w:rsidRPr="00CD1218">
              <w:rPr>
                <w:rFonts w:ascii="宋体" w:eastAsia="宋体" w:hAnsi="宋体" w:hint="eastAsia"/>
              </w:rPr>
              <w:t>b</w:t>
            </w:r>
            <w:r w:rsidRPr="00CD1218">
              <w:rPr>
                <w:rFonts w:ascii="宋体" w:eastAsia="宋体" w:hAnsi="宋体"/>
              </w:rPr>
              <w:t>组织、安装好的环境的笔记本*5</w:t>
            </w:r>
          </w:p>
        </w:tc>
      </w:tr>
    </w:tbl>
    <w:p w14:paraId="5D90720D" w14:textId="77777777" w:rsidR="00FA6515" w:rsidRDefault="00FA6515" w:rsidP="00FA6515"/>
    <w:p w14:paraId="097433F1" w14:textId="77777777" w:rsidR="00FA6515" w:rsidRPr="00CD1218" w:rsidRDefault="00FA6515" w:rsidP="00FA6515">
      <w:pPr>
        <w:pStyle w:val="5"/>
        <w:rPr>
          <w:rFonts w:ascii="宋体" w:eastAsia="宋体" w:hAnsi="宋体" w:cs="宋体"/>
          <w:color w:val="000000"/>
          <w:kern w:val="0"/>
          <w:sz w:val="24"/>
          <w:szCs w:val="24"/>
          <w:lang w:val="zh-CN"/>
        </w:rPr>
      </w:pPr>
      <w:bookmarkStart w:id="255" w:name="_Toc529710850"/>
      <w:bookmarkStart w:id="256" w:name="_Toc529711489"/>
      <w:r w:rsidRPr="00CD1218">
        <w:rPr>
          <w:rFonts w:ascii="宋体" w:eastAsia="宋体" w:hAnsi="宋体" w:hint="eastAsia"/>
          <w:sz w:val="24"/>
          <w:szCs w:val="24"/>
          <w:lang w:val="zh-CN"/>
        </w:rPr>
        <w:t>3</w:t>
      </w:r>
      <w:r w:rsidRPr="00CD1218">
        <w:rPr>
          <w:rFonts w:ascii="宋体" w:eastAsia="宋体" w:hAnsi="宋体"/>
          <w:sz w:val="24"/>
          <w:szCs w:val="24"/>
          <w:lang w:val="zh-CN"/>
        </w:rPr>
        <w:t>.1.1.3</w:t>
      </w:r>
      <w:r w:rsidRPr="00CD1218">
        <w:rPr>
          <w:rFonts w:ascii="宋体" w:eastAsia="宋体" w:hAnsi="宋体" w:cs="宋体" w:hint="eastAsia"/>
          <w:color w:val="000000"/>
          <w:kern w:val="0"/>
          <w:sz w:val="24"/>
          <w:szCs w:val="24"/>
          <w:lang w:val="zh-CN"/>
        </w:rPr>
        <w:t>项目确认</w:t>
      </w:r>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B68FB6A" w14:textId="77777777" w:rsidTr="007C38B4">
        <w:tc>
          <w:tcPr>
            <w:tcW w:w="805" w:type="dxa"/>
          </w:tcPr>
          <w:p w14:paraId="49F96883"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002B39C4" w14:textId="77777777" w:rsidR="00FA6515" w:rsidRPr="00CD1218" w:rsidRDefault="00FA6515" w:rsidP="007C38B4">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553D552"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4C2B5859"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35E920F6"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4BA2461F"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0268AADB" w14:textId="77777777" w:rsidTr="007C38B4">
        <w:tc>
          <w:tcPr>
            <w:tcW w:w="805" w:type="dxa"/>
          </w:tcPr>
          <w:p w14:paraId="7581D76A"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1131E968"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42D403D6"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5AA40667"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61967934"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9" w:type="dxa"/>
          </w:tcPr>
          <w:p w14:paraId="64B4AD49" w14:textId="77777777" w:rsidR="00FA6515" w:rsidRPr="00CD1218" w:rsidRDefault="00FA6515" w:rsidP="007C38B4">
            <w:pPr>
              <w:rPr>
                <w:rFonts w:ascii="宋体" w:eastAsia="宋体" w:hAnsi="宋体"/>
              </w:rPr>
            </w:pPr>
            <w:r w:rsidRPr="00CD1218">
              <w:rPr>
                <w:rFonts w:ascii="宋体" w:eastAsia="宋体" w:hAnsi="宋体" w:hint="eastAsia"/>
              </w:rPr>
              <w:t>A</w:t>
            </w:r>
          </w:p>
        </w:tc>
      </w:tr>
      <w:tr w:rsidR="00FA6515" w14:paraId="3BBD192D" w14:textId="77777777" w:rsidTr="007C38B4">
        <w:tc>
          <w:tcPr>
            <w:tcW w:w="8296" w:type="dxa"/>
            <w:gridSpan w:val="6"/>
          </w:tcPr>
          <w:p w14:paraId="046F452A"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4D53FF11" w14:textId="77777777" w:rsidTr="007C38B4">
        <w:tc>
          <w:tcPr>
            <w:tcW w:w="805" w:type="dxa"/>
          </w:tcPr>
          <w:p w14:paraId="607BB7AA"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0541EDFF" w14:textId="77777777" w:rsidR="00FA6515" w:rsidRPr="00CD1218" w:rsidRDefault="00FA6515" w:rsidP="007C38B4">
            <w:pPr>
              <w:rPr>
                <w:rFonts w:ascii="宋体" w:eastAsia="宋体" w:hAnsi="宋体"/>
              </w:rPr>
            </w:pPr>
            <w:r w:rsidRPr="00CD1218">
              <w:rPr>
                <w:rFonts w:ascii="宋体" w:eastAsia="宋体" w:hAnsi="宋体" w:hint="eastAsia"/>
              </w:rPr>
              <w:t>任务书</w:t>
            </w:r>
          </w:p>
        </w:tc>
      </w:tr>
      <w:tr w:rsidR="00FA6515" w14:paraId="360E0838" w14:textId="77777777" w:rsidTr="007C38B4">
        <w:tc>
          <w:tcPr>
            <w:tcW w:w="805" w:type="dxa"/>
          </w:tcPr>
          <w:p w14:paraId="2A6D0831"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33E0118C" w14:textId="77777777" w:rsidR="00FA6515" w:rsidRPr="00CD1218" w:rsidRDefault="00FA6515" w:rsidP="007C38B4">
            <w:pPr>
              <w:rPr>
                <w:rFonts w:ascii="宋体" w:eastAsia="宋体" w:hAnsi="宋体"/>
              </w:rPr>
            </w:pPr>
            <w:r w:rsidRPr="00CD1218">
              <w:rPr>
                <w:rFonts w:ascii="宋体" w:eastAsia="宋体" w:hAnsi="宋体" w:hint="eastAsia"/>
              </w:rPr>
              <w:t>明确小组项目内容</w:t>
            </w:r>
          </w:p>
        </w:tc>
      </w:tr>
      <w:tr w:rsidR="00FA6515" w14:paraId="3F3F5DBD" w14:textId="77777777" w:rsidTr="007C38B4">
        <w:tc>
          <w:tcPr>
            <w:tcW w:w="805" w:type="dxa"/>
          </w:tcPr>
          <w:p w14:paraId="535E1672"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5B9005E7" w14:textId="77777777" w:rsidR="00FA6515" w:rsidRPr="00CD1218" w:rsidRDefault="00FA6515" w:rsidP="007C38B4">
            <w:pPr>
              <w:rPr>
                <w:rFonts w:ascii="宋体" w:eastAsia="宋体" w:hAnsi="宋体"/>
              </w:rPr>
            </w:pPr>
            <w:r w:rsidRPr="00CD1218">
              <w:rPr>
                <w:rFonts w:ascii="宋体" w:eastAsia="宋体" w:hAnsi="宋体" w:hint="eastAsia"/>
              </w:rPr>
              <w:t>确认项目内容</w:t>
            </w:r>
          </w:p>
        </w:tc>
      </w:tr>
    </w:tbl>
    <w:p w14:paraId="7CFBE7EF" w14:textId="77777777" w:rsidR="00FA6515" w:rsidRDefault="00FA6515" w:rsidP="00FA6515"/>
    <w:p w14:paraId="66FDB894" w14:textId="77777777" w:rsidR="00FA6515" w:rsidRPr="00CD1218" w:rsidRDefault="00FA6515" w:rsidP="00FA6515">
      <w:pPr>
        <w:pStyle w:val="4"/>
        <w:rPr>
          <w:rFonts w:ascii="宋体" w:eastAsia="宋体" w:hAnsi="宋体"/>
        </w:rPr>
      </w:pPr>
      <w:bookmarkStart w:id="257" w:name="_Toc529710851"/>
      <w:bookmarkStart w:id="258" w:name="_Toc529711490"/>
      <w:r w:rsidRPr="00CD1218">
        <w:rPr>
          <w:rFonts w:ascii="宋体" w:eastAsia="宋体" w:hAnsi="宋体" w:hint="eastAsia"/>
        </w:rPr>
        <w:t>3</w:t>
      </w:r>
      <w:r w:rsidRPr="00CD1218">
        <w:rPr>
          <w:rFonts w:ascii="宋体" w:eastAsia="宋体" w:hAnsi="宋体"/>
        </w:rPr>
        <w:t>.1.2</w:t>
      </w:r>
      <w:r w:rsidRPr="00CD1218">
        <w:rPr>
          <w:rFonts w:ascii="宋体" w:eastAsia="宋体" w:hAnsi="宋体" w:hint="eastAsia"/>
        </w:rPr>
        <w:t>可行性分析</w:t>
      </w:r>
      <w:bookmarkEnd w:id="257"/>
      <w:bookmarkEnd w:id="258"/>
    </w:p>
    <w:p w14:paraId="2E9EF03D" w14:textId="77777777" w:rsidR="00FA6515" w:rsidRPr="00CD1218" w:rsidRDefault="00FA6515" w:rsidP="00FA6515">
      <w:pPr>
        <w:pStyle w:val="5"/>
        <w:rPr>
          <w:rFonts w:ascii="宋体" w:eastAsia="宋体" w:hAnsi="宋体" w:cs="宋体"/>
          <w:color w:val="000000"/>
          <w:kern w:val="0"/>
          <w:sz w:val="24"/>
          <w:szCs w:val="24"/>
          <w:lang w:val="zh-CN"/>
        </w:rPr>
      </w:pPr>
      <w:bookmarkStart w:id="259" w:name="_Toc529710852"/>
      <w:bookmarkStart w:id="260" w:name="_Toc529711491"/>
      <w:r w:rsidRPr="00CD1218">
        <w:rPr>
          <w:rFonts w:ascii="宋体" w:eastAsia="宋体" w:hAnsi="宋体" w:hint="eastAsia"/>
          <w:sz w:val="24"/>
          <w:szCs w:val="24"/>
          <w:lang w:val="zh-CN"/>
        </w:rPr>
        <w:t>3</w:t>
      </w:r>
      <w:r w:rsidRPr="00CD1218">
        <w:rPr>
          <w:rFonts w:ascii="宋体" w:eastAsia="宋体" w:hAnsi="宋体"/>
          <w:sz w:val="24"/>
          <w:szCs w:val="24"/>
          <w:lang w:val="zh-CN"/>
        </w:rPr>
        <w:t>.1.2.1</w:t>
      </w:r>
      <w:r w:rsidRPr="00CD1218">
        <w:rPr>
          <w:rFonts w:ascii="宋体" w:eastAsia="宋体" w:hAnsi="宋体" w:cs="宋体" w:hint="eastAsia"/>
          <w:color w:val="000000"/>
          <w:kern w:val="0"/>
          <w:sz w:val="24"/>
          <w:szCs w:val="24"/>
          <w:lang w:val="zh-CN"/>
        </w:rPr>
        <w:t>技术可行性分析</w:t>
      </w:r>
      <w:bookmarkEnd w:id="259"/>
      <w:bookmarkEnd w:id="2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C114F0C" w14:textId="77777777" w:rsidTr="007C38B4">
        <w:tc>
          <w:tcPr>
            <w:tcW w:w="805" w:type="dxa"/>
          </w:tcPr>
          <w:p w14:paraId="22733246"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385C604D" w14:textId="77777777" w:rsidR="00FA6515" w:rsidRPr="00CD1218" w:rsidRDefault="00FA6515" w:rsidP="007C38B4">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4AE73EA4"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245AFD29"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51AED0BB"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3A8A70AC"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56A1FFF2" w14:textId="77777777" w:rsidTr="007C38B4">
        <w:tc>
          <w:tcPr>
            <w:tcW w:w="805" w:type="dxa"/>
          </w:tcPr>
          <w:p w14:paraId="6F127405"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31F9DCFA"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599F31B8" w14:textId="77777777" w:rsidR="00FA6515" w:rsidRPr="00CD1218" w:rsidRDefault="00FA6515" w:rsidP="007C38B4">
            <w:pPr>
              <w:rPr>
                <w:rFonts w:ascii="宋体" w:eastAsia="宋体" w:hAnsi="宋体"/>
              </w:rPr>
            </w:pPr>
            <w:r w:rsidRPr="00CD1218">
              <w:rPr>
                <w:rFonts w:ascii="宋体" w:eastAsia="宋体" w:hAnsi="宋体"/>
              </w:rPr>
              <w:t>R</w:t>
            </w:r>
          </w:p>
        </w:tc>
        <w:tc>
          <w:tcPr>
            <w:tcW w:w="1498" w:type="dxa"/>
          </w:tcPr>
          <w:p w14:paraId="4B4343F3" w14:textId="77777777" w:rsidR="00FA6515" w:rsidRPr="00CD1218" w:rsidRDefault="00FA6515" w:rsidP="007C38B4">
            <w:pPr>
              <w:rPr>
                <w:rFonts w:ascii="宋体" w:eastAsia="宋体" w:hAnsi="宋体"/>
              </w:rPr>
            </w:pPr>
            <w:r w:rsidRPr="00CD1218">
              <w:rPr>
                <w:rFonts w:ascii="宋体" w:eastAsia="宋体" w:hAnsi="宋体" w:hint="eastAsia"/>
              </w:rPr>
              <w:t>A</w:t>
            </w:r>
          </w:p>
        </w:tc>
        <w:tc>
          <w:tcPr>
            <w:tcW w:w="1498" w:type="dxa"/>
          </w:tcPr>
          <w:p w14:paraId="6E928E87"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0772B54D"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282D81FB" w14:textId="77777777" w:rsidTr="007C38B4">
        <w:tc>
          <w:tcPr>
            <w:tcW w:w="8296" w:type="dxa"/>
            <w:gridSpan w:val="6"/>
          </w:tcPr>
          <w:p w14:paraId="1FE4D0DD"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555833AC" w14:textId="77777777" w:rsidTr="007C38B4">
        <w:tc>
          <w:tcPr>
            <w:tcW w:w="805" w:type="dxa"/>
          </w:tcPr>
          <w:p w14:paraId="74E04FE6"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5C6622F7" w14:textId="77777777" w:rsidR="00FA6515" w:rsidRPr="00CD1218" w:rsidRDefault="00FA6515" w:rsidP="007C38B4">
            <w:pPr>
              <w:rPr>
                <w:rFonts w:ascii="宋体" w:eastAsia="宋体" w:hAnsi="宋体"/>
              </w:rPr>
            </w:pPr>
            <w:r w:rsidRPr="00CD1218">
              <w:rPr>
                <w:rFonts w:ascii="宋体" w:eastAsia="宋体" w:hAnsi="宋体" w:hint="eastAsia"/>
              </w:rPr>
              <w:t>任务书</w:t>
            </w:r>
          </w:p>
        </w:tc>
      </w:tr>
      <w:tr w:rsidR="00FA6515" w14:paraId="662616E8" w14:textId="77777777" w:rsidTr="007C38B4">
        <w:tc>
          <w:tcPr>
            <w:tcW w:w="805" w:type="dxa"/>
          </w:tcPr>
          <w:p w14:paraId="33C33470"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62BF7631" w14:textId="77777777" w:rsidR="00FA6515" w:rsidRPr="00CD1218" w:rsidRDefault="00FA6515" w:rsidP="007C38B4">
            <w:pPr>
              <w:rPr>
                <w:rFonts w:ascii="宋体" w:eastAsia="宋体" w:hAnsi="宋体"/>
              </w:rPr>
            </w:pPr>
            <w:r w:rsidRPr="00CD1218">
              <w:rPr>
                <w:rFonts w:ascii="宋体" w:eastAsia="宋体" w:hAnsi="宋体" w:hint="eastAsia"/>
              </w:rPr>
              <w:t>分析项目技术可行性</w:t>
            </w:r>
          </w:p>
        </w:tc>
      </w:tr>
      <w:tr w:rsidR="00FA6515" w14:paraId="653A0D78" w14:textId="77777777" w:rsidTr="007C38B4">
        <w:tc>
          <w:tcPr>
            <w:tcW w:w="805" w:type="dxa"/>
          </w:tcPr>
          <w:p w14:paraId="5E49ABB4" w14:textId="77777777" w:rsidR="00FA6515" w:rsidRPr="00CD1218" w:rsidRDefault="00FA6515" w:rsidP="007C38B4">
            <w:pPr>
              <w:rPr>
                <w:rFonts w:ascii="宋体" w:eastAsia="宋体" w:hAnsi="宋体"/>
              </w:rPr>
            </w:pPr>
            <w:r w:rsidRPr="00CD1218">
              <w:rPr>
                <w:rFonts w:ascii="宋体" w:eastAsia="宋体" w:hAnsi="宋体" w:hint="eastAsia"/>
              </w:rPr>
              <w:lastRenderedPageBreak/>
              <w:t>输出</w:t>
            </w:r>
          </w:p>
        </w:tc>
        <w:tc>
          <w:tcPr>
            <w:tcW w:w="7491" w:type="dxa"/>
            <w:gridSpan w:val="5"/>
          </w:tcPr>
          <w:p w14:paraId="4B4D0809" w14:textId="77777777" w:rsidR="00FA6515" w:rsidRPr="00CD1218" w:rsidRDefault="00FA6515" w:rsidP="007C38B4">
            <w:pPr>
              <w:rPr>
                <w:rFonts w:ascii="宋体" w:eastAsia="宋体" w:hAnsi="宋体"/>
              </w:rPr>
            </w:pPr>
            <w:r w:rsidRPr="00CD1218">
              <w:rPr>
                <w:rFonts w:ascii="宋体" w:eastAsia="宋体" w:hAnsi="宋体" w:hint="eastAsia"/>
              </w:rPr>
              <w:t>技术可行性分析文档</w:t>
            </w:r>
          </w:p>
        </w:tc>
      </w:tr>
    </w:tbl>
    <w:p w14:paraId="7F23AA61" w14:textId="77777777" w:rsidR="00FA6515" w:rsidRDefault="00FA6515" w:rsidP="00FA6515">
      <w:pPr>
        <w:rPr>
          <w:lang w:val="zh-CN"/>
        </w:rPr>
      </w:pPr>
    </w:p>
    <w:p w14:paraId="164C39C3" w14:textId="77777777" w:rsidR="00FA6515" w:rsidRPr="00CD1218" w:rsidRDefault="00FA6515" w:rsidP="00FA6515">
      <w:pPr>
        <w:pStyle w:val="5"/>
        <w:rPr>
          <w:rFonts w:ascii="宋体" w:eastAsia="宋体" w:hAnsi="宋体" w:cs="宋体"/>
          <w:color w:val="000000"/>
          <w:kern w:val="0"/>
          <w:sz w:val="24"/>
          <w:szCs w:val="24"/>
          <w:lang w:val="zh-CN"/>
        </w:rPr>
      </w:pPr>
      <w:bookmarkStart w:id="261" w:name="_Toc529710853"/>
      <w:bookmarkStart w:id="262" w:name="_Toc529711492"/>
      <w:r w:rsidRPr="00CD1218">
        <w:rPr>
          <w:rFonts w:ascii="宋体" w:eastAsia="宋体" w:hAnsi="宋体" w:hint="eastAsia"/>
          <w:sz w:val="24"/>
          <w:szCs w:val="24"/>
          <w:lang w:val="zh-CN"/>
        </w:rPr>
        <w:t>3</w:t>
      </w:r>
      <w:r w:rsidRPr="00CD1218">
        <w:rPr>
          <w:rFonts w:ascii="宋体" w:eastAsia="宋体" w:hAnsi="宋体"/>
          <w:sz w:val="24"/>
          <w:szCs w:val="24"/>
          <w:lang w:val="zh-CN"/>
        </w:rPr>
        <w:t>.1.2.</w:t>
      </w:r>
      <w:r>
        <w:rPr>
          <w:rFonts w:ascii="宋体" w:eastAsia="宋体" w:hAnsi="宋体" w:hint="eastAsia"/>
          <w:sz w:val="24"/>
          <w:szCs w:val="24"/>
          <w:lang w:val="zh-CN"/>
        </w:rPr>
        <w:t>2</w:t>
      </w:r>
      <w:r w:rsidRPr="00CD1218">
        <w:rPr>
          <w:rFonts w:ascii="宋体" w:eastAsia="宋体" w:hAnsi="宋体" w:cs="宋体" w:hint="eastAsia"/>
          <w:color w:val="000000"/>
          <w:kern w:val="0"/>
          <w:sz w:val="24"/>
          <w:szCs w:val="24"/>
          <w:lang w:val="zh-CN"/>
        </w:rPr>
        <w:t>操作可行性分析</w:t>
      </w:r>
      <w:bookmarkEnd w:id="261"/>
      <w:bookmarkEnd w:id="2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BB0DC40" w14:textId="77777777" w:rsidTr="007C38B4">
        <w:tc>
          <w:tcPr>
            <w:tcW w:w="805" w:type="dxa"/>
          </w:tcPr>
          <w:p w14:paraId="05509E53"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00D67746" w14:textId="77777777" w:rsidR="00FA6515" w:rsidRPr="00CD1218" w:rsidRDefault="00FA6515" w:rsidP="007C38B4">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3EAA76D8"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2C9E2213"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498DFD88"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674420F2"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696A38F1" w14:textId="77777777" w:rsidTr="007C38B4">
        <w:tc>
          <w:tcPr>
            <w:tcW w:w="805" w:type="dxa"/>
          </w:tcPr>
          <w:p w14:paraId="0AFE5227"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59A25FE8" w14:textId="77777777" w:rsidR="00FA6515" w:rsidRPr="00CD1218" w:rsidRDefault="00FA6515" w:rsidP="007C38B4">
            <w:pPr>
              <w:rPr>
                <w:rFonts w:ascii="宋体" w:eastAsia="宋体" w:hAnsi="宋体"/>
              </w:rPr>
            </w:pPr>
            <w:r w:rsidRPr="00CD1218">
              <w:rPr>
                <w:rFonts w:ascii="宋体" w:eastAsia="宋体" w:hAnsi="宋体"/>
              </w:rPr>
              <w:t>A</w:t>
            </w:r>
          </w:p>
        </w:tc>
        <w:tc>
          <w:tcPr>
            <w:tcW w:w="1498" w:type="dxa"/>
          </w:tcPr>
          <w:p w14:paraId="45463AE5"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324E4772" w14:textId="77777777" w:rsidR="00FA6515" w:rsidRPr="00CD1218" w:rsidRDefault="00FA6515" w:rsidP="007C38B4">
            <w:pPr>
              <w:rPr>
                <w:rFonts w:ascii="宋体" w:eastAsia="宋体" w:hAnsi="宋体"/>
              </w:rPr>
            </w:pPr>
            <w:r w:rsidRPr="00CD1218">
              <w:rPr>
                <w:rFonts w:ascii="宋体" w:eastAsia="宋体" w:hAnsi="宋体"/>
              </w:rPr>
              <w:t>R</w:t>
            </w:r>
          </w:p>
        </w:tc>
        <w:tc>
          <w:tcPr>
            <w:tcW w:w="1498" w:type="dxa"/>
          </w:tcPr>
          <w:p w14:paraId="0017BB9B"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2984DEF5"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399DD1DF" w14:textId="77777777" w:rsidTr="007C38B4">
        <w:tc>
          <w:tcPr>
            <w:tcW w:w="8296" w:type="dxa"/>
            <w:gridSpan w:val="6"/>
          </w:tcPr>
          <w:p w14:paraId="2B175828"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54FC996" w14:textId="77777777" w:rsidTr="007C38B4">
        <w:tc>
          <w:tcPr>
            <w:tcW w:w="805" w:type="dxa"/>
          </w:tcPr>
          <w:p w14:paraId="76891B98"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04F49048" w14:textId="77777777" w:rsidR="00FA6515" w:rsidRPr="00CD1218" w:rsidRDefault="00FA6515" w:rsidP="007C38B4">
            <w:pPr>
              <w:rPr>
                <w:rFonts w:ascii="宋体" w:eastAsia="宋体" w:hAnsi="宋体"/>
              </w:rPr>
            </w:pPr>
            <w:r w:rsidRPr="00CD1218">
              <w:rPr>
                <w:rFonts w:ascii="宋体" w:eastAsia="宋体" w:hAnsi="宋体" w:hint="eastAsia"/>
              </w:rPr>
              <w:t>任务书</w:t>
            </w:r>
          </w:p>
        </w:tc>
      </w:tr>
      <w:tr w:rsidR="00FA6515" w14:paraId="1BCFE4D1" w14:textId="77777777" w:rsidTr="007C38B4">
        <w:tc>
          <w:tcPr>
            <w:tcW w:w="805" w:type="dxa"/>
          </w:tcPr>
          <w:p w14:paraId="50F55882"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6F5144F9" w14:textId="77777777" w:rsidR="00FA6515" w:rsidRPr="00CD1218" w:rsidRDefault="00FA6515" w:rsidP="007C38B4">
            <w:pPr>
              <w:rPr>
                <w:rFonts w:ascii="宋体" w:eastAsia="宋体" w:hAnsi="宋体"/>
              </w:rPr>
            </w:pPr>
            <w:r w:rsidRPr="00CD1218">
              <w:rPr>
                <w:rFonts w:ascii="宋体" w:eastAsia="宋体" w:hAnsi="宋体" w:hint="eastAsia"/>
              </w:rPr>
              <w:t>分析项目操作可行性</w:t>
            </w:r>
          </w:p>
        </w:tc>
      </w:tr>
      <w:tr w:rsidR="00FA6515" w14:paraId="0B080883" w14:textId="77777777" w:rsidTr="007C38B4">
        <w:tc>
          <w:tcPr>
            <w:tcW w:w="805" w:type="dxa"/>
          </w:tcPr>
          <w:p w14:paraId="1189F02F"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73CFEEC6" w14:textId="77777777" w:rsidR="00FA6515" w:rsidRPr="00CD1218" w:rsidRDefault="00FA6515" w:rsidP="007C38B4">
            <w:pPr>
              <w:rPr>
                <w:rFonts w:ascii="宋体" w:eastAsia="宋体" w:hAnsi="宋体"/>
              </w:rPr>
            </w:pPr>
            <w:r w:rsidRPr="00CD1218">
              <w:rPr>
                <w:rFonts w:ascii="宋体" w:eastAsia="宋体" w:hAnsi="宋体" w:hint="eastAsia"/>
              </w:rPr>
              <w:t>操作可行性分析文档</w:t>
            </w:r>
          </w:p>
        </w:tc>
      </w:tr>
    </w:tbl>
    <w:p w14:paraId="4E3B3054" w14:textId="77777777" w:rsidR="00FA6515" w:rsidRDefault="00FA6515" w:rsidP="00FA6515">
      <w:pPr>
        <w:rPr>
          <w:lang w:val="zh-CN"/>
        </w:rPr>
      </w:pPr>
    </w:p>
    <w:p w14:paraId="4FB9DCD5" w14:textId="77777777" w:rsidR="00FA6515" w:rsidRPr="00E729DD" w:rsidRDefault="00FA6515" w:rsidP="00FA6515">
      <w:pPr>
        <w:rPr>
          <w:lang w:val="zh-CN"/>
        </w:rPr>
      </w:pPr>
    </w:p>
    <w:p w14:paraId="2859BACF" w14:textId="77777777" w:rsidR="00FA6515" w:rsidRPr="00CD1218" w:rsidRDefault="00FA6515" w:rsidP="00FA6515">
      <w:pPr>
        <w:pStyle w:val="4"/>
        <w:rPr>
          <w:rFonts w:ascii="宋体" w:eastAsia="宋体" w:hAnsi="宋体"/>
        </w:rPr>
      </w:pPr>
      <w:bookmarkStart w:id="263" w:name="_Toc529710854"/>
      <w:bookmarkStart w:id="264" w:name="_Toc529711493"/>
      <w:r w:rsidRPr="00CD1218">
        <w:rPr>
          <w:rFonts w:ascii="宋体" w:eastAsia="宋体" w:hAnsi="宋体" w:hint="eastAsia"/>
        </w:rPr>
        <w:t>3</w:t>
      </w:r>
      <w:r w:rsidRPr="00CD1218">
        <w:rPr>
          <w:rFonts w:ascii="宋体" w:eastAsia="宋体" w:hAnsi="宋体"/>
        </w:rPr>
        <w:t>.1.3</w:t>
      </w:r>
      <w:r w:rsidRPr="00CD1218">
        <w:rPr>
          <w:rFonts w:ascii="宋体" w:eastAsia="宋体" w:hAnsi="宋体" w:hint="eastAsia"/>
        </w:rPr>
        <w:t>项目计划</w:t>
      </w:r>
      <w:bookmarkEnd w:id="263"/>
      <w:bookmarkEnd w:id="264"/>
    </w:p>
    <w:p w14:paraId="15607277" w14:textId="77777777" w:rsidR="00FA6515" w:rsidRPr="00CD1218" w:rsidRDefault="00FA6515" w:rsidP="00FA6515">
      <w:pPr>
        <w:pStyle w:val="5"/>
        <w:rPr>
          <w:rFonts w:ascii="宋体" w:eastAsia="宋体" w:hAnsi="宋体" w:cs="宋体"/>
          <w:color w:val="000000"/>
          <w:kern w:val="0"/>
          <w:sz w:val="24"/>
          <w:szCs w:val="24"/>
          <w:lang w:val="zh-CN"/>
        </w:rPr>
      </w:pPr>
      <w:bookmarkStart w:id="265" w:name="_Toc529710855"/>
      <w:bookmarkStart w:id="266" w:name="_Toc529711494"/>
      <w:r w:rsidRPr="00CD1218">
        <w:rPr>
          <w:rFonts w:ascii="宋体" w:eastAsia="宋体" w:hAnsi="宋体" w:hint="eastAsia"/>
          <w:sz w:val="24"/>
          <w:szCs w:val="24"/>
          <w:lang w:val="zh-CN"/>
        </w:rPr>
        <w:t>3</w:t>
      </w:r>
      <w:r w:rsidRPr="00CD1218">
        <w:rPr>
          <w:rFonts w:ascii="宋体" w:eastAsia="宋体" w:hAnsi="宋体"/>
          <w:sz w:val="24"/>
          <w:szCs w:val="24"/>
          <w:lang w:val="zh-CN"/>
        </w:rPr>
        <w:t>.1.3.1</w:t>
      </w:r>
      <w:r w:rsidRPr="00CD1218">
        <w:rPr>
          <w:rFonts w:ascii="宋体" w:eastAsia="宋体" w:hAnsi="宋体" w:cs="宋体" w:hint="eastAsia"/>
          <w:color w:val="000000"/>
          <w:kern w:val="0"/>
          <w:sz w:val="24"/>
          <w:szCs w:val="24"/>
          <w:lang w:val="zh-CN"/>
        </w:rPr>
        <w:t>工作分解</w:t>
      </w:r>
      <w:bookmarkEnd w:id="265"/>
      <w:bookmarkEnd w:id="2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B75126A" w14:textId="77777777" w:rsidTr="007C38B4">
        <w:tc>
          <w:tcPr>
            <w:tcW w:w="805" w:type="dxa"/>
          </w:tcPr>
          <w:p w14:paraId="3013FBD9"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09B18BA7" w14:textId="77777777" w:rsidR="00FA6515" w:rsidRPr="00CD1218" w:rsidRDefault="00FA6515" w:rsidP="007C38B4">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7B4734A5"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75BB99DF"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390AEAA3"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72D834F8"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017A581C" w14:textId="77777777" w:rsidTr="007C38B4">
        <w:tc>
          <w:tcPr>
            <w:tcW w:w="805" w:type="dxa"/>
          </w:tcPr>
          <w:p w14:paraId="05506452"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78256258"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4D3AD1E3"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6492DE7C"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716E1FE6"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28CAA721"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181CC629" w14:textId="77777777" w:rsidTr="007C38B4">
        <w:tc>
          <w:tcPr>
            <w:tcW w:w="8296" w:type="dxa"/>
            <w:gridSpan w:val="6"/>
          </w:tcPr>
          <w:p w14:paraId="4D92E9B6"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3765C8E7" w14:textId="77777777" w:rsidTr="007C38B4">
        <w:tc>
          <w:tcPr>
            <w:tcW w:w="805" w:type="dxa"/>
          </w:tcPr>
          <w:p w14:paraId="22EAC613"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23BD7CB4" w14:textId="77777777" w:rsidR="00FA6515" w:rsidRPr="00CD1218" w:rsidRDefault="00FA6515" w:rsidP="007C38B4">
            <w:pPr>
              <w:rPr>
                <w:rFonts w:ascii="宋体" w:eastAsia="宋体" w:hAnsi="宋体"/>
              </w:rPr>
            </w:pPr>
            <w:r w:rsidRPr="00CD1218">
              <w:rPr>
                <w:rFonts w:ascii="宋体" w:eastAsia="宋体" w:hAnsi="宋体" w:hint="eastAsia"/>
              </w:rPr>
              <w:t>任务书、模板</w:t>
            </w:r>
          </w:p>
        </w:tc>
      </w:tr>
      <w:tr w:rsidR="00FA6515" w14:paraId="6C5C5353" w14:textId="77777777" w:rsidTr="007C38B4">
        <w:tc>
          <w:tcPr>
            <w:tcW w:w="805" w:type="dxa"/>
          </w:tcPr>
          <w:p w14:paraId="56D912A5"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60AD1DC7" w14:textId="77777777" w:rsidR="00FA6515" w:rsidRPr="00CD1218" w:rsidRDefault="00FA6515" w:rsidP="007C38B4">
            <w:pPr>
              <w:rPr>
                <w:rFonts w:ascii="宋体" w:eastAsia="宋体" w:hAnsi="宋体"/>
              </w:rPr>
            </w:pPr>
            <w:r w:rsidRPr="00CD1218">
              <w:rPr>
                <w:rFonts w:ascii="宋体" w:eastAsia="宋体" w:hAnsi="宋体" w:hint="eastAsia"/>
              </w:rPr>
              <w:t>分解工作，方便安排工作到人</w:t>
            </w:r>
          </w:p>
        </w:tc>
      </w:tr>
      <w:tr w:rsidR="00FA6515" w14:paraId="11A7F6DA" w14:textId="77777777" w:rsidTr="007C38B4">
        <w:tc>
          <w:tcPr>
            <w:tcW w:w="805" w:type="dxa"/>
          </w:tcPr>
          <w:p w14:paraId="2CF596E8"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64AB1094" w14:textId="77777777" w:rsidR="00FA6515" w:rsidRPr="00CD1218" w:rsidRDefault="00FA6515" w:rsidP="007C38B4">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图</w:t>
            </w:r>
          </w:p>
        </w:tc>
      </w:tr>
    </w:tbl>
    <w:p w14:paraId="73B5D10C" w14:textId="77777777" w:rsidR="00FA6515" w:rsidRDefault="00FA6515" w:rsidP="00FA6515">
      <w:pPr>
        <w:rPr>
          <w:lang w:val="zh-CN"/>
        </w:rPr>
      </w:pPr>
    </w:p>
    <w:p w14:paraId="2121C0FB" w14:textId="77777777" w:rsidR="00FA6515" w:rsidRPr="00CD1218" w:rsidRDefault="00FA6515" w:rsidP="00FA6515">
      <w:pPr>
        <w:pStyle w:val="5"/>
        <w:rPr>
          <w:rFonts w:ascii="宋体" w:eastAsia="宋体" w:hAnsi="宋体" w:cs="宋体"/>
          <w:color w:val="000000"/>
          <w:kern w:val="0"/>
          <w:sz w:val="24"/>
          <w:szCs w:val="24"/>
          <w:lang w:val="zh-CN"/>
        </w:rPr>
      </w:pPr>
      <w:bookmarkStart w:id="267" w:name="_Toc529710856"/>
      <w:bookmarkStart w:id="268" w:name="_Toc529711495"/>
      <w:r w:rsidRPr="00CD1218">
        <w:rPr>
          <w:rFonts w:ascii="宋体" w:eastAsia="宋体" w:hAnsi="宋体" w:hint="eastAsia"/>
          <w:sz w:val="24"/>
          <w:szCs w:val="24"/>
          <w:lang w:val="zh-CN"/>
        </w:rPr>
        <w:t>3</w:t>
      </w:r>
      <w:r w:rsidRPr="00CD1218">
        <w:rPr>
          <w:rFonts w:ascii="宋体" w:eastAsia="宋体" w:hAnsi="宋体"/>
          <w:sz w:val="24"/>
          <w:szCs w:val="24"/>
          <w:lang w:val="zh-CN"/>
        </w:rPr>
        <w:t>.1.3.2</w:t>
      </w:r>
      <w:r w:rsidRPr="00CD1218">
        <w:rPr>
          <w:rFonts w:ascii="宋体" w:eastAsia="宋体" w:hAnsi="宋体" w:cs="宋体" w:hint="eastAsia"/>
          <w:color w:val="000000"/>
          <w:kern w:val="0"/>
          <w:sz w:val="24"/>
          <w:szCs w:val="24"/>
          <w:lang w:val="zh-CN"/>
        </w:rPr>
        <w:t>人员分工</w:t>
      </w:r>
      <w:bookmarkEnd w:id="267"/>
      <w:bookmarkEnd w:id="2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3135EA" w14:textId="77777777" w:rsidTr="007C38B4">
        <w:tc>
          <w:tcPr>
            <w:tcW w:w="805" w:type="dxa"/>
          </w:tcPr>
          <w:p w14:paraId="26F52E55"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26FF41DB" w14:textId="77777777" w:rsidR="00FA6515" w:rsidRPr="00CD1218" w:rsidRDefault="00FA6515" w:rsidP="007C38B4">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298E3345"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4F51A732"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0A880DCC"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2085FC6A"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5ABE689F" w14:textId="77777777" w:rsidTr="007C38B4">
        <w:tc>
          <w:tcPr>
            <w:tcW w:w="805" w:type="dxa"/>
          </w:tcPr>
          <w:p w14:paraId="2DEE2FD2"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25AD4EA7"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04AF1B76"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4CBD3996"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1257006B"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2EB7C2F1"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5680032E" w14:textId="77777777" w:rsidTr="007C38B4">
        <w:tc>
          <w:tcPr>
            <w:tcW w:w="8296" w:type="dxa"/>
            <w:gridSpan w:val="6"/>
          </w:tcPr>
          <w:p w14:paraId="55C08A21"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1A2BCA88" w14:textId="77777777" w:rsidTr="007C38B4">
        <w:tc>
          <w:tcPr>
            <w:tcW w:w="805" w:type="dxa"/>
          </w:tcPr>
          <w:p w14:paraId="0806EAD5"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0C6BAF2B" w14:textId="77777777" w:rsidR="00FA6515" w:rsidRPr="00CD1218" w:rsidRDefault="00FA6515" w:rsidP="007C38B4">
            <w:pPr>
              <w:rPr>
                <w:rFonts w:ascii="宋体" w:eastAsia="宋体" w:hAnsi="宋体"/>
              </w:rPr>
            </w:pPr>
            <w:r w:rsidRPr="00CD1218">
              <w:rPr>
                <w:rFonts w:ascii="宋体" w:eastAsia="宋体" w:hAnsi="宋体" w:hint="eastAsia"/>
              </w:rPr>
              <w:t>WBS图</w:t>
            </w:r>
          </w:p>
        </w:tc>
      </w:tr>
      <w:tr w:rsidR="00FA6515" w14:paraId="14CB6DF9" w14:textId="77777777" w:rsidTr="007C38B4">
        <w:tc>
          <w:tcPr>
            <w:tcW w:w="805" w:type="dxa"/>
          </w:tcPr>
          <w:p w14:paraId="1D0588F1"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78634E9A" w14:textId="77777777" w:rsidR="00FA6515" w:rsidRPr="00CD1218" w:rsidRDefault="00FA6515" w:rsidP="007C38B4">
            <w:pPr>
              <w:rPr>
                <w:rFonts w:ascii="宋体" w:eastAsia="宋体" w:hAnsi="宋体"/>
              </w:rPr>
            </w:pPr>
            <w:r w:rsidRPr="00CD1218">
              <w:rPr>
                <w:rFonts w:ascii="宋体" w:eastAsia="宋体" w:hAnsi="宋体" w:hint="eastAsia"/>
              </w:rPr>
              <w:t>安排工作到人，以便项目管理和控制</w:t>
            </w:r>
          </w:p>
        </w:tc>
      </w:tr>
      <w:tr w:rsidR="00FA6515" w14:paraId="7326CC76" w14:textId="77777777" w:rsidTr="007C38B4">
        <w:tc>
          <w:tcPr>
            <w:tcW w:w="805" w:type="dxa"/>
          </w:tcPr>
          <w:p w14:paraId="5B469F08"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3F4FCAE0" w14:textId="77777777" w:rsidR="00FA6515" w:rsidRPr="00CD1218" w:rsidRDefault="00FA6515" w:rsidP="007C38B4">
            <w:pPr>
              <w:rPr>
                <w:rFonts w:ascii="宋体" w:eastAsia="宋体" w:hAnsi="宋体"/>
              </w:rPr>
            </w:pPr>
            <w:r w:rsidRPr="00CD1218">
              <w:rPr>
                <w:rFonts w:ascii="宋体" w:eastAsia="宋体" w:hAnsi="宋体" w:hint="eastAsia"/>
              </w:rPr>
              <w:t>W</w:t>
            </w:r>
            <w:r w:rsidRPr="00CD1218">
              <w:rPr>
                <w:rFonts w:ascii="宋体" w:eastAsia="宋体" w:hAnsi="宋体"/>
              </w:rPr>
              <w:t>BS</w:t>
            </w:r>
            <w:r w:rsidRPr="00CD1218">
              <w:rPr>
                <w:rFonts w:ascii="宋体" w:eastAsia="宋体" w:hAnsi="宋体" w:hint="eastAsia"/>
              </w:rPr>
              <w:t>表</w:t>
            </w:r>
          </w:p>
        </w:tc>
      </w:tr>
    </w:tbl>
    <w:p w14:paraId="327EC9F2" w14:textId="77777777" w:rsidR="00FA6515" w:rsidRDefault="00FA6515" w:rsidP="00FA6515">
      <w:pPr>
        <w:rPr>
          <w:lang w:val="zh-CN"/>
        </w:rPr>
      </w:pPr>
    </w:p>
    <w:p w14:paraId="45162527" w14:textId="77777777" w:rsidR="00FA6515" w:rsidRPr="00CD1218" w:rsidRDefault="00FA6515" w:rsidP="00FA6515">
      <w:pPr>
        <w:pStyle w:val="5"/>
        <w:rPr>
          <w:rFonts w:ascii="宋体" w:eastAsia="宋体" w:hAnsi="宋体" w:cs="宋体"/>
          <w:color w:val="000000"/>
          <w:kern w:val="0"/>
          <w:sz w:val="24"/>
          <w:szCs w:val="24"/>
          <w:lang w:val="zh-CN"/>
        </w:rPr>
      </w:pPr>
      <w:bookmarkStart w:id="269" w:name="_Toc529710857"/>
      <w:bookmarkStart w:id="270" w:name="_Toc529711496"/>
      <w:r w:rsidRPr="00CD1218">
        <w:rPr>
          <w:rFonts w:ascii="宋体" w:eastAsia="宋体" w:hAnsi="宋体" w:hint="eastAsia"/>
          <w:sz w:val="24"/>
          <w:szCs w:val="24"/>
          <w:lang w:val="zh-CN"/>
        </w:rPr>
        <w:lastRenderedPageBreak/>
        <w:t>3</w:t>
      </w:r>
      <w:r w:rsidRPr="00CD1218">
        <w:rPr>
          <w:rFonts w:ascii="宋体" w:eastAsia="宋体" w:hAnsi="宋体"/>
          <w:sz w:val="24"/>
          <w:szCs w:val="24"/>
          <w:lang w:val="zh-CN"/>
        </w:rPr>
        <w:t>.1.3.3</w:t>
      </w:r>
      <w:proofErr w:type="gramStart"/>
      <w:r w:rsidRPr="00CD1218">
        <w:rPr>
          <w:rFonts w:ascii="宋体" w:eastAsia="宋体" w:hAnsi="宋体" w:cs="宋体" w:hint="eastAsia"/>
          <w:color w:val="000000"/>
          <w:kern w:val="0"/>
          <w:sz w:val="24"/>
          <w:szCs w:val="24"/>
          <w:lang w:val="zh-CN"/>
        </w:rPr>
        <w:t>甘特图</w:t>
      </w:r>
      <w:bookmarkEnd w:id="269"/>
      <w:bookmarkEnd w:id="270"/>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B910B26" w14:textId="77777777" w:rsidTr="007C38B4">
        <w:tc>
          <w:tcPr>
            <w:tcW w:w="805" w:type="dxa"/>
          </w:tcPr>
          <w:p w14:paraId="7D9C13A5"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67AA8FE8" w14:textId="77777777" w:rsidR="00FA6515" w:rsidRPr="00CD1218" w:rsidRDefault="00FA6515" w:rsidP="007C38B4">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155FB7F0"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142020F2"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2F9CA494"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2762923E"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6099595C" w14:textId="77777777" w:rsidTr="007C38B4">
        <w:tc>
          <w:tcPr>
            <w:tcW w:w="805" w:type="dxa"/>
          </w:tcPr>
          <w:p w14:paraId="5665743D" w14:textId="77777777" w:rsidR="00FA6515" w:rsidRPr="00CD1218" w:rsidRDefault="00FA6515" w:rsidP="007C38B4">
            <w:pPr>
              <w:rPr>
                <w:rFonts w:ascii="宋体" w:eastAsia="宋体" w:hAnsi="宋体"/>
              </w:rPr>
            </w:pPr>
            <w:r w:rsidRPr="00CD1218">
              <w:rPr>
                <w:rFonts w:ascii="宋体" w:eastAsia="宋体" w:hAnsi="宋体" w:hint="eastAsia"/>
              </w:rPr>
              <w:t>职责</w:t>
            </w:r>
          </w:p>
        </w:tc>
        <w:tc>
          <w:tcPr>
            <w:tcW w:w="1498" w:type="dxa"/>
          </w:tcPr>
          <w:p w14:paraId="0D293449" w14:textId="77777777" w:rsidR="00FA6515" w:rsidRPr="00CD1218" w:rsidRDefault="00FA6515" w:rsidP="007C38B4">
            <w:pPr>
              <w:rPr>
                <w:rFonts w:ascii="宋体" w:eastAsia="宋体" w:hAnsi="宋体"/>
              </w:rPr>
            </w:pPr>
            <w:r w:rsidRPr="00CD1218">
              <w:rPr>
                <w:rFonts w:ascii="宋体" w:eastAsia="宋体" w:hAnsi="宋体" w:hint="eastAsia"/>
              </w:rPr>
              <w:t>R</w:t>
            </w:r>
          </w:p>
        </w:tc>
        <w:tc>
          <w:tcPr>
            <w:tcW w:w="1498" w:type="dxa"/>
          </w:tcPr>
          <w:p w14:paraId="00C78C1F"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02572C33" w14:textId="77777777" w:rsidR="00FA6515" w:rsidRPr="00CD1218" w:rsidRDefault="00FA6515" w:rsidP="007C38B4">
            <w:pPr>
              <w:rPr>
                <w:rFonts w:ascii="宋体" w:eastAsia="宋体" w:hAnsi="宋体"/>
              </w:rPr>
            </w:pPr>
            <w:r w:rsidRPr="00CD1218">
              <w:rPr>
                <w:rFonts w:ascii="宋体" w:eastAsia="宋体" w:hAnsi="宋体"/>
              </w:rPr>
              <w:t>I</w:t>
            </w:r>
          </w:p>
        </w:tc>
        <w:tc>
          <w:tcPr>
            <w:tcW w:w="1498" w:type="dxa"/>
          </w:tcPr>
          <w:p w14:paraId="65475713"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7CE4623B"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5DB5F826" w14:textId="77777777" w:rsidTr="007C38B4">
        <w:tc>
          <w:tcPr>
            <w:tcW w:w="8296" w:type="dxa"/>
            <w:gridSpan w:val="6"/>
          </w:tcPr>
          <w:p w14:paraId="7605F5DC"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5C68DA5E" w14:textId="77777777" w:rsidTr="007C38B4">
        <w:tc>
          <w:tcPr>
            <w:tcW w:w="805" w:type="dxa"/>
          </w:tcPr>
          <w:p w14:paraId="28FDB421"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27F4262A" w14:textId="77777777" w:rsidR="00FA6515" w:rsidRPr="00CD1218" w:rsidRDefault="00FA6515" w:rsidP="007C38B4">
            <w:pPr>
              <w:rPr>
                <w:rFonts w:ascii="宋体" w:eastAsia="宋体" w:hAnsi="宋体"/>
              </w:rPr>
            </w:pPr>
            <w:r w:rsidRPr="00CD1218">
              <w:rPr>
                <w:rFonts w:ascii="宋体" w:eastAsia="宋体" w:hAnsi="宋体" w:hint="eastAsia"/>
              </w:rPr>
              <w:t>WBS表</w:t>
            </w:r>
          </w:p>
        </w:tc>
      </w:tr>
      <w:tr w:rsidR="00FA6515" w14:paraId="6B61202C" w14:textId="77777777" w:rsidTr="007C38B4">
        <w:tc>
          <w:tcPr>
            <w:tcW w:w="805" w:type="dxa"/>
          </w:tcPr>
          <w:p w14:paraId="3D8E426F"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15976096" w14:textId="77777777" w:rsidR="00FA6515" w:rsidRPr="00CD1218" w:rsidRDefault="00FA6515" w:rsidP="007C38B4">
            <w:pPr>
              <w:rPr>
                <w:rFonts w:ascii="宋体" w:eastAsia="宋体" w:hAnsi="宋体"/>
              </w:rPr>
            </w:pPr>
            <w:r w:rsidRPr="00CD1218">
              <w:rPr>
                <w:rFonts w:ascii="宋体" w:eastAsia="宋体" w:hAnsi="宋体" w:hint="eastAsia"/>
              </w:rPr>
              <w:t>安排工作实施时间，以便进度管理和控制</w:t>
            </w:r>
          </w:p>
        </w:tc>
      </w:tr>
      <w:tr w:rsidR="00FA6515" w14:paraId="06D74297" w14:textId="77777777" w:rsidTr="007C38B4">
        <w:tc>
          <w:tcPr>
            <w:tcW w:w="805" w:type="dxa"/>
          </w:tcPr>
          <w:p w14:paraId="081C3558"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3D372019" w14:textId="77777777" w:rsidR="00FA6515" w:rsidRPr="00CD1218" w:rsidRDefault="00FA6515" w:rsidP="007C38B4">
            <w:pPr>
              <w:rPr>
                <w:rFonts w:ascii="宋体" w:eastAsia="宋体" w:hAnsi="宋体"/>
              </w:rPr>
            </w:pPr>
            <w:proofErr w:type="gramStart"/>
            <w:r w:rsidRPr="00CD1218">
              <w:rPr>
                <w:rFonts w:ascii="宋体" w:eastAsia="宋体" w:hAnsi="宋体" w:hint="eastAsia"/>
              </w:rPr>
              <w:t>甘特图</w:t>
            </w:r>
            <w:proofErr w:type="gramEnd"/>
          </w:p>
        </w:tc>
      </w:tr>
    </w:tbl>
    <w:p w14:paraId="0B2256BA" w14:textId="77777777" w:rsidR="00FA6515" w:rsidRDefault="00FA6515" w:rsidP="00FA6515">
      <w:pPr>
        <w:rPr>
          <w:lang w:val="zh-CN"/>
        </w:rPr>
      </w:pPr>
    </w:p>
    <w:p w14:paraId="3F65D611" w14:textId="77777777" w:rsidR="00FA6515" w:rsidRPr="00CD1218" w:rsidRDefault="00FA6515" w:rsidP="00FA6515">
      <w:pPr>
        <w:pStyle w:val="5"/>
        <w:rPr>
          <w:rFonts w:ascii="宋体" w:eastAsia="宋体" w:hAnsi="宋体" w:cs="宋体"/>
          <w:color w:val="000000"/>
          <w:kern w:val="0"/>
          <w:sz w:val="24"/>
          <w:szCs w:val="24"/>
          <w:lang w:val="zh-CN"/>
        </w:rPr>
      </w:pPr>
      <w:bookmarkStart w:id="271" w:name="_Toc529710858"/>
      <w:bookmarkStart w:id="272" w:name="_Toc529711497"/>
      <w:r w:rsidRPr="00CD1218">
        <w:rPr>
          <w:rFonts w:ascii="宋体" w:eastAsia="宋体" w:hAnsi="宋体" w:hint="eastAsia"/>
          <w:sz w:val="24"/>
          <w:szCs w:val="24"/>
          <w:lang w:val="zh-CN"/>
        </w:rPr>
        <w:t>3</w:t>
      </w:r>
      <w:r w:rsidRPr="00CD1218">
        <w:rPr>
          <w:rFonts w:ascii="宋体" w:eastAsia="宋体" w:hAnsi="宋体"/>
          <w:sz w:val="24"/>
          <w:szCs w:val="24"/>
          <w:lang w:val="zh-CN"/>
        </w:rPr>
        <w:t>.1.3.4</w:t>
      </w:r>
      <w:r w:rsidRPr="00CD1218">
        <w:rPr>
          <w:rFonts w:ascii="宋体" w:eastAsia="宋体" w:hAnsi="宋体" w:cs="宋体" w:hint="eastAsia"/>
          <w:color w:val="000000"/>
          <w:kern w:val="0"/>
          <w:sz w:val="24"/>
          <w:szCs w:val="24"/>
          <w:lang w:val="zh-CN"/>
        </w:rPr>
        <w:t>项目计划文档编写</w:t>
      </w:r>
      <w:bookmarkEnd w:id="271"/>
      <w:bookmarkEnd w:id="2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FE7493E" w14:textId="77777777" w:rsidTr="007C38B4">
        <w:tc>
          <w:tcPr>
            <w:tcW w:w="805" w:type="dxa"/>
          </w:tcPr>
          <w:p w14:paraId="40D2225E"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姓名</w:t>
            </w:r>
          </w:p>
        </w:tc>
        <w:tc>
          <w:tcPr>
            <w:tcW w:w="1498" w:type="dxa"/>
          </w:tcPr>
          <w:p w14:paraId="587D41F8" w14:textId="77777777" w:rsidR="00FA6515" w:rsidRPr="00CD1218" w:rsidRDefault="00FA6515" w:rsidP="007C38B4">
            <w:pPr>
              <w:rPr>
                <w:rFonts w:ascii="宋体" w:eastAsia="宋体" w:hAnsi="宋体"/>
                <w:szCs w:val="21"/>
              </w:rPr>
            </w:pPr>
            <w:proofErr w:type="gramStart"/>
            <w:r w:rsidRPr="00CD1218">
              <w:rPr>
                <w:rFonts w:ascii="宋体" w:eastAsia="宋体" w:hAnsi="宋体" w:hint="eastAsia"/>
                <w:szCs w:val="21"/>
              </w:rPr>
              <w:t>郦哲聪</w:t>
            </w:r>
            <w:proofErr w:type="gramEnd"/>
          </w:p>
        </w:tc>
        <w:tc>
          <w:tcPr>
            <w:tcW w:w="1498" w:type="dxa"/>
          </w:tcPr>
          <w:p w14:paraId="5858AE6B"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冯一鸣</w:t>
            </w:r>
          </w:p>
        </w:tc>
        <w:tc>
          <w:tcPr>
            <w:tcW w:w="1498" w:type="dxa"/>
          </w:tcPr>
          <w:p w14:paraId="5D282B37"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周德阳</w:t>
            </w:r>
          </w:p>
        </w:tc>
        <w:tc>
          <w:tcPr>
            <w:tcW w:w="1498" w:type="dxa"/>
          </w:tcPr>
          <w:p w14:paraId="690ECFD8"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王飞钢</w:t>
            </w:r>
          </w:p>
        </w:tc>
        <w:tc>
          <w:tcPr>
            <w:tcW w:w="1499" w:type="dxa"/>
          </w:tcPr>
          <w:p w14:paraId="78487CC3"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刘乐威</w:t>
            </w:r>
          </w:p>
        </w:tc>
      </w:tr>
      <w:tr w:rsidR="00FA6515" w14:paraId="3539D029" w14:textId="77777777" w:rsidTr="007C38B4">
        <w:tc>
          <w:tcPr>
            <w:tcW w:w="805" w:type="dxa"/>
          </w:tcPr>
          <w:p w14:paraId="36F18180"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职责</w:t>
            </w:r>
          </w:p>
        </w:tc>
        <w:tc>
          <w:tcPr>
            <w:tcW w:w="1498" w:type="dxa"/>
          </w:tcPr>
          <w:p w14:paraId="6A01EB42" w14:textId="77777777" w:rsidR="00FA6515" w:rsidRPr="00CD1218" w:rsidRDefault="00FA6515" w:rsidP="007C38B4">
            <w:pPr>
              <w:rPr>
                <w:rFonts w:ascii="宋体" w:eastAsia="宋体" w:hAnsi="宋体"/>
                <w:szCs w:val="21"/>
              </w:rPr>
            </w:pPr>
            <w:r w:rsidRPr="00CD1218">
              <w:rPr>
                <w:rFonts w:ascii="宋体" w:eastAsia="宋体" w:hAnsi="宋体"/>
                <w:szCs w:val="21"/>
              </w:rPr>
              <w:t>I</w:t>
            </w:r>
          </w:p>
        </w:tc>
        <w:tc>
          <w:tcPr>
            <w:tcW w:w="1498" w:type="dxa"/>
          </w:tcPr>
          <w:p w14:paraId="66AB220F" w14:textId="77777777" w:rsidR="00FA6515" w:rsidRPr="00CD1218" w:rsidRDefault="00FA6515" w:rsidP="007C38B4">
            <w:pPr>
              <w:rPr>
                <w:rFonts w:ascii="宋体" w:eastAsia="宋体" w:hAnsi="宋体"/>
                <w:szCs w:val="21"/>
              </w:rPr>
            </w:pPr>
            <w:r w:rsidRPr="00CD1218">
              <w:rPr>
                <w:rFonts w:ascii="宋体" w:eastAsia="宋体" w:hAnsi="宋体"/>
                <w:szCs w:val="21"/>
              </w:rPr>
              <w:t>A</w:t>
            </w:r>
          </w:p>
        </w:tc>
        <w:tc>
          <w:tcPr>
            <w:tcW w:w="1498" w:type="dxa"/>
          </w:tcPr>
          <w:p w14:paraId="4E46868B" w14:textId="77777777" w:rsidR="00FA6515" w:rsidRPr="00CD1218" w:rsidRDefault="00FA6515" w:rsidP="007C38B4">
            <w:pPr>
              <w:rPr>
                <w:rFonts w:ascii="宋体" w:eastAsia="宋体" w:hAnsi="宋体"/>
                <w:szCs w:val="21"/>
              </w:rPr>
            </w:pPr>
            <w:r w:rsidRPr="00CD1218">
              <w:rPr>
                <w:rFonts w:ascii="宋体" w:eastAsia="宋体" w:hAnsi="宋体"/>
                <w:szCs w:val="21"/>
              </w:rPr>
              <w:t>A</w:t>
            </w:r>
          </w:p>
        </w:tc>
        <w:tc>
          <w:tcPr>
            <w:tcW w:w="1498" w:type="dxa"/>
          </w:tcPr>
          <w:p w14:paraId="02A46E52" w14:textId="77777777" w:rsidR="00FA6515" w:rsidRPr="00CD1218" w:rsidRDefault="00FA6515" w:rsidP="007C38B4">
            <w:pPr>
              <w:rPr>
                <w:rFonts w:ascii="宋体" w:eastAsia="宋体" w:hAnsi="宋体"/>
                <w:szCs w:val="21"/>
              </w:rPr>
            </w:pPr>
            <w:r w:rsidRPr="00CD1218">
              <w:rPr>
                <w:rFonts w:ascii="宋体" w:eastAsia="宋体" w:hAnsi="宋体"/>
                <w:szCs w:val="21"/>
              </w:rPr>
              <w:t>A</w:t>
            </w:r>
          </w:p>
        </w:tc>
        <w:tc>
          <w:tcPr>
            <w:tcW w:w="1499" w:type="dxa"/>
          </w:tcPr>
          <w:p w14:paraId="792901DF" w14:textId="77777777" w:rsidR="00FA6515" w:rsidRPr="00CD1218" w:rsidRDefault="00FA6515" w:rsidP="007C38B4">
            <w:pPr>
              <w:rPr>
                <w:rFonts w:ascii="宋体" w:eastAsia="宋体" w:hAnsi="宋体"/>
                <w:szCs w:val="21"/>
              </w:rPr>
            </w:pPr>
            <w:r w:rsidRPr="00CD1218">
              <w:rPr>
                <w:rFonts w:ascii="宋体" w:eastAsia="宋体" w:hAnsi="宋体"/>
                <w:szCs w:val="21"/>
              </w:rPr>
              <w:t>R</w:t>
            </w:r>
          </w:p>
        </w:tc>
      </w:tr>
      <w:tr w:rsidR="00FA6515" w14:paraId="69A6ABC3" w14:textId="77777777" w:rsidTr="007C38B4">
        <w:tc>
          <w:tcPr>
            <w:tcW w:w="8296" w:type="dxa"/>
            <w:gridSpan w:val="6"/>
          </w:tcPr>
          <w:p w14:paraId="05F380F3"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w:t>
            </w:r>
            <w:r w:rsidRPr="00CD1218">
              <w:rPr>
                <w:rFonts w:ascii="宋体" w:eastAsia="宋体" w:hAnsi="宋体"/>
                <w:szCs w:val="21"/>
              </w:rPr>
              <w:t>R-负责人；A-辅助；I-通知）</w:t>
            </w:r>
          </w:p>
        </w:tc>
      </w:tr>
      <w:tr w:rsidR="00FA6515" w14:paraId="0C7EAE4A" w14:textId="77777777" w:rsidTr="007C38B4">
        <w:tc>
          <w:tcPr>
            <w:tcW w:w="805" w:type="dxa"/>
          </w:tcPr>
          <w:p w14:paraId="3A184E9A"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输入</w:t>
            </w:r>
          </w:p>
        </w:tc>
        <w:tc>
          <w:tcPr>
            <w:tcW w:w="7491" w:type="dxa"/>
            <w:gridSpan w:val="5"/>
          </w:tcPr>
          <w:p w14:paraId="518C3FF6"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任务书、可行性分许、甘特图</w:t>
            </w:r>
          </w:p>
        </w:tc>
      </w:tr>
      <w:tr w:rsidR="00FA6515" w14:paraId="06B29D0E" w14:textId="77777777" w:rsidTr="007C38B4">
        <w:tc>
          <w:tcPr>
            <w:tcW w:w="805" w:type="dxa"/>
          </w:tcPr>
          <w:p w14:paraId="72F11243"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任务说明</w:t>
            </w:r>
          </w:p>
        </w:tc>
        <w:tc>
          <w:tcPr>
            <w:tcW w:w="7491" w:type="dxa"/>
            <w:gridSpan w:val="5"/>
          </w:tcPr>
          <w:p w14:paraId="25569C30"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编写项目计划文档、</w:t>
            </w:r>
            <w:proofErr w:type="gramStart"/>
            <w:r w:rsidRPr="00CD1218">
              <w:rPr>
                <w:rFonts w:ascii="宋体" w:eastAsia="宋体" w:hAnsi="宋体" w:hint="eastAsia"/>
                <w:szCs w:val="21"/>
              </w:rPr>
              <w:t>以便项目</w:t>
            </w:r>
            <w:proofErr w:type="gramEnd"/>
            <w:r w:rsidRPr="00CD1218">
              <w:rPr>
                <w:rFonts w:ascii="宋体" w:eastAsia="宋体" w:hAnsi="宋体" w:hint="eastAsia"/>
                <w:szCs w:val="21"/>
              </w:rPr>
              <w:t>实施</w:t>
            </w:r>
          </w:p>
        </w:tc>
      </w:tr>
      <w:tr w:rsidR="00FA6515" w14:paraId="7809A104" w14:textId="77777777" w:rsidTr="007C38B4">
        <w:tc>
          <w:tcPr>
            <w:tcW w:w="805" w:type="dxa"/>
          </w:tcPr>
          <w:p w14:paraId="0D3FDDBB" w14:textId="77777777" w:rsidR="00FA6515" w:rsidRPr="00CD1218" w:rsidRDefault="00FA6515" w:rsidP="007C38B4">
            <w:pPr>
              <w:rPr>
                <w:rFonts w:ascii="宋体" w:eastAsia="宋体" w:hAnsi="宋体"/>
                <w:szCs w:val="21"/>
              </w:rPr>
            </w:pPr>
            <w:r w:rsidRPr="00CD1218">
              <w:rPr>
                <w:rFonts w:ascii="宋体" w:eastAsia="宋体" w:hAnsi="宋体" w:hint="eastAsia"/>
                <w:szCs w:val="21"/>
              </w:rPr>
              <w:t>输出</w:t>
            </w:r>
          </w:p>
        </w:tc>
        <w:tc>
          <w:tcPr>
            <w:tcW w:w="7491" w:type="dxa"/>
            <w:gridSpan w:val="5"/>
          </w:tcPr>
          <w:p w14:paraId="662A18E3" w14:textId="77777777" w:rsidR="00FA6515" w:rsidRPr="00CD1218" w:rsidRDefault="00FA6515" w:rsidP="007C38B4">
            <w:pPr>
              <w:rPr>
                <w:rFonts w:ascii="宋体" w:eastAsia="宋体" w:hAnsi="宋体"/>
                <w:szCs w:val="21"/>
              </w:rPr>
            </w:pPr>
            <w:r w:rsidRPr="00CD1218">
              <w:rPr>
                <w:rFonts w:ascii="宋体" w:eastAsia="宋体" w:hAnsi="宋体" w:cs="宋体" w:hint="eastAsia"/>
                <w:color w:val="000000"/>
                <w:kern w:val="0"/>
                <w:szCs w:val="21"/>
                <w:lang w:val="zh-CN"/>
              </w:rPr>
              <w:t>项目计划文档</w:t>
            </w:r>
          </w:p>
        </w:tc>
      </w:tr>
    </w:tbl>
    <w:p w14:paraId="24730D84" w14:textId="77777777" w:rsidR="00FA6515" w:rsidRDefault="00FA6515" w:rsidP="00FA6515">
      <w:pPr>
        <w:rPr>
          <w:lang w:val="zh-CN"/>
        </w:rPr>
      </w:pPr>
    </w:p>
    <w:p w14:paraId="6CDA4C8E" w14:textId="77777777" w:rsidR="00FA6515" w:rsidRDefault="00FA6515" w:rsidP="00FA6515">
      <w:pPr>
        <w:rPr>
          <w:lang w:val="zh-CN"/>
        </w:rPr>
      </w:pPr>
    </w:p>
    <w:p w14:paraId="0DB7C7FE" w14:textId="77777777" w:rsidR="00FA6515" w:rsidRDefault="00FA6515" w:rsidP="00FA6515">
      <w:pPr>
        <w:rPr>
          <w:lang w:val="zh-CN"/>
        </w:rPr>
      </w:pPr>
    </w:p>
    <w:p w14:paraId="5E801E08" w14:textId="77777777" w:rsidR="00FA6515" w:rsidRPr="00CD1218" w:rsidRDefault="00FA6515" w:rsidP="00FA6515">
      <w:pPr>
        <w:pStyle w:val="4"/>
        <w:rPr>
          <w:rFonts w:ascii="宋体" w:eastAsia="宋体" w:hAnsi="宋体"/>
        </w:rPr>
      </w:pPr>
      <w:bookmarkStart w:id="273" w:name="_Toc529710859"/>
      <w:bookmarkStart w:id="274" w:name="_Toc529711498"/>
      <w:r w:rsidRPr="00CD1218">
        <w:rPr>
          <w:rFonts w:ascii="宋体" w:eastAsia="宋体" w:hAnsi="宋体" w:hint="eastAsia"/>
        </w:rPr>
        <w:t>3</w:t>
      </w:r>
      <w:r w:rsidRPr="00CD1218">
        <w:rPr>
          <w:rFonts w:ascii="宋体" w:eastAsia="宋体" w:hAnsi="宋体"/>
        </w:rPr>
        <w:t>.1.4</w:t>
      </w:r>
      <w:r w:rsidRPr="00CD1218">
        <w:rPr>
          <w:rFonts w:ascii="宋体" w:eastAsia="宋体" w:hAnsi="宋体" w:hint="eastAsia"/>
        </w:rPr>
        <w:t>需求分析</w:t>
      </w:r>
      <w:bookmarkEnd w:id="273"/>
      <w:bookmarkEnd w:id="274"/>
    </w:p>
    <w:p w14:paraId="740D1309" w14:textId="77777777" w:rsidR="00FA6515" w:rsidRPr="00CD1218" w:rsidRDefault="00FA6515" w:rsidP="00FA6515">
      <w:pPr>
        <w:pStyle w:val="5"/>
        <w:rPr>
          <w:rFonts w:ascii="宋体" w:eastAsia="宋体" w:hAnsi="宋体"/>
          <w:sz w:val="24"/>
          <w:szCs w:val="24"/>
          <w:lang w:val="zh-CN"/>
        </w:rPr>
      </w:pPr>
      <w:bookmarkStart w:id="275" w:name="_Toc529710860"/>
      <w:bookmarkStart w:id="276" w:name="_Toc529711499"/>
      <w:r w:rsidRPr="00CD1218">
        <w:rPr>
          <w:rFonts w:ascii="宋体" w:eastAsia="宋体" w:hAnsi="宋体" w:hint="eastAsia"/>
          <w:sz w:val="24"/>
          <w:szCs w:val="24"/>
          <w:lang w:val="zh-CN"/>
        </w:rPr>
        <w:t>3</w:t>
      </w:r>
      <w:r w:rsidRPr="00CD1218">
        <w:rPr>
          <w:rFonts w:ascii="宋体" w:eastAsia="宋体" w:hAnsi="宋体"/>
          <w:sz w:val="24"/>
          <w:szCs w:val="24"/>
          <w:lang w:val="zh-CN"/>
        </w:rPr>
        <w:t>.1.4.</w:t>
      </w:r>
      <w:r>
        <w:rPr>
          <w:rFonts w:ascii="宋体" w:eastAsia="宋体" w:hAnsi="宋体" w:hint="eastAsia"/>
          <w:sz w:val="24"/>
          <w:szCs w:val="24"/>
          <w:lang w:val="zh-CN"/>
        </w:rPr>
        <w:t>1</w:t>
      </w:r>
      <w:r w:rsidRPr="00CD1218">
        <w:rPr>
          <w:rFonts w:ascii="宋体" w:eastAsia="宋体" w:hAnsi="宋体" w:hint="eastAsia"/>
          <w:sz w:val="24"/>
          <w:szCs w:val="24"/>
          <w:lang w:val="zh-CN"/>
        </w:rPr>
        <w:t>需求获取</w:t>
      </w:r>
      <w:bookmarkEnd w:id="275"/>
      <w:bookmarkEnd w:id="276"/>
    </w:p>
    <w:p w14:paraId="34A04352" w14:textId="77777777" w:rsidR="00FA6515" w:rsidRPr="00CD1218" w:rsidRDefault="00FA6515" w:rsidP="00FA6515">
      <w:pPr>
        <w:pStyle w:val="6"/>
        <w:rPr>
          <w:rFonts w:ascii="宋体" w:eastAsia="宋体" w:hAnsi="宋体"/>
          <w:sz w:val="21"/>
          <w:szCs w:val="21"/>
        </w:rPr>
      </w:pPr>
      <w:bookmarkStart w:id="277" w:name="_Toc529710861"/>
      <w:bookmarkStart w:id="278" w:name="_Toc529711500"/>
      <w:r w:rsidRPr="00CD1218">
        <w:rPr>
          <w:rFonts w:ascii="宋体" w:eastAsia="宋体" w:hAnsi="宋体" w:hint="eastAsia"/>
          <w:sz w:val="21"/>
          <w:szCs w:val="21"/>
        </w:rPr>
        <w:t>3</w:t>
      </w:r>
      <w:r w:rsidRPr="00CD1218">
        <w:rPr>
          <w:rFonts w:ascii="宋体" w:eastAsia="宋体" w:hAnsi="宋体"/>
          <w:sz w:val="21"/>
          <w:szCs w:val="21"/>
        </w:rPr>
        <w:t>.1.4.</w:t>
      </w:r>
      <w:r>
        <w:rPr>
          <w:rFonts w:ascii="宋体" w:eastAsia="宋体" w:hAnsi="宋体" w:hint="eastAsia"/>
          <w:sz w:val="21"/>
          <w:szCs w:val="21"/>
        </w:rPr>
        <w:t>1</w:t>
      </w:r>
      <w:r w:rsidRPr="00CD1218">
        <w:rPr>
          <w:rFonts w:ascii="宋体" w:eastAsia="宋体" w:hAnsi="宋体"/>
          <w:sz w:val="21"/>
          <w:szCs w:val="21"/>
        </w:rPr>
        <w:t>.1</w:t>
      </w:r>
      <w:r w:rsidRPr="00CD1218">
        <w:rPr>
          <w:rFonts w:ascii="宋体" w:eastAsia="宋体" w:hAnsi="宋体" w:hint="eastAsia"/>
          <w:sz w:val="21"/>
          <w:szCs w:val="21"/>
        </w:rPr>
        <w:t>获取源代码</w:t>
      </w:r>
      <w:bookmarkEnd w:id="277"/>
      <w:bookmarkEnd w:id="27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06767D0" w14:textId="77777777" w:rsidTr="007C38B4">
        <w:tc>
          <w:tcPr>
            <w:tcW w:w="805" w:type="dxa"/>
          </w:tcPr>
          <w:p w14:paraId="03436ECB" w14:textId="77777777" w:rsidR="00FA6515" w:rsidRDefault="00FA6515" w:rsidP="007C38B4">
            <w:r>
              <w:rPr>
                <w:rFonts w:hint="eastAsia"/>
              </w:rPr>
              <w:t>姓名</w:t>
            </w:r>
          </w:p>
        </w:tc>
        <w:tc>
          <w:tcPr>
            <w:tcW w:w="1498" w:type="dxa"/>
          </w:tcPr>
          <w:p w14:paraId="4CFE1898" w14:textId="77777777" w:rsidR="00FA6515" w:rsidRDefault="00FA6515" w:rsidP="007C38B4">
            <w:proofErr w:type="gramStart"/>
            <w:r>
              <w:rPr>
                <w:rFonts w:hint="eastAsia"/>
              </w:rPr>
              <w:t>郦哲聪</w:t>
            </w:r>
            <w:proofErr w:type="gramEnd"/>
          </w:p>
        </w:tc>
        <w:tc>
          <w:tcPr>
            <w:tcW w:w="1498" w:type="dxa"/>
          </w:tcPr>
          <w:p w14:paraId="4B025790" w14:textId="77777777" w:rsidR="00FA6515" w:rsidRDefault="00FA6515" w:rsidP="007C38B4">
            <w:r>
              <w:rPr>
                <w:rFonts w:hint="eastAsia"/>
              </w:rPr>
              <w:t>冯一鸣</w:t>
            </w:r>
          </w:p>
        </w:tc>
        <w:tc>
          <w:tcPr>
            <w:tcW w:w="1498" w:type="dxa"/>
          </w:tcPr>
          <w:p w14:paraId="33E5FFB6" w14:textId="77777777" w:rsidR="00FA6515" w:rsidRDefault="00FA6515" w:rsidP="007C38B4">
            <w:r>
              <w:rPr>
                <w:rFonts w:hint="eastAsia"/>
              </w:rPr>
              <w:t>周德阳</w:t>
            </w:r>
          </w:p>
        </w:tc>
        <w:tc>
          <w:tcPr>
            <w:tcW w:w="1498" w:type="dxa"/>
          </w:tcPr>
          <w:p w14:paraId="198FBF23" w14:textId="77777777" w:rsidR="00FA6515" w:rsidRDefault="00FA6515" w:rsidP="007C38B4">
            <w:r>
              <w:rPr>
                <w:rFonts w:hint="eastAsia"/>
              </w:rPr>
              <w:t>王飞钢</w:t>
            </w:r>
          </w:p>
        </w:tc>
        <w:tc>
          <w:tcPr>
            <w:tcW w:w="1499" w:type="dxa"/>
          </w:tcPr>
          <w:p w14:paraId="3AA46946" w14:textId="77777777" w:rsidR="00FA6515" w:rsidRDefault="00FA6515" w:rsidP="007C38B4">
            <w:r>
              <w:rPr>
                <w:rFonts w:hint="eastAsia"/>
              </w:rPr>
              <w:t>刘乐威</w:t>
            </w:r>
          </w:p>
        </w:tc>
      </w:tr>
      <w:tr w:rsidR="00FA6515" w14:paraId="059221EF" w14:textId="77777777" w:rsidTr="007C38B4">
        <w:tc>
          <w:tcPr>
            <w:tcW w:w="805" w:type="dxa"/>
          </w:tcPr>
          <w:p w14:paraId="2A06780C" w14:textId="77777777" w:rsidR="00FA6515" w:rsidRDefault="00FA6515" w:rsidP="007C38B4">
            <w:r>
              <w:rPr>
                <w:rFonts w:hint="eastAsia"/>
              </w:rPr>
              <w:t>职责</w:t>
            </w:r>
          </w:p>
        </w:tc>
        <w:tc>
          <w:tcPr>
            <w:tcW w:w="1498" w:type="dxa"/>
          </w:tcPr>
          <w:p w14:paraId="553823E6" w14:textId="77777777" w:rsidR="00FA6515" w:rsidRDefault="00FA6515" w:rsidP="007C38B4">
            <w:r>
              <w:t>I</w:t>
            </w:r>
          </w:p>
        </w:tc>
        <w:tc>
          <w:tcPr>
            <w:tcW w:w="1498" w:type="dxa"/>
          </w:tcPr>
          <w:p w14:paraId="65C60997" w14:textId="77777777" w:rsidR="00FA6515" w:rsidRDefault="00FA6515" w:rsidP="007C38B4">
            <w:r>
              <w:t>R</w:t>
            </w:r>
          </w:p>
        </w:tc>
        <w:tc>
          <w:tcPr>
            <w:tcW w:w="1498" w:type="dxa"/>
          </w:tcPr>
          <w:p w14:paraId="796ADA4A" w14:textId="77777777" w:rsidR="00FA6515" w:rsidRDefault="00FA6515" w:rsidP="007C38B4">
            <w:r>
              <w:t>I</w:t>
            </w:r>
          </w:p>
        </w:tc>
        <w:tc>
          <w:tcPr>
            <w:tcW w:w="1498" w:type="dxa"/>
          </w:tcPr>
          <w:p w14:paraId="1345536E" w14:textId="77777777" w:rsidR="00FA6515" w:rsidRDefault="00FA6515" w:rsidP="007C38B4">
            <w:r>
              <w:t>I</w:t>
            </w:r>
          </w:p>
        </w:tc>
        <w:tc>
          <w:tcPr>
            <w:tcW w:w="1499" w:type="dxa"/>
          </w:tcPr>
          <w:p w14:paraId="659E50E4" w14:textId="77777777" w:rsidR="00FA6515" w:rsidRDefault="00FA6515" w:rsidP="007C38B4">
            <w:r>
              <w:t>I</w:t>
            </w:r>
          </w:p>
        </w:tc>
      </w:tr>
      <w:tr w:rsidR="00FA6515" w14:paraId="100D3CC9" w14:textId="77777777" w:rsidTr="007C38B4">
        <w:tc>
          <w:tcPr>
            <w:tcW w:w="8296" w:type="dxa"/>
            <w:gridSpan w:val="6"/>
          </w:tcPr>
          <w:p w14:paraId="522C7EE7" w14:textId="77777777" w:rsidR="00FA6515" w:rsidRDefault="00FA6515" w:rsidP="007C38B4">
            <w:r>
              <w:rPr>
                <w:rFonts w:hint="eastAsia"/>
              </w:rPr>
              <w:t>（</w:t>
            </w:r>
            <w:r>
              <w:t>R-负责人；A-辅助；I-通知）</w:t>
            </w:r>
          </w:p>
        </w:tc>
      </w:tr>
      <w:tr w:rsidR="00FA6515" w14:paraId="52B4EDC1" w14:textId="77777777" w:rsidTr="007C38B4">
        <w:tc>
          <w:tcPr>
            <w:tcW w:w="805" w:type="dxa"/>
          </w:tcPr>
          <w:p w14:paraId="66E1AED4" w14:textId="77777777" w:rsidR="00FA6515" w:rsidRDefault="00FA6515" w:rsidP="007C38B4">
            <w:r>
              <w:rPr>
                <w:rFonts w:hint="eastAsia"/>
              </w:rPr>
              <w:t>输入</w:t>
            </w:r>
          </w:p>
        </w:tc>
        <w:tc>
          <w:tcPr>
            <w:tcW w:w="7491" w:type="dxa"/>
            <w:gridSpan w:val="5"/>
          </w:tcPr>
          <w:p w14:paraId="7AFCE39D" w14:textId="77777777" w:rsidR="00FA6515" w:rsidRDefault="00FA6515" w:rsidP="007C38B4">
            <w:r>
              <w:rPr>
                <w:rFonts w:hint="eastAsia"/>
              </w:rPr>
              <w:t>系统源代码</w:t>
            </w:r>
          </w:p>
        </w:tc>
      </w:tr>
      <w:tr w:rsidR="00FA6515" w14:paraId="5B4E5813" w14:textId="77777777" w:rsidTr="007C38B4">
        <w:tc>
          <w:tcPr>
            <w:tcW w:w="805" w:type="dxa"/>
          </w:tcPr>
          <w:p w14:paraId="0211D85D" w14:textId="77777777" w:rsidR="00FA6515" w:rsidRDefault="00FA6515" w:rsidP="007C38B4">
            <w:r>
              <w:rPr>
                <w:rFonts w:hint="eastAsia"/>
              </w:rPr>
              <w:t>任务说明</w:t>
            </w:r>
          </w:p>
        </w:tc>
        <w:tc>
          <w:tcPr>
            <w:tcW w:w="7491" w:type="dxa"/>
            <w:gridSpan w:val="5"/>
          </w:tcPr>
          <w:p w14:paraId="01A613B3" w14:textId="77777777" w:rsidR="00FA6515" w:rsidRDefault="00FA6515" w:rsidP="007C38B4">
            <w:r>
              <w:rPr>
                <w:rFonts w:hint="eastAsia"/>
              </w:rPr>
              <w:t>获得已有系统的源代码</w:t>
            </w:r>
          </w:p>
        </w:tc>
      </w:tr>
      <w:tr w:rsidR="00FA6515" w14:paraId="3827CCC1" w14:textId="77777777" w:rsidTr="007C38B4">
        <w:tc>
          <w:tcPr>
            <w:tcW w:w="805" w:type="dxa"/>
          </w:tcPr>
          <w:p w14:paraId="6795BB84" w14:textId="77777777" w:rsidR="00FA6515" w:rsidRDefault="00FA6515" w:rsidP="007C38B4">
            <w:r>
              <w:rPr>
                <w:rFonts w:hint="eastAsia"/>
              </w:rPr>
              <w:t>输出</w:t>
            </w:r>
          </w:p>
        </w:tc>
        <w:tc>
          <w:tcPr>
            <w:tcW w:w="7491" w:type="dxa"/>
            <w:gridSpan w:val="5"/>
          </w:tcPr>
          <w:p w14:paraId="7647B641" w14:textId="77777777" w:rsidR="00FA6515" w:rsidRDefault="00FA6515" w:rsidP="007C38B4">
            <w:r>
              <w:rPr>
                <w:rFonts w:hint="eastAsia"/>
              </w:rPr>
              <w:t>系统源代码</w:t>
            </w:r>
          </w:p>
        </w:tc>
      </w:tr>
    </w:tbl>
    <w:p w14:paraId="69E6ECBD" w14:textId="77777777" w:rsidR="00FA6515" w:rsidRDefault="00FA6515" w:rsidP="00FA6515"/>
    <w:p w14:paraId="5B150CB0" w14:textId="77777777" w:rsidR="00FA6515" w:rsidRPr="00CD1218" w:rsidRDefault="00FA6515" w:rsidP="00FA6515">
      <w:pPr>
        <w:pStyle w:val="6"/>
        <w:rPr>
          <w:rFonts w:ascii="宋体" w:eastAsia="宋体" w:hAnsi="宋体"/>
          <w:sz w:val="21"/>
          <w:szCs w:val="21"/>
        </w:rPr>
      </w:pPr>
      <w:bookmarkStart w:id="279" w:name="_Toc529710862"/>
      <w:bookmarkStart w:id="280" w:name="_Toc529711501"/>
      <w:r w:rsidRPr="00CD1218">
        <w:rPr>
          <w:rFonts w:ascii="宋体" w:eastAsia="宋体" w:hAnsi="宋体" w:hint="eastAsia"/>
          <w:sz w:val="21"/>
          <w:szCs w:val="21"/>
        </w:rPr>
        <w:t>3</w:t>
      </w:r>
      <w:r w:rsidRPr="00CD1218">
        <w:rPr>
          <w:rFonts w:ascii="宋体" w:eastAsia="宋体" w:hAnsi="宋体"/>
          <w:sz w:val="21"/>
          <w:szCs w:val="21"/>
        </w:rPr>
        <w:t>.1.4.</w:t>
      </w:r>
      <w:r>
        <w:rPr>
          <w:rFonts w:ascii="宋体" w:eastAsia="宋体" w:hAnsi="宋体" w:hint="eastAsia"/>
          <w:sz w:val="21"/>
          <w:szCs w:val="21"/>
        </w:rPr>
        <w:t>1</w:t>
      </w:r>
      <w:r w:rsidRPr="00CD1218">
        <w:rPr>
          <w:rFonts w:ascii="宋体" w:eastAsia="宋体" w:hAnsi="宋体"/>
          <w:sz w:val="21"/>
          <w:szCs w:val="21"/>
        </w:rPr>
        <w:t>.2</w:t>
      </w:r>
      <w:r w:rsidRPr="00CD1218">
        <w:rPr>
          <w:rFonts w:ascii="宋体" w:eastAsia="宋体" w:hAnsi="宋体" w:hint="eastAsia"/>
          <w:sz w:val="21"/>
          <w:szCs w:val="21"/>
        </w:rPr>
        <w:t>搭建系统</w:t>
      </w:r>
      <w:bookmarkEnd w:id="279"/>
      <w:bookmarkEnd w:id="2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4FA01C4" w14:textId="77777777" w:rsidTr="007C38B4">
        <w:tc>
          <w:tcPr>
            <w:tcW w:w="805" w:type="dxa"/>
          </w:tcPr>
          <w:p w14:paraId="5194A9B5" w14:textId="77777777" w:rsidR="00FA6515" w:rsidRPr="00CD1218" w:rsidRDefault="00FA6515" w:rsidP="007C38B4">
            <w:pPr>
              <w:rPr>
                <w:rFonts w:ascii="宋体" w:eastAsia="宋体" w:hAnsi="宋体"/>
              </w:rPr>
            </w:pPr>
            <w:r w:rsidRPr="00CD1218">
              <w:rPr>
                <w:rFonts w:ascii="宋体" w:eastAsia="宋体" w:hAnsi="宋体" w:hint="eastAsia"/>
              </w:rPr>
              <w:t>姓名</w:t>
            </w:r>
          </w:p>
        </w:tc>
        <w:tc>
          <w:tcPr>
            <w:tcW w:w="1498" w:type="dxa"/>
          </w:tcPr>
          <w:p w14:paraId="4F3F6290" w14:textId="77777777" w:rsidR="00FA6515" w:rsidRPr="00CD1218" w:rsidRDefault="00FA6515" w:rsidP="007C38B4">
            <w:pPr>
              <w:rPr>
                <w:rFonts w:ascii="宋体" w:eastAsia="宋体" w:hAnsi="宋体"/>
              </w:rPr>
            </w:pPr>
            <w:proofErr w:type="gramStart"/>
            <w:r w:rsidRPr="00CD1218">
              <w:rPr>
                <w:rFonts w:ascii="宋体" w:eastAsia="宋体" w:hAnsi="宋体" w:hint="eastAsia"/>
              </w:rPr>
              <w:t>郦哲聪</w:t>
            </w:r>
            <w:proofErr w:type="gramEnd"/>
          </w:p>
        </w:tc>
        <w:tc>
          <w:tcPr>
            <w:tcW w:w="1498" w:type="dxa"/>
          </w:tcPr>
          <w:p w14:paraId="4DB51809" w14:textId="77777777" w:rsidR="00FA6515" w:rsidRPr="00CD1218" w:rsidRDefault="00FA6515" w:rsidP="007C38B4">
            <w:pPr>
              <w:rPr>
                <w:rFonts w:ascii="宋体" w:eastAsia="宋体" w:hAnsi="宋体"/>
              </w:rPr>
            </w:pPr>
            <w:r w:rsidRPr="00CD1218">
              <w:rPr>
                <w:rFonts w:ascii="宋体" w:eastAsia="宋体" w:hAnsi="宋体" w:hint="eastAsia"/>
              </w:rPr>
              <w:t>冯一鸣</w:t>
            </w:r>
          </w:p>
        </w:tc>
        <w:tc>
          <w:tcPr>
            <w:tcW w:w="1498" w:type="dxa"/>
          </w:tcPr>
          <w:p w14:paraId="3767F66C" w14:textId="77777777" w:rsidR="00FA6515" w:rsidRPr="00CD1218" w:rsidRDefault="00FA6515" w:rsidP="007C38B4">
            <w:pPr>
              <w:rPr>
                <w:rFonts w:ascii="宋体" w:eastAsia="宋体" w:hAnsi="宋体"/>
              </w:rPr>
            </w:pPr>
            <w:r w:rsidRPr="00CD1218">
              <w:rPr>
                <w:rFonts w:ascii="宋体" w:eastAsia="宋体" w:hAnsi="宋体" w:hint="eastAsia"/>
              </w:rPr>
              <w:t>周德阳</w:t>
            </w:r>
          </w:p>
        </w:tc>
        <w:tc>
          <w:tcPr>
            <w:tcW w:w="1498" w:type="dxa"/>
          </w:tcPr>
          <w:p w14:paraId="2A656F51" w14:textId="77777777" w:rsidR="00FA6515" w:rsidRPr="00CD1218" w:rsidRDefault="00FA6515" w:rsidP="007C38B4">
            <w:pPr>
              <w:rPr>
                <w:rFonts w:ascii="宋体" w:eastAsia="宋体" w:hAnsi="宋体"/>
              </w:rPr>
            </w:pPr>
            <w:r w:rsidRPr="00CD1218">
              <w:rPr>
                <w:rFonts w:ascii="宋体" w:eastAsia="宋体" w:hAnsi="宋体" w:hint="eastAsia"/>
              </w:rPr>
              <w:t>王飞钢</w:t>
            </w:r>
          </w:p>
        </w:tc>
        <w:tc>
          <w:tcPr>
            <w:tcW w:w="1499" w:type="dxa"/>
          </w:tcPr>
          <w:p w14:paraId="106C475A" w14:textId="77777777" w:rsidR="00FA6515" w:rsidRPr="00CD1218" w:rsidRDefault="00FA6515" w:rsidP="007C38B4">
            <w:pPr>
              <w:rPr>
                <w:rFonts w:ascii="宋体" w:eastAsia="宋体" w:hAnsi="宋体"/>
              </w:rPr>
            </w:pPr>
            <w:r w:rsidRPr="00CD1218">
              <w:rPr>
                <w:rFonts w:ascii="宋体" w:eastAsia="宋体" w:hAnsi="宋体" w:hint="eastAsia"/>
              </w:rPr>
              <w:t>刘乐威</w:t>
            </w:r>
          </w:p>
        </w:tc>
      </w:tr>
      <w:tr w:rsidR="00FA6515" w14:paraId="7657CD52" w14:textId="77777777" w:rsidTr="007C38B4">
        <w:tc>
          <w:tcPr>
            <w:tcW w:w="805" w:type="dxa"/>
          </w:tcPr>
          <w:p w14:paraId="26228D47" w14:textId="77777777" w:rsidR="00FA6515" w:rsidRPr="00CD1218" w:rsidRDefault="00FA6515" w:rsidP="007C38B4">
            <w:pPr>
              <w:rPr>
                <w:rFonts w:ascii="宋体" w:eastAsia="宋体" w:hAnsi="宋体"/>
              </w:rPr>
            </w:pPr>
            <w:r w:rsidRPr="00CD1218">
              <w:rPr>
                <w:rFonts w:ascii="宋体" w:eastAsia="宋体" w:hAnsi="宋体" w:hint="eastAsia"/>
              </w:rPr>
              <w:lastRenderedPageBreak/>
              <w:t>职责</w:t>
            </w:r>
          </w:p>
        </w:tc>
        <w:tc>
          <w:tcPr>
            <w:tcW w:w="1498" w:type="dxa"/>
          </w:tcPr>
          <w:p w14:paraId="1692A4CD" w14:textId="77777777" w:rsidR="00FA6515" w:rsidRPr="00CD1218" w:rsidRDefault="00FA6515" w:rsidP="007C38B4">
            <w:pPr>
              <w:rPr>
                <w:rFonts w:ascii="宋体" w:eastAsia="宋体" w:hAnsi="宋体"/>
              </w:rPr>
            </w:pPr>
            <w:r w:rsidRPr="00CD1218">
              <w:rPr>
                <w:rFonts w:ascii="宋体" w:eastAsia="宋体" w:hAnsi="宋体"/>
              </w:rPr>
              <w:t>A</w:t>
            </w:r>
          </w:p>
        </w:tc>
        <w:tc>
          <w:tcPr>
            <w:tcW w:w="1498" w:type="dxa"/>
          </w:tcPr>
          <w:p w14:paraId="12C9154E" w14:textId="77777777" w:rsidR="00FA6515" w:rsidRPr="00CD1218" w:rsidRDefault="00FA6515" w:rsidP="007C38B4">
            <w:pPr>
              <w:rPr>
                <w:rFonts w:ascii="宋体" w:eastAsia="宋体" w:hAnsi="宋体"/>
              </w:rPr>
            </w:pPr>
            <w:r w:rsidRPr="00CD1218">
              <w:rPr>
                <w:rFonts w:ascii="宋体" w:eastAsia="宋体" w:hAnsi="宋体" w:hint="eastAsia"/>
              </w:rPr>
              <w:t>I</w:t>
            </w:r>
          </w:p>
        </w:tc>
        <w:tc>
          <w:tcPr>
            <w:tcW w:w="1498" w:type="dxa"/>
          </w:tcPr>
          <w:p w14:paraId="47431A17" w14:textId="77777777" w:rsidR="00FA6515" w:rsidRPr="00CD1218" w:rsidRDefault="00FA6515" w:rsidP="007C38B4">
            <w:pPr>
              <w:rPr>
                <w:rFonts w:ascii="宋体" w:eastAsia="宋体" w:hAnsi="宋体"/>
              </w:rPr>
            </w:pPr>
            <w:r w:rsidRPr="00CD1218">
              <w:rPr>
                <w:rFonts w:ascii="宋体" w:eastAsia="宋体" w:hAnsi="宋体"/>
              </w:rPr>
              <w:t>R</w:t>
            </w:r>
          </w:p>
        </w:tc>
        <w:tc>
          <w:tcPr>
            <w:tcW w:w="1498" w:type="dxa"/>
          </w:tcPr>
          <w:p w14:paraId="744CCC81" w14:textId="77777777" w:rsidR="00FA6515" w:rsidRPr="00CD1218" w:rsidRDefault="00FA6515" w:rsidP="007C38B4">
            <w:pPr>
              <w:rPr>
                <w:rFonts w:ascii="宋体" w:eastAsia="宋体" w:hAnsi="宋体"/>
              </w:rPr>
            </w:pPr>
            <w:r w:rsidRPr="00CD1218">
              <w:rPr>
                <w:rFonts w:ascii="宋体" w:eastAsia="宋体" w:hAnsi="宋体"/>
              </w:rPr>
              <w:t>I</w:t>
            </w:r>
          </w:p>
        </w:tc>
        <w:tc>
          <w:tcPr>
            <w:tcW w:w="1499" w:type="dxa"/>
          </w:tcPr>
          <w:p w14:paraId="414E5D23" w14:textId="77777777" w:rsidR="00FA6515" w:rsidRPr="00CD1218" w:rsidRDefault="00FA6515" w:rsidP="007C38B4">
            <w:pPr>
              <w:rPr>
                <w:rFonts w:ascii="宋体" w:eastAsia="宋体" w:hAnsi="宋体"/>
              </w:rPr>
            </w:pPr>
            <w:r w:rsidRPr="00CD1218">
              <w:rPr>
                <w:rFonts w:ascii="宋体" w:eastAsia="宋体" w:hAnsi="宋体"/>
              </w:rPr>
              <w:t>I</w:t>
            </w:r>
          </w:p>
        </w:tc>
      </w:tr>
      <w:tr w:rsidR="00FA6515" w14:paraId="6308CCE3" w14:textId="77777777" w:rsidTr="007C38B4">
        <w:tc>
          <w:tcPr>
            <w:tcW w:w="8296" w:type="dxa"/>
            <w:gridSpan w:val="6"/>
          </w:tcPr>
          <w:p w14:paraId="216CB92E" w14:textId="77777777" w:rsidR="00FA6515" w:rsidRPr="00CD1218" w:rsidRDefault="00FA6515" w:rsidP="007C38B4">
            <w:pPr>
              <w:rPr>
                <w:rFonts w:ascii="宋体" w:eastAsia="宋体" w:hAnsi="宋体"/>
              </w:rPr>
            </w:pPr>
            <w:r w:rsidRPr="00CD1218">
              <w:rPr>
                <w:rFonts w:ascii="宋体" w:eastAsia="宋体" w:hAnsi="宋体" w:hint="eastAsia"/>
              </w:rPr>
              <w:t>（</w:t>
            </w:r>
            <w:r w:rsidRPr="00CD1218">
              <w:rPr>
                <w:rFonts w:ascii="宋体" w:eastAsia="宋体" w:hAnsi="宋体"/>
              </w:rPr>
              <w:t>R-负责人；A-辅助；I-通知）</w:t>
            </w:r>
          </w:p>
        </w:tc>
      </w:tr>
      <w:tr w:rsidR="00FA6515" w14:paraId="77057CB9" w14:textId="77777777" w:rsidTr="007C38B4">
        <w:tc>
          <w:tcPr>
            <w:tcW w:w="805" w:type="dxa"/>
          </w:tcPr>
          <w:p w14:paraId="63A8FCA0" w14:textId="77777777" w:rsidR="00FA6515" w:rsidRPr="00CD1218" w:rsidRDefault="00FA6515" w:rsidP="007C38B4">
            <w:pPr>
              <w:rPr>
                <w:rFonts w:ascii="宋体" w:eastAsia="宋体" w:hAnsi="宋体"/>
              </w:rPr>
            </w:pPr>
            <w:r w:rsidRPr="00CD1218">
              <w:rPr>
                <w:rFonts w:ascii="宋体" w:eastAsia="宋体" w:hAnsi="宋体" w:hint="eastAsia"/>
              </w:rPr>
              <w:t>输入</w:t>
            </w:r>
          </w:p>
        </w:tc>
        <w:tc>
          <w:tcPr>
            <w:tcW w:w="7491" w:type="dxa"/>
            <w:gridSpan w:val="5"/>
          </w:tcPr>
          <w:p w14:paraId="64F06FFF" w14:textId="77777777" w:rsidR="00FA6515" w:rsidRPr="00CD1218" w:rsidRDefault="00FA6515" w:rsidP="007C38B4">
            <w:pPr>
              <w:rPr>
                <w:rFonts w:ascii="宋体" w:eastAsia="宋体" w:hAnsi="宋体"/>
              </w:rPr>
            </w:pPr>
            <w:r w:rsidRPr="00CD1218">
              <w:rPr>
                <w:rFonts w:ascii="宋体" w:eastAsia="宋体" w:hAnsi="宋体" w:hint="eastAsia"/>
              </w:rPr>
              <w:t>系统源代码</w:t>
            </w:r>
          </w:p>
        </w:tc>
      </w:tr>
      <w:tr w:rsidR="00FA6515" w14:paraId="6C05F12F" w14:textId="77777777" w:rsidTr="007C38B4">
        <w:tc>
          <w:tcPr>
            <w:tcW w:w="805" w:type="dxa"/>
          </w:tcPr>
          <w:p w14:paraId="288EC569" w14:textId="77777777" w:rsidR="00FA6515" w:rsidRPr="00CD1218" w:rsidRDefault="00FA6515" w:rsidP="007C38B4">
            <w:pPr>
              <w:rPr>
                <w:rFonts w:ascii="宋体" w:eastAsia="宋体" w:hAnsi="宋体"/>
              </w:rPr>
            </w:pPr>
            <w:r w:rsidRPr="00CD1218">
              <w:rPr>
                <w:rFonts w:ascii="宋体" w:eastAsia="宋体" w:hAnsi="宋体" w:hint="eastAsia"/>
              </w:rPr>
              <w:t>任务说明</w:t>
            </w:r>
          </w:p>
        </w:tc>
        <w:tc>
          <w:tcPr>
            <w:tcW w:w="7491" w:type="dxa"/>
            <w:gridSpan w:val="5"/>
          </w:tcPr>
          <w:p w14:paraId="08381EE5" w14:textId="77777777" w:rsidR="00FA6515" w:rsidRPr="00CD1218" w:rsidRDefault="00FA6515" w:rsidP="007C38B4">
            <w:pPr>
              <w:rPr>
                <w:rFonts w:ascii="宋体" w:eastAsia="宋体" w:hAnsi="宋体"/>
              </w:rPr>
            </w:pPr>
            <w:r w:rsidRPr="00CD1218">
              <w:rPr>
                <w:rFonts w:ascii="宋体" w:eastAsia="宋体" w:hAnsi="宋体" w:hint="eastAsia"/>
              </w:rPr>
              <w:t>搭建已有系统并修复，使其能够正常运行</w:t>
            </w:r>
          </w:p>
        </w:tc>
      </w:tr>
      <w:tr w:rsidR="00FA6515" w14:paraId="1F838A74" w14:textId="77777777" w:rsidTr="007C38B4">
        <w:tc>
          <w:tcPr>
            <w:tcW w:w="805" w:type="dxa"/>
          </w:tcPr>
          <w:p w14:paraId="3B02888B" w14:textId="77777777" w:rsidR="00FA6515" w:rsidRPr="00CD1218" w:rsidRDefault="00FA6515" w:rsidP="007C38B4">
            <w:pPr>
              <w:rPr>
                <w:rFonts w:ascii="宋体" w:eastAsia="宋体" w:hAnsi="宋体"/>
              </w:rPr>
            </w:pPr>
            <w:r w:rsidRPr="00CD1218">
              <w:rPr>
                <w:rFonts w:ascii="宋体" w:eastAsia="宋体" w:hAnsi="宋体" w:hint="eastAsia"/>
              </w:rPr>
              <w:t>输出</w:t>
            </w:r>
          </w:p>
        </w:tc>
        <w:tc>
          <w:tcPr>
            <w:tcW w:w="7491" w:type="dxa"/>
            <w:gridSpan w:val="5"/>
          </w:tcPr>
          <w:p w14:paraId="6B3D08B2" w14:textId="77777777" w:rsidR="00FA6515" w:rsidRPr="00CD1218" w:rsidRDefault="00FA6515" w:rsidP="007C38B4">
            <w:pPr>
              <w:rPr>
                <w:rFonts w:ascii="宋体" w:eastAsia="宋体" w:hAnsi="宋体"/>
              </w:rPr>
            </w:pPr>
            <w:r w:rsidRPr="00CD1218">
              <w:rPr>
                <w:rFonts w:ascii="宋体" w:eastAsia="宋体" w:hAnsi="宋体" w:hint="eastAsia"/>
              </w:rPr>
              <w:t>可运行的系统</w:t>
            </w:r>
          </w:p>
        </w:tc>
      </w:tr>
    </w:tbl>
    <w:p w14:paraId="14634C4D" w14:textId="77777777" w:rsidR="00FA6515" w:rsidRDefault="00FA6515" w:rsidP="00FA6515"/>
    <w:p w14:paraId="4072D660" w14:textId="77777777" w:rsidR="00FA6515" w:rsidRPr="00CD1218" w:rsidRDefault="00FA6515" w:rsidP="00FA6515">
      <w:pPr>
        <w:pStyle w:val="6"/>
        <w:rPr>
          <w:rFonts w:ascii="宋体" w:eastAsia="宋体" w:hAnsi="宋体"/>
          <w:sz w:val="21"/>
          <w:szCs w:val="21"/>
        </w:rPr>
      </w:pPr>
      <w:bookmarkStart w:id="281" w:name="_Toc529710863"/>
      <w:bookmarkStart w:id="282" w:name="_Toc529711502"/>
      <w:r w:rsidRPr="00CD1218">
        <w:rPr>
          <w:rFonts w:ascii="宋体" w:eastAsia="宋体" w:hAnsi="宋体" w:hint="eastAsia"/>
          <w:sz w:val="21"/>
          <w:szCs w:val="21"/>
        </w:rPr>
        <w:t>3</w:t>
      </w:r>
      <w:r w:rsidRPr="00CD1218">
        <w:rPr>
          <w:rFonts w:ascii="宋体" w:eastAsia="宋体" w:hAnsi="宋体"/>
          <w:sz w:val="21"/>
          <w:szCs w:val="21"/>
        </w:rPr>
        <w:t>.1.4.</w:t>
      </w:r>
      <w:r>
        <w:rPr>
          <w:rFonts w:ascii="宋体" w:eastAsia="宋体" w:hAnsi="宋体" w:hint="eastAsia"/>
          <w:sz w:val="21"/>
          <w:szCs w:val="21"/>
        </w:rPr>
        <w:t>1</w:t>
      </w:r>
      <w:r w:rsidRPr="00CD1218">
        <w:rPr>
          <w:rFonts w:ascii="宋体" w:eastAsia="宋体" w:hAnsi="宋体"/>
          <w:sz w:val="21"/>
          <w:szCs w:val="21"/>
        </w:rPr>
        <w:t>.3</w:t>
      </w:r>
      <w:r w:rsidRPr="00CD1218">
        <w:rPr>
          <w:rFonts w:ascii="宋体" w:eastAsia="宋体" w:hAnsi="宋体" w:hint="eastAsia"/>
          <w:sz w:val="21"/>
          <w:szCs w:val="21"/>
        </w:rPr>
        <w:t>分析系统</w:t>
      </w:r>
      <w:bookmarkEnd w:id="281"/>
      <w:bookmarkEnd w:id="2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73CEFE" w14:textId="77777777" w:rsidTr="007C38B4">
        <w:tc>
          <w:tcPr>
            <w:tcW w:w="805" w:type="dxa"/>
          </w:tcPr>
          <w:p w14:paraId="109707C1"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0D1139A7"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8DD7A88"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13B29C75"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4629014E"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2E23EE25"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6FB27270" w14:textId="77777777" w:rsidTr="007C38B4">
        <w:tc>
          <w:tcPr>
            <w:tcW w:w="805" w:type="dxa"/>
          </w:tcPr>
          <w:p w14:paraId="7CD8C009"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224C0A57"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5A3562D4"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4D1D33D5"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745A63E4"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4AB72926"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60CDBCF3" w14:textId="77777777" w:rsidTr="007C38B4">
        <w:tc>
          <w:tcPr>
            <w:tcW w:w="8296" w:type="dxa"/>
            <w:gridSpan w:val="6"/>
          </w:tcPr>
          <w:p w14:paraId="2BDD3883"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159C4FEC" w14:textId="77777777" w:rsidTr="007C38B4">
        <w:tc>
          <w:tcPr>
            <w:tcW w:w="805" w:type="dxa"/>
          </w:tcPr>
          <w:p w14:paraId="4FD69B6E"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7715AD0A" w14:textId="77777777" w:rsidR="00FA6515" w:rsidRPr="002B7C52" w:rsidRDefault="00FA6515" w:rsidP="007C38B4">
            <w:pPr>
              <w:rPr>
                <w:rFonts w:ascii="宋体" w:eastAsia="宋体" w:hAnsi="宋体"/>
              </w:rPr>
            </w:pPr>
            <w:r w:rsidRPr="002B7C52">
              <w:rPr>
                <w:rFonts w:ascii="宋体" w:eastAsia="宋体" w:hAnsi="宋体" w:hint="eastAsia"/>
              </w:rPr>
              <w:t>可运行的系统</w:t>
            </w:r>
          </w:p>
        </w:tc>
      </w:tr>
      <w:tr w:rsidR="00FA6515" w14:paraId="1F8ADFA7" w14:textId="77777777" w:rsidTr="007C38B4">
        <w:tc>
          <w:tcPr>
            <w:tcW w:w="805" w:type="dxa"/>
          </w:tcPr>
          <w:p w14:paraId="28B2CACE"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6E1B11E8" w14:textId="77777777" w:rsidR="00FA6515" w:rsidRPr="002B7C52" w:rsidRDefault="00FA6515" w:rsidP="007C38B4">
            <w:pPr>
              <w:rPr>
                <w:rFonts w:ascii="宋体" w:eastAsia="宋体" w:hAnsi="宋体"/>
              </w:rPr>
            </w:pPr>
            <w:r w:rsidRPr="002B7C52">
              <w:rPr>
                <w:rFonts w:ascii="宋体" w:eastAsia="宋体" w:hAnsi="宋体" w:hint="eastAsia"/>
              </w:rPr>
              <w:t>从系统中获取原有系统的需求</w:t>
            </w:r>
          </w:p>
        </w:tc>
      </w:tr>
      <w:tr w:rsidR="00FA6515" w14:paraId="3714ACA8" w14:textId="77777777" w:rsidTr="007C38B4">
        <w:tc>
          <w:tcPr>
            <w:tcW w:w="805" w:type="dxa"/>
          </w:tcPr>
          <w:p w14:paraId="2DB2D293"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40452120" w14:textId="77777777" w:rsidR="00FA6515" w:rsidRPr="002B7C52" w:rsidRDefault="00FA6515" w:rsidP="007C38B4">
            <w:pPr>
              <w:rPr>
                <w:rFonts w:ascii="宋体" w:eastAsia="宋体" w:hAnsi="宋体"/>
              </w:rPr>
            </w:pPr>
            <w:r w:rsidRPr="002B7C52">
              <w:rPr>
                <w:rFonts w:ascii="宋体" w:eastAsia="宋体" w:hAnsi="宋体" w:hint="eastAsia"/>
              </w:rPr>
              <w:t>业务需求、功能需求</w:t>
            </w:r>
          </w:p>
        </w:tc>
      </w:tr>
    </w:tbl>
    <w:p w14:paraId="2F306F51" w14:textId="77777777" w:rsidR="00FA6515" w:rsidRDefault="00FA6515" w:rsidP="00FA6515"/>
    <w:p w14:paraId="702B386F" w14:textId="77777777" w:rsidR="00FA6515" w:rsidRPr="002B7C52" w:rsidRDefault="00FA6515" w:rsidP="00FA6515">
      <w:pPr>
        <w:pStyle w:val="6"/>
        <w:rPr>
          <w:rFonts w:ascii="宋体" w:eastAsia="宋体" w:hAnsi="宋体"/>
          <w:sz w:val="21"/>
          <w:szCs w:val="21"/>
        </w:rPr>
      </w:pPr>
      <w:bookmarkStart w:id="283" w:name="_Toc529710864"/>
      <w:bookmarkStart w:id="284" w:name="_Toc529711503"/>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.4</w:t>
      </w:r>
      <w:proofErr w:type="gramStart"/>
      <w:r w:rsidRPr="002B7C52">
        <w:rPr>
          <w:rFonts w:ascii="宋体" w:eastAsia="宋体" w:hAnsi="宋体" w:hint="eastAsia"/>
          <w:sz w:val="21"/>
          <w:szCs w:val="21"/>
        </w:rPr>
        <w:t>定义愿景和</w:t>
      </w:r>
      <w:proofErr w:type="gramEnd"/>
      <w:r w:rsidRPr="002B7C52">
        <w:rPr>
          <w:rFonts w:ascii="宋体" w:eastAsia="宋体" w:hAnsi="宋体" w:hint="eastAsia"/>
          <w:sz w:val="21"/>
          <w:szCs w:val="21"/>
        </w:rPr>
        <w:t>范围</w:t>
      </w:r>
      <w:bookmarkEnd w:id="283"/>
      <w:bookmarkEnd w:id="2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3C9F170" w14:textId="77777777" w:rsidTr="007C38B4">
        <w:tc>
          <w:tcPr>
            <w:tcW w:w="805" w:type="dxa"/>
          </w:tcPr>
          <w:p w14:paraId="4520FB80"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1D5D3D09"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CFB4C73"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FB0AADF"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679817B5"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50D26DC5"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0477D418" w14:textId="77777777" w:rsidTr="007C38B4">
        <w:tc>
          <w:tcPr>
            <w:tcW w:w="805" w:type="dxa"/>
          </w:tcPr>
          <w:p w14:paraId="65402B7A"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69D0E6B2"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0E2F32C7"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43BBB64A"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134CFEFD"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0BDEFC0A"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7ED9173E" w14:textId="77777777" w:rsidTr="007C38B4">
        <w:tc>
          <w:tcPr>
            <w:tcW w:w="8296" w:type="dxa"/>
            <w:gridSpan w:val="6"/>
          </w:tcPr>
          <w:p w14:paraId="041042A3"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1719FBB" w14:textId="77777777" w:rsidTr="007C38B4">
        <w:tc>
          <w:tcPr>
            <w:tcW w:w="805" w:type="dxa"/>
          </w:tcPr>
          <w:p w14:paraId="695D8FEB"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456727E0" w14:textId="77777777" w:rsidR="00FA6515" w:rsidRPr="002B7C52" w:rsidRDefault="00FA6515" w:rsidP="007C38B4">
            <w:pPr>
              <w:rPr>
                <w:rFonts w:ascii="宋体" w:eastAsia="宋体" w:hAnsi="宋体"/>
              </w:rPr>
            </w:pPr>
            <w:r w:rsidRPr="002B7C52">
              <w:rPr>
                <w:rFonts w:ascii="宋体" w:eastAsia="宋体" w:hAnsi="宋体" w:hint="eastAsia"/>
              </w:rPr>
              <w:t>业务需求、功能需求</w:t>
            </w:r>
          </w:p>
        </w:tc>
      </w:tr>
      <w:tr w:rsidR="00FA6515" w14:paraId="40F0EC6D" w14:textId="77777777" w:rsidTr="007C38B4">
        <w:tc>
          <w:tcPr>
            <w:tcW w:w="805" w:type="dxa"/>
          </w:tcPr>
          <w:p w14:paraId="1F099D3B"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4EE1A12C" w14:textId="77777777" w:rsidR="00FA6515" w:rsidRPr="002B7C52" w:rsidRDefault="00FA6515" w:rsidP="007C38B4">
            <w:pPr>
              <w:rPr>
                <w:rFonts w:ascii="宋体" w:eastAsia="宋体" w:hAnsi="宋体"/>
              </w:rPr>
            </w:pPr>
            <w:r w:rsidRPr="002B7C52">
              <w:rPr>
                <w:rFonts w:ascii="宋体" w:eastAsia="宋体" w:hAnsi="宋体" w:hint="eastAsia"/>
              </w:rPr>
              <w:t>从系统中获取原有系统的需求</w:t>
            </w:r>
          </w:p>
        </w:tc>
      </w:tr>
      <w:tr w:rsidR="00FA6515" w14:paraId="27D5B74F" w14:textId="77777777" w:rsidTr="007C38B4">
        <w:tc>
          <w:tcPr>
            <w:tcW w:w="805" w:type="dxa"/>
          </w:tcPr>
          <w:p w14:paraId="75AAEA76"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38F19B0B" w14:textId="77777777" w:rsidR="00FA6515" w:rsidRPr="002B7C52" w:rsidRDefault="00FA6515" w:rsidP="007C38B4">
            <w:pPr>
              <w:rPr>
                <w:rFonts w:ascii="宋体" w:eastAsia="宋体" w:hAnsi="宋体"/>
              </w:rPr>
            </w:pPr>
            <w:proofErr w:type="gramStart"/>
            <w:r w:rsidRPr="002B7C52">
              <w:rPr>
                <w:rFonts w:ascii="宋体" w:eastAsia="宋体" w:hAnsi="宋体" w:hint="eastAsia"/>
              </w:rPr>
              <w:t>愿景和</w:t>
            </w:r>
            <w:proofErr w:type="gramEnd"/>
            <w:r w:rsidRPr="002B7C52">
              <w:rPr>
                <w:rFonts w:ascii="宋体" w:eastAsia="宋体" w:hAnsi="宋体" w:hint="eastAsia"/>
              </w:rPr>
              <w:t>范围文档</w:t>
            </w:r>
          </w:p>
        </w:tc>
      </w:tr>
    </w:tbl>
    <w:p w14:paraId="4CE62206" w14:textId="77777777" w:rsidR="00FA6515" w:rsidRDefault="00FA6515" w:rsidP="00FA6515"/>
    <w:p w14:paraId="33B40F3B" w14:textId="77777777" w:rsidR="00FA6515" w:rsidRPr="002B7C52" w:rsidRDefault="00FA6515" w:rsidP="00FA6515">
      <w:pPr>
        <w:pStyle w:val="6"/>
        <w:rPr>
          <w:rFonts w:ascii="宋体" w:eastAsia="宋体" w:hAnsi="宋体"/>
          <w:sz w:val="21"/>
          <w:szCs w:val="21"/>
        </w:rPr>
      </w:pPr>
      <w:bookmarkStart w:id="285" w:name="_Toc529710865"/>
      <w:bookmarkStart w:id="286" w:name="_Toc529711504"/>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.5</w:t>
      </w:r>
      <w:r w:rsidRPr="002B7C52">
        <w:rPr>
          <w:rFonts w:ascii="宋体" w:eastAsia="宋体" w:hAnsi="宋体" w:hint="eastAsia"/>
          <w:sz w:val="21"/>
          <w:szCs w:val="21"/>
        </w:rPr>
        <w:t>选择用户代表</w:t>
      </w:r>
      <w:bookmarkEnd w:id="285"/>
      <w:bookmarkEnd w:id="28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26C95E4" w14:textId="77777777" w:rsidTr="007C38B4">
        <w:tc>
          <w:tcPr>
            <w:tcW w:w="805" w:type="dxa"/>
          </w:tcPr>
          <w:p w14:paraId="1DB9161D"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60921B8B"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037887F"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4D7C6AA5"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3914151B"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527A8C7E"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764F2104" w14:textId="77777777" w:rsidTr="007C38B4">
        <w:tc>
          <w:tcPr>
            <w:tcW w:w="805" w:type="dxa"/>
          </w:tcPr>
          <w:p w14:paraId="5ABF16AE"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6FD5FCA8"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7F4AA500"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6DA8E776"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03C47A74"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239A6CDD"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5F3C9FF4" w14:textId="77777777" w:rsidTr="007C38B4">
        <w:tc>
          <w:tcPr>
            <w:tcW w:w="8296" w:type="dxa"/>
            <w:gridSpan w:val="6"/>
          </w:tcPr>
          <w:p w14:paraId="54B28246"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22661B2" w14:textId="77777777" w:rsidTr="007C38B4">
        <w:tc>
          <w:tcPr>
            <w:tcW w:w="805" w:type="dxa"/>
          </w:tcPr>
          <w:p w14:paraId="33D13C64"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7D069F9E" w14:textId="77777777" w:rsidR="00FA6515" w:rsidRPr="002B7C52" w:rsidRDefault="00FA6515" w:rsidP="007C38B4">
            <w:pPr>
              <w:rPr>
                <w:rFonts w:ascii="宋体" w:eastAsia="宋体" w:hAnsi="宋体"/>
              </w:rPr>
            </w:pPr>
            <w:r w:rsidRPr="002B7C52">
              <w:rPr>
                <w:rFonts w:ascii="宋体" w:eastAsia="宋体" w:hAnsi="宋体" w:hint="eastAsia"/>
              </w:rPr>
              <w:t>用户类型及特点</w:t>
            </w:r>
          </w:p>
        </w:tc>
      </w:tr>
      <w:tr w:rsidR="00FA6515" w14:paraId="5F817D42" w14:textId="77777777" w:rsidTr="007C38B4">
        <w:tc>
          <w:tcPr>
            <w:tcW w:w="805" w:type="dxa"/>
          </w:tcPr>
          <w:p w14:paraId="157E8F5B"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334E578D" w14:textId="77777777" w:rsidR="00FA6515" w:rsidRPr="002B7C52" w:rsidRDefault="00FA6515" w:rsidP="007C38B4">
            <w:pPr>
              <w:rPr>
                <w:rFonts w:ascii="宋体" w:eastAsia="宋体" w:hAnsi="宋体"/>
              </w:rPr>
            </w:pPr>
            <w:r w:rsidRPr="002B7C52">
              <w:rPr>
                <w:rFonts w:ascii="宋体" w:eastAsia="宋体" w:hAnsi="宋体" w:hint="eastAsia"/>
              </w:rPr>
              <w:t>为每一类干系人选择合适的用户代表</w:t>
            </w:r>
          </w:p>
        </w:tc>
      </w:tr>
      <w:tr w:rsidR="00FA6515" w14:paraId="1C75F6CD" w14:textId="77777777" w:rsidTr="007C38B4">
        <w:tc>
          <w:tcPr>
            <w:tcW w:w="805" w:type="dxa"/>
          </w:tcPr>
          <w:p w14:paraId="05AF404C"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2F4245A1" w14:textId="77777777" w:rsidR="00FA6515" w:rsidRPr="002B7C52" w:rsidRDefault="00FA6515" w:rsidP="007C38B4">
            <w:pPr>
              <w:rPr>
                <w:rFonts w:ascii="宋体" w:eastAsia="宋体" w:hAnsi="宋体"/>
              </w:rPr>
            </w:pPr>
            <w:r w:rsidRPr="002B7C52">
              <w:rPr>
                <w:rFonts w:ascii="宋体" w:eastAsia="宋体" w:hAnsi="宋体" w:hint="eastAsia"/>
              </w:rPr>
              <w:t>用户代表</w:t>
            </w:r>
          </w:p>
        </w:tc>
      </w:tr>
    </w:tbl>
    <w:p w14:paraId="7489CA9F" w14:textId="77777777" w:rsidR="00FA6515" w:rsidRDefault="00FA6515" w:rsidP="00FA6515"/>
    <w:p w14:paraId="652F1FC9" w14:textId="77777777" w:rsidR="00FA6515" w:rsidRPr="002B7C52" w:rsidRDefault="00FA6515" w:rsidP="00FA6515">
      <w:pPr>
        <w:pStyle w:val="6"/>
        <w:rPr>
          <w:rFonts w:ascii="宋体" w:eastAsia="宋体" w:hAnsi="宋体"/>
          <w:sz w:val="21"/>
          <w:szCs w:val="21"/>
        </w:rPr>
      </w:pPr>
      <w:bookmarkStart w:id="287" w:name="_Toc529710866"/>
      <w:bookmarkStart w:id="288" w:name="_Toc529711505"/>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.6</w:t>
      </w:r>
      <w:r w:rsidRPr="002B7C52">
        <w:rPr>
          <w:rFonts w:ascii="宋体" w:eastAsia="宋体" w:hAnsi="宋体" w:hint="eastAsia"/>
          <w:sz w:val="21"/>
          <w:szCs w:val="21"/>
        </w:rPr>
        <w:t>访谈</w:t>
      </w:r>
      <w:bookmarkEnd w:id="287"/>
      <w:bookmarkEnd w:id="2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3EE8287" w14:textId="77777777" w:rsidTr="007C38B4">
        <w:tc>
          <w:tcPr>
            <w:tcW w:w="805" w:type="dxa"/>
          </w:tcPr>
          <w:p w14:paraId="5BE33CC2"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379EB70B"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5EE0EF4B"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76490954"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6AF7C9BC"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3F0312A1"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2343E45D" w14:textId="77777777" w:rsidTr="007C38B4">
        <w:tc>
          <w:tcPr>
            <w:tcW w:w="805" w:type="dxa"/>
          </w:tcPr>
          <w:p w14:paraId="20125F4B"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7BDE8999"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2351AC1E"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0F44C65B"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5C7A4129" w14:textId="77777777" w:rsidR="00FA6515" w:rsidRPr="002B7C52" w:rsidRDefault="00FA6515" w:rsidP="007C38B4">
            <w:pPr>
              <w:rPr>
                <w:rFonts w:ascii="宋体" w:eastAsia="宋体" w:hAnsi="宋体"/>
              </w:rPr>
            </w:pPr>
            <w:r w:rsidRPr="002B7C52">
              <w:rPr>
                <w:rFonts w:ascii="宋体" w:eastAsia="宋体" w:hAnsi="宋体"/>
              </w:rPr>
              <w:t>A</w:t>
            </w:r>
          </w:p>
        </w:tc>
        <w:tc>
          <w:tcPr>
            <w:tcW w:w="1499" w:type="dxa"/>
          </w:tcPr>
          <w:p w14:paraId="5922B343" w14:textId="77777777" w:rsidR="00FA6515" w:rsidRPr="002B7C52" w:rsidRDefault="00FA6515" w:rsidP="007C38B4">
            <w:pPr>
              <w:rPr>
                <w:rFonts w:ascii="宋体" w:eastAsia="宋体" w:hAnsi="宋体"/>
              </w:rPr>
            </w:pPr>
            <w:r w:rsidRPr="002B7C52">
              <w:rPr>
                <w:rFonts w:ascii="宋体" w:eastAsia="宋体" w:hAnsi="宋体"/>
              </w:rPr>
              <w:t>A</w:t>
            </w:r>
          </w:p>
        </w:tc>
      </w:tr>
      <w:tr w:rsidR="00FA6515" w14:paraId="551385F1" w14:textId="77777777" w:rsidTr="007C38B4">
        <w:tc>
          <w:tcPr>
            <w:tcW w:w="8296" w:type="dxa"/>
            <w:gridSpan w:val="6"/>
          </w:tcPr>
          <w:p w14:paraId="7E9C8126"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B6981E4" w14:textId="77777777" w:rsidTr="007C38B4">
        <w:tc>
          <w:tcPr>
            <w:tcW w:w="805" w:type="dxa"/>
          </w:tcPr>
          <w:p w14:paraId="69064132" w14:textId="77777777" w:rsidR="00FA6515" w:rsidRPr="002B7C52" w:rsidRDefault="00FA6515" w:rsidP="007C38B4">
            <w:pPr>
              <w:rPr>
                <w:rFonts w:ascii="宋体" w:eastAsia="宋体" w:hAnsi="宋体"/>
              </w:rPr>
            </w:pPr>
            <w:r w:rsidRPr="002B7C52">
              <w:rPr>
                <w:rFonts w:ascii="宋体" w:eastAsia="宋体" w:hAnsi="宋体" w:hint="eastAsia"/>
              </w:rPr>
              <w:lastRenderedPageBreak/>
              <w:t>输入</w:t>
            </w:r>
          </w:p>
        </w:tc>
        <w:tc>
          <w:tcPr>
            <w:tcW w:w="7491" w:type="dxa"/>
            <w:gridSpan w:val="5"/>
          </w:tcPr>
          <w:p w14:paraId="3000026B" w14:textId="77777777" w:rsidR="00FA6515" w:rsidRPr="002B7C52" w:rsidRDefault="00FA6515" w:rsidP="007C38B4">
            <w:pPr>
              <w:rPr>
                <w:rFonts w:ascii="宋体" w:eastAsia="宋体" w:hAnsi="宋体"/>
              </w:rPr>
            </w:pPr>
            <w:r w:rsidRPr="002B7C52">
              <w:rPr>
                <w:rFonts w:ascii="宋体" w:eastAsia="宋体" w:hAnsi="宋体" w:hint="eastAsia"/>
              </w:rPr>
              <w:t>访谈录音</w:t>
            </w:r>
          </w:p>
        </w:tc>
      </w:tr>
      <w:tr w:rsidR="00FA6515" w14:paraId="26F55291" w14:textId="77777777" w:rsidTr="007C38B4">
        <w:tc>
          <w:tcPr>
            <w:tcW w:w="805" w:type="dxa"/>
          </w:tcPr>
          <w:p w14:paraId="69A8B216"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07C4E0EB" w14:textId="77777777" w:rsidR="00FA6515" w:rsidRPr="002B7C52" w:rsidRDefault="00FA6515" w:rsidP="007C38B4">
            <w:pPr>
              <w:rPr>
                <w:rFonts w:ascii="宋体" w:eastAsia="宋体" w:hAnsi="宋体"/>
              </w:rPr>
            </w:pPr>
            <w:r w:rsidRPr="002B7C52">
              <w:rPr>
                <w:rFonts w:ascii="宋体" w:eastAsia="宋体" w:hAnsi="宋体" w:hint="eastAsia"/>
              </w:rPr>
              <w:t>访谈用户代表，并整理访谈录音</w:t>
            </w:r>
          </w:p>
        </w:tc>
      </w:tr>
      <w:tr w:rsidR="00FA6515" w14:paraId="6C007EB9" w14:textId="77777777" w:rsidTr="007C38B4">
        <w:tc>
          <w:tcPr>
            <w:tcW w:w="805" w:type="dxa"/>
          </w:tcPr>
          <w:p w14:paraId="2C6D4B2F"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77EA20FD" w14:textId="77777777" w:rsidR="00FA6515" w:rsidRPr="002B7C52" w:rsidRDefault="00FA6515" w:rsidP="007C38B4">
            <w:pPr>
              <w:rPr>
                <w:rFonts w:ascii="宋体" w:eastAsia="宋体" w:hAnsi="宋体"/>
              </w:rPr>
            </w:pPr>
            <w:r w:rsidRPr="002B7C52">
              <w:rPr>
                <w:rFonts w:ascii="宋体" w:eastAsia="宋体" w:hAnsi="宋体" w:hint="eastAsia"/>
              </w:rPr>
              <w:t>访谈记录</w:t>
            </w:r>
          </w:p>
        </w:tc>
      </w:tr>
    </w:tbl>
    <w:p w14:paraId="6A0A5FF0" w14:textId="77777777" w:rsidR="00FA6515" w:rsidRDefault="00FA6515" w:rsidP="00FA6515"/>
    <w:p w14:paraId="2B0F6736" w14:textId="77777777" w:rsidR="00FA6515" w:rsidRPr="002B7C52" w:rsidRDefault="00FA6515" w:rsidP="00FA6515">
      <w:pPr>
        <w:pStyle w:val="6"/>
        <w:rPr>
          <w:rFonts w:ascii="宋体" w:eastAsia="宋体" w:hAnsi="宋体"/>
          <w:sz w:val="21"/>
          <w:szCs w:val="21"/>
        </w:rPr>
      </w:pPr>
      <w:bookmarkStart w:id="289" w:name="_Toc529710867"/>
      <w:bookmarkStart w:id="290" w:name="_Toc529711506"/>
      <w:r w:rsidRPr="002B7C52">
        <w:rPr>
          <w:rFonts w:ascii="宋体" w:eastAsia="宋体" w:hAnsi="宋体"/>
          <w:sz w:val="21"/>
          <w:szCs w:val="21"/>
        </w:rPr>
        <w:t>3.1.4.</w:t>
      </w:r>
      <w:r>
        <w:rPr>
          <w:rFonts w:ascii="宋体" w:eastAsia="宋体" w:hAnsi="宋体" w:hint="eastAsia"/>
          <w:sz w:val="21"/>
          <w:szCs w:val="21"/>
        </w:rPr>
        <w:t>1</w:t>
      </w:r>
      <w:r w:rsidRPr="002B7C52">
        <w:rPr>
          <w:rFonts w:ascii="宋体" w:eastAsia="宋体" w:hAnsi="宋体"/>
          <w:sz w:val="21"/>
          <w:szCs w:val="21"/>
        </w:rPr>
        <w:t>.7</w:t>
      </w:r>
      <w:r w:rsidRPr="002B7C52">
        <w:rPr>
          <w:rFonts w:ascii="宋体" w:eastAsia="宋体" w:hAnsi="宋体" w:hint="eastAsia"/>
          <w:sz w:val="21"/>
          <w:szCs w:val="21"/>
        </w:rPr>
        <w:t>制作调查问卷</w:t>
      </w:r>
      <w:bookmarkEnd w:id="289"/>
      <w:bookmarkEnd w:id="2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F4D274B" w14:textId="77777777" w:rsidTr="007C38B4">
        <w:tc>
          <w:tcPr>
            <w:tcW w:w="805" w:type="dxa"/>
          </w:tcPr>
          <w:p w14:paraId="08F7411C"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10899562"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9348BA6"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3FDE17E0"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4646CB89"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24FB1479"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62F35B27" w14:textId="77777777" w:rsidTr="007C38B4">
        <w:tc>
          <w:tcPr>
            <w:tcW w:w="805" w:type="dxa"/>
          </w:tcPr>
          <w:p w14:paraId="5DE95112"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5AD7FDCC"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2B306848"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7B1D5E94"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30C25E76"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2BAE90BD"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7D05BC06" w14:textId="77777777" w:rsidTr="007C38B4">
        <w:tc>
          <w:tcPr>
            <w:tcW w:w="8296" w:type="dxa"/>
            <w:gridSpan w:val="6"/>
          </w:tcPr>
          <w:p w14:paraId="2CFCE5B9"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D74CA03" w14:textId="77777777" w:rsidTr="007C38B4">
        <w:tc>
          <w:tcPr>
            <w:tcW w:w="805" w:type="dxa"/>
          </w:tcPr>
          <w:p w14:paraId="600B3FDE"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2A9E1412" w14:textId="77777777" w:rsidR="00FA6515" w:rsidRPr="002B7C52" w:rsidRDefault="00FA6515" w:rsidP="007C38B4">
            <w:pPr>
              <w:rPr>
                <w:rFonts w:ascii="宋体" w:eastAsia="宋体" w:hAnsi="宋体"/>
              </w:rPr>
            </w:pPr>
            <w:r w:rsidRPr="002B7C52">
              <w:rPr>
                <w:rFonts w:ascii="宋体" w:eastAsia="宋体" w:hAnsi="宋体" w:hint="eastAsia"/>
              </w:rPr>
              <w:t>访谈记录</w:t>
            </w:r>
          </w:p>
        </w:tc>
      </w:tr>
      <w:tr w:rsidR="00FA6515" w14:paraId="0FDD7443" w14:textId="77777777" w:rsidTr="007C38B4">
        <w:tc>
          <w:tcPr>
            <w:tcW w:w="805" w:type="dxa"/>
          </w:tcPr>
          <w:p w14:paraId="547695E7"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64619D53" w14:textId="77777777" w:rsidR="00FA6515" w:rsidRPr="002B7C52" w:rsidRDefault="00FA6515" w:rsidP="007C38B4">
            <w:pPr>
              <w:rPr>
                <w:rFonts w:ascii="宋体" w:eastAsia="宋体" w:hAnsi="宋体"/>
              </w:rPr>
            </w:pPr>
            <w:r w:rsidRPr="002B7C52">
              <w:rPr>
                <w:rFonts w:ascii="宋体" w:eastAsia="宋体" w:hAnsi="宋体" w:hint="eastAsia"/>
              </w:rPr>
              <w:t>设计调查问卷</w:t>
            </w:r>
          </w:p>
        </w:tc>
      </w:tr>
      <w:tr w:rsidR="00FA6515" w14:paraId="160B6498" w14:textId="77777777" w:rsidTr="007C38B4">
        <w:tc>
          <w:tcPr>
            <w:tcW w:w="805" w:type="dxa"/>
          </w:tcPr>
          <w:p w14:paraId="3DC1F286"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5481E3C2" w14:textId="77777777" w:rsidR="00FA6515" w:rsidRPr="002B7C52" w:rsidRDefault="00FA6515" w:rsidP="007C38B4">
            <w:pPr>
              <w:rPr>
                <w:rFonts w:ascii="宋体" w:eastAsia="宋体" w:hAnsi="宋体"/>
              </w:rPr>
            </w:pPr>
            <w:r w:rsidRPr="002B7C52">
              <w:rPr>
                <w:rFonts w:ascii="宋体" w:eastAsia="宋体" w:hAnsi="宋体" w:hint="eastAsia"/>
              </w:rPr>
              <w:t>调查问卷</w:t>
            </w:r>
          </w:p>
        </w:tc>
      </w:tr>
    </w:tbl>
    <w:p w14:paraId="4E1EC9E6" w14:textId="77777777" w:rsidR="00FA6515" w:rsidRDefault="00FA6515" w:rsidP="00FA6515"/>
    <w:p w14:paraId="0E345C9E" w14:textId="77777777" w:rsidR="00FA6515" w:rsidRPr="002B7C52" w:rsidRDefault="00FA6515" w:rsidP="00FA6515">
      <w:pPr>
        <w:pStyle w:val="6"/>
        <w:rPr>
          <w:rFonts w:ascii="宋体" w:eastAsia="宋体" w:hAnsi="宋体"/>
          <w:sz w:val="21"/>
          <w:szCs w:val="21"/>
        </w:rPr>
      </w:pPr>
      <w:bookmarkStart w:id="291" w:name="_Toc529710868"/>
      <w:bookmarkStart w:id="292" w:name="_Toc529711507"/>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1</w:t>
      </w:r>
      <w:r w:rsidRPr="002B7C52">
        <w:rPr>
          <w:rFonts w:ascii="宋体" w:eastAsia="宋体" w:hAnsi="宋体"/>
          <w:sz w:val="21"/>
          <w:szCs w:val="21"/>
        </w:rPr>
        <w:t>.8</w:t>
      </w:r>
      <w:r w:rsidRPr="002B7C52">
        <w:rPr>
          <w:rFonts w:ascii="宋体" w:eastAsia="宋体" w:hAnsi="宋体" w:hint="eastAsia"/>
          <w:sz w:val="21"/>
          <w:szCs w:val="21"/>
        </w:rPr>
        <w:t>分发调查问卷</w:t>
      </w:r>
      <w:bookmarkEnd w:id="291"/>
      <w:bookmarkEnd w:id="2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0797F4F" w14:textId="77777777" w:rsidTr="007C38B4">
        <w:tc>
          <w:tcPr>
            <w:tcW w:w="805" w:type="dxa"/>
          </w:tcPr>
          <w:p w14:paraId="09D1C7A2"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4FE44819"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03AED468"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5174DC8"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4A0FCDBE"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5B54D4ED"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111F0FF4" w14:textId="77777777" w:rsidTr="007C38B4">
        <w:tc>
          <w:tcPr>
            <w:tcW w:w="805" w:type="dxa"/>
          </w:tcPr>
          <w:p w14:paraId="3015D32A"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5052C773"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12BA74C6"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161E9C49"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2F5E5385" w14:textId="77777777" w:rsidR="00FA6515" w:rsidRPr="002B7C52" w:rsidRDefault="00FA6515" w:rsidP="007C38B4">
            <w:pPr>
              <w:rPr>
                <w:rFonts w:ascii="宋体" w:eastAsia="宋体" w:hAnsi="宋体"/>
              </w:rPr>
            </w:pPr>
            <w:r w:rsidRPr="002B7C52">
              <w:rPr>
                <w:rFonts w:ascii="宋体" w:eastAsia="宋体" w:hAnsi="宋体"/>
              </w:rPr>
              <w:t>A</w:t>
            </w:r>
          </w:p>
        </w:tc>
        <w:tc>
          <w:tcPr>
            <w:tcW w:w="1499" w:type="dxa"/>
          </w:tcPr>
          <w:p w14:paraId="50B6D53B" w14:textId="77777777" w:rsidR="00FA6515" w:rsidRPr="002B7C52" w:rsidRDefault="00FA6515" w:rsidP="007C38B4">
            <w:pPr>
              <w:rPr>
                <w:rFonts w:ascii="宋体" w:eastAsia="宋体" w:hAnsi="宋体"/>
              </w:rPr>
            </w:pPr>
            <w:r w:rsidRPr="002B7C52">
              <w:rPr>
                <w:rFonts w:ascii="宋体" w:eastAsia="宋体" w:hAnsi="宋体"/>
              </w:rPr>
              <w:t>A</w:t>
            </w:r>
          </w:p>
        </w:tc>
      </w:tr>
      <w:tr w:rsidR="00FA6515" w14:paraId="5D6AC139" w14:textId="77777777" w:rsidTr="007C38B4">
        <w:tc>
          <w:tcPr>
            <w:tcW w:w="8296" w:type="dxa"/>
            <w:gridSpan w:val="6"/>
          </w:tcPr>
          <w:p w14:paraId="6FB3BD1C"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524A017D" w14:textId="77777777" w:rsidTr="007C38B4">
        <w:tc>
          <w:tcPr>
            <w:tcW w:w="805" w:type="dxa"/>
          </w:tcPr>
          <w:p w14:paraId="638390D4"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49580F26" w14:textId="77777777" w:rsidR="00FA6515" w:rsidRPr="002B7C52" w:rsidRDefault="00FA6515" w:rsidP="007C38B4">
            <w:pPr>
              <w:rPr>
                <w:rFonts w:ascii="宋体" w:eastAsia="宋体" w:hAnsi="宋体"/>
              </w:rPr>
            </w:pPr>
            <w:r w:rsidRPr="002B7C52">
              <w:rPr>
                <w:rFonts w:ascii="宋体" w:eastAsia="宋体" w:hAnsi="宋体" w:hint="eastAsia"/>
              </w:rPr>
              <w:t>调查问卷</w:t>
            </w:r>
          </w:p>
        </w:tc>
      </w:tr>
      <w:tr w:rsidR="00FA6515" w14:paraId="5BE3049A" w14:textId="77777777" w:rsidTr="007C38B4">
        <w:tc>
          <w:tcPr>
            <w:tcW w:w="805" w:type="dxa"/>
          </w:tcPr>
          <w:p w14:paraId="7C280CB2"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277C0546" w14:textId="77777777" w:rsidR="00FA6515" w:rsidRPr="002B7C52" w:rsidRDefault="00FA6515" w:rsidP="007C38B4">
            <w:pPr>
              <w:rPr>
                <w:rFonts w:ascii="宋体" w:eastAsia="宋体" w:hAnsi="宋体"/>
              </w:rPr>
            </w:pPr>
            <w:r w:rsidRPr="002B7C52">
              <w:rPr>
                <w:rFonts w:ascii="宋体" w:eastAsia="宋体" w:hAnsi="宋体" w:hint="eastAsia"/>
              </w:rPr>
              <w:t>发放调查问卷，并统计结果</w:t>
            </w:r>
          </w:p>
        </w:tc>
      </w:tr>
      <w:tr w:rsidR="00FA6515" w14:paraId="640CCC6E" w14:textId="77777777" w:rsidTr="007C38B4">
        <w:tc>
          <w:tcPr>
            <w:tcW w:w="805" w:type="dxa"/>
          </w:tcPr>
          <w:p w14:paraId="2F346E4C"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09783819" w14:textId="77777777" w:rsidR="00FA6515" w:rsidRPr="002B7C52" w:rsidRDefault="00FA6515" w:rsidP="007C38B4">
            <w:pPr>
              <w:rPr>
                <w:rFonts w:ascii="宋体" w:eastAsia="宋体" w:hAnsi="宋体"/>
              </w:rPr>
            </w:pPr>
            <w:r w:rsidRPr="002B7C52">
              <w:rPr>
                <w:rFonts w:ascii="宋体" w:eastAsia="宋体" w:hAnsi="宋体" w:hint="eastAsia"/>
              </w:rPr>
              <w:t>调查结果统计</w:t>
            </w:r>
          </w:p>
        </w:tc>
      </w:tr>
    </w:tbl>
    <w:p w14:paraId="5A0B7E63" w14:textId="77777777" w:rsidR="00FA6515" w:rsidRDefault="00FA6515" w:rsidP="00FA6515"/>
    <w:p w14:paraId="05FC816C" w14:textId="77777777" w:rsidR="00FA6515" w:rsidRPr="002B7C52" w:rsidRDefault="00FA6515" w:rsidP="00FA6515">
      <w:pPr>
        <w:pStyle w:val="5"/>
        <w:rPr>
          <w:rFonts w:ascii="宋体" w:eastAsia="宋体" w:hAnsi="宋体"/>
          <w:sz w:val="24"/>
          <w:szCs w:val="24"/>
        </w:rPr>
      </w:pPr>
      <w:bookmarkStart w:id="293" w:name="_Toc529710869"/>
      <w:bookmarkStart w:id="294" w:name="_Toc529711508"/>
      <w:r w:rsidRPr="002B7C52">
        <w:rPr>
          <w:rFonts w:ascii="宋体" w:eastAsia="宋体" w:hAnsi="宋体" w:hint="eastAsia"/>
          <w:sz w:val="24"/>
          <w:szCs w:val="24"/>
        </w:rPr>
        <w:t>3</w:t>
      </w:r>
      <w:r w:rsidRPr="002B7C52">
        <w:rPr>
          <w:rFonts w:ascii="宋体" w:eastAsia="宋体" w:hAnsi="宋体"/>
          <w:sz w:val="24"/>
          <w:szCs w:val="24"/>
        </w:rPr>
        <w:t>.1.4.</w:t>
      </w:r>
      <w:r>
        <w:rPr>
          <w:rFonts w:ascii="宋体" w:eastAsia="宋体" w:hAnsi="宋体" w:hint="eastAsia"/>
          <w:sz w:val="24"/>
          <w:szCs w:val="24"/>
        </w:rPr>
        <w:t>2</w:t>
      </w:r>
      <w:r w:rsidRPr="002B7C52">
        <w:rPr>
          <w:rFonts w:ascii="宋体" w:eastAsia="宋体" w:hAnsi="宋体" w:hint="eastAsia"/>
          <w:sz w:val="24"/>
          <w:szCs w:val="24"/>
        </w:rPr>
        <w:t>需求分析</w:t>
      </w:r>
      <w:bookmarkEnd w:id="293"/>
      <w:bookmarkEnd w:id="294"/>
    </w:p>
    <w:p w14:paraId="42FDBD76" w14:textId="77777777" w:rsidR="00FA6515" w:rsidRPr="002B7C52" w:rsidRDefault="00FA6515" w:rsidP="00FA6515">
      <w:pPr>
        <w:pStyle w:val="6"/>
        <w:rPr>
          <w:rFonts w:ascii="宋体" w:eastAsia="宋体" w:hAnsi="宋体"/>
          <w:sz w:val="21"/>
          <w:szCs w:val="21"/>
        </w:rPr>
      </w:pPr>
      <w:bookmarkStart w:id="295" w:name="_Toc529710870"/>
      <w:bookmarkStart w:id="296" w:name="_Toc529711509"/>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.1</w:t>
      </w:r>
      <w:r w:rsidRPr="002B7C52">
        <w:rPr>
          <w:rFonts w:ascii="宋体" w:eastAsia="宋体" w:hAnsi="宋体" w:hint="eastAsia"/>
          <w:sz w:val="21"/>
          <w:szCs w:val="21"/>
        </w:rPr>
        <w:t>应用环境建模</w:t>
      </w:r>
      <w:bookmarkEnd w:id="295"/>
      <w:bookmarkEnd w:id="2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2AC6E0C" w14:textId="77777777" w:rsidTr="007C38B4">
        <w:tc>
          <w:tcPr>
            <w:tcW w:w="805" w:type="dxa"/>
          </w:tcPr>
          <w:p w14:paraId="1B5A3EAC"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姓名</w:t>
            </w:r>
          </w:p>
        </w:tc>
        <w:tc>
          <w:tcPr>
            <w:tcW w:w="1498" w:type="dxa"/>
          </w:tcPr>
          <w:p w14:paraId="7023080D" w14:textId="77777777" w:rsidR="00FA6515" w:rsidRPr="002B7C52" w:rsidRDefault="00FA6515" w:rsidP="007C38B4">
            <w:pPr>
              <w:rPr>
                <w:rFonts w:ascii="宋体" w:eastAsia="宋体" w:hAnsi="宋体"/>
                <w:szCs w:val="21"/>
              </w:rPr>
            </w:pPr>
            <w:proofErr w:type="gramStart"/>
            <w:r w:rsidRPr="002B7C52">
              <w:rPr>
                <w:rFonts w:ascii="宋体" w:eastAsia="宋体" w:hAnsi="宋体" w:hint="eastAsia"/>
                <w:szCs w:val="21"/>
              </w:rPr>
              <w:t>郦哲聪</w:t>
            </w:r>
            <w:proofErr w:type="gramEnd"/>
          </w:p>
        </w:tc>
        <w:tc>
          <w:tcPr>
            <w:tcW w:w="1498" w:type="dxa"/>
          </w:tcPr>
          <w:p w14:paraId="0AF8C413"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冯一鸣</w:t>
            </w:r>
          </w:p>
        </w:tc>
        <w:tc>
          <w:tcPr>
            <w:tcW w:w="1498" w:type="dxa"/>
          </w:tcPr>
          <w:p w14:paraId="0486CF5E"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周德阳</w:t>
            </w:r>
          </w:p>
        </w:tc>
        <w:tc>
          <w:tcPr>
            <w:tcW w:w="1498" w:type="dxa"/>
          </w:tcPr>
          <w:p w14:paraId="42CE010C"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王飞钢</w:t>
            </w:r>
          </w:p>
        </w:tc>
        <w:tc>
          <w:tcPr>
            <w:tcW w:w="1499" w:type="dxa"/>
          </w:tcPr>
          <w:p w14:paraId="740AF02A"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刘乐威</w:t>
            </w:r>
          </w:p>
        </w:tc>
      </w:tr>
      <w:tr w:rsidR="00FA6515" w14:paraId="42CC88F2" w14:textId="77777777" w:rsidTr="007C38B4">
        <w:tc>
          <w:tcPr>
            <w:tcW w:w="805" w:type="dxa"/>
          </w:tcPr>
          <w:p w14:paraId="0C06A6B1"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职责</w:t>
            </w:r>
          </w:p>
        </w:tc>
        <w:tc>
          <w:tcPr>
            <w:tcW w:w="1498" w:type="dxa"/>
          </w:tcPr>
          <w:p w14:paraId="76359017" w14:textId="77777777" w:rsidR="00FA6515" w:rsidRPr="002B7C52" w:rsidRDefault="00FA6515" w:rsidP="007C38B4">
            <w:pPr>
              <w:rPr>
                <w:rFonts w:ascii="宋体" w:eastAsia="宋体" w:hAnsi="宋体"/>
                <w:szCs w:val="21"/>
              </w:rPr>
            </w:pPr>
            <w:r w:rsidRPr="002B7C52">
              <w:rPr>
                <w:rFonts w:ascii="宋体" w:eastAsia="宋体" w:hAnsi="宋体"/>
                <w:szCs w:val="21"/>
              </w:rPr>
              <w:t>I</w:t>
            </w:r>
          </w:p>
        </w:tc>
        <w:tc>
          <w:tcPr>
            <w:tcW w:w="1498" w:type="dxa"/>
          </w:tcPr>
          <w:p w14:paraId="7FE5C09B"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I</w:t>
            </w:r>
          </w:p>
        </w:tc>
        <w:tc>
          <w:tcPr>
            <w:tcW w:w="1498" w:type="dxa"/>
          </w:tcPr>
          <w:p w14:paraId="2C1AFD0F" w14:textId="77777777" w:rsidR="00FA6515" w:rsidRPr="002B7C52" w:rsidRDefault="00FA6515" w:rsidP="007C38B4">
            <w:pPr>
              <w:rPr>
                <w:rFonts w:ascii="宋体" w:eastAsia="宋体" w:hAnsi="宋体"/>
                <w:szCs w:val="21"/>
              </w:rPr>
            </w:pPr>
            <w:r w:rsidRPr="002B7C52">
              <w:rPr>
                <w:rFonts w:ascii="宋体" w:eastAsia="宋体" w:hAnsi="宋体"/>
                <w:szCs w:val="21"/>
              </w:rPr>
              <w:t>I</w:t>
            </w:r>
          </w:p>
        </w:tc>
        <w:tc>
          <w:tcPr>
            <w:tcW w:w="1498" w:type="dxa"/>
          </w:tcPr>
          <w:p w14:paraId="226B00F1" w14:textId="77777777" w:rsidR="00FA6515" w:rsidRPr="002B7C52" w:rsidRDefault="00FA6515" w:rsidP="007C38B4">
            <w:pPr>
              <w:rPr>
                <w:rFonts w:ascii="宋体" w:eastAsia="宋体" w:hAnsi="宋体"/>
                <w:szCs w:val="21"/>
              </w:rPr>
            </w:pPr>
            <w:r w:rsidRPr="002B7C52">
              <w:rPr>
                <w:rFonts w:ascii="宋体" w:eastAsia="宋体" w:hAnsi="宋体"/>
                <w:szCs w:val="21"/>
              </w:rPr>
              <w:t>R</w:t>
            </w:r>
          </w:p>
        </w:tc>
        <w:tc>
          <w:tcPr>
            <w:tcW w:w="1499" w:type="dxa"/>
          </w:tcPr>
          <w:p w14:paraId="7E0FE4E1" w14:textId="77777777" w:rsidR="00FA6515" w:rsidRPr="002B7C52" w:rsidRDefault="00FA6515" w:rsidP="007C38B4">
            <w:pPr>
              <w:rPr>
                <w:rFonts w:ascii="宋体" w:eastAsia="宋体" w:hAnsi="宋体"/>
                <w:szCs w:val="21"/>
              </w:rPr>
            </w:pPr>
            <w:r w:rsidRPr="002B7C52">
              <w:rPr>
                <w:rFonts w:ascii="宋体" w:eastAsia="宋体" w:hAnsi="宋体"/>
                <w:szCs w:val="21"/>
              </w:rPr>
              <w:t>I</w:t>
            </w:r>
          </w:p>
        </w:tc>
      </w:tr>
      <w:tr w:rsidR="00FA6515" w14:paraId="2E90AE58" w14:textId="77777777" w:rsidTr="007C38B4">
        <w:tc>
          <w:tcPr>
            <w:tcW w:w="8296" w:type="dxa"/>
            <w:gridSpan w:val="6"/>
          </w:tcPr>
          <w:p w14:paraId="3BAE7379"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w:t>
            </w:r>
            <w:r w:rsidRPr="002B7C52">
              <w:rPr>
                <w:rFonts w:ascii="宋体" w:eastAsia="宋体" w:hAnsi="宋体"/>
                <w:szCs w:val="21"/>
              </w:rPr>
              <w:t>R-负责人；A-辅助；I-通知）</w:t>
            </w:r>
          </w:p>
        </w:tc>
      </w:tr>
      <w:tr w:rsidR="00FA6515" w14:paraId="70F2E23A" w14:textId="77777777" w:rsidTr="007C38B4">
        <w:tc>
          <w:tcPr>
            <w:tcW w:w="805" w:type="dxa"/>
          </w:tcPr>
          <w:p w14:paraId="7F7D2115"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输入</w:t>
            </w:r>
          </w:p>
        </w:tc>
        <w:tc>
          <w:tcPr>
            <w:tcW w:w="7491" w:type="dxa"/>
            <w:gridSpan w:val="5"/>
          </w:tcPr>
          <w:p w14:paraId="7E6B2EE4"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原有系统</w:t>
            </w:r>
          </w:p>
        </w:tc>
      </w:tr>
      <w:tr w:rsidR="00FA6515" w14:paraId="47602DC3" w14:textId="77777777" w:rsidTr="007C38B4">
        <w:tc>
          <w:tcPr>
            <w:tcW w:w="805" w:type="dxa"/>
          </w:tcPr>
          <w:p w14:paraId="30DDBF96"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任务说明</w:t>
            </w:r>
          </w:p>
        </w:tc>
        <w:tc>
          <w:tcPr>
            <w:tcW w:w="7491" w:type="dxa"/>
            <w:gridSpan w:val="5"/>
          </w:tcPr>
          <w:p w14:paraId="460BA25A"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分析开发中的系统与外部实体之间的界限和接口</w:t>
            </w:r>
          </w:p>
        </w:tc>
      </w:tr>
      <w:tr w:rsidR="00FA6515" w14:paraId="53DC9EC6" w14:textId="77777777" w:rsidTr="007C38B4">
        <w:tc>
          <w:tcPr>
            <w:tcW w:w="805" w:type="dxa"/>
          </w:tcPr>
          <w:p w14:paraId="4FC86E3A"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输出</w:t>
            </w:r>
          </w:p>
        </w:tc>
        <w:tc>
          <w:tcPr>
            <w:tcW w:w="7491" w:type="dxa"/>
            <w:gridSpan w:val="5"/>
          </w:tcPr>
          <w:p w14:paraId="57397F7C" w14:textId="77777777" w:rsidR="00FA6515" w:rsidRPr="002B7C52" w:rsidRDefault="00FA6515" w:rsidP="007C38B4">
            <w:pPr>
              <w:rPr>
                <w:rFonts w:ascii="宋体" w:eastAsia="宋体" w:hAnsi="宋体"/>
                <w:szCs w:val="21"/>
              </w:rPr>
            </w:pPr>
            <w:r w:rsidRPr="002B7C52">
              <w:rPr>
                <w:rFonts w:ascii="宋体" w:eastAsia="宋体" w:hAnsi="宋体" w:hint="eastAsia"/>
                <w:szCs w:val="21"/>
              </w:rPr>
              <w:t>系统环境关系图</w:t>
            </w:r>
          </w:p>
        </w:tc>
      </w:tr>
    </w:tbl>
    <w:p w14:paraId="51C3ECE4" w14:textId="77777777" w:rsidR="00FA6515" w:rsidRDefault="00FA6515" w:rsidP="00FA6515">
      <w:r>
        <w:rPr>
          <w:rFonts w:hint="eastAsia"/>
        </w:rPr>
        <w:t xml:space="preserve"> </w:t>
      </w:r>
    </w:p>
    <w:p w14:paraId="6463D44C" w14:textId="77777777" w:rsidR="00FA6515" w:rsidRPr="002B7C52" w:rsidRDefault="00FA6515" w:rsidP="00FA6515">
      <w:pPr>
        <w:pStyle w:val="6"/>
        <w:rPr>
          <w:rFonts w:ascii="宋体" w:eastAsia="宋体" w:hAnsi="宋体"/>
          <w:sz w:val="21"/>
          <w:szCs w:val="21"/>
        </w:rPr>
      </w:pPr>
      <w:bookmarkStart w:id="297" w:name="_Toc529710871"/>
      <w:bookmarkStart w:id="298" w:name="_Toc529711510"/>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.2</w:t>
      </w:r>
      <w:r w:rsidRPr="002B7C52">
        <w:rPr>
          <w:rFonts w:ascii="宋体" w:eastAsia="宋体" w:hAnsi="宋体" w:hint="eastAsia"/>
          <w:sz w:val="21"/>
          <w:szCs w:val="21"/>
        </w:rPr>
        <w:t>界面原型制作</w:t>
      </w:r>
      <w:bookmarkEnd w:id="297"/>
      <w:bookmarkEnd w:id="2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68040C" w14:textId="77777777" w:rsidTr="007C38B4">
        <w:tc>
          <w:tcPr>
            <w:tcW w:w="805" w:type="dxa"/>
          </w:tcPr>
          <w:p w14:paraId="64D44FE8"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400A717D"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BB0AC10"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73C5D1FA"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071560E1"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5A32515B"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34031570" w14:textId="77777777" w:rsidTr="007C38B4">
        <w:tc>
          <w:tcPr>
            <w:tcW w:w="805" w:type="dxa"/>
          </w:tcPr>
          <w:p w14:paraId="4C702117"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04B25C4E"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498BD3DC"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144B6941"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2C119D49"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3ACBB59D"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20C3DBE7" w14:textId="77777777" w:rsidTr="007C38B4">
        <w:tc>
          <w:tcPr>
            <w:tcW w:w="8296" w:type="dxa"/>
            <w:gridSpan w:val="6"/>
          </w:tcPr>
          <w:p w14:paraId="755A3583" w14:textId="77777777" w:rsidR="00FA6515" w:rsidRPr="002B7C52" w:rsidRDefault="00FA6515" w:rsidP="007C38B4">
            <w:pPr>
              <w:rPr>
                <w:rFonts w:ascii="宋体" w:eastAsia="宋体" w:hAnsi="宋体"/>
              </w:rPr>
            </w:pPr>
            <w:r w:rsidRPr="002B7C52">
              <w:rPr>
                <w:rFonts w:ascii="宋体" w:eastAsia="宋体" w:hAnsi="宋体" w:hint="eastAsia"/>
              </w:rPr>
              <w:lastRenderedPageBreak/>
              <w:t>（</w:t>
            </w:r>
            <w:r w:rsidRPr="002B7C52">
              <w:rPr>
                <w:rFonts w:ascii="宋体" w:eastAsia="宋体" w:hAnsi="宋体"/>
              </w:rPr>
              <w:t>R-负责人；A-辅助；I-通知）</w:t>
            </w:r>
          </w:p>
        </w:tc>
      </w:tr>
      <w:tr w:rsidR="00FA6515" w14:paraId="3359D8CD" w14:textId="77777777" w:rsidTr="007C38B4">
        <w:tc>
          <w:tcPr>
            <w:tcW w:w="805" w:type="dxa"/>
          </w:tcPr>
          <w:p w14:paraId="14D7E365"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393B4F31" w14:textId="77777777" w:rsidR="00FA6515" w:rsidRPr="002B7C52" w:rsidRDefault="00FA6515" w:rsidP="007C38B4">
            <w:pPr>
              <w:rPr>
                <w:rFonts w:ascii="宋体" w:eastAsia="宋体" w:hAnsi="宋体"/>
              </w:rPr>
            </w:pPr>
            <w:r w:rsidRPr="002B7C52">
              <w:rPr>
                <w:rFonts w:ascii="宋体" w:eastAsia="宋体" w:hAnsi="宋体" w:hint="eastAsia"/>
              </w:rPr>
              <w:t>需求文档</w:t>
            </w:r>
          </w:p>
        </w:tc>
      </w:tr>
      <w:tr w:rsidR="00FA6515" w14:paraId="2BA152C5" w14:textId="77777777" w:rsidTr="007C38B4">
        <w:tc>
          <w:tcPr>
            <w:tcW w:w="805" w:type="dxa"/>
          </w:tcPr>
          <w:p w14:paraId="18DF0DB0"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401CCAEA" w14:textId="77777777" w:rsidR="00FA6515" w:rsidRPr="002B7C52" w:rsidRDefault="00FA6515" w:rsidP="007C38B4">
            <w:pPr>
              <w:rPr>
                <w:rFonts w:ascii="宋体" w:eastAsia="宋体" w:hAnsi="宋体"/>
              </w:rPr>
            </w:pPr>
            <w:r w:rsidRPr="002B7C52">
              <w:rPr>
                <w:rFonts w:ascii="宋体" w:eastAsia="宋体" w:hAnsi="宋体" w:hint="eastAsia"/>
              </w:rPr>
              <w:t>创建满足需求的系统界面原型</w:t>
            </w:r>
          </w:p>
        </w:tc>
      </w:tr>
      <w:tr w:rsidR="00FA6515" w14:paraId="3BC503DC" w14:textId="77777777" w:rsidTr="007C38B4">
        <w:tc>
          <w:tcPr>
            <w:tcW w:w="805" w:type="dxa"/>
          </w:tcPr>
          <w:p w14:paraId="66F10849"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47D7C59D" w14:textId="77777777" w:rsidR="00FA6515" w:rsidRPr="002B7C52" w:rsidRDefault="00FA6515" w:rsidP="007C38B4">
            <w:pPr>
              <w:rPr>
                <w:rFonts w:ascii="宋体" w:eastAsia="宋体" w:hAnsi="宋体"/>
              </w:rPr>
            </w:pPr>
            <w:r w:rsidRPr="002B7C52">
              <w:rPr>
                <w:rFonts w:ascii="宋体" w:eastAsia="宋体" w:hAnsi="宋体" w:hint="eastAsia"/>
              </w:rPr>
              <w:t>界面原型</w:t>
            </w:r>
          </w:p>
        </w:tc>
      </w:tr>
    </w:tbl>
    <w:p w14:paraId="1031D103" w14:textId="77777777" w:rsidR="00FA6515" w:rsidRDefault="00FA6515" w:rsidP="00FA6515"/>
    <w:p w14:paraId="622C1B82" w14:textId="77777777" w:rsidR="00FA6515" w:rsidRPr="002B7C52" w:rsidRDefault="00FA6515" w:rsidP="00FA6515">
      <w:pPr>
        <w:pStyle w:val="6"/>
        <w:rPr>
          <w:rFonts w:ascii="宋体" w:eastAsia="宋体" w:hAnsi="宋体"/>
          <w:sz w:val="21"/>
          <w:szCs w:val="21"/>
        </w:rPr>
      </w:pPr>
      <w:bookmarkStart w:id="299" w:name="_Toc529710872"/>
      <w:bookmarkStart w:id="300" w:name="_Toc529711511"/>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.3</w:t>
      </w:r>
      <w:r w:rsidRPr="002B7C52">
        <w:rPr>
          <w:rFonts w:ascii="宋体" w:eastAsia="宋体" w:hAnsi="宋体" w:hint="eastAsia"/>
          <w:sz w:val="21"/>
          <w:szCs w:val="21"/>
        </w:rPr>
        <w:t>需求优先级排序</w:t>
      </w:r>
      <w:bookmarkEnd w:id="299"/>
      <w:bookmarkEnd w:id="30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5DB8B0B" w14:textId="77777777" w:rsidTr="007C38B4">
        <w:tc>
          <w:tcPr>
            <w:tcW w:w="805" w:type="dxa"/>
          </w:tcPr>
          <w:p w14:paraId="512825A3"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0C38CF23"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7A6F1AEC"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1368CC31"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366E4267"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3EF631A6"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5255CE84" w14:textId="77777777" w:rsidTr="007C38B4">
        <w:tc>
          <w:tcPr>
            <w:tcW w:w="805" w:type="dxa"/>
          </w:tcPr>
          <w:p w14:paraId="5271E163"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75E07C3C"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400B11DE" w14:textId="77777777" w:rsidR="00FA6515" w:rsidRPr="002B7C52" w:rsidRDefault="00FA6515" w:rsidP="007C38B4">
            <w:pPr>
              <w:rPr>
                <w:rFonts w:ascii="宋体" w:eastAsia="宋体" w:hAnsi="宋体"/>
              </w:rPr>
            </w:pPr>
            <w:r w:rsidRPr="002B7C52">
              <w:rPr>
                <w:rFonts w:ascii="宋体" w:eastAsia="宋体" w:hAnsi="宋体" w:hint="eastAsia"/>
              </w:rPr>
              <w:t>I</w:t>
            </w:r>
          </w:p>
        </w:tc>
        <w:tc>
          <w:tcPr>
            <w:tcW w:w="1498" w:type="dxa"/>
          </w:tcPr>
          <w:p w14:paraId="03B94619"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75C2D564"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4E8152E4" w14:textId="77777777" w:rsidR="00FA6515" w:rsidRPr="002B7C52" w:rsidRDefault="00FA6515" w:rsidP="007C38B4">
            <w:pPr>
              <w:rPr>
                <w:rFonts w:ascii="宋体" w:eastAsia="宋体" w:hAnsi="宋体"/>
              </w:rPr>
            </w:pPr>
            <w:r w:rsidRPr="002B7C52">
              <w:rPr>
                <w:rFonts w:ascii="宋体" w:eastAsia="宋体" w:hAnsi="宋体"/>
              </w:rPr>
              <w:t>R</w:t>
            </w:r>
          </w:p>
        </w:tc>
      </w:tr>
      <w:tr w:rsidR="00FA6515" w14:paraId="00D03C5C" w14:textId="77777777" w:rsidTr="007C38B4">
        <w:tc>
          <w:tcPr>
            <w:tcW w:w="8296" w:type="dxa"/>
            <w:gridSpan w:val="6"/>
          </w:tcPr>
          <w:p w14:paraId="40E0880D"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CFF62F6" w14:textId="77777777" w:rsidTr="007C38B4">
        <w:tc>
          <w:tcPr>
            <w:tcW w:w="805" w:type="dxa"/>
          </w:tcPr>
          <w:p w14:paraId="4FA83C89"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04272692" w14:textId="77777777" w:rsidR="00FA6515" w:rsidRPr="002B7C52" w:rsidRDefault="00FA6515" w:rsidP="007C38B4">
            <w:pPr>
              <w:rPr>
                <w:rFonts w:ascii="宋体" w:eastAsia="宋体" w:hAnsi="宋体"/>
              </w:rPr>
            </w:pPr>
            <w:r w:rsidRPr="002B7C52">
              <w:rPr>
                <w:rFonts w:ascii="宋体" w:eastAsia="宋体" w:hAnsi="宋体" w:hint="eastAsia"/>
              </w:rPr>
              <w:t>需求文档</w:t>
            </w:r>
          </w:p>
        </w:tc>
      </w:tr>
      <w:tr w:rsidR="00FA6515" w14:paraId="72B72964" w14:textId="77777777" w:rsidTr="007C38B4">
        <w:tc>
          <w:tcPr>
            <w:tcW w:w="805" w:type="dxa"/>
          </w:tcPr>
          <w:p w14:paraId="1C8472DA"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2036D5DC" w14:textId="77777777" w:rsidR="00FA6515" w:rsidRPr="002B7C52" w:rsidRDefault="00FA6515" w:rsidP="007C38B4">
            <w:pPr>
              <w:rPr>
                <w:rFonts w:ascii="宋体" w:eastAsia="宋体" w:hAnsi="宋体"/>
              </w:rPr>
            </w:pPr>
            <w:r w:rsidRPr="002B7C52">
              <w:rPr>
                <w:rFonts w:ascii="宋体" w:eastAsia="宋体" w:hAnsi="宋体" w:hint="eastAsia"/>
              </w:rPr>
              <w:t>为需求调整优先级排序</w:t>
            </w:r>
          </w:p>
        </w:tc>
      </w:tr>
      <w:tr w:rsidR="00FA6515" w14:paraId="11E24803" w14:textId="77777777" w:rsidTr="007C38B4">
        <w:tc>
          <w:tcPr>
            <w:tcW w:w="805" w:type="dxa"/>
          </w:tcPr>
          <w:p w14:paraId="77BBE4AD"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7E40AAB8" w14:textId="77777777" w:rsidR="00FA6515" w:rsidRPr="002B7C52" w:rsidRDefault="00FA6515" w:rsidP="007C38B4">
            <w:pPr>
              <w:rPr>
                <w:rFonts w:ascii="宋体" w:eastAsia="宋体" w:hAnsi="宋体"/>
              </w:rPr>
            </w:pPr>
            <w:r w:rsidRPr="002B7C52">
              <w:rPr>
                <w:rFonts w:ascii="宋体" w:eastAsia="宋体" w:hAnsi="宋体" w:hint="eastAsia"/>
              </w:rPr>
              <w:t>有优先级排序的需求文档</w:t>
            </w:r>
          </w:p>
        </w:tc>
      </w:tr>
    </w:tbl>
    <w:p w14:paraId="30F1559C" w14:textId="77777777" w:rsidR="00FA6515" w:rsidRDefault="00FA6515" w:rsidP="00FA6515"/>
    <w:p w14:paraId="356E1631" w14:textId="77777777" w:rsidR="00FA6515" w:rsidRPr="002B7C52" w:rsidRDefault="00FA6515" w:rsidP="00FA6515">
      <w:pPr>
        <w:pStyle w:val="6"/>
        <w:rPr>
          <w:rFonts w:ascii="宋体" w:eastAsia="宋体" w:hAnsi="宋体"/>
          <w:sz w:val="21"/>
          <w:szCs w:val="21"/>
        </w:rPr>
      </w:pPr>
      <w:bookmarkStart w:id="301" w:name="_Toc529710873"/>
      <w:bookmarkStart w:id="302" w:name="_Toc529711512"/>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.4</w:t>
      </w:r>
      <w:r w:rsidRPr="002B7C52">
        <w:rPr>
          <w:rFonts w:ascii="宋体" w:eastAsia="宋体" w:hAnsi="宋体" w:hint="eastAsia"/>
          <w:sz w:val="21"/>
          <w:szCs w:val="21"/>
        </w:rPr>
        <w:t>数据字典</w:t>
      </w:r>
      <w:bookmarkEnd w:id="301"/>
      <w:bookmarkEnd w:id="3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19CE69D" w14:textId="77777777" w:rsidTr="007C38B4">
        <w:tc>
          <w:tcPr>
            <w:tcW w:w="805" w:type="dxa"/>
          </w:tcPr>
          <w:p w14:paraId="5B562B71"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13CD7F7F"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4DA0DEC3"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2F8EBE73"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122D12EE"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663BDD12"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2B3BF9AE" w14:textId="77777777" w:rsidTr="007C38B4">
        <w:tc>
          <w:tcPr>
            <w:tcW w:w="805" w:type="dxa"/>
          </w:tcPr>
          <w:p w14:paraId="1B47DE2B"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2F22D5E3"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66743D21"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145A08C3"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5D0ED849"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1D8C523F"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3AC8D262" w14:textId="77777777" w:rsidTr="007C38B4">
        <w:tc>
          <w:tcPr>
            <w:tcW w:w="8296" w:type="dxa"/>
            <w:gridSpan w:val="6"/>
          </w:tcPr>
          <w:p w14:paraId="36E643EE"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3B6B63FA" w14:textId="77777777" w:rsidTr="007C38B4">
        <w:tc>
          <w:tcPr>
            <w:tcW w:w="805" w:type="dxa"/>
          </w:tcPr>
          <w:p w14:paraId="453BDA09"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24285C58" w14:textId="77777777" w:rsidR="00FA6515" w:rsidRPr="002B7C52" w:rsidRDefault="00FA6515" w:rsidP="007C38B4">
            <w:pPr>
              <w:rPr>
                <w:rFonts w:ascii="宋体" w:eastAsia="宋体" w:hAnsi="宋体"/>
              </w:rPr>
            </w:pPr>
            <w:r w:rsidRPr="002B7C52">
              <w:rPr>
                <w:rFonts w:ascii="宋体" w:eastAsia="宋体" w:hAnsi="宋体" w:hint="eastAsia"/>
              </w:rPr>
              <w:t>需求文档</w:t>
            </w:r>
          </w:p>
        </w:tc>
      </w:tr>
      <w:tr w:rsidR="00FA6515" w14:paraId="2FFAB063" w14:textId="77777777" w:rsidTr="007C38B4">
        <w:tc>
          <w:tcPr>
            <w:tcW w:w="805" w:type="dxa"/>
          </w:tcPr>
          <w:p w14:paraId="21E736A7"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3E286D6C" w14:textId="77777777" w:rsidR="00FA6515" w:rsidRPr="002B7C52" w:rsidRDefault="00FA6515" w:rsidP="007C38B4">
            <w:pPr>
              <w:rPr>
                <w:rFonts w:ascii="宋体" w:eastAsia="宋体" w:hAnsi="宋体"/>
              </w:rPr>
            </w:pPr>
            <w:r w:rsidRPr="002B7C52">
              <w:rPr>
                <w:rFonts w:ascii="宋体" w:eastAsia="宋体" w:hAnsi="宋体" w:hint="eastAsia"/>
              </w:rPr>
              <w:t>为系统设计数据库表和数据字典</w:t>
            </w:r>
          </w:p>
        </w:tc>
      </w:tr>
      <w:tr w:rsidR="00FA6515" w14:paraId="044A14B4" w14:textId="77777777" w:rsidTr="007C38B4">
        <w:tc>
          <w:tcPr>
            <w:tcW w:w="805" w:type="dxa"/>
          </w:tcPr>
          <w:p w14:paraId="3F4D8BE0"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1CFBD5E9" w14:textId="77777777" w:rsidR="00FA6515" w:rsidRPr="002B7C52" w:rsidRDefault="00FA6515" w:rsidP="007C38B4">
            <w:pPr>
              <w:rPr>
                <w:rFonts w:ascii="宋体" w:eastAsia="宋体" w:hAnsi="宋体"/>
              </w:rPr>
            </w:pPr>
            <w:r w:rsidRPr="002B7C52">
              <w:rPr>
                <w:rFonts w:ascii="宋体" w:eastAsia="宋体" w:hAnsi="宋体" w:hint="eastAsia"/>
              </w:rPr>
              <w:t>数据字典</w:t>
            </w:r>
          </w:p>
        </w:tc>
      </w:tr>
    </w:tbl>
    <w:p w14:paraId="2908F4B0" w14:textId="77777777" w:rsidR="00FA6515" w:rsidRDefault="00FA6515" w:rsidP="00FA6515"/>
    <w:p w14:paraId="579FDFB9" w14:textId="77777777" w:rsidR="00FA6515" w:rsidRPr="002B7C52" w:rsidRDefault="00FA6515" w:rsidP="00FA6515">
      <w:pPr>
        <w:pStyle w:val="6"/>
        <w:rPr>
          <w:rFonts w:ascii="宋体" w:eastAsia="宋体" w:hAnsi="宋体"/>
          <w:sz w:val="21"/>
          <w:szCs w:val="21"/>
        </w:rPr>
      </w:pPr>
      <w:bookmarkStart w:id="303" w:name="_Toc529710874"/>
      <w:bookmarkStart w:id="304" w:name="_Toc529711513"/>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.5</w:t>
      </w:r>
      <w:r w:rsidRPr="002B7C52">
        <w:rPr>
          <w:rFonts w:ascii="宋体" w:eastAsia="宋体" w:hAnsi="宋体" w:hint="eastAsia"/>
          <w:sz w:val="21"/>
          <w:szCs w:val="21"/>
        </w:rPr>
        <w:t>需求建模</w:t>
      </w:r>
      <w:bookmarkEnd w:id="303"/>
      <w:bookmarkEnd w:id="3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19557BC" w14:textId="77777777" w:rsidTr="007C38B4">
        <w:tc>
          <w:tcPr>
            <w:tcW w:w="805" w:type="dxa"/>
          </w:tcPr>
          <w:p w14:paraId="2B56A99B"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36B55A47"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6552DC2"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CC94EC1"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01DF35CF"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6B1FE4B1"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77547A46" w14:textId="77777777" w:rsidTr="007C38B4">
        <w:tc>
          <w:tcPr>
            <w:tcW w:w="805" w:type="dxa"/>
          </w:tcPr>
          <w:p w14:paraId="19539467"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3670E35F"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23CF96F2"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6DDE76D0"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0A80EC8C"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0EFF6864"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035F5A16" w14:textId="77777777" w:rsidTr="007C38B4">
        <w:tc>
          <w:tcPr>
            <w:tcW w:w="8296" w:type="dxa"/>
            <w:gridSpan w:val="6"/>
          </w:tcPr>
          <w:p w14:paraId="7EE3C73D"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614F80DF" w14:textId="77777777" w:rsidTr="007C38B4">
        <w:tc>
          <w:tcPr>
            <w:tcW w:w="805" w:type="dxa"/>
          </w:tcPr>
          <w:p w14:paraId="7C0FB942"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02430CD2" w14:textId="77777777" w:rsidR="00FA6515" w:rsidRPr="002B7C52" w:rsidRDefault="00FA6515" w:rsidP="007C38B4">
            <w:pPr>
              <w:rPr>
                <w:rFonts w:ascii="宋体" w:eastAsia="宋体" w:hAnsi="宋体"/>
              </w:rPr>
            </w:pPr>
            <w:r w:rsidRPr="002B7C52">
              <w:rPr>
                <w:rFonts w:ascii="宋体" w:eastAsia="宋体" w:hAnsi="宋体" w:hint="eastAsia"/>
              </w:rPr>
              <w:t>需求用例初稿、系统流程图、数据流图</w:t>
            </w:r>
          </w:p>
        </w:tc>
      </w:tr>
      <w:tr w:rsidR="00FA6515" w14:paraId="495DA812" w14:textId="77777777" w:rsidTr="007C38B4">
        <w:tc>
          <w:tcPr>
            <w:tcW w:w="805" w:type="dxa"/>
          </w:tcPr>
          <w:p w14:paraId="420FC7C7"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726FE2D3" w14:textId="77777777" w:rsidR="00FA6515" w:rsidRPr="002B7C52" w:rsidRDefault="00FA6515" w:rsidP="007C38B4">
            <w:pPr>
              <w:rPr>
                <w:rFonts w:ascii="宋体" w:eastAsia="宋体" w:hAnsi="宋体"/>
              </w:rPr>
            </w:pPr>
            <w:r w:rsidRPr="002B7C52">
              <w:rPr>
                <w:rFonts w:ascii="宋体" w:eastAsia="宋体" w:hAnsi="宋体" w:hint="eastAsia"/>
              </w:rPr>
              <w:t>分析系统需求，创建需求用例</w:t>
            </w:r>
          </w:p>
        </w:tc>
      </w:tr>
      <w:tr w:rsidR="00FA6515" w14:paraId="296E2C5A" w14:textId="77777777" w:rsidTr="007C38B4">
        <w:tc>
          <w:tcPr>
            <w:tcW w:w="805" w:type="dxa"/>
          </w:tcPr>
          <w:p w14:paraId="29059847"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56AF982F" w14:textId="77777777" w:rsidR="00FA6515" w:rsidRPr="002B7C52" w:rsidRDefault="00FA6515" w:rsidP="007C38B4">
            <w:pPr>
              <w:rPr>
                <w:rFonts w:ascii="宋体" w:eastAsia="宋体" w:hAnsi="宋体"/>
              </w:rPr>
            </w:pPr>
            <w:r w:rsidRPr="002B7C52">
              <w:rPr>
                <w:rFonts w:ascii="宋体" w:eastAsia="宋体" w:hAnsi="宋体" w:hint="eastAsia"/>
              </w:rPr>
              <w:t>需求用例</w:t>
            </w:r>
          </w:p>
        </w:tc>
      </w:tr>
    </w:tbl>
    <w:p w14:paraId="02A8340B" w14:textId="77777777" w:rsidR="00FA6515" w:rsidRDefault="00FA6515" w:rsidP="00FA6515"/>
    <w:p w14:paraId="09E13815" w14:textId="77777777" w:rsidR="00FA6515" w:rsidRPr="002B7C52" w:rsidRDefault="00FA6515" w:rsidP="00FA6515">
      <w:pPr>
        <w:pStyle w:val="6"/>
        <w:rPr>
          <w:rFonts w:ascii="宋体" w:eastAsia="宋体" w:hAnsi="宋体"/>
          <w:sz w:val="21"/>
          <w:szCs w:val="21"/>
        </w:rPr>
      </w:pPr>
      <w:bookmarkStart w:id="305" w:name="_Toc529710875"/>
      <w:bookmarkStart w:id="306" w:name="_Toc529711514"/>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.6</w:t>
      </w:r>
      <w:r w:rsidRPr="002B7C52">
        <w:rPr>
          <w:rFonts w:ascii="宋体" w:eastAsia="宋体" w:hAnsi="宋体" w:hint="eastAsia"/>
          <w:sz w:val="21"/>
          <w:szCs w:val="21"/>
        </w:rPr>
        <w:t>分析可实现性</w:t>
      </w:r>
      <w:bookmarkEnd w:id="305"/>
      <w:bookmarkEnd w:id="30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C4D1A8A" w14:textId="77777777" w:rsidTr="007C38B4">
        <w:tc>
          <w:tcPr>
            <w:tcW w:w="805" w:type="dxa"/>
          </w:tcPr>
          <w:p w14:paraId="203125F2"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188974BF"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6C5084AF"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7FF2618"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42655A55"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45475322"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6FA3860A" w14:textId="77777777" w:rsidTr="007C38B4">
        <w:tc>
          <w:tcPr>
            <w:tcW w:w="805" w:type="dxa"/>
          </w:tcPr>
          <w:p w14:paraId="14FFFC26"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3B78F361"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2A1DA535"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4E57BB58"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16BAF7B0" w14:textId="77777777" w:rsidR="00FA6515" w:rsidRPr="002B7C52" w:rsidRDefault="00FA6515" w:rsidP="007C38B4">
            <w:pPr>
              <w:rPr>
                <w:rFonts w:ascii="宋体" w:eastAsia="宋体" w:hAnsi="宋体"/>
              </w:rPr>
            </w:pPr>
            <w:r w:rsidRPr="002B7C52">
              <w:rPr>
                <w:rFonts w:ascii="宋体" w:eastAsia="宋体" w:hAnsi="宋体"/>
              </w:rPr>
              <w:t>R</w:t>
            </w:r>
          </w:p>
        </w:tc>
        <w:tc>
          <w:tcPr>
            <w:tcW w:w="1499" w:type="dxa"/>
          </w:tcPr>
          <w:p w14:paraId="1DBCD0D0"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6F081A3B" w14:textId="77777777" w:rsidTr="007C38B4">
        <w:tc>
          <w:tcPr>
            <w:tcW w:w="8296" w:type="dxa"/>
            <w:gridSpan w:val="6"/>
          </w:tcPr>
          <w:p w14:paraId="6F5A1C99"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0438EF82" w14:textId="77777777" w:rsidTr="007C38B4">
        <w:tc>
          <w:tcPr>
            <w:tcW w:w="805" w:type="dxa"/>
          </w:tcPr>
          <w:p w14:paraId="24E344FE"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3DDA8BFB" w14:textId="77777777" w:rsidR="00FA6515" w:rsidRPr="002B7C52" w:rsidRDefault="00FA6515" w:rsidP="007C38B4">
            <w:pPr>
              <w:rPr>
                <w:rFonts w:ascii="宋体" w:eastAsia="宋体" w:hAnsi="宋体"/>
              </w:rPr>
            </w:pPr>
            <w:r w:rsidRPr="002B7C52">
              <w:rPr>
                <w:rFonts w:ascii="宋体" w:eastAsia="宋体" w:hAnsi="宋体" w:hint="eastAsia"/>
              </w:rPr>
              <w:t>业务需求、功能需求</w:t>
            </w:r>
          </w:p>
        </w:tc>
      </w:tr>
      <w:tr w:rsidR="00FA6515" w14:paraId="5B817813" w14:textId="77777777" w:rsidTr="007C38B4">
        <w:tc>
          <w:tcPr>
            <w:tcW w:w="805" w:type="dxa"/>
          </w:tcPr>
          <w:p w14:paraId="1749011B" w14:textId="77777777" w:rsidR="00FA6515" w:rsidRPr="002B7C52" w:rsidRDefault="00FA6515" w:rsidP="007C38B4">
            <w:pPr>
              <w:rPr>
                <w:rFonts w:ascii="宋体" w:eastAsia="宋体" w:hAnsi="宋体"/>
              </w:rPr>
            </w:pPr>
            <w:r w:rsidRPr="002B7C52">
              <w:rPr>
                <w:rFonts w:ascii="宋体" w:eastAsia="宋体" w:hAnsi="宋体" w:hint="eastAsia"/>
              </w:rPr>
              <w:lastRenderedPageBreak/>
              <w:t>任务说明</w:t>
            </w:r>
          </w:p>
        </w:tc>
        <w:tc>
          <w:tcPr>
            <w:tcW w:w="7491" w:type="dxa"/>
            <w:gridSpan w:val="5"/>
          </w:tcPr>
          <w:p w14:paraId="66BC2918" w14:textId="77777777" w:rsidR="00FA6515" w:rsidRPr="002B7C52" w:rsidRDefault="00FA6515" w:rsidP="007C38B4">
            <w:pPr>
              <w:rPr>
                <w:rFonts w:ascii="宋体" w:eastAsia="宋体" w:hAnsi="宋体"/>
              </w:rPr>
            </w:pPr>
            <w:r w:rsidRPr="002B7C52">
              <w:rPr>
                <w:rFonts w:ascii="宋体" w:eastAsia="宋体" w:hAnsi="宋体" w:hint="eastAsia"/>
              </w:rPr>
              <w:t>分析需求现阶段是否实现</w:t>
            </w:r>
          </w:p>
        </w:tc>
      </w:tr>
      <w:tr w:rsidR="00FA6515" w14:paraId="2258A165" w14:textId="77777777" w:rsidTr="007C38B4">
        <w:tc>
          <w:tcPr>
            <w:tcW w:w="805" w:type="dxa"/>
          </w:tcPr>
          <w:p w14:paraId="10E8627F"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3E1763B3" w14:textId="77777777" w:rsidR="00FA6515" w:rsidRPr="002B7C52" w:rsidRDefault="00FA6515" w:rsidP="007C38B4">
            <w:pPr>
              <w:rPr>
                <w:rFonts w:ascii="宋体" w:eastAsia="宋体" w:hAnsi="宋体"/>
              </w:rPr>
            </w:pPr>
            <w:proofErr w:type="gramStart"/>
            <w:r w:rsidRPr="002B7C52">
              <w:rPr>
                <w:rFonts w:ascii="宋体" w:eastAsia="宋体" w:hAnsi="宋体" w:hint="eastAsia"/>
              </w:rPr>
              <w:t>取出现</w:t>
            </w:r>
            <w:proofErr w:type="gramEnd"/>
            <w:r w:rsidRPr="002B7C52">
              <w:rPr>
                <w:rFonts w:ascii="宋体" w:eastAsia="宋体" w:hAnsi="宋体" w:hint="eastAsia"/>
              </w:rPr>
              <w:t>阶段不可实现的需求</w:t>
            </w:r>
          </w:p>
        </w:tc>
      </w:tr>
    </w:tbl>
    <w:p w14:paraId="3D347197" w14:textId="77777777" w:rsidR="00FA6515" w:rsidRDefault="00FA6515" w:rsidP="00FA6515"/>
    <w:p w14:paraId="1FF675CA" w14:textId="77777777" w:rsidR="00FA6515" w:rsidRPr="002B7C52" w:rsidRDefault="00FA6515" w:rsidP="00FA6515">
      <w:pPr>
        <w:pStyle w:val="6"/>
        <w:rPr>
          <w:rFonts w:ascii="宋体" w:eastAsia="宋体" w:hAnsi="宋体"/>
          <w:sz w:val="21"/>
          <w:szCs w:val="21"/>
        </w:rPr>
      </w:pPr>
      <w:bookmarkStart w:id="307" w:name="_Toc529710876"/>
      <w:bookmarkStart w:id="308" w:name="_Toc529711515"/>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.7</w:t>
      </w:r>
      <w:r w:rsidRPr="002B7C52">
        <w:rPr>
          <w:rFonts w:ascii="宋体" w:eastAsia="宋体" w:hAnsi="宋体" w:hint="eastAsia"/>
          <w:sz w:val="21"/>
          <w:szCs w:val="21"/>
        </w:rPr>
        <w:t>分析接口</w:t>
      </w:r>
      <w:bookmarkEnd w:id="307"/>
      <w:bookmarkEnd w:id="30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466CC63" w14:textId="77777777" w:rsidTr="007C38B4">
        <w:tc>
          <w:tcPr>
            <w:tcW w:w="805" w:type="dxa"/>
          </w:tcPr>
          <w:p w14:paraId="4D11883F"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34A4A5C4"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2B78119E"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3848A3D4"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55C1D627"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084183B8"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126E9AEB" w14:textId="77777777" w:rsidTr="007C38B4">
        <w:tc>
          <w:tcPr>
            <w:tcW w:w="805" w:type="dxa"/>
          </w:tcPr>
          <w:p w14:paraId="06BBC1B1"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6C0260F7" w14:textId="77777777" w:rsidR="00FA6515" w:rsidRPr="002B7C52" w:rsidRDefault="00FA6515" w:rsidP="007C38B4">
            <w:pPr>
              <w:rPr>
                <w:rFonts w:ascii="宋体" w:eastAsia="宋体" w:hAnsi="宋体"/>
              </w:rPr>
            </w:pPr>
            <w:r w:rsidRPr="002B7C52">
              <w:rPr>
                <w:rFonts w:ascii="宋体" w:eastAsia="宋体" w:hAnsi="宋体"/>
              </w:rPr>
              <w:t>R</w:t>
            </w:r>
          </w:p>
        </w:tc>
        <w:tc>
          <w:tcPr>
            <w:tcW w:w="1498" w:type="dxa"/>
          </w:tcPr>
          <w:p w14:paraId="324ED061"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149CDB67" w14:textId="77777777" w:rsidR="00FA6515" w:rsidRPr="002B7C52" w:rsidRDefault="00FA6515" w:rsidP="007C38B4">
            <w:pPr>
              <w:rPr>
                <w:rFonts w:ascii="宋体" w:eastAsia="宋体" w:hAnsi="宋体"/>
              </w:rPr>
            </w:pPr>
            <w:r w:rsidRPr="002B7C52">
              <w:rPr>
                <w:rFonts w:ascii="宋体" w:eastAsia="宋体" w:hAnsi="宋体"/>
              </w:rPr>
              <w:t>A</w:t>
            </w:r>
          </w:p>
        </w:tc>
        <w:tc>
          <w:tcPr>
            <w:tcW w:w="1498" w:type="dxa"/>
          </w:tcPr>
          <w:p w14:paraId="6099C0CE"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05867622" w14:textId="77777777" w:rsidR="00FA6515" w:rsidRPr="002B7C52" w:rsidRDefault="00FA6515" w:rsidP="007C38B4">
            <w:pPr>
              <w:rPr>
                <w:rFonts w:ascii="宋体" w:eastAsia="宋体" w:hAnsi="宋体"/>
              </w:rPr>
            </w:pPr>
            <w:r w:rsidRPr="002B7C52">
              <w:rPr>
                <w:rFonts w:ascii="宋体" w:eastAsia="宋体" w:hAnsi="宋体"/>
              </w:rPr>
              <w:t>I</w:t>
            </w:r>
          </w:p>
        </w:tc>
      </w:tr>
      <w:tr w:rsidR="00FA6515" w14:paraId="22891816" w14:textId="77777777" w:rsidTr="007C38B4">
        <w:tc>
          <w:tcPr>
            <w:tcW w:w="8296" w:type="dxa"/>
            <w:gridSpan w:val="6"/>
          </w:tcPr>
          <w:p w14:paraId="3839F56D"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2D20DBE4" w14:textId="77777777" w:rsidTr="007C38B4">
        <w:tc>
          <w:tcPr>
            <w:tcW w:w="805" w:type="dxa"/>
          </w:tcPr>
          <w:p w14:paraId="006DD465"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1079D659" w14:textId="77777777" w:rsidR="00FA6515" w:rsidRPr="002B7C52" w:rsidRDefault="00FA6515" w:rsidP="007C38B4">
            <w:pPr>
              <w:rPr>
                <w:rFonts w:ascii="宋体" w:eastAsia="宋体" w:hAnsi="宋体"/>
              </w:rPr>
            </w:pPr>
            <w:r w:rsidRPr="002B7C52">
              <w:rPr>
                <w:rFonts w:ascii="宋体" w:eastAsia="宋体" w:hAnsi="宋体" w:hint="eastAsia"/>
              </w:rPr>
              <w:t>业务需求、功能需求</w:t>
            </w:r>
          </w:p>
        </w:tc>
      </w:tr>
      <w:tr w:rsidR="00FA6515" w14:paraId="4AA44F3D" w14:textId="77777777" w:rsidTr="007C38B4">
        <w:tc>
          <w:tcPr>
            <w:tcW w:w="805" w:type="dxa"/>
          </w:tcPr>
          <w:p w14:paraId="60A08AB6"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09F65840" w14:textId="77777777" w:rsidR="00FA6515" w:rsidRPr="002B7C52" w:rsidRDefault="00FA6515" w:rsidP="007C38B4">
            <w:pPr>
              <w:rPr>
                <w:rFonts w:ascii="宋体" w:eastAsia="宋体" w:hAnsi="宋体"/>
              </w:rPr>
            </w:pPr>
            <w:r w:rsidRPr="002B7C52">
              <w:rPr>
                <w:rFonts w:ascii="宋体" w:eastAsia="宋体" w:hAnsi="宋体" w:hint="eastAsia"/>
              </w:rPr>
              <w:t>分析系统与外部环境的关系和接口</w:t>
            </w:r>
          </w:p>
        </w:tc>
      </w:tr>
      <w:tr w:rsidR="00FA6515" w14:paraId="7D9A2B17" w14:textId="77777777" w:rsidTr="007C38B4">
        <w:tc>
          <w:tcPr>
            <w:tcW w:w="805" w:type="dxa"/>
          </w:tcPr>
          <w:p w14:paraId="1C80B5A6"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10C556A8" w14:textId="77777777" w:rsidR="00FA6515" w:rsidRPr="002B7C52" w:rsidRDefault="00FA6515" w:rsidP="007C38B4">
            <w:pPr>
              <w:rPr>
                <w:rFonts w:ascii="宋体" w:eastAsia="宋体" w:hAnsi="宋体"/>
              </w:rPr>
            </w:pPr>
            <w:r w:rsidRPr="002B7C52">
              <w:rPr>
                <w:rFonts w:ascii="宋体" w:eastAsia="宋体" w:hAnsi="宋体" w:hint="eastAsia"/>
              </w:rPr>
              <w:t>接口分析文档</w:t>
            </w:r>
          </w:p>
        </w:tc>
      </w:tr>
    </w:tbl>
    <w:p w14:paraId="1E741D2D" w14:textId="77777777" w:rsidR="00FA6515" w:rsidRDefault="00FA6515" w:rsidP="00FA6515"/>
    <w:p w14:paraId="678FF8B9" w14:textId="77777777" w:rsidR="00FA6515" w:rsidRPr="002B7C52" w:rsidRDefault="00FA6515" w:rsidP="00FA6515">
      <w:pPr>
        <w:pStyle w:val="6"/>
        <w:rPr>
          <w:rFonts w:ascii="宋体" w:eastAsia="宋体" w:hAnsi="宋体"/>
          <w:sz w:val="21"/>
          <w:szCs w:val="21"/>
        </w:rPr>
      </w:pPr>
      <w:bookmarkStart w:id="309" w:name="_Toc529710877"/>
      <w:bookmarkStart w:id="310" w:name="_Toc529711516"/>
      <w:r w:rsidRPr="002B7C52">
        <w:rPr>
          <w:rFonts w:ascii="宋体" w:eastAsia="宋体" w:hAnsi="宋体" w:hint="eastAsia"/>
          <w:sz w:val="21"/>
          <w:szCs w:val="21"/>
        </w:rPr>
        <w:t>3</w:t>
      </w:r>
      <w:r w:rsidRPr="002B7C52">
        <w:rPr>
          <w:rFonts w:ascii="宋体" w:eastAsia="宋体" w:hAnsi="宋体"/>
          <w:sz w:val="21"/>
          <w:szCs w:val="21"/>
        </w:rPr>
        <w:t>.1.4.</w:t>
      </w:r>
      <w:r>
        <w:rPr>
          <w:rFonts w:ascii="宋体" w:eastAsia="宋体" w:hAnsi="宋体" w:hint="eastAsia"/>
          <w:sz w:val="21"/>
          <w:szCs w:val="21"/>
        </w:rPr>
        <w:t>2</w:t>
      </w:r>
      <w:r w:rsidRPr="002B7C52">
        <w:rPr>
          <w:rFonts w:ascii="宋体" w:eastAsia="宋体" w:hAnsi="宋体"/>
          <w:sz w:val="21"/>
          <w:szCs w:val="21"/>
        </w:rPr>
        <w:t>.8</w:t>
      </w:r>
      <w:r w:rsidRPr="002B7C52">
        <w:rPr>
          <w:rFonts w:ascii="宋体" w:eastAsia="宋体" w:hAnsi="宋体" w:hint="eastAsia"/>
          <w:sz w:val="21"/>
          <w:szCs w:val="21"/>
        </w:rPr>
        <w:t>将需求分配给子系统</w:t>
      </w:r>
      <w:bookmarkEnd w:id="309"/>
      <w:bookmarkEnd w:id="3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5F5B39C" w14:textId="77777777" w:rsidTr="007C38B4">
        <w:tc>
          <w:tcPr>
            <w:tcW w:w="805" w:type="dxa"/>
          </w:tcPr>
          <w:p w14:paraId="1945C5F3" w14:textId="77777777" w:rsidR="00FA6515" w:rsidRPr="002B7C52" w:rsidRDefault="00FA6515" w:rsidP="007C38B4">
            <w:pPr>
              <w:rPr>
                <w:rFonts w:ascii="宋体" w:eastAsia="宋体" w:hAnsi="宋体"/>
              </w:rPr>
            </w:pPr>
            <w:r w:rsidRPr="002B7C52">
              <w:rPr>
                <w:rFonts w:ascii="宋体" w:eastAsia="宋体" w:hAnsi="宋体" w:hint="eastAsia"/>
              </w:rPr>
              <w:t>姓名</w:t>
            </w:r>
          </w:p>
        </w:tc>
        <w:tc>
          <w:tcPr>
            <w:tcW w:w="1498" w:type="dxa"/>
          </w:tcPr>
          <w:p w14:paraId="24C7AE9B" w14:textId="77777777" w:rsidR="00FA6515" w:rsidRPr="002B7C52" w:rsidRDefault="00FA6515" w:rsidP="007C38B4">
            <w:pPr>
              <w:rPr>
                <w:rFonts w:ascii="宋体" w:eastAsia="宋体" w:hAnsi="宋体"/>
              </w:rPr>
            </w:pPr>
            <w:proofErr w:type="gramStart"/>
            <w:r w:rsidRPr="002B7C52">
              <w:rPr>
                <w:rFonts w:ascii="宋体" w:eastAsia="宋体" w:hAnsi="宋体" w:hint="eastAsia"/>
              </w:rPr>
              <w:t>郦哲聪</w:t>
            </w:r>
            <w:proofErr w:type="gramEnd"/>
          </w:p>
        </w:tc>
        <w:tc>
          <w:tcPr>
            <w:tcW w:w="1498" w:type="dxa"/>
          </w:tcPr>
          <w:p w14:paraId="1B82340C" w14:textId="77777777" w:rsidR="00FA6515" w:rsidRPr="002B7C52" w:rsidRDefault="00FA6515" w:rsidP="007C38B4">
            <w:pPr>
              <w:rPr>
                <w:rFonts w:ascii="宋体" w:eastAsia="宋体" w:hAnsi="宋体"/>
              </w:rPr>
            </w:pPr>
            <w:r w:rsidRPr="002B7C52">
              <w:rPr>
                <w:rFonts w:ascii="宋体" w:eastAsia="宋体" w:hAnsi="宋体" w:hint="eastAsia"/>
              </w:rPr>
              <w:t>冯一鸣</w:t>
            </w:r>
          </w:p>
        </w:tc>
        <w:tc>
          <w:tcPr>
            <w:tcW w:w="1498" w:type="dxa"/>
          </w:tcPr>
          <w:p w14:paraId="6D136BA0" w14:textId="77777777" w:rsidR="00FA6515" w:rsidRPr="002B7C52" w:rsidRDefault="00FA6515" w:rsidP="007C38B4">
            <w:pPr>
              <w:rPr>
                <w:rFonts w:ascii="宋体" w:eastAsia="宋体" w:hAnsi="宋体"/>
              </w:rPr>
            </w:pPr>
            <w:r w:rsidRPr="002B7C52">
              <w:rPr>
                <w:rFonts w:ascii="宋体" w:eastAsia="宋体" w:hAnsi="宋体" w:hint="eastAsia"/>
              </w:rPr>
              <w:t>周德阳</w:t>
            </w:r>
          </w:p>
        </w:tc>
        <w:tc>
          <w:tcPr>
            <w:tcW w:w="1498" w:type="dxa"/>
          </w:tcPr>
          <w:p w14:paraId="1D14CCF7" w14:textId="77777777" w:rsidR="00FA6515" w:rsidRPr="002B7C52" w:rsidRDefault="00FA6515" w:rsidP="007C38B4">
            <w:pPr>
              <w:rPr>
                <w:rFonts w:ascii="宋体" w:eastAsia="宋体" w:hAnsi="宋体"/>
              </w:rPr>
            </w:pPr>
            <w:r w:rsidRPr="002B7C52">
              <w:rPr>
                <w:rFonts w:ascii="宋体" w:eastAsia="宋体" w:hAnsi="宋体" w:hint="eastAsia"/>
              </w:rPr>
              <w:t>王飞钢</w:t>
            </w:r>
          </w:p>
        </w:tc>
        <w:tc>
          <w:tcPr>
            <w:tcW w:w="1499" w:type="dxa"/>
          </w:tcPr>
          <w:p w14:paraId="4207F2AD" w14:textId="77777777" w:rsidR="00FA6515" w:rsidRPr="002B7C52" w:rsidRDefault="00FA6515" w:rsidP="007C38B4">
            <w:pPr>
              <w:rPr>
                <w:rFonts w:ascii="宋体" w:eastAsia="宋体" w:hAnsi="宋体"/>
              </w:rPr>
            </w:pPr>
            <w:r w:rsidRPr="002B7C52">
              <w:rPr>
                <w:rFonts w:ascii="宋体" w:eastAsia="宋体" w:hAnsi="宋体" w:hint="eastAsia"/>
              </w:rPr>
              <w:t>刘乐威</w:t>
            </w:r>
          </w:p>
        </w:tc>
      </w:tr>
      <w:tr w:rsidR="00FA6515" w14:paraId="600153D8" w14:textId="77777777" w:rsidTr="007C38B4">
        <w:tc>
          <w:tcPr>
            <w:tcW w:w="805" w:type="dxa"/>
          </w:tcPr>
          <w:p w14:paraId="7DF83C90" w14:textId="77777777" w:rsidR="00FA6515" w:rsidRPr="002B7C52" w:rsidRDefault="00FA6515" w:rsidP="007C38B4">
            <w:pPr>
              <w:rPr>
                <w:rFonts w:ascii="宋体" w:eastAsia="宋体" w:hAnsi="宋体"/>
              </w:rPr>
            </w:pPr>
            <w:r w:rsidRPr="002B7C52">
              <w:rPr>
                <w:rFonts w:ascii="宋体" w:eastAsia="宋体" w:hAnsi="宋体" w:hint="eastAsia"/>
              </w:rPr>
              <w:t>职责</w:t>
            </w:r>
          </w:p>
        </w:tc>
        <w:tc>
          <w:tcPr>
            <w:tcW w:w="1498" w:type="dxa"/>
          </w:tcPr>
          <w:p w14:paraId="373858CC"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07B366F3"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08812DC8" w14:textId="77777777" w:rsidR="00FA6515" w:rsidRPr="002B7C52" w:rsidRDefault="00FA6515" w:rsidP="007C38B4">
            <w:pPr>
              <w:rPr>
                <w:rFonts w:ascii="宋体" w:eastAsia="宋体" w:hAnsi="宋体"/>
              </w:rPr>
            </w:pPr>
            <w:r w:rsidRPr="002B7C52">
              <w:rPr>
                <w:rFonts w:ascii="宋体" w:eastAsia="宋体" w:hAnsi="宋体"/>
              </w:rPr>
              <w:t>I</w:t>
            </w:r>
          </w:p>
        </w:tc>
        <w:tc>
          <w:tcPr>
            <w:tcW w:w="1498" w:type="dxa"/>
          </w:tcPr>
          <w:p w14:paraId="5EC5F94B" w14:textId="77777777" w:rsidR="00FA6515" w:rsidRPr="002B7C52" w:rsidRDefault="00FA6515" w:rsidP="007C38B4">
            <w:pPr>
              <w:rPr>
                <w:rFonts w:ascii="宋体" w:eastAsia="宋体" w:hAnsi="宋体"/>
              </w:rPr>
            </w:pPr>
            <w:r w:rsidRPr="002B7C52">
              <w:rPr>
                <w:rFonts w:ascii="宋体" w:eastAsia="宋体" w:hAnsi="宋体"/>
              </w:rPr>
              <w:t>I</w:t>
            </w:r>
          </w:p>
        </w:tc>
        <w:tc>
          <w:tcPr>
            <w:tcW w:w="1499" w:type="dxa"/>
          </w:tcPr>
          <w:p w14:paraId="6BF98F74" w14:textId="77777777" w:rsidR="00FA6515" w:rsidRPr="002B7C52" w:rsidRDefault="00FA6515" w:rsidP="007C38B4">
            <w:pPr>
              <w:rPr>
                <w:rFonts w:ascii="宋体" w:eastAsia="宋体" w:hAnsi="宋体"/>
              </w:rPr>
            </w:pPr>
            <w:r w:rsidRPr="002B7C52">
              <w:rPr>
                <w:rFonts w:ascii="宋体" w:eastAsia="宋体" w:hAnsi="宋体"/>
              </w:rPr>
              <w:t>R</w:t>
            </w:r>
          </w:p>
        </w:tc>
      </w:tr>
      <w:tr w:rsidR="00FA6515" w14:paraId="7A0D2106" w14:textId="77777777" w:rsidTr="007C38B4">
        <w:tc>
          <w:tcPr>
            <w:tcW w:w="8296" w:type="dxa"/>
            <w:gridSpan w:val="6"/>
          </w:tcPr>
          <w:p w14:paraId="2DFA654E" w14:textId="77777777" w:rsidR="00FA6515" w:rsidRPr="002B7C52" w:rsidRDefault="00FA6515" w:rsidP="007C38B4">
            <w:pPr>
              <w:rPr>
                <w:rFonts w:ascii="宋体" w:eastAsia="宋体" w:hAnsi="宋体"/>
              </w:rPr>
            </w:pPr>
            <w:r w:rsidRPr="002B7C52">
              <w:rPr>
                <w:rFonts w:ascii="宋体" w:eastAsia="宋体" w:hAnsi="宋体" w:hint="eastAsia"/>
              </w:rPr>
              <w:t>（</w:t>
            </w:r>
            <w:r w:rsidRPr="002B7C52">
              <w:rPr>
                <w:rFonts w:ascii="宋体" w:eastAsia="宋体" w:hAnsi="宋体"/>
              </w:rPr>
              <w:t>R-负责人；A-辅助；I-通知）</w:t>
            </w:r>
          </w:p>
        </w:tc>
      </w:tr>
      <w:tr w:rsidR="00FA6515" w14:paraId="71BB1495" w14:textId="77777777" w:rsidTr="007C38B4">
        <w:tc>
          <w:tcPr>
            <w:tcW w:w="805" w:type="dxa"/>
          </w:tcPr>
          <w:p w14:paraId="64B8CC27" w14:textId="77777777" w:rsidR="00FA6515" w:rsidRPr="002B7C52" w:rsidRDefault="00FA6515" w:rsidP="007C38B4">
            <w:pPr>
              <w:rPr>
                <w:rFonts w:ascii="宋体" w:eastAsia="宋体" w:hAnsi="宋体"/>
              </w:rPr>
            </w:pPr>
            <w:r w:rsidRPr="002B7C52">
              <w:rPr>
                <w:rFonts w:ascii="宋体" w:eastAsia="宋体" w:hAnsi="宋体" w:hint="eastAsia"/>
              </w:rPr>
              <w:t>输入</w:t>
            </w:r>
          </w:p>
        </w:tc>
        <w:tc>
          <w:tcPr>
            <w:tcW w:w="7491" w:type="dxa"/>
            <w:gridSpan w:val="5"/>
          </w:tcPr>
          <w:p w14:paraId="207CE071" w14:textId="77777777" w:rsidR="00FA6515" w:rsidRPr="002B7C52" w:rsidRDefault="00FA6515" w:rsidP="007C38B4">
            <w:pPr>
              <w:rPr>
                <w:rFonts w:ascii="宋体" w:eastAsia="宋体" w:hAnsi="宋体"/>
              </w:rPr>
            </w:pPr>
            <w:r w:rsidRPr="002B7C52">
              <w:rPr>
                <w:rFonts w:ascii="宋体" w:eastAsia="宋体" w:hAnsi="宋体" w:hint="eastAsia"/>
              </w:rPr>
              <w:t>业务需求、功能需求、原系统</w:t>
            </w:r>
          </w:p>
        </w:tc>
      </w:tr>
      <w:tr w:rsidR="00FA6515" w14:paraId="2CED20FA" w14:textId="77777777" w:rsidTr="007C38B4">
        <w:tc>
          <w:tcPr>
            <w:tcW w:w="805" w:type="dxa"/>
          </w:tcPr>
          <w:p w14:paraId="3111878C" w14:textId="77777777" w:rsidR="00FA6515" w:rsidRPr="002B7C52" w:rsidRDefault="00FA6515" w:rsidP="007C38B4">
            <w:pPr>
              <w:rPr>
                <w:rFonts w:ascii="宋体" w:eastAsia="宋体" w:hAnsi="宋体"/>
              </w:rPr>
            </w:pPr>
            <w:r w:rsidRPr="002B7C52">
              <w:rPr>
                <w:rFonts w:ascii="宋体" w:eastAsia="宋体" w:hAnsi="宋体" w:hint="eastAsia"/>
              </w:rPr>
              <w:t>任务说明</w:t>
            </w:r>
          </w:p>
        </w:tc>
        <w:tc>
          <w:tcPr>
            <w:tcW w:w="7491" w:type="dxa"/>
            <w:gridSpan w:val="5"/>
          </w:tcPr>
          <w:p w14:paraId="0889E399" w14:textId="77777777" w:rsidR="00FA6515" w:rsidRPr="002B7C52" w:rsidRDefault="00FA6515" w:rsidP="007C38B4">
            <w:pPr>
              <w:rPr>
                <w:rFonts w:ascii="宋体" w:eastAsia="宋体" w:hAnsi="宋体"/>
              </w:rPr>
            </w:pPr>
            <w:r w:rsidRPr="002B7C52">
              <w:rPr>
                <w:rFonts w:ascii="宋体" w:eastAsia="宋体" w:hAnsi="宋体" w:hint="eastAsia"/>
              </w:rPr>
              <w:t>将需求分配到系统子系统中</w:t>
            </w:r>
          </w:p>
        </w:tc>
      </w:tr>
      <w:tr w:rsidR="00FA6515" w14:paraId="0270B407" w14:textId="77777777" w:rsidTr="007C38B4">
        <w:tc>
          <w:tcPr>
            <w:tcW w:w="805" w:type="dxa"/>
          </w:tcPr>
          <w:p w14:paraId="2016D9BC" w14:textId="77777777" w:rsidR="00FA6515" w:rsidRPr="002B7C52" w:rsidRDefault="00FA6515" w:rsidP="007C38B4">
            <w:pPr>
              <w:rPr>
                <w:rFonts w:ascii="宋体" w:eastAsia="宋体" w:hAnsi="宋体"/>
              </w:rPr>
            </w:pPr>
            <w:r w:rsidRPr="002B7C52">
              <w:rPr>
                <w:rFonts w:ascii="宋体" w:eastAsia="宋体" w:hAnsi="宋体" w:hint="eastAsia"/>
              </w:rPr>
              <w:t>输出</w:t>
            </w:r>
          </w:p>
        </w:tc>
        <w:tc>
          <w:tcPr>
            <w:tcW w:w="7491" w:type="dxa"/>
            <w:gridSpan w:val="5"/>
          </w:tcPr>
          <w:p w14:paraId="27ABBCA4" w14:textId="77777777" w:rsidR="00FA6515" w:rsidRPr="002B7C52" w:rsidRDefault="00FA6515" w:rsidP="007C38B4">
            <w:pPr>
              <w:rPr>
                <w:rFonts w:ascii="宋体" w:eastAsia="宋体" w:hAnsi="宋体"/>
              </w:rPr>
            </w:pPr>
            <w:r w:rsidRPr="002B7C52">
              <w:rPr>
                <w:rFonts w:ascii="宋体" w:eastAsia="宋体" w:hAnsi="宋体" w:hint="eastAsia"/>
              </w:rPr>
              <w:t>层次方框图</w:t>
            </w:r>
          </w:p>
        </w:tc>
      </w:tr>
    </w:tbl>
    <w:p w14:paraId="38B718DB" w14:textId="77777777" w:rsidR="00FA6515" w:rsidRDefault="00FA6515" w:rsidP="00FA6515"/>
    <w:p w14:paraId="634158C2" w14:textId="77777777" w:rsidR="00FA6515" w:rsidRPr="00230A0E" w:rsidRDefault="00FA6515" w:rsidP="00FA6515">
      <w:pPr>
        <w:pStyle w:val="5"/>
        <w:rPr>
          <w:rFonts w:ascii="宋体" w:eastAsia="宋体" w:hAnsi="宋体"/>
          <w:sz w:val="24"/>
          <w:szCs w:val="24"/>
        </w:rPr>
      </w:pPr>
      <w:bookmarkStart w:id="311" w:name="_Toc529710878"/>
      <w:bookmarkStart w:id="312" w:name="_Toc529711517"/>
      <w:r w:rsidRPr="00230A0E">
        <w:rPr>
          <w:rFonts w:ascii="宋体" w:eastAsia="宋体" w:hAnsi="宋体" w:hint="eastAsia"/>
          <w:sz w:val="24"/>
          <w:szCs w:val="24"/>
        </w:rPr>
        <w:t>3</w:t>
      </w:r>
      <w:r w:rsidRPr="00230A0E">
        <w:rPr>
          <w:rFonts w:ascii="宋体" w:eastAsia="宋体" w:hAnsi="宋体"/>
          <w:sz w:val="24"/>
          <w:szCs w:val="24"/>
        </w:rPr>
        <w:t>.1.4.3</w:t>
      </w:r>
      <w:r w:rsidRPr="00230A0E">
        <w:rPr>
          <w:rFonts w:ascii="宋体" w:eastAsia="宋体" w:hAnsi="宋体" w:hint="eastAsia"/>
          <w:sz w:val="24"/>
          <w:szCs w:val="24"/>
        </w:rPr>
        <w:t>需求规格说明</w:t>
      </w:r>
      <w:bookmarkEnd w:id="311"/>
      <w:bookmarkEnd w:id="312"/>
    </w:p>
    <w:p w14:paraId="5CF6FB18" w14:textId="77777777" w:rsidR="00FA6515" w:rsidRPr="00230A0E" w:rsidRDefault="00FA6515" w:rsidP="00FA6515">
      <w:pPr>
        <w:pStyle w:val="6"/>
        <w:rPr>
          <w:rFonts w:ascii="宋体" w:eastAsia="宋体" w:hAnsi="宋体"/>
          <w:sz w:val="21"/>
          <w:szCs w:val="21"/>
        </w:rPr>
      </w:pPr>
      <w:bookmarkStart w:id="313" w:name="_Toc529710879"/>
      <w:bookmarkStart w:id="314" w:name="_Toc529711518"/>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w:t>
      </w:r>
      <w:r w:rsidRPr="00230A0E">
        <w:rPr>
          <w:rFonts w:ascii="宋体" w:eastAsia="宋体" w:hAnsi="宋体" w:hint="eastAsia"/>
          <w:sz w:val="21"/>
          <w:szCs w:val="21"/>
        </w:rPr>
        <w:t>1明确需求来源</w:t>
      </w:r>
      <w:bookmarkEnd w:id="313"/>
      <w:bookmarkEnd w:id="3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D09A9B6" w14:textId="77777777" w:rsidTr="007C38B4">
        <w:tc>
          <w:tcPr>
            <w:tcW w:w="805" w:type="dxa"/>
          </w:tcPr>
          <w:p w14:paraId="0A0BA1C9"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B4A5C3B"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EC136D2"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05610C01"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7716439F"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C2D32FC"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708597FA" w14:textId="77777777" w:rsidTr="007C38B4">
        <w:tc>
          <w:tcPr>
            <w:tcW w:w="805" w:type="dxa"/>
          </w:tcPr>
          <w:p w14:paraId="56C0A5D9"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37A763E7"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2BB0683D"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99BC567"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7F0C0B5"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4A1DB3C0"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18C82BD5" w14:textId="77777777" w:rsidTr="007C38B4">
        <w:tc>
          <w:tcPr>
            <w:tcW w:w="8296" w:type="dxa"/>
            <w:gridSpan w:val="6"/>
          </w:tcPr>
          <w:p w14:paraId="502439BF"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E776C3F" w14:textId="77777777" w:rsidTr="007C38B4">
        <w:tc>
          <w:tcPr>
            <w:tcW w:w="805" w:type="dxa"/>
          </w:tcPr>
          <w:p w14:paraId="52463CE1"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6B9A6DE9" w14:textId="77777777" w:rsidR="00FA6515" w:rsidRPr="00230A0E" w:rsidRDefault="00FA6515" w:rsidP="007C38B4">
            <w:pPr>
              <w:rPr>
                <w:rFonts w:ascii="宋体" w:eastAsia="宋体" w:hAnsi="宋体"/>
              </w:rPr>
            </w:pPr>
            <w:r w:rsidRPr="00230A0E">
              <w:rPr>
                <w:rFonts w:ascii="宋体" w:eastAsia="宋体" w:hAnsi="宋体" w:hint="eastAsia"/>
              </w:rPr>
              <w:t>业务需求、功能需求</w:t>
            </w:r>
          </w:p>
        </w:tc>
      </w:tr>
      <w:tr w:rsidR="00FA6515" w14:paraId="1678A6F8" w14:textId="77777777" w:rsidTr="007C38B4">
        <w:tc>
          <w:tcPr>
            <w:tcW w:w="805" w:type="dxa"/>
          </w:tcPr>
          <w:p w14:paraId="6680763D"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6944FBB1" w14:textId="77777777" w:rsidR="00FA6515" w:rsidRPr="00230A0E" w:rsidRDefault="00FA6515" w:rsidP="007C38B4">
            <w:pPr>
              <w:rPr>
                <w:rFonts w:ascii="宋体" w:eastAsia="宋体" w:hAnsi="宋体"/>
              </w:rPr>
            </w:pPr>
            <w:r w:rsidRPr="00230A0E">
              <w:rPr>
                <w:rFonts w:ascii="宋体" w:eastAsia="宋体" w:hAnsi="宋体" w:hint="eastAsia"/>
              </w:rPr>
              <w:t>分析需求的来源，以明确需求的有效性</w:t>
            </w:r>
          </w:p>
        </w:tc>
      </w:tr>
      <w:tr w:rsidR="00FA6515" w14:paraId="39D3C7C9" w14:textId="77777777" w:rsidTr="007C38B4">
        <w:tc>
          <w:tcPr>
            <w:tcW w:w="805" w:type="dxa"/>
          </w:tcPr>
          <w:p w14:paraId="2DAA40A0"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77E0D5E" w14:textId="77777777" w:rsidR="00FA6515" w:rsidRPr="00230A0E" w:rsidRDefault="00FA6515" w:rsidP="007C38B4">
            <w:pPr>
              <w:rPr>
                <w:rFonts w:ascii="宋体" w:eastAsia="宋体" w:hAnsi="宋体"/>
              </w:rPr>
            </w:pPr>
            <w:r w:rsidRPr="00230A0E">
              <w:rPr>
                <w:rFonts w:ascii="宋体" w:eastAsia="宋体" w:hAnsi="宋体" w:hint="eastAsia"/>
              </w:rPr>
              <w:t>明确的需求文档</w:t>
            </w:r>
          </w:p>
        </w:tc>
      </w:tr>
    </w:tbl>
    <w:p w14:paraId="0CA42E95" w14:textId="77777777" w:rsidR="00FA6515" w:rsidRDefault="00FA6515" w:rsidP="00FA6515"/>
    <w:p w14:paraId="119BC553" w14:textId="77777777" w:rsidR="00FA6515" w:rsidRPr="00230A0E" w:rsidRDefault="00FA6515" w:rsidP="00FA6515">
      <w:pPr>
        <w:pStyle w:val="6"/>
        <w:rPr>
          <w:rFonts w:ascii="宋体" w:eastAsia="宋体" w:hAnsi="宋体"/>
          <w:sz w:val="21"/>
          <w:szCs w:val="21"/>
        </w:rPr>
      </w:pPr>
      <w:bookmarkStart w:id="315" w:name="_Toc529710880"/>
      <w:bookmarkStart w:id="316" w:name="_Toc529711519"/>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.2</w:t>
      </w:r>
      <w:r w:rsidRPr="00230A0E">
        <w:rPr>
          <w:rFonts w:ascii="宋体" w:eastAsia="宋体" w:hAnsi="宋体" w:hint="eastAsia"/>
          <w:sz w:val="21"/>
          <w:szCs w:val="21"/>
        </w:rPr>
        <w:t>为每个需求分配唯一标识</w:t>
      </w:r>
      <w:bookmarkEnd w:id="315"/>
      <w:bookmarkEnd w:id="3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5176B4E" w14:textId="77777777" w:rsidTr="007C38B4">
        <w:tc>
          <w:tcPr>
            <w:tcW w:w="805" w:type="dxa"/>
          </w:tcPr>
          <w:p w14:paraId="1FEDC7AA"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00117551"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8CE4C83"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5D5A1E3F"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65474A80"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7B01F4C0"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7B49E6F8" w14:textId="77777777" w:rsidTr="007C38B4">
        <w:tc>
          <w:tcPr>
            <w:tcW w:w="805" w:type="dxa"/>
          </w:tcPr>
          <w:p w14:paraId="3E7C450F"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4072335B"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7828FAE7"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572E6FBF"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B81C7BB"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2CD82681"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6504E5E8" w14:textId="77777777" w:rsidTr="007C38B4">
        <w:tc>
          <w:tcPr>
            <w:tcW w:w="8296" w:type="dxa"/>
            <w:gridSpan w:val="6"/>
          </w:tcPr>
          <w:p w14:paraId="5D2EBC91"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48EF4CC7" w14:textId="77777777" w:rsidTr="007C38B4">
        <w:tc>
          <w:tcPr>
            <w:tcW w:w="805" w:type="dxa"/>
          </w:tcPr>
          <w:p w14:paraId="07F4F051" w14:textId="77777777" w:rsidR="00FA6515" w:rsidRPr="00230A0E" w:rsidRDefault="00FA6515" w:rsidP="007C38B4">
            <w:pPr>
              <w:rPr>
                <w:rFonts w:ascii="宋体" w:eastAsia="宋体" w:hAnsi="宋体"/>
              </w:rPr>
            </w:pPr>
            <w:r w:rsidRPr="00230A0E">
              <w:rPr>
                <w:rFonts w:ascii="宋体" w:eastAsia="宋体" w:hAnsi="宋体" w:hint="eastAsia"/>
              </w:rPr>
              <w:lastRenderedPageBreak/>
              <w:t>输入</w:t>
            </w:r>
          </w:p>
        </w:tc>
        <w:tc>
          <w:tcPr>
            <w:tcW w:w="7491" w:type="dxa"/>
            <w:gridSpan w:val="5"/>
          </w:tcPr>
          <w:p w14:paraId="5AB410A4" w14:textId="77777777" w:rsidR="00FA6515" w:rsidRPr="00230A0E" w:rsidRDefault="00FA6515" w:rsidP="007C38B4">
            <w:pPr>
              <w:rPr>
                <w:rFonts w:ascii="宋体" w:eastAsia="宋体" w:hAnsi="宋体"/>
              </w:rPr>
            </w:pPr>
            <w:r w:rsidRPr="00230A0E">
              <w:rPr>
                <w:rFonts w:ascii="宋体" w:eastAsia="宋体" w:hAnsi="宋体" w:hint="eastAsia"/>
              </w:rPr>
              <w:t>明确的功能需求</w:t>
            </w:r>
          </w:p>
        </w:tc>
      </w:tr>
      <w:tr w:rsidR="00FA6515" w14:paraId="72224041" w14:textId="77777777" w:rsidTr="007C38B4">
        <w:trPr>
          <w:trHeight w:val="58"/>
        </w:trPr>
        <w:tc>
          <w:tcPr>
            <w:tcW w:w="805" w:type="dxa"/>
          </w:tcPr>
          <w:p w14:paraId="1F614909"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723B9078" w14:textId="77777777" w:rsidR="00FA6515" w:rsidRPr="00230A0E" w:rsidRDefault="00FA6515" w:rsidP="007C38B4">
            <w:pPr>
              <w:rPr>
                <w:rFonts w:ascii="宋体" w:eastAsia="宋体" w:hAnsi="宋体"/>
              </w:rPr>
            </w:pPr>
            <w:r w:rsidRPr="00230A0E">
              <w:rPr>
                <w:rFonts w:ascii="宋体" w:eastAsia="宋体" w:hAnsi="宋体" w:hint="eastAsia"/>
              </w:rPr>
              <w:t>整理需求，为需求分配唯一的标识以区分。</w:t>
            </w:r>
          </w:p>
        </w:tc>
      </w:tr>
      <w:tr w:rsidR="00FA6515" w14:paraId="5795211E" w14:textId="77777777" w:rsidTr="007C38B4">
        <w:tc>
          <w:tcPr>
            <w:tcW w:w="805" w:type="dxa"/>
          </w:tcPr>
          <w:p w14:paraId="2707F6C6"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792D8D3" w14:textId="77777777" w:rsidR="00FA6515" w:rsidRPr="00230A0E" w:rsidRDefault="00FA6515" w:rsidP="007C38B4">
            <w:pPr>
              <w:rPr>
                <w:rFonts w:ascii="宋体" w:eastAsia="宋体" w:hAnsi="宋体"/>
              </w:rPr>
            </w:pPr>
            <w:r w:rsidRPr="00230A0E">
              <w:rPr>
                <w:rFonts w:ascii="宋体" w:eastAsia="宋体" w:hAnsi="宋体" w:hint="eastAsia"/>
              </w:rPr>
              <w:t>需求说明文档</w:t>
            </w:r>
          </w:p>
        </w:tc>
      </w:tr>
    </w:tbl>
    <w:p w14:paraId="0F246F84" w14:textId="77777777" w:rsidR="00FA6515" w:rsidRDefault="00FA6515" w:rsidP="00FA6515"/>
    <w:p w14:paraId="03D6D8D9" w14:textId="77777777" w:rsidR="00FA6515" w:rsidRPr="00230A0E" w:rsidRDefault="00FA6515" w:rsidP="00FA6515">
      <w:pPr>
        <w:pStyle w:val="6"/>
        <w:rPr>
          <w:rFonts w:ascii="宋体" w:eastAsia="宋体" w:hAnsi="宋体"/>
          <w:sz w:val="21"/>
          <w:szCs w:val="21"/>
        </w:rPr>
      </w:pPr>
      <w:bookmarkStart w:id="317" w:name="_Toc529710881"/>
      <w:bookmarkStart w:id="318" w:name="_Toc529711520"/>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.3</w:t>
      </w:r>
      <w:r w:rsidRPr="00230A0E">
        <w:rPr>
          <w:rFonts w:ascii="宋体" w:eastAsia="宋体" w:hAnsi="宋体" w:hint="eastAsia"/>
          <w:sz w:val="21"/>
          <w:szCs w:val="21"/>
        </w:rPr>
        <w:t>记录业务规则</w:t>
      </w:r>
      <w:bookmarkEnd w:id="317"/>
      <w:bookmarkEnd w:id="3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E1242F2" w14:textId="77777777" w:rsidTr="007C38B4">
        <w:tc>
          <w:tcPr>
            <w:tcW w:w="805" w:type="dxa"/>
          </w:tcPr>
          <w:p w14:paraId="6449B1A8"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A31560A"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51BEBFEF"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1DD608DF"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371F0CB5"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3D375059"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2BC2B1E9" w14:textId="77777777" w:rsidTr="007C38B4">
        <w:tc>
          <w:tcPr>
            <w:tcW w:w="805" w:type="dxa"/>
          </w:tcPr>
          <w:p w14:paraId="6D9F04DE"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088AB961"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CF6741C"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5D14704"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689E2D0E"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173372AA"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36F3D80F" w14:textId="77777777" w:rsidTr="007C38B4">
        <w:tc>
          <w:tcPr>
            <w:tcW w:w="8296" w:type="dxa"/>
            <w:gridSpan w:val="6"/>
          </w:tcPr>
          <w:p w14:paraId="672FFC6D"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C8F123E" w14:textId="77777777" w:rsidTr="007C38B4">
        <w:tc>
          <w:tcPr>
            <w:tcW w:w="805" w:type="dxa"/>
          </w:tcPr>
          <w:p w14:paraId="43B497F5"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02366A0C" w14:textId="77777777" w:rsidR="00FA6515" w:rsidRPr="00230A0E" w:rsidRDefault="00FA6515" w:rsidP="007C38B4">
            <w:pPr>
              <w:rPr>
                <w:rFonts w:ascii="宋体" w:eastAsia="宋体" w:hAnsi="宋体"/>
              </w:rPr>
            </w:pPr>
          </w:p>
        </w:tc>
      </w:tr>
      <w:tr w:rsidR="00FA6515" w14:paraId="5F84897B" w14:textId="77777777" w:rsidTr="007C38B4">
        <w:trPr>
          <w:trHeight w:val="58"/>
        </w:trPr>
        <w:tc>
          <w:tcPr>
            <w:tcW w:w="805" w:type="dxa"/>
          </w:tcPr>
          <w:p w14:paraId="17BBC419"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195EA8F5" w14:textId="77777777" w:rsidR="00FA6515" w:rsidRPr="00230A0E" w:rsidRDefault="00FA6515" w:rsidP="007C38B4">
            <w:pPr>
              <w:rPr>
                <w:rFonts w:ascii="宋体" w:eastAsia="宋体" w:hAnsi="宋体"/>
              </w:rPr>
            </w:pPr>
            <w:r w:rsidRPr="00230A0E">
              <w:rPr>
                <w:rFonts w:ascii="宋体" w:eastAsia="宋体" w:hAnsi="宋体" w:hint="eastAsia"/>
              </w:rPr>
              <w:t>整理并记录过程中的业务规则，用以下次开发</w:t>
            </w:r>
          </w:p>
        </w:tc>
      </w:tr>
      <w:tr w:rsidR="00FA6515" w14:paraId="4118BE41" w14:textId="77777777" w:rsidTr="007C38B4">
        <w:tc>
          <w:tcPr>
            <w:tcW w:w="805" w:type="dxa"/>
          </w:tcPr>
          <w:p w14:paraId="7A9B22A6"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2C8D3AE2" w14:textId="77777777" w:rsidR="00FA6515" w:rsidRPr="00230A0E" w:rsidRDefault="00FA6515" w:rsidP="007C38B4">
            <w:pPr>
              <w:rPr>
                <w:rFonts w:ascii="宋体" w:eastAsia="宋体" w:hAnsi="宋体"/>
              </w:rPr>
            </w:pPr>
            <w:r w:rsidRPr="00230A0E">
              <w:rPr>
                <w:rFonts w:ascii="宋体" w:eastAsia="宋体" w:hAnsi="宋体" w:hint="eastAsia"/>
              </w:rPr>
              <w:t>业务规则文档</w:t>
            </w:r>
          </w:p>
        </w:tc>
      </w:tr>
    </w:tbl>
    <w:p w14:paraId="6D478865" w14:textId="77777777" w:rsidR="00FA6515" w:rsidRDefault="00FA6515" w:rsidP="00FA6515"/>
    <w:p w14:paraId="6C488127" w14:textId="77777777" w:rsidR="00FA6515" w:rsidRPr="00230A0E" w:rsidRDefault="00FA6515" w:rsidP="00FA6515">
      <w:pPr>
        <w:pStyle w:val="6"/>
        <w:rPr>
          <w:rFonts w:ascii="宋体" w:eastAsia="宋体" w:hAnsi="宋体"/>
          <w:sz w:val="21"/>
          <w:szCs w:val="21"/>
        </w:rPr>
      </w:pPr>
      <w:bookmarkStart w:id="319" w:name="_Toc529710882"/>
      <w:bookmarkStart w:id="320" w:name="_Toc529711521"/>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.4</w:t>
      </w:r>
      <w:r w:rsidRPr="00230A0E">
        <w:rPr>
          <w:rFonts w:ascii="宋体" w:eastAsia="宋体" w:hAnsi="宋体" w:hint="eastAsia"/>
          <w:sz w:val="21"/>
          <w:szCs w:val="21"/>
        </w:rPr>
        <w:t>记录非功能需求</w:t>
      </w:r>
      <w:bookmarkEnd w:id="319"/>
      <w:bookmarkEnd w:id="3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3C5703F" w14:textId="77777777" w:rsidTr="007C38B4">
        <w:tc>
          <w:tcPr>
            <w:tcW w:w="805" w:type="dxa"/>
          </w:tcPr>
          <w:p w14:paraId="348F95C0"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0370C5D7"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862697A"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127532C8"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3529E4BE"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3392ECF"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2D5F2430" w14:textId="77777777" w:rsidTr="007C38B4">
        <w:tc>
          <w:tcPr>
            <w:tcW w:w="805" w:type="dxa"/>
          </w:tcPr>
          <w:p w14:paraId="287011CE"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E67DB68"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159213D"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735CEFC2"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F66D412" w14:textId="77777777" w:rsidR="00FA6515" w:rsidRPr="00230A0E" w:rsidRDefault="00FA6515" w:rsidP="007C38B4">
            <w:pPr>
              <w:rPr>
                <w:rFonts w:ascii="宋体" w:eastAsia="宋体" w:hAnsi="宋体"/>
              </w:rPr>
            </w:pPr>
            <w:r w:rsidRPr="00230A0E">
              <w:rPr>
                <w:rFonts w:ascii="宋体" w:eastAsia="宋体" w:hAnsi="宋体"/>
              </w:rPr>
              <w:t>R</w:t>
            </w:r>
          </w:p>
        </w:tc>
        <w:tc>
          <w:tcPr>
            <w:tcW w:w="1499" w:type="dxa"/>
          </w:tcPr>
          <w:p w14:paraId="36E29446"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20D9200A" w14:textId="77777777" w:rsidTr="007C38B4">
        <w:tc>
          <w:tcPr>
            <w:tcW w:w="8296" w:type="dxa"/>
            <w:gridSpan w:val="6"/>
          </w:tcPr>
          <w:p w14:paraId="35FC0859"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BDDF9BF" w14:textId="77777777" w:rsidTr="007C38B4">
        <w:tc>
          <w:tcPr>
            <w:tcW w:w="805" w:type="dxa"/>
          </w:tcPr>
          <w:p w14:paraId="44AEF414"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06D671F2" w14:textId="77777777" w:rsidR="00FA6515" w:rsidRPr="00230A0E" w:rsidRDefault="00FA6515" w:rsidP="007C38B4">
            <w:pPr>
              <w:rPr>
                <w:rFonts w:ascii="宋体" w:eastAsia="宋体" w:hAnsi="宋体"/>
              </w:rPr>
            </w:pPr>
            <w:r w:rsidRPr="00230A0E">
              <w:rPr>
                <w:rFonts w:ascii="宋体" w:eastAsia="宋体" w:hAnsi="宋体" w:hint="eastAsia"/>
              </w:rPr>
              <w:t>业务需求、功能需求、原系统</w:t>
            </w:r>
          </w:p>
        </w:tc>
      </w:tr>
      <w:tr w:rsidR="00FA6515" w14:paraId="5F08F4C2" w14:textId="77777777" w:rsidTr="007C38B4">
        <w:trPr>
          <w:trHeight w:val="58"/>
        </w:trPr>
        <w:tc>
          <w:tcPr>
            <w:tcW w:w="805" w:type="dxa"/>
          </w:tcPr>
          <w:p w14:paraId="3DC3145D"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7FF116E9" w14:textId="77777777" w:rsidR="00FA6515" w:rsidRPr="00230A0E" w:rsidRDefault="00FA6515" w:rsidP="007C38B4">
            <w:pPr>
              <w:rPr>
                <w:rFonts w:ascii="宋体" w:eastAsia="宋体" w:hAnsi="宋体"/>
              </w:rPr>
            </w:pPr>
            <w:r w:rsidRPr="00230A0E">
              <w:rPr>
                <w:rFonts w:ascii="宋体" w:eastAsia="宋体" w:hAnsi="宋体" w:hint="eastAsia"/>
              </w:rPr>
              <w:t>分析并整理系统中的非功能需求</w:t>
            </w:r>
          </w:p>
        </w:tc>
      </w:tr>
      <w:tr w:rsidR="00FA6515" w14:paraId="2710F403" w14:textId="77777777" w:rsidTr="007C38B4">
        <w:tc>
          <w:tcPr>
            <w:tcW w:w="805" w:type="dxa"/>
          </w:tcPr>
          <w:p w14:paraId="75A2AA17"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C64189B" w14:textId="77777777" w:rsidR="00FA6515" w:rsidRPr="00230A0E" w:rsidRDefault="00FA6515" w:rsidP="007C38B4">
            <w:pPr>
              <w:rPr>
                <w:rFonts w:ascii="宋体" w:eastAsia="宋体" w:hAnsi="宋体"/>
              </w:rPr>
            </w:pPr>
            <w:r w:rsidRPr="00230A0E">
              <w:rPr>
                <w:rFonts w:ascii="宋体" w:eastAsia="宋体" w:hAnsi="宋体" w:hint="eastAsia"/>
              </w:rPr>
              <w:t>非需求说明文档</w:t>
            </w:r>
          </w:p>
        </w:tc>
      </w:tr>
    </w:tbl>
    <w:p w14:paraId="506DDAC0" w14:textId="77777777" w:rsidR="00FA6515" w:rsidRDefault="00FA6515" w:rsidP="00FA6515"/>
    <w:p w14:paraId="216DD26A" w14:textId="77777777" w:rsidR="00FA6515" w:rsidRPr="00230A0E" w:rsidRDefault="00FA6515" w:rsidP="00FA6515">
      <w:pPr>
        <w:pStyle w:val="6"/>
        <w:rPr>
          <w:rFonts w:ascii="宋体" w:eastAsia="宋体" w:hAnsi="宋体"/>
          <w:sz w:val="21"/>
          <w:szCs w:val="21"/>
        </w:rPr>
      </w:pPr>
      <w:bookmarkStart w:id="321" w:name="_Toc529710883"/>
      <w:bookmarkStart w:id="322" w:name="_Toc529711522"/>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3</w:t>
      </w:r>
      <w:r w:rsidRPr="00230A0E">
        <w:rPr>
          <w:rFonts w:ascii="宋体" w:eastAsia="宋体" w:hAnsi="宋体"/>
          <w:sz w:val="21"/>
          <w:szCs w:val="21"/>
        </w:rPr>
        <w:t>.5</w:t>
      </w:r>
      <w:r w:rsidRPr="00230A0E">
        <w:rPr>
          <w:rFonts w:ascii="宋体" w:eastAsia="宋体" w:hAnsi="宋体" w:hint="eastAsia"/>
          <w:sz w:val="21"/>
          <w:szCs w:val="21"/>
        </w:rPr>
        <w:t>编写需求规格说明</w:t>
      </w:r>
      <w:bookmarkEnd w:id="321"/>
      <w:bookmarkEnd w:id="3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FCC65F3" w14:textId="77777777" w:rsidTr="007C38B4">
        <w:tc>
          <w:tcPr>
            <w:tcW w:w="805" w:type="dxa"/>
          </w:tcPr>
          <w:p w14:paraId="0D2DFE1C"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387A243B"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0CCBDC8"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09996D0A"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5DF8C1C4"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B2E71B1"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0B827321" w14:textId="77777777" w:rsidTr="007C38B4">
        <w:tc>
          <w:tcPr>
            <w:tcW w:w="805" w:type="dxa"/>
          </w:tcPr>
          <w:p w14:paraId="4F6FDC2A"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115E1CA4"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627D69D6"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005221AB"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69E25850"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2B62E1F0" w14:textId="77777777" w:rsidR="00FA6515" w:rsidRPr="00230A0E" w:rsidRDefault="00FA6515" w:rsidP="007C38B4">
            <w:pPr>
              <w:rPr>
                <w:rFonts w:ascii="宋体" w:eastAsia="宋体" w:hAnsi="宋体"/>
              </w:rPr>
            </w:pPr>
            <w:r w:rsidRPr="00230A0E">
              <w:rPr>
                <w:rFonts w:ascii="宋体" w:eastAsia="宋体" w:hAnsi="宋体"/>
              </w:rPr>
              <w:t>R</w:t>
            </w:r>
          </w:p>
        </w:tc>
      </w:tr>
      <w:tr w:rsidR="00FA6515" w14:paraId="37ABBC9F" w14:textId="77777777" w:rsidTr="007C38B4">
        <w:tc>
          <w:tcPr>
            <w:tcW w:w="8296" w:type="dxa"/>
            <w:gridSpan w:val="6"/>
          </w:tcPr>
          <w:p w14:paraId="268782A5"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DE0C213" w14:textId="77777777" w:rsidTr="007C38B4">
        <w:tc>
          <w:tcPr>
            <w:tcW w:w="805" w:type="dxa"/>
          </w:tcPr>
          <w:p w14:paraId="527000F1"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2DE10DF2" w14:textId="77777777" w:rsidR="00FA6515" w:rsidRPr="00230A0E" w:rsidRDefault="00FA6515" w:rsidP="007C38B4">
            <w:pPr>
              <w:rPr>
                <w:rFonts w:ascii="宋体" w:eastAsia="宋体" w:hAnsi="宋体"/>
              </w:rPr>
            </w:pPr>
            <w:r w:rsidRPr="00230A0E">
              <w:rPr>
                <w:rFonts w:ascii="宋体" w:eastAsia="宋体" w:hAnsi="宋体" w:hint="eastAsia"/>
              </w:rPr>
              <w:t>需求说明、业务规则表、非功能需求文档、系统流程图、数据流图</w:t>
            </w:r>
          </w:p>
        </w:tc>
      </w:tr>
      <w:tr w:rsidR="00FA6515" w14:paraId="6224BD68" w14:textId="77777777" w:rsidTr="007C38B4">
        <w:trPr>
          <w:trHeight w:val="58"/>
        </w:trPr>
        <w:tc>
          <w:tcPr>
            <w:tcW w:w="805" w:type="dxa"/>
          </w:tcPr>
          <w:p w14:paraId="22821F7B"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74FE7D95" w14:textId="77777777" w:rsidR="00FA6515" w:rsidRPr="00230A0E" w:rsidRDefault="00FA6515" w:rsidP="007C38B4">
            <w:pPr>
              <w:rPr>
                <w:rFonts w:ascii="宋体" w:eastAsia="宋体" w:hAnsi="宋体"/>
              </w:rPr>
            </w:pPr>
            <w:r w:rsidRPr="00230A0E">
              <w:rPr>
                <w:rFonts w:ascii="宋体" w:eastAsia="宋体" w:hAnsi="宋体" w:hint="eastAsia"/>
              </w:rPr>
              <w:t>整理需求相关的文档，编写需求规格说明</w:t>
            </w:r>
          </w:p>
        </w:tc>
      </w:tr>
      <w:tr w:rsidR="00FA6515" w14:paraId="012AA678" w14:textId="77777777" w:rsidTr="007C38B4">
        <w:tc>
          <w:tcPr>
            <w:tcW w:w="805" w:type="dxa"/>
          </w:tcPr>
          <w:p w14:paraId="3683176C"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5E265F80" w14:textId="77777777" w:rsidR="00FA6515" w:rsidRPr="00230A0E" w:rsidRDefault="00FA6515" w:rsidP="007C38B4">
            <w:pPr>
              <w:rPr>
                <w:rFonts w:ascii="宋体" w:eastAsia="宋体" w:hAnsi="宋体"/>
              </w:rPr>
            </w:pPr>
            <w:r w:rsidRPr="00230A0E">
              <w:rPr>
                <w:rFonts w:ascii="宋体" w:eastAsia="宋体" w:hAnsi="宋体" w:hint="eastAsia"/>
              </w:rPr>
              <w:t>需求规格说明书</w:t>
            </w:r>
          </w:p>
        </w:tc>
      </w:tr>
    </w:tbl>
    <w:p w14:paraId="5C40EB76" w14:textId="77777777" w:rsidR="00FA6515" w:rsidRDefault="00FA6515" w:rsidP="00FA6515"/>
    <w:p w14:paraId="4195EB9B" w14:textId="77777777" w:rsidR="00FA6515" w:rsidRPr="00230A0E" w:rsidRDefault="00FA6515" w:rsidP="00FA6515">
      <w:pPr>
        <w:pStyle w:val="5"/>
        <w:rPr>
          <w:rFonts w:ascii="宋体" w:eastAsia="宋体" w:hAnsi="宋体"/>
          <w:sz w:val="24"/>
          <w:szCs w:val="24"/>
        </w:rPr>
      </w:pPr>
      <w:bookmarkStart w:id="323" w:name="_Toc529710884"/>
      <w:bookmarkStart w:id="324" w:name="_Toc529711523"/>
      <w:r w:rsidRPr="00230A0E">
        <w:rPr>
          <w:rFonts w:ascii="宋体" w:eastAsia="宋体" w:hAnsi="宋体" w:hint="eastAsia"/>
          <w:sz w:val="24"/>
          <w:szCs w:val="24"/>
        </w:rPr>
        <w:t>3</w:t>
      </w:r>
      <w:r w:rsidRPr="00230A0E">
        <w:rPr>
          <w:rFonts w:ascii="宋体" w:eastAsia="宋体" w:hAnsi="宋体"/>
          <w:sz w:val="24"/>
          <w:szCs w:val="24"/>
        </w:rPr>
        <w:t>.1.4.</w:t>
      </w:r>
      <w:r>
        <w:rPr>
          <w:rFonts w:ascii="宋体" w:eastAsia="宋体" w:hAnsi="宋体" w:hint="eastAsia"/>
          <w:sz w:val="24"/>
          <w:szCs w:val="24"/>
        </w:rPr>
        <w:t>4</w:t>
      </w:r>
      <w:r w:rsidRPr="00230A0E">
        <w:rPr>
          <w:rFonts w:ascii="宋体" w:eastAsia="宋体" w:hAnsi="宋体" w:hint="eastAsia"/>
          <w:sz w:val="24"/>
          <w:szCs w:val="24"/>
        </w:rPr>
        <w:t>需求验证</w:t>
      </w:r>
      <w:bookmarkEnd w:id="323"/>
      <w:bookmarkEnd w:id="324"/>
    </w:p>
    <w:p w14:paraId="2F7C612B" w14:textId="77777777" w:rsidR="00FA6515" w:rsidRPr="00230A0E" w:rsidRDefault="00FA6515" w:rsidP="00FA6515">
      <w:pPr>
        <w:pStyle w:val="6"/>
        <w:rPr>
          <w:rFonts w:ascii="宋体" w:eastAsia="宋体" w:hAnsi="宋体"/>
          <w:sz w:val="21"/>
          <w:szCs w:val="21"/>
        </w:rPr>
      </w:pPr>
      <w:bookmarkStart w:id="325" w:name="_Toc529710885"/>
      <w:bookmarkStart w:id="326" w:name="_Toc529711524"/>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.1</w:t>
      </w:r>
      <w:r w:rsidRPr="00230A0E">
        <w:rPr>
          <w:rFonts w:ascii="宋体" w:eastAsia="宋体" w:hAnsi="宋体" w:hint="eastAsia"/>
          <w:sz w:val="21"/>
          <w:szCs w:val="21"/>
        </w:rPr>
        <w:t>需求评审</w:t>
      </w:r>
      <w:bookmarkEnd w:id="325"/>
      <w:bookmarkEnd w:id="3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C3BFA" w14:textId="77777777" w:rsidTr="007C38B4">
        <w:tc>
          <w:tcPr>
            <w:tcW w:w="805" w:type="dxa"/>
          </w:tcPr>
          <w:p w14:paraId="51A86984"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44E4BDF3"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657FAAE"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4838B22A"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4217BDA4"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3D301E4"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05E17406" w14:textId="77777777" w:rsidTr="007C38B4">
        <w:tc>
          <w:tcPr>
            <w:tcW w:w="805" w:type="dxa"/>
          </w:tcPr>
          <w:p w14:paraId="1795CFD9"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9536C34"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06B05D2"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64CB1796"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E54CE93"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7685CB9E"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0F2736B5" w14:textId="77777777" w:rsidTr="007C38B4">
        <w:tc>
          <w:tcPr>
            <w:tcW w:w="8296" w:type="dxa"/>
            <w:gridSpan w:val="6"/>
          </w:tcPr>
          <w:p w14:paraId="352CB4F7" w14:textId="77777777" w:rsidR="00FA6515" w:rsidRPr="00230A0E" w:rsidRDefault="00FA6515" w:rsidP="007C38B4">
            <w:pPr>
              <w:rPr>
                <w:rFonts w:ascii="宋体" w:eastAsia="宋体" w:hAnsi="宋体"/>
              </w:rPr>
            </w:pPr>
            <w:r w:rsidRPr="00230A0E">
              <w:rPr>
                <w:rFonts w:ascii="宋体" w:eastAsia="宋体" w:hAnsi="宋体" w:hint="eastAsia"/>
              </w:rPr>
              <w:lastRenderedPageBreak/>
              <w:t>（</w:t>
            </w:r>
            <w:r w:rsidRPr="00230A0E">
              <w:rPr>
                <w:rFonts w:ascii="宋体" w:eastAsia="宋体" w:hAnsi="宋体"/>
              </w:rPr>
              <w:t>R-负责人；A-辅助；I-通知）</w:t>
            </w:r>
          </w:p>
        </w:tc>
      </w:tr>
      <w:tr w:rsidR="00FA6515" w14:paraId="5248260D" w14:textId="77777777" w:rsidTr="007C38B4">
        <w:tc>
          <w:tcPr>
            <w:tcW w:w="805" w:type="dxa"/>
          </w:tcPr>
          <w:p w14:paraId="6E6A8276"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071BD85D" w14:textId="77777777" w:rsidR="00FA6515" w:rsidRPr="00230A0E" w:rsidRDefault="00FA6515" w:rsidP="007C38B4">
            <w:pPr>
              <w:rPr>
                <w:rFonts w:ascii="宋体" w:eastAsia="宋体" w:hAnsi="宋体"/>
              </w:rPr>
            </w:pPr>
            <w:r w:rsidRPr="00230A0E">
              <w:rPr>
                <w:rFonts w:ascii="宋体" w:eastAsia="宋体" w:hAnsi="宋体" w:hint="eastAsia"/>
              </w:rPr>
              <w:t>需求阶段的文档</w:t>
            </w:r>
          </w:p>
        </w:tc>
      </w:tr>
      <w:tr w:rsidR="00FA6515" w14:paraId="3E08391C" w14:textId="77777777" w:rsidTr="007C38B4">
        <w:trPr>
          <w:trHeight w:val="58"/>
        </w:trPr>
        <w:tc>
          <w:tcPr>
            <w:tcW w:w="805" w:type="dxa"/>
          </w:tcPr>
          <w:p w14:paraId="34E89864"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5A2AFBBC" w14:textId="77777777" w:rsidR="00FA6515" w:rsidRPr="00230A0E" w:rsidRDefault="00FA6515" w:rsidP="007C38B4">
            <w:pPr>
              <w:rPr>
                <w:rFonts w:ascii="宋体" w:eastAsia="宋体" w:hAnsi="宋体"/>
              </w:rPr>
            </w:pPr>
            <w:r w:rsidRPr="00230A0E">
              <w:rPr>
                <w:rFonts w:ascii="宋体" w:eastAsia="宋体" w:hAnsi="宋体" w:hint="eastAsia"/>
              </w:rPr>
              <w:t>对需求阶段的文档进行评估</w:t>
            </w:r>
          </w:p>
        </w:tc>
      </w:tr>
      <w:tr w:rsidR="00FA6515" w14:paraId="147F3809" w14:textId="77777777" w:rsidTr="007C38B4">
        <w:tc>
          <w:tcPr>
            <w:tcW w:w="805" w:type="dxa"/>
          </w:tcPr>
          <w:p w14:paraId="5C83AA88"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4232088F" w14:textId="77777777" w:rsidR="00FA6515" w:rsidRPr="00230A0E" w:rsidRDefault="00FA6515" w:rsidP="007C38B4">
            <w:pPr>
              <w:rPr>
                <w:rFonts w:ascii="宋体" w:eastAsia="宋体" w:hAnsi="宋体"/>
              </w:rPr>
            </w:pPr>
            <w:r w:rsidRPr="00230A0E">
              <w:rPr>
                <w:rFonts w:ascii="宋体" w:eastAsia="宋体" w:hAnsi="宋体" w:hint="eastAsia"/>
              </w:rPr>
              <w:t>需要修改的批注</w:t>
            </w:r>
          </w:p>
        </w:tc>
      </w:tr>
    </w:tbl>
    <w:p w14:paraId="6F955BD4" w14:textId="77777777" w:rsidR="00FA6515" w:rsidRDefault="00FA6515" w:rsidP="00FA6515"/>
    <w:p w14:paraId="4FF0B473" w14:textId="77777777" w:rsidR="00FA6515" w:rsidRPr="00230A0E" w:rsidRDefault="00FA6515" w:rsidP="00FA6515">
      <w:pPr>
        <w:pStyle w:val="6"/>
        <w:rPr>
          <w:rFonts w:ascii="宋体" w:eastAsia="宋体" w:hAnsi="宋体"/>
          <w:sz w:val="21"/>
          <w:szCs w:val="21"/>
        </w:rPr>
      </w:pPr>
      <w:bookmarkStart w:id="327" w:name="_Toc529710886"/>
      <w:bookmarkStart w:id="328" w:name="_Toc529711525"/>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.2</w:t>
      </w:r>
      <w:r w:rsidRPr="00230A0E">
        <w:rPr>
          <w:rFonts w:ascii="宋体" w:eastAsia="宋体" w:hAnsi="宋体" w:hint="eastAsia"/>
          <w:sz w:val="21"/>
          <w:szCs w:val="21"/>
        </w:rPr>
        <w:t>测试需求</w:t>
      </w:r>
      <w:bookmarkEnd w:id="327"/>
      <w:bookmarkEnd w:id="3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74D36C1" w14:textId="77777777" w:rsidTr="007C38B4">
        <w:tc>
          <w:tcPr>
            <w:tcW w:w="805" w:type="dxa"/>
          </w:tcPr>
          <w:p w14:paraId="604770EC"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2FC40313"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DB6B49D"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353BB42B"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4E7B93E3"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75E54321"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7F0E8F4A" w14:textId="77777777" w:rsidTr="007C38B4">
        <w:tc>
          <w:tcPr>
            <w:tcW w:w="805" w:type="dxa"/>
          </w:tcPr>
          <w:p w14:paraId="683A8E5C"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29745031"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6E35296F"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08838C07"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99F9008"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3965522E"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3A0216BE" w14:textId="77777777" w:rsidTr="007C38B4">
        <w:tc>
          <w:tcPr>
            <w:tcW w:w="8296" w:type="dxa"/>
            <w:gridSpan w:val="6"/>
          </w:tcPr>
          <w:p w14:paraId="6C9C0F41"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2927DB29" w14:textId="77777777" w:rsidTr="007C38B4">
        <w:tc>
          <w:tcPr>
            <w:tcW w:w="805" w:type="dxa"/>
          </w:tcPr>
          <w:p w14:paraId="7D2F40AD"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18D11BE5" w14:textId="77777777" w:rsidR="00FA6515" w:rsidRPr="00230A0E" w:rsidRDefault="00FA6515" w:rsidP="007C38B4">
            <w:pPr>
              <w:rPr>
                <w:rFonts w:ascii="宋体" w:eastAsia="宋体" w:hAnsi="宋体"/>
              </w:rPr>
            </w:pPr>
            <w:r w:rsidRPr="00230A0E">
              <w:rPr>
                <w:rFonts w:ascii="宋体" w:eastAsia="宋体" w:hAnsi="宋体" w:hint="eastAsia"/>
              </w:rPr>
              <w:t>需求文档</w:t>
            </w:r>
          </w:p>
        </w:tc>
      </w:tr>
      <w:tr w:rsidR="00FA6515" w14:paraId="05124A4C" w14:textId="77777777" w:rsidTr="007C38B4">
        <w:trPr>
          <w:trHeight w:val="58"/>
        </w:trPr>
        <w:tc>
          <w:tcPr>
            <w:tcW w:w="805" w:type="dxa"/>
          </w:tcPr>
          <w:p w14:paraId="790F8BDB"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64755A33" w14:textId="77777777" w:rsidR="00FA6515" w:rsidRPr="00230A0E" w:rsidRDefault="00FA6515" w:rsidP="007C38B4">
            <w:pPr>
              <w:rPr>
                <w:rFonts w:ascii="宋体" w:eastAsia="宋体" w:hAnsi="宋体"/>
              </w:rPr>
            </w:pPr>
            <w:r w:rsidRPr="00230A0E">
              <w:rPr>
                <w:rFonts w:ascii="宋体" w:eastAsia="宋体" w:hAnsi="宋体" w:hint="eastAsia"/>
              </w:rPr>
              <w:t>根据需求模拟系统，从而确定需求的正确性</w:t>
            </w:r>
          </w:p>
        </w:tc>
      </w:tr>
      <w:tr w:rsidR="00FA6515" w14:paraId="5FF00397" w14:textId="77777777" w:rsidTr="007C38B4">
        <w:trPr>
          <w:trHeight w:val="58"/>
        </w:trPr>
        <w:tc>
          <w:tcPr>
            <w:tcW w:w="805" w:type="dxa"/>
          </w:tcPr>
          <w:p w14:paraId="29B8EB13"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361F0AD9" w14:textId="77777777" w:rsidR="00FA6515" w:rsidRPr="00230A0E" w:rsidRDefault="00FA6515" w:rsidP="007C38B4">
            <w:pPr>
              <w:rPr>
                <w:rFonts w:ascii="宋体" w:eastAsia="宋体" w:hAnsi="宋体"/>
              </w:rPr>
            </w:pPr>
            <w:r w:rsidRPr="00230A0E">
              <w:rPr>
                <w:rFonts w:ascii="宋体" w:eastAsia="宋体" w:hAnsi="宋体" w:hint="eastAsia"/>
              </w:rPr>
              <w:t>流程图</w:t>
            </w:r>
          </w:p>
        </w:tc>
      </w:tr>
    </w:tbl>
    <w:p w14:paraId="15C6B31E" w14:textId="77777777" w:rsidR="00FA6515" w:rsidRDefault="00FA6515" w:rsidP="00FA6515"/>
    <w:p w14:paraId="02D231A9" w14:textId="77777777" w:rsidR="00FA6515" w:rsidRPr="00230A0E" w:rsidRDefault="00FA6515" w:rsidP="00FA6515">
      <w:pPr>
        <w:pStyle w:val="6"/>
        <w:rPr>
          <w:rFonts w:ascii="宋体" w:eastAsia="宋体" w:hAnsi="宋体"/>
          <w:sz w:val="21"/>
          <w:szCs w:val="21"/>
        </w:rPr>
      </w:pPr>
      <w:bookmarkStart w:id="329" w:name="_Toc529710887"/>
      <w:bookmarkStart w:id="330" w:name="_Toc529711526"/>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.3</w:t>
      </w:r>
      <w:r w:rsidRPr="00230A0E">
        <w:rPr>
          <w:rFonts w:ascii="宋体" w:eastAsia="宋体" w:hAnsi="宋体" w:hint="eastAsia"/>
          <w:sz w:val="21"/>
          <w:szCs w:val="21"/>
        </w:rPr>
        <w:t>定义验收标准</w:t>
      </w:r>
      <w:bookmarkEnd w:id="329"/>
      <w:bookmarkEnd w:id="3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4477357C" w14:textId="77777777" w:rsidTr="007C38B4">
        <w:tc>
          <w:tcPr>
            <w:tcW w:w="805" w:type="dxa"/>
          </w:tcPr>
          <w:p w14:paraId="54C7D6DE"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118ADE84"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7872C99"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37C6975D"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58A9A3F3"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7F0380F5"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1FDCA2F1" w14:textId="77777777" w:rsidTr="007C38B4">
        <w:tc>
          <w:tcPr>
            <w:tcW w:w="805" w:type="dxa"/>
          </w:tcPr>
          <w:p w14:paraId="2C4BA0E7"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C688300"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007682FA"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D8B5A8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61DDA18"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0244AE3A" w14:textId="77777777" w:rsidR="00FA6515" w:rsidRPr="00230A0E" w:rsidRDefault="00FA6515" w:rsidP="007C38B4">
            <w:pPr>
              <w:rPr>
                <w:rFonts w:ascii="宋体" w:eastAsia="宋体" w:hAnsi="宋体"/>
              </w:rPr>
            </w:pPr>
            <w:r w:rsidRPr="00230A0E">
              <w:rPr>
                <w:rFonts w:ascii="宋体" w:eastAsia="宋体" w:hAnsi="宋体"/>
              </w:rPr>
              <w:t>R</w:t>
            </w:r>
          </w:p>
        </w:tc>
      </w:tr>
      <w:tr w:rsidR="00FA6515" w14:paraId="0165AB8F" w14:textId="77777777" w:rsidTr="007C38B4">
        <w:tc>
          <w:tcPr>
            <w:tcW w:w="8296" w:type="dxa"/>
            <w:gridSpan w:val="6"/>
          </w:tcPr>
          <w:p w14:paraId="6E63B00C"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67F57E4" w14:textId="77777777" w:rsidTr="007C38B4">
        <w:tc>
          <w:tcPr>
            <w:tcW w:w="805" w:type="dxa"/>
          </w:tcPr>
          <w:p w14:paraId="34732F58"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41EC04C2" w14:textId="77777777" w:rsidR="00FA6515" w:rsidRPr="00230A0E" w:rsidRDefault="00FA6515" w:rsidP="007C38B4">
            <w:pPr>
              <w:rPr>
                <w:rFonts w:ascii="宋体" w:eastAsia="宋体" w:hAnsi="宋体"/>
              </w:rPr>
            </w:pPr>
            <w:r w:rsidRPr="00230A0E">
              <w:rPr>
                <w:rFonts w:ascii="宋体" w:eastAsia="宋体" w:hAnsi="宋体" w:hint="eastAsia"/>
              </w:rPr>
              <w:t>用户访谈记录</w:t>
            </w:r>
          </w:p>
        </w:tc>
      </w:tr>
      <w:tr w:rsidR="00FA6515" w14:paraId="7CC65B50" w14:textId="77777777" w:rsidTr="007C38B4">
        <w:trPr>
          <w:trHeight w:val="58"/>
        </w:trPr>
        <w:tc>
          <w:tcPr>
            <w:tcW w:w="805" w:type="dxa"/>
          </w:tcPr>
          <w:p w14:paraId="2E5B73B0"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0571E0B6" w14:textId="77777777" w:rsidR="00FA6515" w:rsidRPr="00230A0E" w:rsidRDefault="00FA6515" w:rsidP="007C38B4">
            <w:pPr>
              <w:rPr>
                <w:rFonts w:ascii="宋体" w:eastAsia="宋体" w:hAnsi="宋体"/>
              </w:rPr>
            </w:pPr>
            <w:r w:rsidRPr="00230A0E">
              <w:rPr>
                <w:rFonts w:ascii="宋体" w:eastAsia="宋体" w:hAnsi="宋体" w:hint="eastAsia"/>
              </w:rPr>
              <w:t>根据客户提出的要求制定相应的验收标准</w:t>
            </w:r>
          </w:p>
        </w:tc>
      </w:tr>
      <w:tr w:rsidR="00FA6515" w14:paraId="0031D01B" w14:textId="77777777" w:rsidTr="007C38B4">
        <w:trPr>
          <w:trHeight w:val="58"/>
        </w:trPr>
        <w:tc>
          <w:tcPr>
            <w:tcW w:w="805" w:type="dxa"/>
          </w:tcPr>
          <w:p w14:paraId="60AA0AEA"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671A0C6" w14:textId="77777777" w:rsidR="00FA6515" w:rsidRPr="00230A0E" w:rsidRDefault="00FA6515" w:rsidP="007C38B4">
            <w:pPr>
              <w:rPr>
                <w:rFonts w:ascii="宋体" w:eastAsia="宋体" w:hAnsi="宋体"/>
              </w:rPr>
            </w:pPr>
            <w:r w:rsidRPr="00230A0E">
              <w:rPr>
                <w:rFonts w:ascii="宋体" w:eastAsia="宋体" w:hAnsi="宋体" w:hint="eastAsia"/>
              </w:rPr>
              <w:t>验收标准</w:t>
            </w:r>
          </w:p>
        </w:tc>
      </w:tr>
    </w:tbl>
    <w:p w14:paraId="12095F2C" w14:textId="77777777" w:rsidR="00FA6515" w:rsidRDefault="00FA6515" w:rsidP="00FA6515"/>
    <w:p w14:paraId="0C94D9C7" w14:textId="77777777" w:rsidR="00FA6515" w:rsidRPr="00230A0E" w:rsidRDefault="00FA6515" w:rsidP="00FA6515">
      <w:pPr>
        <w:pStyle w:val="6"/>
        <w:rPr>
          <w:rFonts w:ascii="宋体" w:eastAsia="宋体" w:hAnsi="宋体"/>
          <w:sz w:val="21"/>
          <w:szCs w:val="21"/>
        </w:rPr>
      </w:pPr>
      <w:bookmarkStart w:id="331" w:name="_Toc529710888"/>
      <w:bookmarkStart w:id="332" w:name="_Toc529711527"/>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4</w:t>
      </w:r>
      <w:r w:rsidRPr="00230A0E">
        <w:rPr>
          <w:rFonts w:ascii="宋体" w:eastAsia="宋体" w:hAnsi="宋体"/>
          <w:sz w:val="21"/>
          <w:szCs w:val="21"/>
        </w:rPr>
        <w:t>.4</w:t>
      </w:r>
      <w:r w:rsidRPr="00230A0E">
        <w:rPr>
          <w:rFonts w:ascii="宋体" w:eastAsia="宋体" w:hAnsi="宋体" w:hint="eastAsia"/>
          <w:sz w:val="21"/>
          <w:szCs w:val="21"/>
        </w:rPr>
        <w:t>模拟需求</w:t>
      </w:r>
      <w:bookmarkEnd w:id="331"/>
      <w:bookmarkEnd w:id="3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AD9FA23" w14:textId="77777777" w:rsidTr="007C38B4">
        <w:tc>
          <w:tcPr>
            <w:tcW w:w="805" w:type="dxa"/>
          </w:tcPr>
          <w:p w14:paraId="45737161"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8D16A36"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14E49314"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1FEB2AAD"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1BD10278"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3C588458"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53A4C727" w14:textId="77777777" w:rsidTr="007C38B4">
        <w:tc>
          <w:tcPr>
            <w:tcW w:w="805" w:type="dxa"/>
          </w:tcPr>
          <w:p w14:paraId="075DE636"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385562C2"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EBA8EB5"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601949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5AF233A" w14:textId="77777777" w:rsidR="00FA6515" w:rsidRPr="00230A0E" w:rsidRDefault="00FA6515" w:rsidP="007C38B4">
            <w:pPr>
              <w:rPr>
                <w:rFonts w:ascii="宋体" w:eastAsia="宋体" w:hAnsi="宋体"/>
              </w:rPr>
            </w:pPr>
            <w:r w:rsidRPr="00230A0E">
              <w:rPr>
                <w:rFonts w:ascii="宋体" w:eastAsia="宋体" w:hAnsi="宋体"/>
              </w:rPr>
              <w:t>R</w:t>
            </w:r>
          </w:p>
        </w:tc>
        <w:tc>
          <w:tcPr>
            <w:tcW w:w="1499" w:type="dxa"/>
          </w:tcPr>
          <w:p w14:paraId="3AE739E5"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06550775" w14:textId="77777777" w:rsidTr="007C38B4">
        <w:tc>
          <w:tcPr>
            <w:tcW w:w="8296" w:type="dxa"/>
            <w:gridSpan w:val="6"/>
          </w:tcPr>
          <w:p w14:paraId="73790F83"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389CE15D" w14:textId="77777777" w:rsidTr="007C38B4">
        <w:tc>
          <w:tcPr>
            <w:tcW w:w="805" w:type="dxa"/>
          </w:tcPr>
          <w:p w14:paraId="070BD884"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6C7DFE97" w14:textId="77777777" w:rsidR="00FA6515" w:rsidRPr="00230A0E" w:rsidRDefault="00FA6515" w:rsidP="007C38B4">
            <w:pPr>
              <w:rPr>
                <w:rFonts w:ascii="宋体" w:eastAsia="宋体" w:hAnsi="宋体"/>
              </w:rPr>
            </w:pPr>
            <w:r w:rsidRPr="00230A0E">
              <w:rPr>
                <w:rFonts w:ascii="宋体" w:eastAsia="宋体" w:hAnsi="宋体" w:hint="eastAsia"/>
              </w:rPr>
              <w:t>需求文档</w:t>
            </w:r>
          </w:p>
        </w:tc>
      </w:tr>
      <w:tr w:rsidR="00FA6515" w14:paraId="1EBD1187" w14:textId="77777777" w:rsidTr="007C38B4">
        <w:trPr>
          <w:trHeight w:val="58"/>
        </w:trPr>
        <w:tc>
          <w:tcPr>
            <w:tcW w:w="805" w:type="dxa"/>
          </w:tcPr>
          <w:p w14:paraId="757E8606"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11E87AD6" w14:textId="77777777" w:rsidR="00FA6515" w:rsidRPr="00230A0E" w:rsidRDefault="00FA6515" w:rsidP="007C38B4">
            <w:pPr>
              <w:rPr>
                <w:rFonts w:ascii="宋体" w:eastAsia="宋体" w:hAnsi="宋体"/>
              </w:rPr>
            </w:pPr>
            <w:r w:rsidRPr="00230A0E">
              <w:rPr>
                <w:rFonts w:ascii="宋体" w:eastAsia="宋体" w:hAnsi="宋体" w:hint="eastAsia"/>
              </w:rPr>
              <w:t>根据需求模拟系统，从而确定需求的可行性</w:t>
            </w:r>
          </w:p>
        </w:tc>
      </w:tr>
      <w:tr w:rsidR="00FA6515" w14:paraId="7282A048" w14:textId="77777777" w:rsidTr="007C38B4">
        <w:trPr>
          <w:trHeight w:val="58"/>
        </w:trPr>
        <w:tc>
          <w:tcPr>
            <w:tcW w:w="805" w:type="dxa"/>
          </w:tcPr>
          <w:p w14:paraId="56561AD8"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4050B027" w14:textId="77777777" w:rsidR="00FA6515" w:rsidRPr="00230A0E" w:rsidRDefault="00FA6515" w:rsidP="007C38B4">
            <w:pPr>
              <w:rPr>
                <w:rFonts w:ascii="宋体" w:eastAsia="宋体" w:hAnsi="宋体"/>
              </w:rPr>
            </w:pPr>
            <w:r w:rsidRPr="00230A0E">
              <w:rPr>
                <w:rFonts w:ascii="宋体" w:eastAsia="宋体" w:hAnsi="宋体" w:hint="eastAsia"/>
              </w:rPr>
              <w:t>模拟系统</w:t>
            </w:r>
          </w:p>
        </w:tc>
      </w:tr>
    </w:tbl>
    <w:p w14:paraId="184BDB60" w14:textId="77777777" w:rsidR="00FA6515" w:rsidRDefault="00FA6515" w:rsidP="00FA6515"/>
    <w:p w14:paraId="312BB709" w14:textId="77777777" w:rsidR="00FA6515" w:rsidRPr="00230A0E" w:rsidRDefault="00FA6515" w:rsidP="00FA6515">
      <w:pPr>
        <w:pStyle w:val="5"/>
        <w:rPr>
          <w:rFonts w:ascii="宋体" w:eastAsia="宋体" w:hAnsi="宋体"/>
          <w:sz w:val="24"/>
          <w:szCs w:val="24"/>
        </w:rPr>
      </w:pPr>
      <w:bookmarkStart w:id="333" w:name="_Toc529710889"/>
      <w:bookmarkStart w:id="334" w:name="_Toc529711528"/>
      <w:r w:rsidRPr="00230A0E">
        <w:rPr>
          <w:rFonts w:ascii="宋体" w:eastAsia="宋体" w:hAnsi="宋体" w:hint="eastAsia"/>
          <w:sz w:val="24"/>
          <w:szCs w:val="24"/>
        </w:rPr>
        <w:t>3</w:t>
      </w:r>
      <w:r w:rsidRPr="00230A0E">
        <w:rPr>
          <w:rFonts w:ascii="宋体" w:eastAsia="宋体" w:hAnsi="宋体"/>
          <w:sz w:val="24"/>
          <w:szCs w:val="24"/>
        </w:rPr>
        <w:t>.1.4.</w:t>
      </w:r>
      <w:r>
        <w:rPr>
          <w:rFonts w:ascii="宋体" w:eastAsia="宋体" w:hAnsi="宋体" w:hint="eastAsia"/>
          <w:sz w:val="24"/>
          <w:szCs w:val="24"/>
        </w:rPr>
        <w:t>5</w:t>
      </w:r>
      <w:r w:rsidRPr="00230A0E">
        <w:rPr>
          <w:rFonts w:ascii="宋体" w:eastAsia="宋体" w:hAnsi="宋体" w:hint="eastAsia"/>
          <w:sz w:val="24"/>
          <w:szCs w:val="24"/>
        </w:rPr>
        <w:t>需求管理</w:t>
      </w:r>
      <w:bookmarkEnd w:id="333"/>
      <w:bookmarkEnd w:id="334"/>
    </w:p>
    <w:p w14:paraId="7519A0D8" w14:textId="77777777" w:rsidR="00FA6515" w:rsidRPr="00230A0E" w:rsidRDefault="00FA6515" w:rsidP="00FA6515">
      <w:pPr>
        <w:pStyle w:val="6"/>
        <w:rPr>
          <w:rFonts w:ascii="宋体" w:eastAsia="宋体" w:hAnsi="宋体"/>
          <w:sz w:val="21"/>
          <w:szCs w:val="21"/>
        </w:rPr>
      </w:pPr>
      <w:bookmarkStart w:id="335" w:name="_Toc529710890"/>
      <w:bookmarkStart w:id="336" w:name="_Toc529711529"/>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.1</w:t>
      </w:r>
      <w:r w:rsidRPr="00230A0E">
        <w:rPr>
          <w:rFonts w:ascii="宋体" w:eastAsia="宋体" w:hAnsi="宋体" w:hint="eastAsia"/>
          <w:sz w:val="21"/>
          <w:szCs w:val="21"/>
        </w:rPr>
        <w:t>建立变更控制流程</w:t>
      </w:r>
      <w:bookmarkEnd w:id="335"/>
      <w:bookmarkEnd w:id="3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842F4DE" w14:textId="77777777" w:rsidTr="007C38B4">
        <w:tc>
          <w:tcPr>
            <w:tcW w:w="805" w:type="dxa"/>
          </w:tcPr>
          <w:p w14:paraId="733C70BB"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0BDB648"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3906EE34"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59ED1914"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77E80C73"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1C327F1B"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36373337" w14:textId="77777777" w:rsidTr="007C38B4">
        <w:tc>
          <w:tcPr>
            <w:tcW w:w="805" w:type="dxa"/>
          </w:tcPr>
          <w:p w14:paraId="1BB8BC1F" w14:textId="77777777" w:rsidR="00FA6515" w:rsidRPr="00230A0E" w:rsidRDefault="00FA6515" w:rsidP="007C38B4">
            <w:pPr>
              <w:rPr>
                <w:rFonts w:ascii="宋体" w:eastAsia="宋体" w:hAnsi="宋体"/>
              </w:rPr>
            </w:pPr>
            <w:r w:rsidRPr="00230A0E">
              <w:rPr>
                <w:rFonts w:ascii="宋体" w:eastAsia="宋体" w:hAnsi="宋体" w:hint="eastAsia"/>
              </w:rPr>
              <w:lastRenderedPageBreak/>
              <w:t>职责</w:t>
            </w:r>
          </w:p>
        </w:tc>
        <w:tc>
          <w:tcPr>
            <w:tcW w:w="1498" w:type="dxa"/>
          </w:tcPr>
          <w:p w14:paraId="1915B214"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705D614F"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96B0EC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B23DF76"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1A40778E"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71941797" w14:textId="77777777" w:rsidTr="007C38B4">
        <w:tc>
          <w:tcPr>
            <w:tcW w:w="8296" w:type="dxa"/>
            <w:gridSpan w:val="6"/>
          </w:tcPr>
          <w:p w14:paraId="7EB49A65"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18281D23" w14:textId="77777777" w:rsidTr="007C38B4">
        <w:tc>
          <w:tcPr>
            <w:tcW w:w="805" w:type="dxa"/>
          </w:tcPr>
          <w:p w14:paraId="5959E248"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684AC9AF" w14:textId="77777777" w:rsidR="00FA6515" w:rsidRPr="00230A0E" w:rsidRDefault="00FA6515" w:rsidP="007C38B4">
            <w:pPr>
              <w:rPr>
                <w:rFonts w:ascii="宋体" w:eastAsia="宋体" w:hAnsi="宋体"/>
              </w:rPr>
            </w:pPr>
            <w:r w:rsidRPr="00230A0E">
              <w:rPr>
                <w:rFonts w:ascii="宋体" w:eastAsia="宋体" w:hAnsi="宋体" w:hint="eastAsia"/>
              </w:rPr>
              <w:t>需求文档</w:t>
            </w:r>
          </w:p>
        </w:tc>
      </w:tr>
      <w:tr w:rsidR="00FA6515" w14:paraId="092E4273" w14:textId="77777777" w:rsidTr="007C38B4">
        <w:trPr>
          <w:trHeight w:val="58"/>
        </w:trPr>
        <w:tc>
          <w:tcPr>
            <w:tcW w:w="805" w:type="dxa"/>
          </w:tcPr>
          <w:p w14:paraId="55F28408"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53C00936" w14:textId="77777777" w:rsidR="00FA6515" w:rsidRPr="00230A0E" w:rsidRDefault="00FA6515" w:rsidP="007C38B4">
            <w:pPr>
              <w:rPr>
                <w:rFonts w:ascii="宋体" w:eastAsia="宋体" w:hAnsi="宋体"/>
              </w:rPr>
            </w:pPr>
            <w:r w:rsidRPr="00230A0E">
              <w:rPr>
                <w:rFonts w:ascii="宋体" w:eastAsia="宋体" w:hAnsi="宋体" w:hint="eastAsia"/>
              </w:rPr>
              <w:t>根据需求模拟系统，从而确定需求的可行性</w:t>
            </w:r>
          </w:p>
        </w:tc>
      </w:tr>
      <w:tr w:rsidR="00FA6515" w14:paraId="0CC0D455" w14:textId="77777777" w:rsidTr="007C38B4">
        <w:trPr>
          <w:trHeight w:val="58"/>
        </w:trPr>
        <w:tc>
          <w:tcPr>
            <w:tcW w:w="805" w:type="dxa"/>
          </w:tcPr>
          <w:p w14:paraId="4EB7E37C"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7F9EDE3D" w14:textId="77777777" w:rsidR="00FA6515" w:rsidRPr="00230A0E" w:rsidRDefault="00FA6515" w:rsidP="007C38B4">
            <w:pPr>
              <w:rPr>
                <w:rFonts w:ascii="宋体" w:eastAsia="宋体" w:hAnsi="宋体"/>
              </w:rPr>
            </w:pPr>
            <w:r w:rsidRPr="00230A0E">
              <w:rPr>
                <w:rFonts w:ascii="宋体" w:eastAsia="宋体" w:hAnsi="宋体" w:hint="eastAsia"/>
              </w:rPr>
              <w:t>变更控制流程</w:t>
            </w:r>
          </w:p>
        </w:tc>
      </w:tr>
    </w:tbl>
    <w:p w14:paraId="5C9E7241" w14:textId="77777777" w:rsidR="00FA6515" w:rsidRDefault="00FA6515" w:rsidP="00FA6515"/>
    <w:p w14:paraId="45921C5A" w14:textId="77777777" w:rsidR="00FA6515" w:rsidRPr="00230A0E" w:rsidRDefault="00FA6515" w:rsidP="00FA6515">
      <w:pPr>
        <w:pStyle w:val="6"/>
        <w:rPr>
          <w:rFonts w:ascii="宋体" w:eastAsia="宋体" w:hAnsi="宋体"/>
          <w:sz w:val="21"/>
          <w:szCs w:val="21"/>
        </w:rPr>
      </w:pPr>
      <w:bookmarkStart w:id="337" w:name="_Toc529710891"/>
      <w:bookmarkStart w:id="338" w:name="_Toc529711530"/>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.2</w:t>
      </w:r>
      <w:r w:rsidRPr="00230A0E">
        <w:rPr>
          <w:rFonts w:ascii="宋体" w:eastAsia="宋体" w:hAnsi="宋体" w:hint="eastAsia"/>
          <w:sz w:val="21"/>
          <w:szCs w:val="21"/>
        </w:rPr>
        <w:t>分析变更影响</w:t>
      </w:r>
      <w:bookmarkEnd w:id="337"/>
      <w:bookmarkEnd w:id="3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E589751" w14:textId="77777777" w:rsidTr="007C38B4">
        <w:tc>
          <w:tcPr>
            <w:tcW w:w="805" w:type="dxa"/>
          </w:tcPr>
          <w:p w14:paraId="11568263"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3ED4D3B3"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5CA5BAA"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3F2B2FDF"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76D850CE"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63A0E406"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3313956F" w14:textId="77777777" w:rsidTr="007C38B4">
        <w:tc>
          <w:tcPr>
            <w:tcW w:w="805" w:type="dxa"/>
          </w:tcPr>
          <w:p w14:paraId="17B1CFCD"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1B7DA8F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EC8D09F"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38F82E04"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40A2985"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34E79388"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0DFFB80A" w14:textId="77777777" w:rsidTr="007C38B4">
        <w:tc>
          <w:tcPr>
            <w:tcW w:w="8296" w:type="dxa"/>
            <w:gridSpan w:val="6"/>
          </w:tcPr>
          <w:p w14:paraId="115892AD"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B32BC53" w14:textId="77777777" w:rsidTr="007C38B4">
        <w:tc>
          <w:tcPr>
            <w:tcW w:w="805" w:type="dxa"/>
          </w:tcPr>
          <w:p w14:paraId="26440C29"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1B934109" w14:textId="77777777" w:rsidR="00FA6515" w:rsidRPr="00230A0E" w:rsidRDefault="00FA6515" w:rsidP="007C38B4">
            <w:pPr>
              <w:rPr>
                <w:rFonts w:ascii="宋体" w:eastAsia="宋体" w:hAnsi="宋体"/>
              </w:rPr>
            </w:pPr>
            <w:r w:rsidRPr="00230A0E">
              <w:rPr>
                <w:rFonts w:ascii="宋体" w:eastAsia="宋体" w:hAnsi="宋体" w:hint="eastAsia"/>
              </w:rPr>
              <w:t>新需求</w:t>
            </w:r>
          </w:p>
        </w:tc>
      </w:tr>
      <w:tr w:rsidR="00FA6515" w14:paraId="6128365B" w14:textId="77777777" w:rsidTr="007C38B4">
        <w:trPr>
          <w:trHeight w:val="58"/>
        </w:trPr>
        <w:tc>
          <w:tcPr>
            <w:tcW w:w="805" w:type="dxa"/>
          </w:tcPr>
          <w:p w14:paraId="646FB5FC"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2CA56BE0" w14:textId="77777777" w:rsidR="00FA6515" w:rsidRPr="00230A0E" w:rsidRDefault="00FA6515" w:rsidP="007C38B4">
            <w:pPr>
              <w:rPr>
                <w:rFonts w:ascii="宋体" w:eastAsia="宋体" w:hAnsi="宋体"/>
              </w:rPr>
            </w:pPr>
            <w:r w:rsidRPr="00230A0E">
              <w:rPr>
                <w:rFonts w:ascii="宋体" w:eastAsia="宋体" w:hAnsi="宋体" w:hint="eastAsia"/>
              </w:rPr>
              <w:t>评估新需求带来的影响，</w:t>
            </w:r>
          </w:p>
        </w:tc>
      </w:tr>
      <w:tr w:rsidR="00FA6515" w14:paraId="0B47A0F2" w14:textId="77777777" w:rsidTr="007C38B4">
        <w:trPr>
          <w:trHeight w:val="58"/>
        </w:trPr>
        <w:tc>
          <w:tcPr>
            <w:tcW w:w="805" w:type="dxa"/>
          </w:tcPr>
          <w:p w14:paraId="5EBA33EC"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2866D009" w14:textId="77777777" w:rsidR="00FA6515" w:rsidRPr="00230A0E" w:rsidRDefault="00FA6515" w:rsidP="007C38B4">
            <w:pPr>
              <w:rPr>
                <w:rFonts w:ascii="宋体" w:eastAsia="宋体" w:hAnsi="宋体"/>
              </w:rPr>
            </w:pPr>
            <w:r w:rsidRPr="00230A0E">
              <w:rPr>
                <w:rFonts w:ascii="宋体" w:eastAsia="宋体" w:hAnsi="宋体" w:hint="eastAsia"/>
              </w:rPr>
              <w:t>评估结果</w:t>
            </w:r>
          </w:p>
        </w:tc>
      </w:tr>
    </w:tbl>
    <w:p w14:paraId="55F615D1" w14:textId="77777777" w:rsidR="00FA6515" w:rsidRDefault="00FA6515" w:rsidP="00FA6515"/>
    <w:p w14:paraId="5CAFCBB7" w14:textId="77777777" w:rsidR="00FA6515" w:rsidRPr="00230A0E" w:rsidRDefault="00FA6515" w:rsidP="00FA6515">
      <w:pPr>
        <w:pStyle w:val="6"/>
        <w:rPr>
          <w:rFonts w:ascii="宋体" w:eastAsia="宋体" w:hAnsi="宋体"/>
          <w:sz w:val="21"/>
          <w:szCs w:val="21"/>
        </w:rPr>
      </w:pPr>
      <w:bookmarkStart w:id="339" w:name="_Toc529710892"/>
      <w:bookmarkStart w:id="340" w:name="_Toc529711531"/>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.3</w:t>
      </w:r>
      <w:r w:rsidRPr="00230A0E">
        <w:rPr>
          <w:rFonts w:ascii="宋体" w:eastAsia="宋体" w:hAnsi="宋体" w:hint="eastAsia"/>
          <w:sz w:val="21"/>
          <w:szCs w:val="21"/>
        </w:rPr>
        <w:t>建立基线，管理需求版本</w:t>
      </w:r>
      <w:bookmarkEnd w:id="339"/>
      <w:bookmarkEnd w:id="3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649A0F7" w14:textId="77777777" w:rsidTr="007C38B4">
        <w:tc>
          <w:tcPr>
            <w:tcW w:w="805" w:type="dxa"/>
          </w:tcPr>
          <w:p w14:paraId="5F270EAF"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86B3C4B"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44F4F897"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04F18FB4"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42228D82"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429B9901"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6CEDD3CD" w14:textId="77777777" w:rsidTr="007C38B4">
        <w:tc>
          <w:tcPr>
            <w:tcW w:w="805" w:type="dxa"/>
          </w:tcPr>
          <w:p w14:paraId="31B10942"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FBD0789"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41D6F573"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6E931F28"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1D1F2E54"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50411C77"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7B11B8AF" w14:textId="77777777" w:rsidTr="007C38B4">
        <w:tc>
          <w:tcPr>
            <w:tcW w:w="8296" w:type="dxa"/>
            <w:gridSpan w:val="6"/>
          </w:tcPr>
          <w:p w14:paraId="7AE33FC1"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5D833CC8" w14:textId="77777777" w:rsidTr="007C38B4">
        <w:tc>
          <w:tcPr>
            <w:tcW w:w="805" w:type="dxa"/>
          </w:tcPr>
          <w:p w14:paraId="71E70F3A"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48401570" w14:textId="77777777" w:rsidR="00FA6515" w:rsidRPr="00230A0E" w:rsidRDefault="00FA6515" w:rsidP="007C38B4">
            <w:pPr>
              <w:rPr>
                <w:rFonts w:ascii="宋体" w:eastAsia="宋体" w:hAnsi="宋体"/>
              </w:rPr>
            </w:pPr>
            <w:r w:rsidRPr="00230A0E">
              <w:rPr>
                <w:rFonts w:ascii="宋体" w:eastAsia="宋体" w:hAnsi="宋体" w:hint="eastAsia"/>
              </w:rPr>
              <w:t>需求阶段文档</w:t>
            </w:r>
          </w:p>
        </w:tc>
      </w:tr>
      <w:tr w:rsidR="00FA6515" w14:paraId="09EFD2FE" w14:textId="77777777" w:rsidTr="007C38B4">
        <w:trPr>
          <w:trHeight w:val="58"/>
        </w:trPr>
        <w:tc>
          <w:tcPr>
            <w:tcW w:w="805" w:type="dxa"/>
          </w:tcPr>
          <w:p w14:paraId="0EBFAF5C"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6AB702B5" w14:textId="77777777" w:rsidR="00FA6515" w:rsidRPr="00230A0E" w:rsidRDefault="00FA6515" w:rsidP="007C38B4">
            <w:pPr>
              <w:rPr>
                <w:rFonts w:ascii="宋体" w:eastAsia="宋体" w:hAnsi="宋体"/>
              </w:rPr>
            </w:pPr>
            <w:r w:rsidRPr="00230A0E">
              <w:rPr>
                <w:rFonts w:ascii="宋体" w:eastAsia="宋体" w:hAnsi="宋体" w:hint="eastAsia"/>
              </w:rPr>
              <w:t>确立基线，管理需求的版本</w:t>
            </w:r>
          </w:p>
        </w:tc>
      </w:tr>
      <w:tr w:rsidR="00FA6515" w14:paraId="5859C287" w14:textId="77777777" w:rsidTr="007C38B4">
        <w:trPr>
          <w:trHeight w:val="58"/>
        </w:trPr>
        <w:tc>
          <w:tcPr>
            <w:tcW w:w="805" w:type="dxa"/>
          </w:tcPr>
          <w:p w14:paraId="507E09B4"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0E471769" w14:textId="77777777" w:rsidR="00FA6515" w:rsidRPr="00230A0E" w:rsidRDefault="00FA6515" w:rsidP="007C38B4">
            <w:pPr>
              <w:rPr>
                <w:rFonts w:ascii="宋体" w:eastAsia="宋体" w:hAnsi="宋体"/>
              </w:rPr>
            </w:pPr>
            <w:r w:rsidRPr="00230A0E">
              <w:rPr>
                <w:rFonts w:ascii="宋体" w:eastAsia="宋体" w:hAnsi="宋体" w:hint="eastAsia"/>
              </w:rPr>
              <w:t>需求基线</w:t>
            </w:r>
          </w:p>
        </w:tc>
      </w:tr>
    </w:tbl>
    <w:p w14:paraId="06889568" w14:textId="77777777" w:rsidR="00FA6515" w:rsidRDefault="00FA6515" w:rsidP="00FA6515"/>
    <w:p w14:paraId="40D85A86" w14:textId="77777777" w:rsidR="00FA6515" w:rsidRPr="00230A0E" w:rsidRDefault="00FA6515" w:rsidP="00FA6515">
      <w:pPr>
        <w:pStyle w:val="6"/>
        <w:rPr>
          <w:rFonts w:ascii="宋体" w:eastAsia="宋体" w:hAnsi="宋体"/>
          <w:sz w:val="21"/>
          <w:szCs w:val="21"/>
        </w:rPr>
      </w:pPr>
      <w:bookmarkStart w:id="341" w:name="_Toc529710893"/>
      <w:bookmarkStart w:id="342" w:name="_Toc529711532"/>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.4</w:t>
      </w:r>
      <w:r w:rsidRPr="00230A0E">
        <w:rPr>
          <w:rFonts w:ascii="宋体" w:eastAsia="宋体" w:hAnsi="宋体" w:hint="eastAsia"/>
          <w:sz w:val="21"/>
          <w:szCs w:val="21"/>
        </w:rPr>
        <w:t>维护需求变更记录</w:t>
      </w:r>
      <w:bookmarkEnd w:id="341"/>
      <w:bookmarkEnd w:id="3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49F68F9" w14:textId="77777777" w:rsidTr="007C38B4">
        <w:tc>
          <w:tcPr>
            <w:tcW w:w="805" w:type="dxa"/>
          </w:tcPr>
          <w:p w14:paraId="471592CF"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21ADD7A8"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2537144F"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4D12F117"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6AB7E9C0"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2C8F6842"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20CB6AF0" w14:textId="77777777" w:rsidTr="007C38B4">
        <w:tc>
          <w:tcPr>
            <w:tcW w:w="805" w:type="dxa"/>
          </w:tcPr>
          <w:p w14:paraId="428AC663"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0E9AB11"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7F54829D" w14:textId="77777777" w:rsidR="00FA6515" w:rsidRPr="00230A0E" w:rsidRDefault="00FA6515" w:rsidP="007C38B4">
            <w:pPr>
              <w:rPr>
                <w:rFonts w:ascii="宋体" w:eastAsia="宋体" w:hAnsi="宋体"/>
              </w:rPr>
            </w:pPr>
            <w:r w:rsidRPr="00230A0E">
              <w:rPr>
                <w:rFonts w:ascii="宋体" w:eastAsia="宋体" w:hAnsi="宋体"/>
              </w:rPr>
              <w:t>R</w:t>
            </w:r>
          </w:p>
        </w:tc>
        <w:tc>
          <w:tcPr>
            <w:tcW w:w="1498" w:type="dxa"/>
          </w:tcPr>
          <w:p w14:paraId="6823C043"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E93B4AA"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4386ADEE"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3CE4EF6F" w14:textId="77777777" w:rsidTr="007C38B4">
        <w:tc>
          <w:tcPr>
            <w:tcW w:w="8296" w:type="dxa"/>
            <w:gridSpan w:val="6"/>
          </w:tcPr>
          <w:p w14:paraId="36D24D1C"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022F7244" w14:textId="77777777" w:rsidTr="007C38B4">
        <w:tc>
          <w:tcPr>
            <w:tcW w:w="805" w:type="dxa"/>
          </w:tcPr>
          <w:p w14:paraId="35C23B02"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775E92B7" w14:textId="77777777" w:rsidR="00FA6515" w:rsidRPr="00230A0E" w:rsidRDefault="00FA6515" w:rsidP="007C38B4">
            <w:pPr>
              <w:rPr>
                <w:rFonts w:ascii="宋体" w:eastAsia="宋体" w:hAnsi="宋体"/>
              </w:rPr>
            </w:pPr>
            <w:r w:rsidRPr="00230A0E">
              <w:rPr>
                <w:rFonts w:ascii="宋体" w:eastAsia="宋体" w:hAnsi="宋体" w:hint="eastAsia"/>
              </w:rPr>
              <w:t>需求变更请求</w:t>
            </w:r>
          </w:p>
        </w:tc>
      </w:tr>
      <w:tr w:rsidR="00FA6515" w14:paraId="3979E022" w14:textId="77777777" w:rsidTr="007C38B4">
        <w:trPr>
          <w:trHeight w:val="58"/>
        </w:trPr>
        <w:tc>
          <w:tcPr>
            <w:tcW w:w="805" w:type="dxa"/>
          </w:tcPr>
          <w:p w14:paraId="713F50E0"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250E87BB" w14:textId="77777777" w:rsidR="00FA6515" w:rsidRPr="00230A0E" w:rsidRDefault="00FA6515" w:rsidP="007C38B4">
            <w:pPr>
              <w:rPr>
                <w:rFonts w:ascii="宋体" w:eastAsia="宋体" w:hAnsi="宋体"/>
              </w:rPr>
            </w:pPr>
            <w:r w:rsidRPr="00230A0E">
              <w:rPr>
                <w:rFonts w:ascii="宋体" w:eastAsia="宋体" w:hAnsi="宋体" w:hint="eastAsia"/>
              </w:rPr>
              <w:t>记录需求变更</w:t>
            </w:r>
          </w:p>
        </w:tc>
      </w:tr>
      <w:tr w:rsidR="00FA6515" w14:paraId="29D704AD" w14:textId="77777777" w:rsidTr="007C38B4">
        <w:trPr>
          <w:trHeight w:val="58"/>
        </w:trPr>
        <w:tc>
          <w:tcPr>
            <w:tcW w:w="805" w:type="dxa"/>
          </w:tcPr>
          <w:p w14:paraId="139851F8"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558D53DC" w14:textId="77777777" w:rsidR="00FA6515" w:rsidRPr="00230A0E" w:rsidRDefault="00FA6515" w:rsidP="007C38B4">
            <w:pPr>
              <w:rPr>
                <w:rFonts w:ascii="宋体" w:eastAsia="宋体" w:hAnsi="宋体"/>
              </w:rPr>
            </w:pPr>
            <w:r w:rsidRPr="00230A0E">
              <w:rPr>
                <w:rFonts w:ascii="宋体" w:eastAsia="宋体" w:hAnsi="宋体" w:hint="eastAsia"/>
              </w:rPr>
              <w:t>需求变更记录文档</w:t>
            </w:r>
          </w:p>
        </w:tc>
      </w:tr>
    </w:tbl>
    <w:p w14:paraId="38DB2DF3" w14:textId="77777777" w:rsidR="00FA6515" w:rsidRDefault="00FA6515" w:rsidP="00FA6515"/>
    <w:p w14:paraId="4B7E9998" w14:textId="77777777" w:rsidR="00FA6515" w:rsidRPr="00230A0E" w:rsidRDefault="00FA6515" w:rsidP="00FA6515">
      <w:pPr>
        <w:pStyle w:val="6"/>
        <w:rPr>
          <w:rFonts w:ascii="宋体" w:eastAsia="宋体" w:hAnsi="宋体"/>
          <w:sz w:val="21"/>
          <w:szCs w:val="21"/>
        </w:rPr>
      </w:pPr>
      <w:bookmarkStart w:id="343" w:name="_Toc529710894"/>
      <w:bookmarkStart w:id="344" w:name="_Toc529711533"/>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.5</w:t>
      </w:r>
      <w:r w:rsidRPr="00230A0E">
        <w:rPr>
          <w:rFonts w:ascii="宋体" w:eastAsia="宋体" w:hAnsi="宋体" w:hint="eastAsia"/>
          <w:sz w:val="21"/>
          <w:szCs w:val="21"/>
        </w:rPr>
        <w:t>跟踪需求状态</w:t>
      </w:r>
      <w:bookmarkEnd w:id="343"/>
      <w:bookmarkEnd w:id="3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32F1735A" w14:textId="77777777" w:rsidTr="007C38B4">
        <w:tc>
          <w:tcPr>
            <w:tcW w:w="805" w:type="dxa"/>
          </w:tcPr>
          <w:p w14:paraId="52D73FA6"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26B19E92"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071D03A9"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7F221BD8"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5A93292D"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5A9F78FD"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02A30B37" w14:textId="77777777" w:rsidTr="007C38B4">
        <w:tc>
          <w:tcPr>
            <w:tcW w:w="805" w:type="dxa"/>
          </w:tcPr>
          <w:p w14:paraId="73E31DAE"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6AF6A22E"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2B8B63A"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533377C1"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78861927" w14:textId="77777777" w:rsidR="00FA6515" w:rsidRPr="00230A0E" w:rsidRDefault="00FA6515" w:rsidP="007C38B4">
            <w:pPr>
              <w:rPr>
                <w:rFonts w:ascii="宋体" w:eastAsia="宋体" w:hAnsi="宋体"/>
              </w:rPr>
            </w:pPr>
            <w:r w:rsidRPr="00230A0E">
              <w:rPr>
                <w:rFonts w:ascii="宋体" w:eastAsia="宋体" w:hAnsi="宋体"/>
              </w:rPr>
              <w:t>R</w:t>
            </w:r>
          </w:p>
        </w:tc>
        <w:tc>
          <w:tcPr>
            <w:tcW w:w="1499" w:type="dxa"/>
          </w:tcPr>
          <w:p w14:paraId="4B7FD88A"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33D367FB" w14:textId="77777777" w:rsidTr="007C38B4">
        <w:tc>
          <w:tcPr>
            <w:tcW w:w="8296" w:type="dxa"/>
            <w:gridSpan w:val="6"/>
          </w:tcPr>
          <w:p w14:paraId="43F1F1BB"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0D7FAEC" w14:textId="77777777" w:rsidTr="007C38B4">
        <w:tc>
          <w:tcPr>
            <w:tcW w:w="805" w:type="dxa"/>
          </w:tcPr>
          <w:p w14:paraId="5048D8E1" w14:textId="77777777" w:rsidR="00FA6515" w:rsidRPr="00230A0E" w:rsidRDefault="00FA6515" w:rsidP="007C38B4">
            <w:pPr>
              <w:rPr>
                <w:rFonts w:ascii="宋体" w:eastAsia="宋体" w:hAnsi="宋体"/>
              </w:rPr>
            </w:pPr>
            <w:r w:rsidRPr="00230A0E">
              <w:rPr>
                <w:rFonts w:ascii="宋体" w:eastAsia="宋体" w:hAnsi="宋体" w:hint="eastAsia"/>
              </w:rPr>
              <w:lastRenderedPageBreak/>
              <w:t>输入</w:t>
            </w:r>
          </w:p>
        </w:tc>
        <w:tc>
          <w:tcPr>
            <w:tcW w:w="7491" w:type="dxa"/>
            <w:gridSpan w:val="5"/>
          </w:tcPr>
          <w:p w14:paraId="15B521A2" w14:textId="77777777" w:rsidR="00FA6515" w:rsidRPr="00230A0E" w:rsidRDefault="00FA6515" w:rsidP="007C38B4">
            <w:pPr>
              <w:rPr>
                <w:rFonts w:ascii="宋体" w:eastAsia="宋体" w:hAnsi="宋体"/>
              </w:rPr>
            </w:pPr>
            <w:r w:rsidRPr="00230A0E">
              <w:rPr>
                <w:rFonts w:ascii="宋体" w:eastAsia="宋体" w:hAnsi="宋体" w:hint="eastAsia"/>
              </w:rPr>
              <w:t>需求验证结果</w:t>
            </w:r>
          </w:p>
        </w:tc>
      </w:tr>
      <w:tr w:rsidR="00FA6515" w14:paraId="5C29B9F9" w14:textId="77777777" w:rsidTr="007C38B4">
        <w:trPr>
          <w:trHeight w:val="58"/>
        </w:trPr>
        <w:tc>
          <w:tcPr>
            <w:tcW w:w="805" w:type="dxa"/>
          </w:tcPr>
          <w:p w14:paraId="58C21CFB"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29DE9C95" w14:textId="77777777" w:rsidR="00FA6515" w:rsidRPr="00230A0E" w:rsidRDefault="00FA6515" w:rsidP="007C38B4">
            <w:pPr>
              <w:rPr>
                <w:rFonts w:ascii="宋体" w:eastAsia="宋体" w:hAnsi="宋体"/>
              </w:rPr>
            </w:pPr>
            <w:r w:rsidRPr="00230A0E">
              <w:rPr>
                <w:rFonts w:ascii="宋体" w:eastAsia="宋体" w:hAnsi="宋体" w:hint="eastAsia"/>
              </w:rPr>
              <w:t>跟踪验证进度，并形成跟踪文档</w:t>
            </w:r>
          </w:p>
        </w:tc>
      </w:tr>
      <w:tr w:rsidR="00FA6515" w14:paraId="1C6676DD" w14:textId="77777777" w:rsidTr="007C38B4">
        <w:trPr>
          <w:trHeight w:val="58"/>
        </w:trPr>
        <w:tc>
          <w:tcPr>
            <w:tcW w:w="805" w:type="dxa"/>
          </w:tcPr>
          <w:p w14:paraId="47D067FD"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21322948" w14:textId="77777777" w:rsidR="00FA6515" w:rsidRPr="00230A0E" w:rsidRDefault="00FA6515" w:rsidP="007C38B4">
            <w:pPr>
              <w:rPr>
                <w:rFonts w:ascii="宋体" w:eastAsia="宋体" w:hAnsi="宋体"/>
              </w:rPr>
            </w:pPr>
            <w:r w:rsidRPr="00230A0E">
              <w:rPr>
                <w:rFonts w:ascii="宋体" w:eastAsia="宋体" w:hAnsi="宋体" w:hint="eastAsia"/>
              </w:rPr>
              <w:t>需求验证文档</w:t>
            </w:r>
          </w:p>
        </w:tc>
      </w:tr>
    </w:tbl>
    <w:p w14:paraId="21EACF9C" w14:textId="77777777" w:rsidR="00FA6515" w:rsidRDefault="00FA6515" w:rsidP="00FA6515"/>
    <w:p w14:paraId="482B468C" w14:textId="77777777" w:rsidR="00FA6515" w:rsidRPr="00230A0E" w:rsidRDefault="00FA6515" w:rsidP="00FA6515">
      <w:pPr>
        <w:pStyle w:val="6"/>
        <w:rPr>
          <w:rFonts w:ascii="宋体" w:eastAsia="宋体" w:hAnsi="宋体"/>
          <w:sz w:val="21"/>
          <w:szCs w:val="21"/>
        </w:rPr>
      </w:pPr>
      <w:bookmarkStart w:id="345" w:name="_Toc529710895"/>
      <w:bookmarkStart w:id="346" w:name="_Toc529711534"/>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.6</w:t>
      </w:r>
      <w:r w:rsidRPr="00230A0E">
        <w:rPr>
          <w:rFonts w:ascii="宋体" w:eastAsia="宋体" w:hAnsi="宋体" w:hint="eastAsia"/>
          <w:sz w:val="21"/>
          <w:szCs w:val="21"/>
        </w:rPr>
        <w:t>跟踪需求问题</w:t>
      </w:r>
      <w:bookmarkEnd w:id="345"/>
      <w:bookmarkEnd w:id="3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0F45623" w14:textId="77777777" w:rsidTr="007C38B4">
        <w:tc>
          <w:tcPr>
            <w:tcW w:w="805" w:type="dxa"/>
          </w:tcPr>
          <w:p w14:paraId="3F3E4F83"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547D2895"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08ACDB8"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4802F3C5"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344EA3EF"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47F3D9B8"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30DC3CAD" w14:textId="77777777" w:rsidTr="007C38B4">
        <w:tc>
          <w:tcPr>
            <w:tcW w:w="805" w:type="dxa"/>
          </w:tcPr>
          <w:p w14:paraId="689964F0"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5FC23E80"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39E4A33F"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3576D33"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C04F1AE" w14:textId="77777777" w:rsidR="00FA6515" w:rsidRPr="00230A0E" w:rsidRDefault="00FA6515" w:rsidP="007C38B4">
            <w:pPr>
              <w:rPr>
                <w:rFonts w:ascii="宋体" w:eastAsia="宋体" w:hAnsi="宋体"/>
              </w:rPr>
            </w:pPr>
            <w:r w:rsidRPr="00230A0E">
              <w:rPr>
                <w:rFonts w:ascii="宋体" w:eastAsia="宋体" w:hAnsi="宋体"/>
              </w:rPr>
              <w:t>R</w:t>
            </w:r>
          </w:p>
        </w:tc>
        <w:tc>
          <w:tcPr>
            <w:tcW w:w="1499" w:type="dxa"/>
          </w:tcPr>
          <w:p w14:paraId="04B863E0" w14:textId="77777777" w:rsidR="00FA6515" w:rsidRPr="00230A0E" w:rsidRDefault="00FA6515" w:rsidP="007C38B4">
            <w:pPr>
              <w:rPr>
                <w:rFonts w:ascii="宋体" w:eastAsia="宋体" w:hAnsi="宋体"/>
              </w:rPr>
            </w:pPr>
            <w:r w:rsidRPr="00230A0E">
              <w:rPr>
                <w:rFonts w:ascii="宋体" w:eastAsia="宋体" w:hAnsi="宋体"/>
              </w:rPr>
              <w:t>I</w:t>
            </w:r>
          </w:p>
        </w:tc>
      </w:tr>
      <w:tr w:rsidR="00FA6515" w14:paraId="719C09D5" w14:textId="77777777" w:rsidTr="007C38B4">
        <w:tc>
          <w:tcPr>
            <w:tcW w:w="8296" w:type="dxa"/>
            <w:gridSpan w:val="6"/>
          </w:tcPr>
          <w:p w14:paraId="0C108A73"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79C735AA" w14:textId="77777777" w:rsidTr="007C38B4">
        <w:tc>
          <w:tcPr>
            <w:tcW w:w="805" w:type="dxa"/>
          </w:tcPr>
          <w:p w14:paraId="0A322918"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415F22CF" w14:textId="77777777" w:rsidR="00FA6515" w:rsidRPr="00230A0E" w:rsidRDefault="00FA6515" w:rsidP="007C38B4">
            <w:pPr>
              <w:rPr>
                <w:rFonts w:ascii="宋体" w:eastAsia="宋体" w:hAnsi="宋体"/>
              </w:rPr>
            </w:pPr>
            <w:r w:rsidRPr="00230A0E">
              <w:rPr>
                <w:rFonts w:ascii="宋体" w:eastAsia="宋体" w:hAnsi="宋体" w:hint="eastAsia"/>
              </w:rPr>
              <w:t>需求问题</w:t>
            </w:r>
          </w:p>
        </w:tc>
      </w:tr>
      <w:tr w:rsidR="00FA6515" w14:paraId="4277EF8B" w14:textId="77777777" w:rsidTr="007C38B4">
        <w:trPr>
          <w:trHeight w:val="58"/>
        </w:trPr>
        <w:tc>
          <w:tcPr>
            <w:tcW w:w="805" w:type="dxa"/>
          </w:tcPr>
          <w:p w14:paraId="6A62AC1F"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66721AB8" w14:textId="77777777" w:rsidR="00FA6515" w:rsidRPr="00230A0E" w:rsidRDefault="00FA6515" w:rsidP="007C38B4">
            <w:pPr>
              <w:rPr>
                <w:rFonts w:ascii="宋体" w:eastAsia="宋体" w:hAnsi="宋体"/>
              </w:rPr>
            </w:pPr>
            <w:r w:rsidRPr="00230A0E">
              <w:rPr>
                <w:rFonts w:ascii="宋体" w:eastAsia="宋体" w:hAnsi="宋体" w:hint="eastAsia"/>
              </w:rPr>
              <w:t>解决需求问题</w:t>
            </w:r>
          </w:p>
        </w:tc>
      </w:tr>
      <w:tr w:rsidR="00FA6515" w14:paraId="6CCCCAA3" w14:textId="77777777" w:rsidTr="007C38B4">
        <w:trPr>
          <w:trHeight w:val="58"/>
        </w:trPr>
        <w:tc>
          <w:tcPr>
            <w:tcW w:w="805" w:type="dxa"/>
          </w:tcPr>
          <w:p w14:paraId="0E2D7427"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00CDA8AE" w14:textId="77777777" w:rsidR="00FA6515" w:rsidRPr="00230A0E" w:rsidRDefault="00FA6515" w:rsidP="007C38B4">
            <w:pPr>
              <w:rPr>
                <w:rFonts w:ascii="宋体" w:eastAsia="宋体" w:hAnsi="宋体"/>
              </w:rPr>
            </w:pPr>
            <w:r w:rsidRPr="00230A0E">
              <w:rPr>
                <w:rFonts w:ascii="宋体" w:eastAsia="宋体" w:hAnsi="宋体" w:hint="eastAsia"/>
              </w:rPr>
              <w:t>明确的需求</w:t>
            </w:r>
          </w:p>
        </w:tc>
      </w:tr>
    </w:tbl>
    <w:p w14:paraId="0786CE99" w14:textId="77777777" w:rsidR="00FA6515" w:rsidRDefault="00FA6515" w:rsidP="00FA6515"/>
    <w:p w14:paraId="59B07A81" w14:textId="77777777" w:rsidR="00FA6515" w:rsidRPr="00230A0E" w:rsidRDefault="00FA6515" w:rsidP="00FA6515">
      <w:pPr>
        <w:pStyle w:val="6"/>
        <w:rPr>
          <w:rFonts w:ascii="宋体" w:eastAsia="宋体" w:hAnsi="宋体"/>
          <w:sz w:val="21"/>
          <w:szCs w:val="21"/>
        </w:rPr>
      </w:pPr>
      <w:bookmarkStart w:id="347" w:name="_Toc529710896"/>
      <w:bookmarkStart w:id="348" w:name="_Toc529711535"/>
      <w:r w:rsidRPr="00230A0E">
        <w:rPr>
          <w:rFonts w:ascii="宋体" w:eastAsia="宋体" w:hAnsi="宋体" w:hint="eastAsia"/>
          <w:sz w:val="21"/>
          <w:szCs w:val="21"/>
        </w:rPr>
        <w:t>3</w:t>
      </w:r>
      <w:r w:rsidRPr="00230A0E">
        <w:rPr>
          <w:rFonts w:ascii="宋体" w:eastAsia="宋体" w:hAnsi="宋体"/>
          <w:sz w:val="21"/>
          <w:szCs w:val="21"/>
        </w:rPr>
        <w:t>.1.4.</w:t>
      </w:r>
      <w:r>
        <w:rPr>
          <w:rFonts w:ascii="宋体" w:eastAsia="宋体" w:hAnsi="宋体" w:hint="eastAsia"/>
          <w:sz w:val="21"/>
          <w:szCs w:val="21"/>
        </w:rPr>
        <w:t>5</w:t>
      </w:r>
      <w:r w:rsidRPr="00230A0E">
        <w:rPr>
          <w:rFonts w:ascii="宋体" w:eastAsia="宋体" w:hAnsi="宋体"/>
          <w:sz w:val="21"/>
          <w:szCs w:val="21"/>
        </w:rPr>
        <w:t>.7</w:t>
      </w:r>
      <w:r w:rsidRPr="00230A0E">
        <w:rPr>
          <w:rFonts w:ascii="宋体" w:eastAsia="宋体" w:hAnsi="宋体" w:hint="eastAsia"/>
          <w:sz w:val="21"/>
          <w:szCs w:val="21"/>
        </w:rPr>
        <w:t>维护需求可跟踪矩阵</w:t>
      </w:r>
      <w:bookmarkEnd w:id="347"/>
      <w:bookmarkEnd w:id="3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1C114582" w14:textId="77777777" w:rsidTr="007C38B4">
        <w:tc>
          <w:tcPr>
            <w:tcW w:w="805" w:type="dxa"/>
          </w:tcPr>
          <w:p w14:paraId="6258862C" w14:textId="77777777" w:rsidR="00FA6515" w:rsidRPr="00230A0E" w:rsidRDefault="00FA6515" w:rsidP="007C38B4">
            <w:pPr>
              <w:rPr>
                <w:rFonts w:ascii="宋体" w:eastAsia="宋体" w:hAnsi="宋体"/>
              </w:rPr>
            </w:pPr>
            <w:r w:rsidRPr="00230A0E">
              <w:rPr>
                <w:rFonts w:ascii="宋体" w:eastAsia="宋体" w:hAnsi="宋体" w:hint="eastAsia"/>
              </w:rPr>
              <w:t>姓名</w:t>
            </w:r>
          </w:p>
        </w:tc>
        <w:tc>
          <w:tcPr>
            <w:tcW w:w="1498" w:type="dxa"/>
          </w:tcPr>
          <w:p w14:paraId="7920219E" w14:textId="77777777" w:rsidR="00FA6515" w:rsidRPr="00230A0E" w:rsidRDefault="00FA6515" w:rsidP="007C38B4">
            <w:pPr>
              <w:rPr>
                <w:rFonts w:ascii="宋体" w:eastAsia="宋体" w:hAnsi="宋体"/>
              </w:rPr>
            </w:pPr>
            <w:proofErr w:type="gramStart"/>
            <w:r w:rsidRPr="00230A0E">
              <w:rPr>
                <w:rFonts w:ascii="宋体" w:eastAsia="宋体" w:hAnsi="宋体" w:hint="eastAsia"/>
              </w:rPr>
              <w:t>郦哲聪</w:t>
            </w:r>
            <w:proofErr w:type="gramEnd"/>
          </w:p>
        </w:tc>
        <w:tc>
          <w:tcPr>
            <w:tcW w:w="1498" w:type="dxa"/>
          </w:tcPr>
          <w:p w14:paraId="60B6B038" w14:textId="77777777" w:rsidR="00FA6515" w:rsidRPr="00230A0E" w:rsidRDefault="00FA6515" w:rsidP="007C38B4">
            <w:pPr>
              <w:rPr>
                <w:rFonts w:ascii="宋体" w:eastAsia="宋体" w:hAnsi="宋体"/>
              </w:rPr>
            </w:pPr>
            <w:r w:rsidRPr="00230A0E">
              <w:rPr>
                <w:rFonts w:ascii="宋体" w:eastAsia="宋体" w:hAnsi="宋体" w:hint="eastAsia"/>
              </w:rPr>
              <w:t>冯一鸣</w:t>
            </w:r>
          </w:p>
        </w:tc>
        <w:tc>
          <w:tcPr>
            <w:tcW w:w="1498" w:type="dxa"/>
          </w:tcPr>
          <w:p w14:paraId="5B933E11" w14:textId="77777777" w:rsidR="00FA6515" w:rsidRPr="00230A0E" w:rsidRDefault="00FA6515" w:rsidP="007C38B4">
            <w:pPr>
              <w:rPr>
                <w:rFonts w:ascii="宋体" w:eastAsia="宋体" w:hAnsi="宋体"/>
              </w:rPr>
            </w:pPr>
            <w:r w:rsidRPr="00230A0E">
              <w:rPr>
                <w:rFonts w:ascii="宋体" w:eastAsia="宋体" w:hAnsi="宋体" w:hint="eastAsia"/>
              </w:rPr>
              <w:t>周德阳</w:t>
            </w:r>
          </w:p>
        </w:tc>
        <w:tc>
          <w:tcPr>
            <w:tcW w:w="1498" w:type="dxa"/>
          </w:tcPr>
          <w:p w14:paraId="3AC0F754" w14:textId="77777777" w:rsidR="00FA6515" w:rsidRPr="00230A0E" w:rsidRDefault="00FA6515" w:rsidP="007C38B4">
            <w:pPr>
              <w:rPr>
                <w:rFonts w:ascii="宋体" w:eastAsia="宋体" w:hAnsi="宋体"/>
              </w:rPr>
            </w:pPr>
            <w:r w:rsidRPr="00230A0E">
              <w:rPr>
                <w:rFonts w:ascii="宋体" w:eastAsia="宋体" w:hAnsi="宋体" w:hint="eastAsia"/>
              </w:rPr>
              <w:t>王飞钢</w:t>
            </w:r>
          </w:p>
        </w:tc>
        <w:tc>
          <w:tcPr>
            <w:tcW w:w="1499" w:type="dxa"/>
          </w:tcPr>
          <w:p w14:paraId="17DD3399" w14:textId="77777777" w:rsidR="00FA6515" w:rsidRPr="00230A0E" w:rsidRDefault="00FA6515" w:rsidP="007C38B4">
            <w:pPr>
              <w:rPr>
                <w:rFonts w:ascii="宋体" w:eastAsia="宋体" w:hAnsi="宋体"/>
              </w:rPr>
            </w:pPr>
            <w:r w:rsidRPr="00230A0E">
              <w:rPr>
                <w:rFonts w:ascii="宋体" w:eastAsia="宋体" w:hAnsi="宋体" w:hint="eastAsia"/>
              </w:rPr>
              <w:t>刘乐威</w:t>
            </w:r>
          </w:p>
        </w:tc>
      </w:tr>
      <w:tr w:rsidR="00FA6515" w14:paraId="5AB68AD9" w14:textId="77777777" w:rsidTr="007C38B4">
        <w:tc>
          <w:tcPr>
            <w:tcW w:w="805" w:type="dxa"/>
          </w:tcPr>
          <w:p w14:paraId="5DA4464B" w14:textId="77777777" w:rsidR="00FA6515" w:rsidRPr="00230A0E" w:rsidRDefault="00FA6515" w:rsidP="007C38B4">
            <w:pPr>
              <w:rPr>
                <w:rFonts w:ascii="宋体" w:eastAsia="宋体" w:hAnsi="宋体"/>
              </w:rPr>
            </w:pPr>
            <w:r w:rsidRPr="00230A0E">
              <w:rPr>
                <w:rFonts w:ascii="宋体" w:eastAsia="宋体" w:hAnsi="宋体" w:hint="eastAsia"/>
              </w:rPr>
              <w:t>职责</w:t>
            </w:r>
          </w:p>
        </w:tc>
        <w:tc>
          <w:tcPr>
            <w:tcW w:w="1498" w:type="dxa"/>
          </w:tcPr>
          <w:p w14:paraId="0229A2B0"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1252DB95"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0FBEABF7" w14:textId="77777777" w:rsidR="00FA6515" w:rsidRPr="00230A0E" w:rsidRDefault="00FA6515" w:rsidP="007C38B4">
            <w:pPr>
              <w:rPr>
                <w:rFonts w:ascii="宋体" w:eastAsia="宋体" w:hAnsi="宋体"/>
              </w:rPr>
            </w:pPr>
            <w:r w:rsidRPr="00230A0E">
              <w:rPr>
                <w:rFonts w:ascii="宋体" w:eastAsia="宋体" w:hAnsi="宋体"/>
              </w:rPr>
              <w:t>I</w:t>
            </w:r>
          </w:p>
        </w:tc>
        <w:tc>
          <w:tcPr>
            <w:tcW w:w="1498" w:type="dxa"/>
          </w:tcPr>
          <w:p w14:paraId="20D7DC21" w14:textId="77777777" w:rsidR="00FA6515" w:rsidRPr="00230A0E" w:rsidRDefault="00FA6515" w:rsidP="007C38B4">
            <w:pPr>
              <w:rPr>
                <w:rFonts w:ascii="宋体" w:eastAsia="宋体" w:hAnsi="宋体"/>
              </w:rPr>
            </w:pPr>
            <w:r w:rsidRPr="00230A0E">
              <w:rPr>
                <w:rFonts w:ascii="宋体" w:eastAsia="宋体" w:hAnsi="宋体"/>
              </w:rPr>
              <w:t>I</w:t>
            </w:r>
          </w:p>
        </w:tc>
        <w:tc>
          <w:tcPr>
            <w:tcW w:w="1499" w:type="dxa"/>
          </w:tcPr>
          <w:p w14:paraId="142496B6" w14:textId="77777777" w:rsidR="00FA6515" w:rsidRPr="00230A0E" w:rsidRDefault="00FA6515" w:rsidP="007C38B4">
            <w:pPr>
              <w:rPr>
                <w:rFonts w:ascii="宋体" w:eastAsia="宋体" w:hAnsi="宋体"/>
              </w:rPr>
            </w:pPr>
            <w:r w:rsidRPr="00230A0E">
              <w:rPr>
                <w:rFonts w:ascii="宋体" w:eastAsia="宋体" w:hAnsi="宋体"/>
              </w:rPr>
              <w:t>R</w:t>
            </w:r>
          </w:p>
        </w:tc>
      </w:tr>
      <w:tr w:rsidR="00FA6515" w14:paraId="2C7BF91F" w14:textId="77777777" w:rsidTr="007C38B4">
        <w:tc>
          <w:tcPr>
            <w:tcW w:w="8296" w:type="dxa"/>
            <w:gridSpan w:val="6"/>
          </w:tcPr>
          <w:p w14:paraId="27F992A8" w14:textId="77777777" w:rsidR="00FA6515" w:rsidRPr="00230A0E" w:rsidRDefault="00FA6515" w:rsidP="007C38B4">
            <w:pPr>
              <w:rPr>
                <w:rFonts w:ascii="宋体" w:eastAsia="宋体" w:hAnsi="宋体"/>
              </w:rPr>
            </w:pPr>
            <w:r w:rsidRPr="00230A0E">
              <w:rPr>
                <w:rFonts w:ascii="宋体" w:eastAsia="宋体" w:hAnsi="宋体" w:hint="eastAsia"/>
              </w:rPr>
              <w:t>（</w:t>
            </w:r>
            <w:r w:rsidRPr="00230A0E">
              <w:rPr>
                <w:rFonts w:ascii="宋体" w:eastAsia="宋体" w:hAnsi="宋体"/>
              </w:rPr>
              <w:t>R-负责人；A-辅助；I-通知）</w:t>
            </w:r>
          </w:p>
        </w:tc>
      </w:tr>
      <w:tr w:rsidR="00FA6515" w14:paraId="681577AD" w14:textId="77777777" w:rsidTr="007C38B4">
        <w:tc>
          <w:tcPr>
            <w:tcW w:w="805" w:type="dxa"/>
          </w:tcPr>
          <w:p w14:paraId="2B10D5AE" w14:textId="77777777" w:rsidR="00FA6515" w:rsidRPr="00230A0E" w:rsidRDefault="00FA6515" w:rsidP="007C38B4">
            <w:pPr>
              <w:rPr>
                <w:rFonts w:ascii="宋体" w:eastAsia="宋体" w:hAnsi="宋体"/>
              </w:rPr>
            </w:pPr>
            <w:r w:rsidRPr="00230A0E">
              <w:rPr>
                <w:rFonts w:ascii="宋体" w:eastAsia="宋体" w:hAnsi="宋体" w:hint="eastAsia"/>
              </w:rPr>
              <w:t>输入</w:t>
            </w:r>
          </w:p>
        </w:tc>
        <w:tc>
          <w:tcPr>
            <w:tcW w:w="7491" w:type="dxa"/>
            <w:gridSpan w:val="5"/>
          </w:tcPr>
          <w:p w14:paraId="3FE24FA0" w14:textId="77777777" w:rsidR="00FA6515" w:rsidRPr="00230A0E" w:rsidRDefault="00FA6515" w:rsidP="007C38B4">
            <w:pPr>
              <w:rPr>
                <w:rFonts w:ascii="宋体" w:eastAsia="宋体" w:hAnsi="宋体"/>
              </w:rPr>
            </w:pPr>
            <w:r w:rsidRPr="00230A0E">
              <w:rPr>
                <w:rFonts w:ascii="宋体" w:eastAsia="宋体" w:hAnsi="宋体" w:hint="eastAsia"/>
              </w:rPr>
              <w:t>需求跟踪</w:t>
            </w:r>
          </w:p>
        </w:tc>
      </w:tr>
      <w:tr w:rsidR="00FA6515" w14:paraId="60CEED0F" w14:textId="77777777" w:rsidTr="007C38B4">
        <w:trPr>
          <w:trHeight w:val="58"/>
        </w:trPr>
        <w:tc>
          <w:tcPr>
            <w:tcW w:w="805" w:type="dxa"/>
          </w:tcPr>
          <w:p w14:paraId="1A9D1DCA" w14:textId="77777777" w:rsidR="00FA6515" w:rsidRPr="00230A0E" w:rsidRDefault="00FA6515" w:rsidP="007C38B4">
            <w:pPr>
              <w:rPr>
                <w:rFonts w:ascii="宋体" w:eastAsia="宋体" w:hAnsi="宋体"/>
              </w:rPr>
            </w:pPr>
            <w:r w:rsidRPr="00230A0E">
              <w:rPr>
                <w:rFonts w:ascii="宋体" w:eastAsia="宋体" w:hAnsi="宋体" w:hint="eastAsia"/>
              </w:rPr>
              <w:t>任务说明</w:t>
            </w:r>
          </w:p>
        </w:tc>
        <w:tc>
          <w:tcPr>
            <w:tcW w:w="7491" w:type="dxa"/>
            <w:gridSpan w:val="5"/>
          </w:tcPr>
          <w:p w14:paraId="188C7E1D" w14:textId="77777777" w:rsidR="00FA6515" w:rsidRPr="00230A0E" w:rsidRDefault="00FA6515" w:rsidP="007C38B4">
            <w:pPr>
              <w:rPr>
                <w:rFonts w:ascii="宋体" w:eastAsia="宋体" w:hAnsi="宋体"/>
              </w:rPr>
            </w:pPr>
            <w:r w:rsidRPr="00230A0E">
              <w:rPr>
                <w:rFonts w:ascii="宋体" w:eastAsia="宋体" w:hAnsi="宋体" w:hint="eastAsia"/>
              </w:rPr>
              <w:t>整理需求跟踪记录，形成需求跟踪矩阵</w:t>
            </w:r>
          </w:p>
        </w:tc>
      </w:tr>
      <w:tr w:rsidR="00FA6515" w14:paraId="315FC702" w14:textId="77777777" w:rsidTr="007C38B4">
        <w:trPr>
          <w:trHeight w:val="58"/>
        </w:trPr>
        <w:tc>
          <w:tcPr>
            <w:tcW w:w="805" w:type="dxa"/>
          </w:tcPr>
          <w:p w14:paraId="7D694012" w14:textId="77777777" w:rsidR="00FA6515" w:rsidRPr="00230A0E" w:rsidRDefault="00FA6515" w:rsidP="007C38B4">
            <w:pPr>
              <w:rPr>
                <w:rFonts w:ascii="宋体" w:eastAsia="宋体" w:hAnsi="宋体"/>
              </w:rPr>
            </w:pPr>
            <w:r w:rsidRPr="00230A0E">
              <w:rPr>
                <w:rFonts w:ascii="宋体" w:eastAsia="宋体" w:hAnsi="宋体" w:hint="eastAsia"/>
              </w:rPr>
              <w:t>输出</w:t>
            </w:r>
          </w:p>
        </w:tc>
        <w:tc>
          <w:tcPr>
            <w:tcW w:w="7491" w:type="dxa"/>
            <w:gridSpan w:val="5"/>
          </w:tcPr>
          <w:p w14:paraId="49CBFAC2" w14:textId="77777777" w:rsidR="00FA6515" w:rsidRPr="00230A0E" w:rsidRDefault="00FA6515" w:rsidP="007C38B4">
            <w:pPr>
              <w:rPr>
                <w:rFonts w:ascii="宋体" w:eastAsia="宋体" w:hAnsi="宋体"/>
              </w:rPr>
            </w:pPr>
            <w:r w:rsidRPr="00230A0E">
              <w:rPr>
                <w:rFonts w:ascii="宋体" w:eastAsia="宋体" w:hAnsi="宋体" w:hint="eastAsia"/>
              </w:rPr>
              <w:t>需求跟踪矩阵</w:t>
            </w:r>
          </w:p>
        </w:tc>
      </w:tr>
    </w:tbl>
    <w:p w14:paraId="42626C19" w14:textId="77777777" w:rsidR="00FA6515" w:rsidRDefault="00FA6515" w:rsidP="00FA6515"/>
    <w:p w14:paraId="54D9C2CA" w14:textId="77777777" w:rsidR="00FA6515" w:rsidRPr="00230A0E" w:rsidRDefault="00FA6515" w:rsidP="00FA6515">
      <w:pPr>
        <w:pStyle w:val="4"/>
        <w:rPr>
          <w:rFonts w:ascii="宋体" w:eastAsia="宋体" w:hAnsi="宋体"/>
        </w:rPr>
      </w:pPr>
      <w:bookmarkStart w:id="349" w:name="_Toc529710897"/>
      <w:bookmarkStart w:id="350" w:name="_Toc529711536"/>
      <w:r w:rsidRPr="00230A0E">
        <w:rPr>
          <w:rFonts w:ascii="宋体" w:eastAsia="宋体" w:hAnsi="宋体" w:hint="eastAsia"/>
        </w:rPr>
        <w:t>3</w:t>
      </w:r>
      <w:r w:rsidRPr="00230A0E">
        <w:rPr>
          <w:rFonts w:ascii="宋体" w:eastAsia="宋体" w:hAnsi="宋体"/>
        </w:rPr>
        <w:t>.1.</w:t>
      </w:r>
      <w:r>
        <w:rPr>
          <w:rFonts w:ascii="宋体" w:eastAsia="宋体" w:hAnsi="宋体" w:hint="eastAsia"/>
        </w:rPr>
        <w:t>5</w:t>
      </w:r>
      <w:r w:rsidRPr="00230A0E">
        <w:rPr>
          <w:rFonts w:ascii="宋体" w:eastAsia="宋体" w:hAnsi="宋体" w:hint="eastAsia"/>
        </w:rPr>
        <w:t>系统设计</w:t>
      </w:r>
      <w:bookmarkEnd w:id="349"/>
      <w:bookmarkEnd w:id="350"/>
    </w:p>
    <w:p w14:paraId="411292B4" w14:textId="77777777" w:rsidR="00FA6515" w:rsidRPr="00230A0E" w:rsidRDefault="00FA6515" w:rsidP="00FA6515">
      <w:pPr>
        <w:pStyle w:val="5"/>
        <w:rPr>
          <w:rFonts w:ascii="宋体" w:eastAsia="宋体" w:hAnsi="宋体"/>
          <w:sz w:val="24"/>
          <w:szCs w:val="24"/>
        </w:rPr>
      </w:pPr>
      <w:bookmarkStart w:id="351" w:name="_Toc529710898"/>
      <w:bookmarkStart w:id="352" w:name="_Toc529711537"/>
      <w:r w:rsidRPr="00230A0E">
        <w:rPr>
          <w:rFonts w:ascii="宋体" w:eastAsia="宋体" w:hAnsi="宋体" w:hint="eastAsia"/>
          <w:sz w:val="24"/>
          <w:szCs w:val="24"/>
        </w:rPr>
        <w:t>3</w:t>
      </w:r>
      <w:r w:rsidRPr="00230A0E">
        <w:rPr>
          <w:rFonts w:ascii="宋体" w:eastAsia="宋体" w:hAnsi="宋体"/>
          <w:sz w:val="24"/>
          <w:szCs w:val="24"/>
        </w:rPr>
        <w:t>.1.</w:t>
      </w:r>
      <w:r>
        <w:rPr>
          <w:rFonts w:ascii="宋体" w:eastAsia="宋体" w:hAnsi="宋体" w:hint="eastAsia"/>
          <w:sz w:val="24"/>
          <w:szCs w:val="24"/>
        </w:rPr>
        <w:t>5</w:t>
      </w:r>
      <w:r w:rsidRPr="00230A0E">
        <w:rPr>
          <w:rFonts w:ascii="宋体" w:eastAsia="宋体" w:hAnsi="宋体"/>
          <w:sz w:val="24"/>
          <w:szCs w:val="24"/>
        </w:rPr>
        <w:t>.1</w:t>
      </w:r>
      <w:r w:rsidRPr="00230A0E">
        <w:rPr>
          <w:rFonts w:ascii="宋体" w:eastAsia="宋体" w:hAnsi="宋体" w:hint="eastAsia"/>
          <w:sz w:val="24"/>
          <w:szCs w:val="24"/>
        </w:rPr>
        <w:t>总体设计</w:t>
      </w:r>
      <w:bookmarkEnd w:id="351"/>
      <w:bookmarkEnd w:id="352"/>
    </w:p>
    <w:p w14:paraId="0092DCA2" w14:textId="77777777" w:rsidR="00FA6515" w:rsidRPr="0007716B" w:rsidRDefault="00FA6515" w:rsidP="00FA6515">
      <w:pPr>
        <w:pStyle w:val="6"/>
        <w:rPr>
          <w:rFonts w:ascii="宋体" w:eastAsia="宋体" w:hAnsi="宋体"/>
          <w:sz w:val="21"/>
          <w:szCs w:val="21"/>
        </w:rPr>
      </w:pPr>
      <w:bookmarkStart w:id="353" w:name="_Toc529710899"/>
      <w:bookmarkStart w:id="354" w:name="_Toc529711538"/>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.1.1</w:t>
      </w:r>
      <w:r w:rsidRPr="0007716B">
        <w:rPr>
          <w:rFonts w:ascii="宋体" w:eastAsia="宋体" w:hAnsi="宋体" w:hint="eastAsia"/>
          <w:sz w:val="21"/>
          <w:szCs w:val="21"/>
        </w:rPr>
        <w:t>数据库设计</w:t>
      </w:r>
      <w:bookmarkEnd w:id="353"/>
      <w:bookmarkEnd w:id="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B5B6C2E" w14:textId="77777777" w:rsidTr="007C38B4">
        <w:tc>
          <w:tcPr>
            <w:tcW w:w="805" w:type="dxa"/>
          </w:tcPr>
          <w:p w14:paraId="1D26F324"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7A4A8012" w14:textId="77777777" w:rsidR="00FA6515" w:rsidRPr="0007716B" w:rsidRDefault="00FA6515" w:rsidP="007C38B4">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17202FA2"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48D02A19"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74EBEF86"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1A50DDD8"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4E81D524" w14:textId="77777777" w:rsidTr="007C38B4">
        <w:tc>
          <w:tcPr>
            <w:tcW w:w="805" w:type="dxa"/>
          </w:tcPr>
          <w:p w14:paraId="6D51E9D7"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7A84C1BB"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209210A" w14:textId="77777777" w:rsidR="00FA6515" w:rsidRPr="0007716B" w:rsidRDefault="00FA6515" w:rsidP="007C38B4">
            <w:pPr>
              <w:rPr>
                <w:rFonts w:ascii="宋体" w:eastAsia="宋体" w:hAnsi="宋体"/>
              </w:rPr>
            </w:pPr>
            <w:r w:rsidRPr="0007716B">
              <w:rPr>
                <w:rFonts w:ascii="宋体" w:eastAsia="宋体" w:hAnsi="宋体"/>
              </w:rPr>
              <w:t>R</w:t>
            </w:r>
          </w:p>
        </w:tc>
        <w:tc>
          <w:tcPr>
            <w:tcW w:w="1498" w:type="dxa"/>
          </w:tcPr>
          <w:p w14:paraId="43454B15"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45E4549"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3F94E77F" w14:textId="77777777" w:rsidR="00FA6515" w:rsidRPr="0007716B" w:rsidRDefault="00FA6515" w:rsidP="007C38B4">
            <w:pPr>
              <w:rPr>
                <w:rFonts w:ascii="宋体" w:eastAsia="宋体" w:hAnsi="宋体"/>
              </w:rPr>
            </w:pPr>
            <w:r w:rsidRPr="0007716B">
              <w:rPr>
                <w:rFonts w:ascii="宋体" w:eastAsia="宋体" w:hAnsi="宋体"/>
              </w:rPr>
              <w:t>I</w:t>
            </w:r>
          </w:p>
        </w:tc>
      </w:tr>
      <w:tr w:rsidR="00FA6515" w14:paraId="12942540" w14:textId="77777777" w:rsidTr="007C38B4">
        <w:tc>
          <w:tcPr>
            <w:tcW w:w="8296" w:type="dxa"/>
            <w:gridSpan w:val="6"/>
          </w:tcPr>
          <w:p w14:paraId="65DAB665"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7D84CD40" w14:textId="77777777" w:rsidTr="007C38B4">
        <w:tc>
          <w:tcPr>
            <w:tcW w:w="805" w:type="dxa"/>
          </w:tcPr>
          <w:p w14:paraId="5865B295"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5080F005" w14:textId="77777777" w:rsidR="00FA6515" w:rsidRPr="0007716B" w:rsidRDefault="00FA6515" w:rsidP="007C38B4">
            <w:pPr>
              <w:rPr>
                <w:rFonts w:ascii="宋体" w:eastAsia="宋体" w:hAnsi="宋体"/>
              </w:rPr>
            </w:pPr>
            <w:r w:rsidRPr="0007716B">
              <w:rPr>
                <w:rFonts w:ascii="宋体" w:eastAsia="宋体" w:hAnsi="宋体" w:hint="eastAsia"/>
              </w:rPr>
              <w:t>数据字典、数据库表</w:t>
            </w:r>
          </w:p>
        </w:tc>
      </w:tr>
      <w:tr w:rsidR="00FA6515" w14:paraId="3B1D355B" w14:textId="77777777" w:rsidTr="007C38B4">
        <w:trPr>
          <w:trHeight w:val="58"/>
        </w:trPr>
        <w:tc>
          <w:tcPr>
            <w:tcW w:w="805" w:type="dxa"/>
          </w:tcPr>
          <w:p w14:paraId="6AC2FD7E"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5583C4AE" w14:textId="77777777" w:rsidR="00FA6515" w:rsidRPr="0007716B" w:rsidRDefault="00FA6515" w:rsidP="007C38B4">
            <w:pPr>
              <w:rPr>
                <w:rFonts w:ascii="宋体" w:eastAsia="宋体" w:hAnsi="宋体"/>
              </w:rPr>
            </w:pPr>
            <w:r w:rsidRPr="0007716B">
              <w:rPr>
                <w:rFonts w:ascii="宋体" w:eastAsia="宋体" w:hAnsi="宋体" w:hint="eastAsia"/>
              </w:rPr>
              <w:t>设计数据库，形成数据库文件</w:t>
            </w:r>
          </w:p>
        </w:tc>
      </w:tr>
      <w:tr w:rsidR="00FA6515" w14:paraId="1710EFCE" w14:textId="77777777" w:rsidTr="007C38B4">
        <w:trPr>
          <w:trHeight w:val="58"/>
        </w:trPr>
        <w:tc>
          <w:tcPr>
            <w:tcW w:w="805" w:type="dxa"/>
          </w:tcPr>
          <w:p w14:paraId="6A94BE58"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67573173" w14:textId="77777777" w:rsidR="00FA6515" w:rsidRPr="0007716B" w:rsidRDefault="00FA6515" w:rsidP="007C38B4">
            <w:pPr>
              <w:rPr>
                <w:rFonts w:ascii="宋体" w:eastAsia="宋体" w:hAnsi="宋体"/>
              </w:rPr>
            </w:pPr>
            <w:r w:rsidRPr="0007716B">
              <w:rPr>
                <w:rFonts w:ascii="宋体" w:eastAsia="宋体" w:hAnsi="宋体" w:hint="eastAsia"/>
              </w:rPr>
              <w:t>数据库设计文档，数据库文件</w:t>
            </w:r>
          </w:p>
        </w:tc>
      </w:tr>
    </w:tbl>
    <w:p w14:paraId="7FCC824E" w14:textId="77777777" w:rsidR="00FA6515" w:rsidRDefault="00FA6515" w:rsidP="00FA6515"/>
    <w:p w14:paraId="63AFEDAF" w14:textId="77777777" w:rsidR="00FA6515" w:rsidRPr="0007716B" w:rsidRDefault="00FA6515" w:rsidP="00FA6515">
      <w:pPr>
        <w:pStyle w:val="6"/>
        <w:rPr>
          <w:rFonts w:ascii="宋体" w:eastAsia="宋体" w:hAnsi="宋体"/>
          <w:sz w:val="21"/>
          <w:szCs w:val="21"/>
        </w:rPr>
      </w:pPr>
      <w:bookmarkStart w:id="355" w:name="_Toc529710900"/>
      <w:bookmarkStart w:id="356" w:name="_Toc529711539"/>
      <w:r w:rsidRPr="0007716B">
        <w:rPr>
          <w:rFonts w:ascii="宋体" w:eastAsia="宋体" w:hAnsi="宋体" w:hint="eastAsia"/>
          <w:sz w:val="21"/>
          <w:szCs w:val="21"/>
        </w:rPr>
        <w:lastRenderedPageBreak/>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.1.2 HIPO</w:t>
      </w:r>
      <w:r w:rsidRPr="0007716B">
        <w:rPr>
          <w:rFonts w:ascii="宋体" w:eastAsia="宋体" w:hAnsi="宋体" w:hint="eastAsia"/>
          <w:sz w:val="21"/>
          <w:szCs w:val="21"/>
        </w:rPr>
        <w:t>图</w:t>
      </w:r>
      <w:bookmarkEnd w:id="355"/>
      <w:bookmarkEnd w:id="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7F2F36E" w14:textId="77777777" w:rsidTr="007C38B4">
        <w:tc>
          <w:tcPr>
            <w:tcW w:w="805" w:type="dxa"/>
          </w:tcPr>
          <w:p w14:paraId="6F3E3C72"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41A1D481" w14:textId="77777777" w:rsidR="00FA6515" w:rsidRPr="0007716B" w:rsidRDefault="00FA6515" w:rsidP="007C38B4">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786232B3"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6A3FF50F"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32A9405A"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221698DC"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4D23DC51" w14:textId="77777777" w:rsidTr="007C38B4">
        <w:tc>
          <w:tcPr>
            <w:tcW w:w="805" w:type="dxa"/>
          </w:tcPr>
          <w:p w14:paraId="1E71B60E"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0B61EA91" w14:textId="77777777" w:rsidR="00FA6515" w:rsidRPr="0007716B" w:rsidRDefault="00FA6515" w:rsidP="007C38B4">
            <w:pPr>
              <w:rPr>
                <w:rFonts w:ascii="宋体" w:eastAsia="宋体" w:hAnsi="宋体"/>
              </w:rPr>
            </w:pPr>
            <w:r w:rsidRPr="0007716B">
              <w:rPr>
                <w:rFonts w:ascii="宋体" w:eastAsia="宋体" w:hAnsi="宋体"/>
              </w:rPr>
              <w:t>R</w:t>
            </w:r>
          </w:p>
        </w:tc>
        <w:tc>
          <w:tcPr>
            <w:tcW w:w="1498" w:type="dxa"/>
          </w:tcPr>
          <w:p w14:paraId="467067FC"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615207EF"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2307506A"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6AA4BE42" w14:textId="77777777" w:rsidR="00FA6515" w:rsidRPr="0007716B" w:rsidRDefault="00FA6515" w:rsidP="007C38B4">
            <w:pPr>
              <w:rPr>
                <w:rFonts w:ascii="宋体" w:eastAsia="宋体" w:hAnsi="宋体"/>
              </w:rPr>
            </w:pPr>
            <w:r w:rsidRPr="0007716B">
              <w:rPr>
                <w:rFonts w:ascii="宋体" w:eastAsia="宋体" w:hAnsi="宋体"/>
              </w:rPr>
              <w:t>I</w:t>
            </w:r>
          </w:p>
        </w:tc>
      </w:tr>
      <w:tr w:rsidR="00FA6515" w14:paraId="585ADB38" w14:textId="77777777" w:rsidTr="007C38B4">
        <w:tc>
          <w:tcPr>
            <w:tcW w:w="8296" w:type="dxa"/>
            <w:gridSpan w:val="6"/>
          </w:tcPr>
          <w:p w14:paraId="73C7F04E"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2EF32FE7" w14:textId="77777777" w:rsidTr="007C38B4">
        <w:tc>
          <w:tcPr>
            <w:tcW w:w="805" w:type="dxa"/>
          </w:tcPr>
          <w:p w14:paraId="3098C8FD"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70635CFC" w14:textId="77777777" w:rsidR="00FA6515" w:rsidRPr="0007716B" w:rsidRDefault="00FA6515" w:rsidP="007C38B4">
            <w:pPr>
              <w:rPr>
                <w:rFonts w:ascii="宋体" w:eastAsia="宋体" w:hAnsi="宋体"/>
              </w:rPr>
            </w:pPr>
            <w:r w:rsidRPr="0007716B">
              <w:rPr>
                <w:rFonts w:ascii="宋体" w:eastAsia="宋体" w:hAnsi="宋体" w:hint="eastAsia"/>
              </w:rPr>
              <w:t>业务流程图、数据流图</w:t>
            </w:r>
          </w:p>
        </w:tc>
      </w:tr>
      <w:tr w:rsidR="00FA6515" w14:paraId="0E5A34A6" w14:textId="77777777" w:rsidTr="007C38B4">
        <w:trPr>
          <w:trHeight w:val="58"/>
        </w:trPr>
        <w:tc>
          <w:tcPr>
            <w:tcW w:w="805" w:type="dxa"/>
          </w:tcPr>
          <w:p w14:paraId="42816A3D"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79D57E46" w14:textId="77777777" w:rsidR="00FA6515" w:rsidRPr="0007716B" w:rsidRDefault="00FA6515" w:rsidP="007C38B4">
            <w:pPr>
              <w:rPr>
                <w:rFonts w:ascii="宋体" w:eastAsia="宋体" w:hAnsi="宋体"/>
              </w:rPr>
            </w:pPr>
            <w:r w:rsidRPr="0007716B">
              <w:rPr>
                <w:rFonts w:ascii="宋体" w:eastAsia="宋体" w:hAnsi="宋体" w:hint="eastAsia"/>
              </w:rPr>
              <w:t>分析输入、输出和处理</w:t>
            </w:r>
          </w:p>
        </w:tc>
      </w:tr>
      <w:tr w:rsidR="00FA6515" w14:paraId="53F4DF1A" w14:textId="77777777" w:rsidTr="007C38B4">
        <w:trPr>
          <w:trHeight w:val="58"/>
        </w:trPr>
        <w:tc>
          <w:tcPr>
            <w:tcW w:w="805" w:type="dxa"/>
          </w:tcPr>
          <w:p w14:paraId="35A28977"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378066CF" w14:textId="77777777" w:rsidR="00FA6515" w:rsidRPr="0007716B" w:rsidRDefault="00FA6515" w:rsidP="007C38B4">
            <w:pPr>
              <w:rPr>
                <w:rFonts w:ascii="宋体" w:eastAsia="宋体" w:hAnsi="宋体"/>
              </w:rPr>
            </w:pPr>
            <w:r w:rsidRPr="0007716B">
              <w:rPr>
                <w:rFonts w:ascii="宋体" w:eastAsia="宋体" w:hAnsi="宋体" w:hint="eastAsia"/>
              </w:rPr>
              <w:t>HIPO图</w:t>
            </w:r>
          </w:p>
        </w:tc>
      </w:tr>
    </w:tbl>
    <w:p w14:paraId="741FC25B" w14:textId="77777777" w:rsidR="00FA6515" w:rsidRDefault="00FA6515" w:rsidP="00FA6515"/>
    <w:p w14:paraId="01701C11" w14:textId="77777777" w:rsidR="00FA6515" w:rsidRPr="0007716B" w:rsidRDefault="00FA6515" w:rsidP="00FA6515">
      <w:pPr>
        <w:pStyle w:val="6"/>
        <w:rPr>
          <w:rFonts w:ascii="宋体" w:eastAsia="宋体" w:hAnsi="宋体"/>
          <w:sz w:val="21"/>
          <w:szCs w:val="21"/>
        </w:rPr>
      </w:pPr>
      <w:bookmarkStart w:id="357" w:name="_Toc529710901"/>
      <w:bookmarkStart w:id="358" w:name="_Toc529711540"/>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.1.3</w:t>
      </w:r>
      <w:r w:rsidRPr="0007716B">
        <w:rPr>
          <w:rFonts w:ascii="宋体" w:eastAsia="宋体" w:hAnsi="宋体" w:hint="eastAsia"/>
          <w:sz w:val="21"/>
          <w:szCs w:val="21"/>
        </w:rPr>
        <w:t>功能结构图</w:t>
      </w:r>
      <w:bookmarkEnd w:id="357"/>
      <w:bookmarkEnd w:id="3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22C3F40B" w14:textId="77777777" w:rsidTr="007C38B4">
        <w:tc>
          <w:tcPr>
            <w:tcW w:w="805" w:type="dxa"/>
          </w:tcPr>
          <w:p w14:paraId="44F16728"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7C0F3F19" w14:textId="77777777" w:rsidR="00FA6515" w:rsidRPr="0007716B" w:rsidRDefault="00FA6515" w:rsidP="007C38B4">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6FF49804"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1578CE10"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5685F1FC"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6BA136E6"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33439D14" w14:textId="77777777" w:rsidTr="007C38B4">
        <w:tc>
          <w:tcPr>
            <w:tcW w:w="805" w:type="dxa"/>
          </w:tcPr>
          <w:p w14:paraId="5275FF6B"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13D49945"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E08A709"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0CFCDC3D" w14:textId="77777777" w:rsidR="00FA6515" w:rsidRPr="0007716B" w:rsidRDefault="00FA6515" w:rsidP="007C38B4">
            <w:pPr>
              <w:rPr>
                <w:rFonts w:ascii="宋体" w:eastAsia="宋体" w:hAnsi="宋体"/>
              </w:rPr>
            </w:pPr>
            <w:r w:rsidRPr="0007716B">
              <w:rPr>
                <w:rFonts w:ascii="宋体" w:eastAsia="宋体" w:hAnsi="宋体"/>
              </w:rPr>
              <w:t>R</w:t>
            </w:r>
          </w:p>
        </w:tc>
        <w:tc>
          <w:tcPr>
            <w:tcW w:w="1498" w:type="dxa"/>
          </w:tcPr>
          <w:p w14:paraId="5B99CD13"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365D4598" w14:textId="77777777" w:rsidR="00FA6515" w:rsidRPr="0007716B" w:rsidRDefault="00FA6515" w:rsidP="007C38B4">
            <w:pPr>
              <w:rPr>
                <w:rFonts w:ascii="宋体" w:eastAsia="宋体" w:hAnsi="宋体"/>
              </w:rPr>
            </w:pPr>
            <w:r w:rsidRPr="0007716B">
              <w:rPr>
                <w:rFonts w:ascii="宋体" w:eastAsia="宋体" w:hAnsi="宋体"/>
              </w:rPr>
              <w:t>I</w:t>
            </w:r>
          </w:p>
        </w:tc>
      </w:tr>
      <w:tr w:rsidR="00FA6515" w14:paraId="179D9C45" w14:textId="77777777" w:rsidTr="007C38B4">
        <w:tc>
          <w:tcPr>
            <w:tcW w:w="8296" w:type="dxa"/>
            <w:gridSpan w:val="6"/>
          </w:tcPr>
          <w:p w14:paraId="43EDDF55"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2F23A317" w14:textId="77777777" w:rsidTr="007C38B4">
        <w:tc>
          <w:tcPr>
            <w:tcW w:w="805" w:type="dxa"/>
          </w:tcPr>
          <w:p w14:paraId="1480B51F"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28B126A0" w14:textId="77777777" w:rsidR="00FA6515" w:rsidRPr="0007716B" w:rsidRDefault="00FA6515" w:rsidP="007C38B4">
            <w:pPr>
              <w:rPr>
                <w:rFonts w:ascii="宋体" w:eastAsia="宋体" w:hAnsi="宋体"/>
              </w:rPr>
            </w:pPr>
            <w:r w:rsidRPr="0007716B">
              <w:rPr>
                <w:rFonts w:ascii="宋体" w:eastAsia="宋体" w:hAnsi="宋体" w:hint="eastAsia"/>
              </w:rPr>
              <w:t>HIPO图</w:t>
            </w:r>
          </w:p>
        </w:tc>
      </w:tr>
      <w:tr w:rsidR="00FA6515" w14:paraId="5C761077" w14:textId="77777777" w:rsidTr="007C38B4">
        <w:trPr>
          <w:trHeight w:val="58"/>
        </w:trPr>
        <w:tc>
          <w:tcPr>
            <w:tcW w:w="805" w:type="dxa"/>
          </w:tcPr>
          <w:p w14:paraId="05347077"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47CB472B" w14:textId="77777777" w:rsidR="00FA6515" w:rsidRPr="0007716B" w:rsidRDefault="00FA6515" w:rsidP="007C38B4">
            <w:pPr>
              <w:rPr>
                <w:rFonts w:ascii="宋体" w:eastAsia="宋体" w:hAnsi="宋体"/>
              </w:rPr>
            </w:pPr>
            <w:r w:rsidRPr="0007716B">
              <w:rPr>
                <w:rFonts w:ascii="宋体" w:eastAsia="宋体" w:hAnsi="宋体" w:hint="eastAsia"/>
              </w:rPr>
              <w:t>分析HIPO图，分成功能子系统</w:t>
            </w:r>
          </w:p>
        </w:tc>
      </w:tr>
      <w:tr w:rsidR="00FA6515" w14:paraId="6970CBAE" w14:textId="77777777" w:rsidTr="007C38B4">
        <w:trPr>
          <w:trHeight w:val="58"/>
        </w:trPr>
        <w:tc>
          <w:tcPr>
            <w:tcW w:w="805" w:type="dxa"/>
          </w:tcPr>
          <w:p w14:paraId="386288E3"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372A3645" w14:textId="77777777" w:rsidR="00FA6515" w:rsidRPr="0007716B" w:rsidRDefault="00FA6515" w:rsidP="007C38B4">
            <w:pPr>
              <w:rPr>
                <w:rFonts w:ascii="宋体" w:eastAsia="宋体" w:hAnsi="宋体"/>
              </w:rPr>
            </w:pPr>
            <w:r w:rsidRPr="0007716B">
              <w:rPr>
                <w:rFonts w:ascii="宋体" w:eastAsia="宋体" w:hAnsi="宋体" w:hint="eastAsia"/>
              </w:rPr>
              <w:t>功能结构图</w:t>
            </w:r>
          </w:p>
        </w:tc>
      </w:tr>
    </w:tbl>
    <w:p w14:paraId="2742D184" w14:textId="77777777" w:rsidR="00FA6515" w:rsidRDefault="00FA6515" w:rsidP="00FA6515"/>
    <w:p w14:paraId="496C7FBB" w14:textId="77777777" w:rsidR="00FA6515" w:rsidRPr="0007716B" w:rsidRDefault="00FA6515" w:rsidP="00FA6515">
      <w:pPr>
        <w:pStyle w:val="6"/>
        <w:rPr>
          <w:rFonts w:ascii="宋体" w:eastAsia="宋体" w:hAnsi="宋体"/>
          <w:sz w:val="21"/>
          <w:szCs w:val="21"/>
        </w:rPr>
      </w:pPr>
      <w:bookmarkStart w:id="359" w:name="_Toc529710902"/>
      <w:bookmarkStart w:id="360" w:name="_Toc529711541"/>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.1.4</w:t>
      </w:r>
      <w:r w:rsidRPr="0007716B">
        <w:rPr>
          <w:rFonts w:ascii="宋体" w:eastAsia="宋体" w:hAnsi="宋体" w:hint="eastAsia"/>
          <w:sz w:val="21"/>
          <w:szCs w:val="21"/>
        </w:rPr>
        <w:t>测试计划</w:t>
      </w:r>
      <w:bookmarkEnd w:id="359"/>
      <w:bookmarkEnd w:id="3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919C383" w14:textId="77777777" w:rsidTr="007C38B4">
        <w:tc>
          <w:tcPr>
            <w:tcW w:w="805" w:type="dxa"/>
          </w:tcPr>
          <w:p w14:paraId="626D0D69"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0CA8653E" w14:textId="77777777" w:rsidR="00FA6515" w:rsidRPr="0007716B" w:rsidRDefault="00FA6515" w:rsidP="007C38B4">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3340A4CF"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51FF7642"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5068B2BE"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5B9E0B06"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022BEB35" w14:textId="77777777" w:rsidTr="007C38B4">
        <w:tc>
          <w:tcPr>
            <w:tcW w:w="805" w:type="dxa"/>
          </w:tcPr>
          <w:p w14:paraId="4C6E6CBA"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434E0A3D"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23EBAADE"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2306BEEC"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4D72705" w14:textId="77777777" w:rsidR="00FA6515" w:rsidRPr="0007716B" w:rsidRDefault="00FA6515" w:rsidP="007C38B4">
            <w:pPr>
              <w:rPr>
                <w:rFonts w:ascii="宋体" w:eastAsia="宋体" w:hAnsi="宋体"/>
              </w:rPr>
            </w:pPr>
            <w:r w:rsidRPr="0007716B">
              <w:rPr>
                <w:rFonts w:ascii="宋体" w:eastAsia="宋体" w:hAnsi="宋体"/>
              </w:rPr>
              <w:t>R</w:t>
            </w:r>
          </w:p>
        </w:tc>
        <w:tc>
          <w:tcPr>
            <w:tcW w:w="1499" w:type="dxa"/>
          </w:tcPr>
          <w:p w14:paraId="5D00C900" w14:textId="77777777" w:rsidR="00FA6515" w:rsidRPr="0007716B" w:rsidRDefault="00FA6515" w:rsidP="007C38B4">
            <w:pPr>
              <w:rPr>
                <w:rFonts w:ascii="宋体" w:eastAsia="宋体" w:hAnsi="宋体"/>
              </w:rPr>
            </w:pPr>
            <w:r w:rsidRPr="0007716B">
              <w:rPr>
                <w:rFonts w:ascii="宋体" w:eastAsia="宋体" w:hAnsi="宋体"/>
              </w:rPr>
              <w:t>I</w:t>
            </w:r>
          </w:p>
        </w:tc>
      </w:tr>
      <w:tr w:rsidR="00FA6515" w14:paraId="76967EA4" w14:textId="77777777" w:rsidTr="007C38B4">
        <w:tc>
          <w:tcPr>
            <w:tcW w:w="8296" w:type="dxa"/>
            <w:gridSpan w:val="6"/>
          </w:tcPr>
          <w:p w14:paraId="69EAFA70"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0D1B420C" w14:textId="77777777" w:rsidTr="007C38B4">
        <w:tc>
          <w:tcPr>
            <w:tcW w:w="805" w:type="dxa"/>
          </w:tcPr>
          <w:p w14:paraId="06855643"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444B0568" w14:textId="77777777" w:rsidR="00FA6515" w:rsidRPr="0007716B" w:rsidRDefault="00FA6515" w:rsidP="007C38B4">
            <w:pPr>
              <w:rPr>
                <w:rFonts w:ascii="宋体" w:eastAsia="宋体" w:hAnsi="宋体"/>
              </w:rPr>
            </w:pPr>
            <w:r w:rsidRPr="0007716B">
              <w:rPr>
                <w:rFonts w:ascii="宋体" w:eastAsia="宋体" w:hAnsi="宋体" w:hint="eastAsia"/>
              </w:rPr>
              <w:t>功能结构图</w:t>
            </w:r>
          </w:p>
        </w:tc>
      </w:tr>
      <w:tr w:rsidR="00FA6515" w14:paraId="57E8AA8F" w14:textId="77777777" w:rsidTr="007C38B4">
        <w:trPr>
          <w:trHeight w:val="58"/>
        </w:trPr>
        <w:tc>
          <w:tcPr>
            <w:tcW w:w="805" w:type="dxa"/>
          </w:tcPr>
          <w:p w14:paraId="69C182F9"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3FCA88A3" w14:textId="77777777" w:rsidR="00FA6515" w:rsidRPr="0007716B" w:rsidRDefault="00FA6515" w:rsidP="007C38B4">
            <w:pPr>
              <w:rPr>
                <w:rFonts w:ascii="宋体" w:eastAsia="宋体" w:hAnsi="宋体"/>
              </w:rPr>
            </w:pPr>
            <w:r w:rsidRPr="0007716B">
              <w:rPr>
                <w:rFonts w:ascii="宋体" w:eastAsia="宋体" w:hAnsi="宋体" w:hint="eastAsia"/>
              </w:rPr>
              <w:t>编写测试计划</w:t>
            </w:r>
          </w:p>
        </w:tc>
      </w:tr>
      <w:tr w:rsidR="00FA6515" w14:paraId="0122CAB6" w14:textId="77777777" w:rsidTr="007C38B4">
        <w:trPr>
          <w:trHeight w:val="58"/>
        </w:trPr>
        <w:tc>
          <w:tcPr>
            <w:tcW w:w="805" w:type="dxa"/>
          </w:tcPr>
          <w:p w14:paraId="13E40585"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2DB4836D" w14:textId="77777777" w:rsidR="00FA6515" w:rsidRPr="0007716B" w:rsidRDefault="00FA6515" w:rsidP="007C38B4">
            <w:pPr>
              <w:rPr>
                <w:rFonts w:ascii="宋体" w:eastAsia="宋体" w:hAnsi="宋体"/>
              </w:rPr>
            </w:pPr>
            <w:r w:rsidRPr="0007716B">
              <w:rPr>
                <w:rFonts w:ascii="宋体" w:eastAsia="宋体" w:hAnsi="宋体" w:hint="eastAsia"/>
              </w:rPr>
              <w:t>测试计划文档</w:t>
            </w:r>
          </w:p>
        </w:tc>
      </w:tr>
    </w:tbl>
    <w:p w14:paraId="2EC760FD" w14:textId="77777777" w:rsidR="00FA6515" w:rsidRDefault="00FA6515" w:rsidP="00FA6515"/>
    <w:p w14:paraId="31E09E95" w14:textId="77777777" w:rsidR="00FA6515" w:rsidRPr="0007716B" w:rsidRDefault="00FA6515" w:rsidP="00FA6515">
      <w:pPr>
        <w:pStyle w:val="6"/>
        <w:rPr>
          <w:rFonts w:ascii="宋体" w:eastAsia="宋体" w:hAnsi="宋体"/>
          <w:sz w:val="21"/>
          <w:szCs w:val="21"/>
        </w:rPr>
      </w:pPr>
      <w:bookmarkStart w:id="361" w:name="_Toc529710903"/>
      <w:bookmarkStart w:id="362" w:name="_Toc529711542"/>
      <w:r w:rsidRPr="0007716B">
        <w:rPr>
          <w:rFonts w:ascii="宋体" w:eastAsia="宋体" w:hAnsi="宋体" w:hint="eastAsia"/>
          <w:sz w:val="21"/>
          <w:szCs w:val="21"/>
        </w:rPr>
        <w:t>3</w:t>
      </w:r>
      <w:r w:rsidRPr="0007716B">
        <w:rPr>
          <w:rFonts w:ascii="宋体" w:eastAsia="宋体" w:hAnsi="宋体"/>
          <w:sz w:val="21"/>
          <w:szCs w:val="21"/>
        </w:rPr>
        <w:t>.1.</w:t>
      </w:r>
      <w:r>
        <w:rPr>
          <w:rFonts w:ascii="宋体" w:eastAsia="宋体" w:hAnsi="宋体" w:hint="eastAsia"/>
          <w:sz w:val="21"/>
          <w:szCs w:val="21"/>
        </w:rPr>
        <w:t>5</w:t>
      </w:r>
      <w:r w:rsidRPr="0007716B">
        <w:rPr>
          <w:rFonts w:ascii="宋体" w:eastAsia="宋体" w:hAnsi="宋体"/>
          <w:sz w:val="21"/>
          <w:szCs w:val="21"/>
        </w:rPr>
        <w:t>.1.5</w:t>
      </w:r>
      <w:r w:rsidRPr="0007716B">
        <w:rPr>
          <w:rFonts w:ascii="宋体" w:eastAsia="宋体" w:hAnsi="宋体" w:hint="eastAsia"/>
          <w:sz w:val="21"/>
          <w:szCs w:val="21"/>
        </w:rPr>
        <w:t>测试用例</w:t>
      </w:r>
      <w:bookmarkEnd w:id="361"/>
      <w:bookmarkEnd w:id="3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790F947B" w14:textId="77777777" w:rsidTr="007C38B4">
        <w:tc>
          <w:tcPr>
            <w:tcW w:w="805" w:type="dxa"/>
          </w:tcPr>
          <w:p w14:paraId="113082DA"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0D189052" w14:textId="77777777" w:rsidR="00FA6515" w:rsidRPr="0007716B" w:rsidRDefault="00FA6515" w:rsidP="007C38B4">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02654E95"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0384491E"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04F5A85B"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5F487078"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610EAB49" w14:textId="77777777" w:rsidTr="007C38B4">
        <w:tc>
          <w:tcPr>
            <w:tcW w:w="805" w:type="dxa"/>
          </w:tcPr>
          <w:p w14:paraId="65C02EFD"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18D786F0"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1F6075AA"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528EB161"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4737C009"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40CF0564" w14:textId="77777777" w:rsidR="00FA6515" w:rsidRPr="0007716B" w:rsidRDefault="00FA6515" w:rsidP="007C38B4">
            <w:pPr>
              <w:rPr>
                <w:rFonts w:ascii="宋体" w:eastAsia="宋体" w:hAnsi="宋体"/>
              </w:rPr>
            </w:pPr>
            <w:r w:rsidRPr="0007716B">
              <w:rPr>
                <w:rFonts w:ascii="宋体" w:eastAsia="宋体" w:hAnsi="宋体"/>
              </w:rPr>
              <w:t>R</w:t>
            </w:r>
          </w:p>
        </w:tc>
      </w:tr>
      <w:tr w:rsidR="00FA6515" w14:paraId="1CF64CA0" w14:textId="77777777" w:rsidTr="007C38B4">
        <w:tc>
          <w:tcPr>
            <w:tcW w:w="8296" w:type="dxa"/>
            <w:gridSpan w:val="6"/>
          </w:tcPr>
          <w:p w14:paraId="0ACE072F"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12E2ABAC" w14:textId="77777777" w:rsidTr="007C38B4">
        <w:tc>
          <w:tcPr>
            <w:tcW w:w="805" w:type="dxa"/>
          </w:tcPr>
          <w:p w14:paraId="2FE65298"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31FB5B19" w14:textId="77777777" w:rsidR="00FA6515" w:rsidRPr="0007716B" w:rsidRDefault="00FA6515" w:rsidP="007C38B4">
            <w:pPr>
              <w:rPr>
                <w:rFonts w:ascii="宋体" w:eastAsia="宋体" w:hAnsi="宋体"/>
              </w:rPr>
            </w:pPr>
            <w:r w:rsidRPr="0007716B">
              <w:rPr>
                <w:rFonts w:ascii="宋体" w:eastAsia="宋体" w:hAnsi="宋体" w:hint="eastAsia"/>
              </w:rPr>
              <w:t>功能结构图</w:t>
            </w:r>
          </w:p>
        </w:tc>
      </w:tr>
      <w:tr w:rsidR="00FA6515" w14:paraId="64368D59" w14:textId="77777777" w:rsidTr="007C38B4">
        <w:trPr>
          <w:trHeight w:val="58"/>
        </w:trPr>
        <w:tc>
          <w:tcPr>
            <w:tcW w:w="805" w:type="dxa"/>
          </w:tcPr>
          <w:p w14:paraId="1CE093F1"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6E984FB4" w14:textId="77777777" w:rsidR="00FA6515" w:rsidRPr="0007716B" w:rsidRDefault="00FA6515" w:rsidP="007C38B4">
            <w:pPr>
              <w:rPr>
                <w:rFonts w:ascii="宋体" w:eastAsia="宋体" w:hAnsi="宋体"/>
              </w:rPr>
            </w:pPr>
            <w:proofErr w:type="gramStart"/>
            <w:r w:rsidRPr="0007716B">
              <w:rPr>
                <w:rFonts w:ascii="宋体" w:eastAsia="宋体" w:hAnsi="宋体" w:hint="eastAsia"/>
              </w:rPr>
              <w:t>用白盒和</w:t>
            </w:r>
            <w:proofErr w:type="gramEnd"/>
            <w:r w:rsidRPr="0007716B">
              <w:rPr>
                <w:rFonts w:ascii="宋体" w:eastAsia="宋体" w:hAnsi="宋体" w:hint="eastAsia"/>
              </w:rPr>
              <w:t>黑盒测试原理编写测试用例</w:t>
            </w:r>
          </w:p>
        </w:tc>
      </w:tr>
      <w:tr w:rsidR="00FA6515" w14:paraId="609B89CC" w14:textId="77777777" w:rsidTr="007C38B4">
        <w:trPr>
          <w:trHeight w:val="58"/>
        </w:trPr>
        <w:tc>
          <w:tcPr>
            <w:tcW w:w="805" w:type="dxa"/>
          </w:tcPr>
          <w:p w14:paraId="1BD96AF9"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7EE98B8D" w14:textId="77777777" w:rsidR="00FA6515" w:rsidRPr="0007716B" w:rsidRDefault="00FA6515" w:rsidP="007C38B4">
            <w:pPr>
              <w:rPr>
                <w:rFonts w:ascii="宋体" w:eastAsia="宋体" w:hAnsi="宋体"/>
              </w:rPr>
            </w:pPr>
            <w:r w:rsidRPr="0007716B">
              <w:rPr>
                <w:rFonts w:ascii="宋体" w:eastAsia="宋体" w:hAnsi="宋体" w:hint="eastAsia"/>
              </w:rPr>
              <w:t>测试用例</w:t>
            </w:r>
          </w:p>
        </w:tc>
      </w:tr>
    </w:tbl>
    <w:p w14:paraId="4A022E67" w14:textId="77777777" w:rsidR="00FA6515" w:rsidRDefault="00FA6515" w:rsidP="00FA6515"/>
    <w:p w14:paraId="50BAF058" w14:textId="77777777" w:rsidR="00FA6515" w:rsidRPr="0007716B" w:rsidRDefault="00FA6515" w:rsidP="00FA6515">
      <w:pPr>
        <w:pStyle w:val="4"/>
        <w:rPr>
          <w:rFonts w:ascii="宋体" w:eastAsia="宋体" w:hAnsi="宋体"/>
        </w:rPr>
      </w:pPr>
      <w:bookmarkStart w:id="363" w:name="_Toc529710904"/>
      <w:bookmarkStart w:id="364" w:name="_Toc529711543"/>
      <w:r w:rsidRPr="0007716B">
        <w:rPr>
          <w:rFonts w:ascii="宋体" w:eastAsia="宋体" w:hAnsi="宋体" w:hint="eastAsia"/>
        </w:rPr>
        <w:lastRenderedPageBreak/>
        <w:t>3</w:t>
      </w:r>
      <w:r w:rsidRPr="0007716B">
        <w:rPr>
          <w:rFonts w:ascii="宋体" w:eastAsia="宋体" w:hAnsi="宋体"/>
        </w:rPr>
        <w:t>.1.</w:t>
      </w:r>
      <w:r>
        <w:rPr>
          <w:rFonts w:ascii="宋体" w:eastAsia="宋体" w:hAnsi="宋体" w:hint="eastAsia"/>
        </w:rPr>
        <w:t>6</w:t>
      </w:r>
      <w:r w:rsidRPr="0007716B">
        <w:rPr>
          <w:rFonts w:ascii="宋体" w:eastAsia="宋体" w:hAnsi="宋体" w:hint="eastAsia"/>
        </w:rPr>
        <w:t>项目收尾</w:t>
      </w:r>
      <w:bookmarkEnd w:id="363"/>
      <w:bookmarkEnd w:id="3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07DD1020" w14:textId="77777777" w:rsidTr="007C38B4">
        <w:tc>
          <w:tcPr>
            <w:tcW w:w="805" w:type="dxa"/>
          </w:tcPr>
          <w:p w14:paraId="2EA35263"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4A9C6174" w14:textId="77777777" w:rsidR="00FA6515" w:rsidRPr="0007716B" w:rsidRDefault="00FA6515" w:rsidP="007C38B4">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6C536F89"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57EAD726"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674CBAB9"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05A436F5"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0D6EBAA8" w14:textId="77777777" w:rsidTr="007C38B4">
        <w:tc>
          <w:tcPr>
            <w:tcW w:w="805" w:type="dxa"/>
          </w:tcPr>
          <w:p w14:paraId="46C05B2A"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5C76354B"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3DE772AF"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732787C0" w14:textId="77777777" w:rsidR="00FA6515" w:rsidRPr="0007716B" w:rsidRDefault="00FA6515" w:rsidP="007C38B4">
            <w:pPr>
              <w:rPr>
                <w:rFonts w:ascii="宋体" w:eastAsia="宋体" w:hAnsi="宋体"/>
              </w:rPr>
            </w:pPr>
            <w:r w:rsidRPr="0007716B">
              <w:rPr>
                <w:rFonts w:ascii="宋体" w:eastAsia="宋体" w:hAnsi="宋体"/>
              </w:rPr>
              <w:t>I</w:t>
            </w:r>
          </w:p>
        </w:tc>
        <w:tc>
          <w:tcPr>
            <w:tcW w:w="1498" w:type="dxa"/>
          </w:tcPr>
          <w:p w14:paraId="4E8FCB55" w14:textId="77777777" w:rsidR="00FA6515" w:rsidRPr="0007716B" w:rsidRDefault="00FA6515" w:rsidP="007C38B4">
            <w:pPr>
              <w:rPr>
                <w:rFonts w:ascii="宋体" w:eastAsia="宋体" w:hAnsi="宋体"/>
              </w:rPr>
            </w:pPr>
            <w:r w:rsidRPr="0007716B">
              <w:rPr>
                <w:rFonts w:ascii="宋体" w:eastAsia="宋体" w:hAnsi="宋体"/>
              </w:rPr>
              <w:t>I</w:t>
            </w:r>
          </w:p>
        </w:tc>
        <w:tc>
          <w:tcPr>
            <w:tcW w:w="1499" w:type="dxa"/>
          </w:tcPr>
          <w:p w14:paraId="7D785C02" w14:textId="77777777" w:rsidR="00FA6515" w:rsidRPr="0007716B" w:rsidRDefault="00FA6515" w:rsidP="007C38B4">
            <w:pPr>
              <w:rPr>
                <w:rFonts w:ascii="宋体" w:eastAsia="宋体" w:hAnsi="宋体"/>
              </w:rPr>
            </w:pPr>
            <w:r w:rsidRPr="0007716B">
              <w:rPr>
                <w:rFonts w:ascii="宋体" w:eastAsia="宋体" w:hAnsi="宋体"/>
              </w:rPr>
              <w:t>R</w:t>
            </w:r>
          </w:p>
        </w:tc>
      </w:tr>
      <w:tr w:rsidR="00FA6515" w14:paraId="2836B8F8" w14:textId="77777777" w:rsidTr="007C38B4">
        <w:tc>
          <w:tcPr>
            <w:tcW w:w="8296" w:type="dxa"/>
            <w:gridSpan w:val="6"/>
          </w:tcPr>
          <w:p w14:paraId="6BFB714E"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276E76B6" w14:textId="77777777" w:rsidTr="007C38B4">
        <w:tc>
          <w:tcPr>
            <w:tcW w:w="805" w:type="dxa"/>
          </w:tcPr>
          <w:p w14:paraId="5662D0D8"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27F2C4A3" w14:textId="77777777" w:rsidR="00FA6515" w:rsidRPr="0007716B" w:rsidRDefault="00FA6515" w:rsidP="007C38B4">
            <w:pPr>
              <w:rPr>
                <w:rFonts w:ascii="宋体" w:eastAsia="宋体" w:hAnsi="宋体"/>
              </w:rPr>
            </w:pPr>
            <w:r w:rsidRPr="0007716B">
              <w:rPr>
                <w:rFonts w:ascii="宋体" w:eastAsia="宋体" w:hAnsi="宋体" w:hint="eastAsia"/>
              </w:rPr>
              <w:t>功能结构图、伪代码</w:t>
            </w:r>
          </w:p>
        </w:tc>
      </w:tr>
      <w:tr w:rsidR="00FA6515" w14:paraId="40B8671D" w14:textId="77777777" w:rsidTr="007C38B4">
        <w:trPr>
          <w:trHeight w:val="58"/>
        </w:trPr>
        <w:tc>
          <w:tcPr>
            <w:tcW w:w="805" w:type="dxa"/>
          </w:tcPr>
          <w:p w14:paraId="53CCE142"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75EA8334" w14:textId="77777777" w:rsidR="00FA6515" w:rsidRPr="0007716B" w:rsidRDefault="00FA6515" w:rsidP="007C38B4">
            <w:pPr>
              <w:rPr>
                <w:rFonts w:ascii="宋体" w:eastAsia="宋体" w:hAnsi="宋体"/>
              </w:rPr>
            </w:pPr>
            <w:r w:rsidRPr="0007716B">
              <w:rPr>
                <w:rFonts w:ascii="宋体" w:eastAsia="宋体" w:hAnsi="宋体" w:hint="eastAsia"/>
              </w:rPr>
              <w:t>编写测试用例</w:t>
            </w:r>
          </w:p>
        </w:tc>
      </w:tr>
      <w:tr w:rsidR="00FA6515" w14:paraId="59B7B796" w14:textId="77777777" w:rsidTr="007C38B4">
        <w:trPr>
          <w:trHeight w:val="58"/>
        </w:trPr>
        <w:tc>
          <w:tcPr>
            <w:tcW w:w="805" w:type="dxa"/>
          </w:tcPr>
          <w:p w14:paraId="7D589BDF"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4B60C022" w14:textId="77777777" w:rsidR="00FA6515" w:rsidRPr="0007716B" w:rsidRDefault="00FA6515" w:rsidP="007C38B4">
            <w:pPr>
              <w:rPr>
                <w:rFonts w:ascii="宋体" w:eastAsia="宋体" w:hAnsi="宋体"/>
              </w:rPr>
            </w:pPr>
            <w:r w:rsidRPr="0007716B">
              <w:rPr>
                <w:rFonts w:ascii="宋体" w:eastAsia="宋体" w:hAnsi="宋体" w:hint="eastAsia"/>
              </w:rPr>
              <w:t>测试用例文档</w:t>
            </w:r>
          </w:p>
        </w:tc>
      </w:tr>
    </w:tbl>
    <w:p w14:paraId="780ACA28" w14:textId="77777777" w:rsidR="00FA6515" w:rsidRPr="00EC4DDB" w:rsidRDefault="00FA6515" w:rsidP="00FA6515"/>
    <w:p w14:paraId="50FA6A79" w14:textId="77777777" w:rsidR="00FA6515" w:rsidRPr="0007716B" w:rsidRDefault="00FA6515" w:rsidP="00FA6515">
      <w:pPr>
        <w:pStyle w:val="5"/>
        <w:rPr>
          <w:rFonts w:ascii="宋体" w:eastAsia="宋体" w:hAnsi="宋体"/>
          <w:sz w:val="24"/>
          <w:szCs w:val="24"/>
        </w:rPr>
      </w:pPr>
      <w:bookmarkStart w:id="365" w:name="_Toc529710905"/>
      <w:bookmarkStart w:id="366" w:name="_Toc529711544"/>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.1</w:t>
      </w:r>
      <w:r w:rsidRPr="0007716B">
        <w:rPr>
          <w:rFonts w:ascii="宋体" w:eastAsia="宋体" w:hAnsi="宋体" w:hint="eastAsia"/>
          <w:sz w:val="24"/>
          <w:szCs w:val="24"/>
        </w:rPr>
        <w:t>文档整理</w:t>
      </w:r>
      <w:bookmarkEnd w:id="365"/>
      <w:bookmarkEnd w:id="3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556190EE" w14:textId="77777777" w:rsidTr="007C38B4">
        <w:tc>
          <w:tcPr>
            <w:tcW w:w="805" w:type="dxa"/>
          </w:tcPr>
          <w:p w14:paraId="31D38D3C"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1BDDF225" w14:textId="77777777" w:rsidR="00FA6515" w:rsidRPr="0007716B" w:rsidRDefault="00FA6515" w:rsidP="007C38B4">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2C9F2386"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70229A5A"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7A886441"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5D7B11AA"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2A783245" w14:textId="77777777" w:rsidTr="007C38B4">
        <w:tc>
          <w:tcPr>
            <w:tcW w:w="805" w:type="dxa"/>
          </w:tcPr>
          <w:p w14:paraId="1B01E310"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3270A62B" w14:textId="77777777" w:rsidR="00FA6515" w:rsidRPr="0007716B" w:rsidRDefault="00FA6515" w:rsidP="007C38B4">
            <w:pPr>
              <w:rPr>
                <w:rFonts w:ascii="宋体" w:eastAsia="宋体" w:hAnsi="宋体"/>
              </w:rPr>
            </w:pPr>
            <w:r w:rsidRPr="0007716B">
              <w:rPr>
                <w:rFonts w:ascii="宋体" w:eastAsia="宋体" w:hAnsi="宋体" w:hint="eastAsia"/>
              </w:rPr>
              <w:t>I</w:t>
            </w:r>
          </w:p>
        </w:tc>
        <w:tc>
          <w:tcPr>
            <w:tcW w:w="1498" w:type="dxa"/>
          </w:tcPr>
          <w:p w14:paraId="26A392CB" w14:textId="77777777" w:rsidR="00FA6515" w:rsidRPr="0007716B" w:rsidRDefault="00FA6515" w:rsidP="007C38B4">
            <w:pPr>
              <w:rPr>
                <w:rFonts w:ascii="宋体" w:eastAsia="宋体" w:hAnsi="宋体"/>
              </w:rPr>
            </w:pPr>
            <w:r w:rsidRPr="0007716B">
              <w:rPr>
                <w:rFonts w:ascii="宋体" w:eastAsia="宋体" w:hAnsi="宋体" w:hint="eastAsia"/>
              </w:rPr>
              <w:t>I</w:t>
            </w:r>
          </w:p>
        </w:tc>
        <w:tc>
          <w:tcPr>
            <w:tcW w:w="1498" w:type="dxa"/>
          </w:tcPr>
          <w:p w14:paraId="6C43410C" w14:textId="77777777" w:rsidR="00FA6515" w:rsidRPr="0007716B" w:rsidRDefault="00FA6515" w:rsidP="007C38B4">
            <w:pPr>
              <w:rPr>
                <w:rFonts w:ascii="宋体" w:eastAsia="宋体" w:hAnsi="宋体"/>
              </w:rPr>
            </w:pPr>
            <w:r w:rsidRPr="0007716B">
              <w:rPr>
                <w:rFonts w:ascii="宋体" w:eastAsia="宋体" w:hAnsi="宋体" w:hint="eastAsia"/>
              </w:rPr>
              <w:t>I</w:t>
            </w:r>
          </w:p>
        </w:tc>
        <w:tc>
          <w:tcPr>
            <w:tcW w:w="1498" w:type="dxa"/>
          </w:tcPr>
          <w:p w14:paraId="6B235840" w14:textId="77777777" w:rsidR="00FA6515" w:rsidRPr="0007716B" w:rsidRDefault="00FA6515" w:rsidP="007C38B4">
            <w:pPr>
              <w:rPr>
                <w:rFonts w:ascii="宋体" w:eastAsia="宋体" w:hAnsi="宋体"/>
              </w:rPr>
            </w:pPr>
            <w:r w:rsidRPr="0007716B">
              <w:rPr>
                <w:rFonts w:ascii="宋体" w:eastAsia="宋体" w:hAnsi="宋体" w:hint="eastAsia"/>
              </w:rPr>
              <w:t>I</w:t>
            </w:r>
          </w:p>
        </w:tc>
        <w:tc>
          <w:tcPr>
            <w:tcW w:w="1499" w:type="dxa"/>
          </w:tcPr>
          <w:p w14:paraId="45FD88DC" w14:textId="77777777" w:rsidR="00FA6515" w:rsidRPr="0007716B" w:rsidRDefault="00FA6515" w:rsidP="007C38B4">
            <w:pPr>
              <w:rPr>
                <w:rFonts w:ascii="宋体" w:eastAsia="宋体" w:hAnsi="宋体"/>
              </w:rPr>
            </w:pPr>
            <w:r w:rsidRPr="0007716B">
              <w:rPr>
                <w:rFonts w:ascii="宋体" w:eastAsia="宋体" w:hAnsi="宋体" w:hint="eastAsia"/>
              </w:rPr>
              <w:t>R</w:t>
            </w:r>
          </w:p>
        </w:tc>
      </w:tr>
      <w:tr w:rsidR="00FA6515" w14:paraId="44DA80EA" w14:textId="77777777" w:rsidTr="007C38B4">
        <w:tc>
          <w:tcPr>
            <w:tcW w:w="8296" w:type="dxa"/>
            <w:gridSpan w:val="6"/>
          </w:tcPr>
          <w:p w14:paraId="602D4C71"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76AC7FE3" w14:textId="77777777" w:rsidTr="007C38B4">
        <w:tc>
          <w:tcPr>
            <w:tcW w:w="805" w:type="dxa"/>
          </w:tcPr>
          <w:p w14:paraId="0D906023"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76C4CAFF" w14:textId="77777777" w:rsidR="00FA6515" w:rsidRPr="0007716B" w:rsidRDefault="00FA6515" w:rsidP="007C38B4">
            <w:pPr>
              <w:rPr>
                <w:rFonts w:ascii="宋体" w:eastAsia="宋体" w:hAnsi="宋体"/>
              </w:rPr>
            </w:pPr>
            <w:r w:rsidRPr="0007716B">
              <w:rPr>
                <w:rFonts w:ascii="宋体" w:eastAsia="宋体" w:hAnsi="宋体" w:hint="eastAsia"/>
              </w:rPr>
              <w:t>选定的组员，本学期的项目文档</w:t>
            </w:r>
          </w:p>
        </w:tc>
      </w:tr>
      <w:tr w:rsidR="00FA6515" w14:paraId="1E748FEF" w14:textId="77777777" w:rsidTr="007C38B4">
        <w:tc>
          <w:tcPr>
            <w:tcW w:w="805" w:type="dxa"/>
          </w:tcPr>
          <w:p w14:paraId="52B30CFE"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3A064AE9" w14:textId="77777777" w:rsidR="00FA6515" w:rsidRPr="0007716B" w:rsidRDefault="00FA6515" w:rsidP="007C38B4">
            <w:pPr>
              <w:rPr>
                <w:rFonts w:ascii="宋体" w:eastAsia="宋体" w:hAnsi="宋体"/>
              </w:rPr>
            </w:pPr>
            <w:r w:rsidRPr="0007716B">
              <w:rPr>
                <w:rFonts w:ascii="宋体" w:eastAsia="宋体" w:hAnsi="宋体" w:hint="eastAsia"/>
              </w:rPr>
              <w:t>对本学期项目中所有的文档进行整理，检查</w:t>
            </w:r>
          </w:p>
        </w:tc>
      </w:tr>
      <w:tr w:rsidR="00FA6515" w14:paraId="37FF0EFD" w14:textId="77777777" w:rsidTr="007C38B4">
        <w:tc>
          <w:tcPr>
            <w:tcW w:w="805" w:type="dxa"/>
          </w:tcPr>
          <w:p w14:paraId="78C27BA5"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580E4F24" w14:textId="77777777" w:rsidR="00FA6515" w:rsidRPr="0007716B" w:rsidRDefault="00FA6515" w:rsidP="007C38B4">
            <w:pPr>
              <w:rPr>
                <w:rFonts w:ascii="宋体" w:eastAsia="宋体" w:hAnsi="宋体"/>
              </w:rPr>
            </w:pPr>
            <w:r w:rsidRPr="0007716B">
              <w:rPr>
                <w:rFonts w:ascii="宋体" w:eastAsia="宋体" w:hAnsi="宋体" w:hint="eastAsia"/>
              </w:rPr>
              <w:t>本学期项目整理后的文档</w:t>
            </w:r>
          </w:p>
        </w:tc>
      </w:tr>
    </w:tbl>
    <w:p w14:paraId="4EEEE3DD" w14:textId="77777777" w:rsidR="00FA6515" w:rsidRDefault="00FA6515" w:rsidP="00FA6515"/>
    <w:p w14:paraId="3DA87AF7" w14:textId="77777777" w:rsidR="00FA6515" w:rsidRPr="0007716B" w:rsidRDefault="00FA6515" w:rsidP="00FA6515">
      <w:pPr>
        <w:pStyle w:val="5"/>
        <w:rPr>
          <w:rFonts w:ascii="宋体" w:eastAsia="宋体" w:hAnsi="宋体"/>
          <w:sz w:val="24"/>
          <w:szCs w:val="24"/>
        </w:rPr>
      </w:pPr>
      <w:bookmarkStart w:id="367" w:name="_Toc529710906"/>
      <w:bookmarkStart w:id="368" w:name="_Toc529711545"/>
      <w:r w:rsidRPr="0007716B">
        <w:rPr>
          <w:rFonts w:ascii="宋体" w:eastAsia="宋体" w:hAnsi="宋体" w:hint="eastAsia"/>
          <w:sz w:val="24"/>
          <w:szCs w:val="24"/>
        </w:rPr>
        <w:t>3</w:t>
      </w:r>
      <w:r w:rsidRPr="0007716B">
        <w:rPr>
          <w:rFonts w:ascii="宋体" w:eastAsia="宋体" w:hAnsi="宋体"/>
          <w:sz w:val="24"/>
          <w:szCs w:val="24"/>
        </w:rPr>
        <w:t>.1.</w:t>
      </w:r>
      <w:r>
        <w:rPr>
          <w:rFonts w:ascii="宋体" w:eastAsia="宋体" w:hAnsi="宋体" w:hint="eastAsia"/>
          <w:sz w:val="24"/>
          <w:szCs w:val="24"/>
        </w:rPr>
        <w:t>6</w:t>
      </w:r>
      <w:r w:rsidRPr="0007716B">
        <w:rPr>
          <w:rFonts w:ascii="宋体" w:eastAsia="宋体" w:hAnsi="宋体"/>
          <w:sz w:val="24"/>
          <w:szCs w:val="24"/>
        </w:rPr>
        <w:t>.2</w:t>
      </w:r>
      <w:r w:rsidRPr="0007716B">
        <w:rPr>
          <w:rFonts w:ascii="宋体" w:eastAsia="宋体" w:hAnsi="宋体" w:hint="eastAsia"/>
          <w:sz w:val="24"/>
          <w:szCs w:val="24"/>
        </w:rPr>
        <w:t>最终评审</w:t>
      </w:r>
      <w:r w:rsidRPr="0007716B">
        <w:rPr>
          <w:rFonts w:ascii="宋体" w:eastAsia="宋体" w:hAnsi="宋体"/>
          <w:sz w:val="24"/>
          <w:szCs w:val="24"/>
        </w:rPr>
        <w:t>PPT</w:t>
      </w:r>
      <w:bookmarkEnd w:id="367"/>
      <w:bookmarkEnd w:id="36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5"/>
        <w:gridCol w:w="1498"/>
        <w:gridCol w:w="1498"/>
        <w:gridCol w:w="1498"/>
        <w:gridCol w:w="1498"/>
        <w:gridCol w:w="1499"/>
      </w:tblGrid>
      <w:tr w:rsidR="00FA6515" w14:paraId="66B8E4F4" w14:textId="77777777" w:rsidTr="007C38B4">
        <w:tc>
          <w:tcPr>
            <w:tcW w:w="805" w:type="dxa"/>
          </w:tcPr>
          <w:p w14:paraId="03821BDE" w14:textId="77777777" w:rsidR="00FA6515" w:rsidRPr="0007716B" w:rsidRDefault="00FA6515" w:rsidP="007C38B4">
            <w:pPr>
              <w:rPr>
                <w:rFonts w:ascii="宋体" w:eastAsia="宋体" w:hAnsi="宋体"/>
              </w:rPr>
            </w:pPr>
            <w:r w:rsidRPr="0007716B">
              <w:rPr>
                <w:rFonts w:ascii="宋体" w:eastAsia="宋体" w:hAnsi="宋体" w:hint="eastAsia"/>
              </w:rPr>
              <w:t>姓名</w:t>
            </w:r>
          </w:p>
        </w:tc>
        <w:tc>
          <w:tcPr>
            <w:tcW w:w="1498" w:type="dxa"/>
          </w:tcPr>
          <w:p w14:paraId="3173C7BA" w14:textId="77777777" w:rsidR="00FA6515" w:rsidRPr="0007716B" w:rsidRDefault="00FA6515" w:rsidP="007C38B4">
            <w:pPr>
              <w:rPr>
                <w:rFonts w:ascii="宋体" w:eastAsia="宋体" w:hAnsi="宋体"/>
              </w:rPr>
            </w:pPr>
            <w:proofErr w:type="gramStart"/>
            <w:r w:rsidRPr="0007716B">
              <w:rPr>
                <w:rFonts w:ascii="宋体" w:eastAsia="宋体" w:hAnsi="宋体" w:hint="eastAsia"/>
              </w:rPr>
              <w:t>郦哲聪</w:t>
            </w:r>
            <w:proofErr w:type="gramEnd"/>
          </w:p>
        </w:tc>
        <w:tc>
          <w:tcPr>
            <w:tcW w:w="1498" w:type="dxa"/>
          </w:tcPr>
          <w:p w14:paraId="41C1E743" w14:textId="77777777" w:rsidR="00FA6515" w:rsidRPr="0007716B" w:rsidRDefault="00FA6515" w:rsidP="007C38B4">
            <w:pPr>
              <w:rPr>
                <w:rFonts w:ascii="宋体" w:eastAsia="宋体" w:hAnsi="宋体"/>
              </w:rPr>
            </w:pPr>
            <w:r w:rsidRPr="0007716B">
              <w:rPr>
                <w:rFonts w:ascii="宋体" w:eastAsia="宋体" w:hAnsi="宋体" w:hint="eastAsia"/>
              </w:rPr>
              <w:t>冯一鸣</w:t>
            </w:r>
          </w:p>
        </w:tc>
        <w:tc>
          <w:tcPr>
            <w:tcW w:w="1498" w:type="dxa"/>
          </w:tcPr>
          <w:p w14:paraId="46D1D420" w14:textId="77777777" w:rsidR="00FA6515" w:rsidRPr="0007716B" w:rsidRDefault="00FA6515" w:rsidP="007C38B4">
            <w:pPr>
              <w:rPr>
                <w:rFonts w:ascii="宋体" w:eastAsia="宋体" w:hAnsi="宋体"/>
              </w:rPr>
            </w:pPr>
            <w:r w:rsidRPr="0007716B">
              <w:rPr>
                <w:rFonts w:ascii="宋体" w:eastAsia="宋体" w:hAnsi="宋体" w:hint="eastAsia"/>
              </w:rPr>
              <w:t>周德阳</w:t>
            </w:r>
          </w:p>
        </w:tc>
        <w:tc>
          <w:tcPr>
            <w:tcW w:w="1498" w:type="dxa"/>
          </w:tcPr>
          <w:p w14:paraId="7AC3A0D8" w14:textId="77777777" w:rsidR="00FA6515" w:rsidRPr="0007716B" w:rsidRDefault="00FA6515" w:rsidP="007C38B4">
            <w:pPr>
              <w:rPr>
                <w:rFonts w:ascii="宋体" w:eastAsia="宋体" w:hAnsi="宋体"/>
              </w:rPr>
            </w:pPr>
            <w:r w:rsidRPr="0007716B">
              <w:rPr>
                <w:rFonts w:ascii="宋体" w:eastAsia="宋体" w:hAnsi="宋体" w:hint="eastAsia"/>
              </w:rPr>
              <w:t>王飞钢</w:t>
            </w:r>
          </w:p>
        </w:tc>
        <w:tc>
          <w:tcPr>
            <w:tcW w:w="1499" w:type="dxa"/>
          </w:tcPr>
          <w:p w14:paraId="3DFE7AC6" w14:textId="77777777" w:rsidR="00FA6515" w:rsidRPr="0007716B" w:rsidRDefault="00FA6515" w:rsidP="007C38B4">
            <w:pPr>
              <w:rPr>
                <w:rFonts w:ascii="宋体" w:eastAsia="宋体" w:hAnsi="宋体"/>
              </w:rPr>
            </w:pPr>
            <w:r w:rsidRPr="0007716B">
              <w:rPr>
                <w:rFonts w:ascii="宋体" w:eastAsia="宋体" w:hAnsi="宋体" w:hint="eastAsia"/>
              </w:rPr>
              <w:t>刘乐威</w:t>
            </w:r>
          </w:p>
        </w:tc>
      </w:tr>
      <w:tr w:rsidR="00FA6515" w14:paraId="5BF68E08" w14:textId="77777777" w:rsidTr="007C38B4">
        <w:tc>
          <w:tcPr>
            <w:tcW w:w="805" w:type="dxa"/>
          </w:tcPr>
          <w:p w14:paraId="5E345B7A" w14:textId="77777777" w:rsidR="00FA6515" w:rsidRPr="0007716B" w:rsidRDefault="00FA6515" w:rsidP="007C38B4">
            <w:pPr>
              <w:rPr>
                <w:rFonts w:ascii="宋体" w:eastAsia="宋体" w:hAnsi="宋体"/>
              </w:rPr>
            </w:pPr>
            <w:r w:rsidRPr="0007716B">
              <w:rPr>
                <w:rFonts w:ascii="宋体" w:eastAsia="宋体" w:hAnsi="宋体" w:hint="eastAsia"/>
              </w:rPr>
              <w:t>职责</w:t>
            </w:r>
          </w:p>
        </w:tc>
        <w:tc>
          <w:tcPr>
            <w:tcW w:w="1498" w:type="dxa"/>
          </w:tcPr>
          <w:p w14:paraId="19A6344F" w14:textId="77777777" w:rsidR="00FA6515" w:rsidRPr="0007716B" w:rsidRDefault="00FA6515" w:rsidP="007C38B4">
            <w:pPr>
              <w:rPr>
                <w:rFonts w:ascii="宋体" w:eastAsia="宋体" w:hAnsi="宋体"/>
              </w:rPr>
            </w:pPr>
            <w:r w:rsidRPr="0007716B">
              <w:rPr>
                <w:rFonts w:ascii="宋体" w:eastAsia="宋体" w:hAnsi="宋体" w:hint="eastAsia"/>
              </w:rPr>
              <w:t>R</w:t>
            </w:r>
          </w:p>
        </w:tc>
        <w:tc>
          <w:tcPr>
            <w:tcW w:w="1498" w:type="dxa"/>
          </w:tcPr>
          <w:p w14:paraId="18317E23" w14:textId="77777777" w:rsidR="00FA6515" w:rsidRPr="0007716B" w:rsidRDefault="00FA6515" w:rsidP="007C38B4">
            <w:pPr>
              <w:rPr>
                <w:rFonts w:ascii="宋体" w:eastAsia="宋体" w:hAnsi="宋体"/>
              </w:rPr>
            </w:pPr>
            <w:r w:rsidRPr="0007716B">
              <w:rPr>
                <w:rFonts w:ascii="宋体" w:eastAsia="宋体" w:hAnsi="宋体" w:hint="eastAsia"/>
              </w:rPr>
              <w:t>A</w:t>
            </w:r>
          </w:p>
        </w:tc>
        <w:tc>
          <w:tcPr>
            <w:tcW w:w="1498" w:type="dxa"/>
          </w:tcPr>
          <w:p w14:paraId="3DC0CA79" w14:textId="77777777" w:rsidR="00FA6515" w:rsidRPr="0007716B" w:rsidRDefault="00FA6515" w:rsidP="007C38B4">
            <w:pPr>
              <w:rPr>
                <w:rFonts w:ascii="宋体" w:eastAsia="宋体" w:hAnsi="宋体"/>
              </w:rPr>
            </w:pPr>
            <w:r w:rsidRPr="0007716B">
              <w:rPr>
                <w:rFonts w:ascii="宋体" w:eastAsia="宋体" w:hAnsi="宋体" w:hint="eastAsia"/>
              </w:rPr>
              <w:t>A</w:t>
            </w:r>
          </w:p>
        </w:tc>
        <w:tc>
          <w:tcPr>
            <w:tcW w:w="1498" w:type="dxa"/>
          </w:tcPr>
          <w:p w14:paraId="282461EB" w14:textId="77777777" w:rsidR="00FA6515" w:rsidRPr="0007716B" w:rsidRDefault="00FA6515" w:rsidP="007C38B4">
            <w:pPr>
              <w:rPr>
                <w:rFonts w:ascii="宋体" w:eastAsia="宋体" w:hAnsi="宋体"/>
              </w:rPr>
            </w:pPr>
            <w:r w:rsidRPr="0007716B">
              <w:rPr>
                <w:rFonts w:ascii="宋体" w:eastAsia="宋体" w:hAnsi="宋体" w:hint="eastAsia"/>
              </w:rPr>
              <w:t>A</w:t>
            </w:r>
          </w:p>
        </w:tc>
        <w:tc>
          <w:tcPr>
            <w:tcW w:w="1499" w:type="dxa"/>
          </w:tcPr>
          <w:p w14:paraId="16CD45AC" w14:textId="77777777" w:rsidR="00FA6515" w:rsidRPr="0007716B" w:rsidRDefault="00FA6515" w:rsidP="007C38B4">
            <w:pPr>
              <w:rPr>
                <w:rFonts w:ascii="宋体" w:eastAsia="宋体" w:hAnsi="宋体"/>
              </w:rPr>
            </w:pPr>
            <w:r w:rsidRPr="0007716B">
              <w:rPr>
                <w:rFonts w:ascii="宋体" w:eastAsia="宋体" w:hAnsi="宋体" w:hint="eastAsia"/>
              </w:rPr>
              <w:t>A</w:t>
            </w:r>
          </w:p>
        </w:tc>
      </w:tr>
      <w:tr w:rsidR="00FA6515" w14:paraId="33D03B8A" w14:textId="77777777" w:rsidTr="007C38B4">
        <w:tc>
          <w:tcPr>
            <w:tcW w:w="8296" w:type="dxa"/>
            <w:gridSpan w:val="6"/>
          </w:tcPr>
          <w:p w14:paraId="1CB3ABBD" w14:textId="77777777" w:rsidR="00FA6515" w:rsidRPr="0007716B" w:rsidRDefault="00FA6515" w:rsidP="007C38B4">
            <w:pPr>
              <w:rPr>
                <w:rFonts w:ascii="宋体" w:eastAsia="宋体" w:hAnsi="宋体"/>
              </w:rPr>
            </w:pPr>
            <w:r w:rsidRPr="0007716B">
              <w:rPr>
                <w:rFonts w:ascii="宋体" w:eastAsia="宋体" w:hAnsi="宋体" w:hint="eastAsia"/>
              </w:rPr>
              <w:t>（</w:t>
            </w:r>
            <w:r w:rsidRPr="0007716B">
              <w:rPr>
                <w:rFonts w:ascii="宋体" w:eastAsia="宋体" w:hAnsi="宋体"/>
              </w:rPr>
              <w:t>R-负责人；A-辅助；I-通知）</w:t>
            </w:r>
          </w:p>
        </w:tc>
      </w:tr>
      <w:tr w:rsidR="00FA6515" w14:paraId="103BF9EA" w14:textId="77777777" w:rsidTr="007C38B4">
        <w:tc>
          <w:tcPr>
            <w:tcW w:w="805" w:type="dxa"/>
          </w:tcPr>
          <w:p w14:paraId="5688FAB8" w14:textId="77777777" w:rsidR="00FA6515" w:rsidRPr="0007716B" w:rsidRDefault="00FA6515" w:rsidP="007C38B4">
            <w:pPr>
              <w:rPr>
                <w:rFonts w:ascii="宋体" w:eastAsia="宋体" w:hAnsi="宋体"/>
              </w:rPr>
            </w:pPr>
            <w:r w:rsidRPr="0007716B">
              <w:rPr>
                <w:rFonts w:ascii="宋体" w:eastAsia="宋体" w:hAnsi="宋体" w:hint="eastAsia"/>
              </w:rPr>
              <w:t>输入</w:t>
            </w:r>
          </w:p>
        </w:tc>
        <w:tc>
          <w:tcPr>
            <w:tcW w:w="7491" w:type="dxa"/>
            <w:gridSpan w:val="5"/>
          </w:tcPr>
          <w:p w14:paraId="600739A9" w14:textId="77777777" w:rsidR="00FA6515" w:rsidRPr="0007716B" w:rsidRDefault="00FA6515" w:rsidP="007C38B4">
            <w:pPr>
              <w:rPr>
                <w:rFonts w:ascii="宋体" w:eastAsia="宋体" w:hAnsi="宋体"/>
              </w:rPr>
            </w:pPr>
            <w:r w:rsidRPr="0007716B">
              <w:rPr>
                <w:rFonts w:ascii="宋体" w:eastAsia="宋体" w:hAnsi="宋体" w:hint="eastAsia"/>
              </w:rPr>
              <w:t>选定的组员，本学期项目的相关文档</w:t>
            </w:r>
          </w:p>
        </w:tc>
      </w:tr>
      <w:tr w:rsidR="00FA6515" w14:paraId="49BE86D9" w14:textId="77777777" w:rsidTr="007C38B4">
        <w:tc>
          <w:tcPr>
            <w:tcW w:w="805" w:type="dxa"/>
          </w:tcPr>
          <w:p w14:paraId="67EF409A"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608E2F6E" w14:textId="77777777" w:rsidR="00FA6515" w:rsidRPr="0007716B" w:rsidRDefault="00FA6515" w:rsidP="007C38B4">
            <w:pPr>
              <w:rPr>
                <w:rFonts w:ascii="宋体" w:eastAsia="宋体" w:hAnsi="宋体"/>
              </w:rPr>
            </w:pPr>
            <w:r w:rsidRPr="0007716B">
              <w:rPr>
                <w:rFonts w:ascii="宋体" w:eastAsia="宋体" w:hAnsi="宋体" w:hint="eastAsia"/>
              </w:rPr>
              <w:t>根据本学期的内容，完成制作最终评审的ppt</w:t>
            </w:r>
          </w:p>
        </w:tc>
      </w:tr>
      <w:tr w:rsidR="00FA6515" w14:paraId="304610EA" w14:textId="77777777" w:rsidTr="007C38B4">
        <w:trPr>
          <w:trHeight w:val="58"/>
        </w:trPr>
        <w:tc>
          <w:tcPr>
            <w:tcW w:w="805" w:type="dxa"/>
          </w:tcPr>
          <w:p w14:paraId="2D47FE49"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3DF30CFD" w14:textId="77777777" w:rsidR="00FA6515" w:rsidRPr="0007716B" w:rsidRDefault="00FA6515" w:rsidP="007C38B4">
            <w:pPr>
              <w:rPr>
                <w:rFonts w:ascii="宋体" w:eastAsia="宋体" w:hAnsi="宋体"/>
              </w:rPr>
            </w:pPr>
            <w:r w:rsidRPr="0007716B">
              <w:rPr>
                <w:rFonts w:ascii="宋体" w:eastAsia="宋体" w:hAnsi="宋体" w:hint="eastAsia"/>
              </w:rPr>
              <w:t>最终评审ppt</w:t>
            </w:r>
          </w:p>
        </w:tc>
      </w:tr>
      <w:tr w:rsidR="00FA6515" w14:paraId="2E93D234" w14:textId="77777777" w:rsidTr="007C38B4">
        <w:tc>
          <w:tcPr>
            <w:tcW w:w="805" w:type="dxa"/>
          </w:tcPr>
          <w:p w14:paraId="0B03B408" w14:textId="77777777" w:rsidR="00FA6515" w:rsidRPr="0007716B" w:rsidRDefault="00FA6515" w:rsidP="007C38B4">
            <w:pPr>
              <w:rPr>
                <w:rFonts w:ascii="宋体" w:eastAsia="宋体" w:hAnsi="宋体"/>
              </w:rPr>
            </w:pPr>
            <w:r w:rsidRPr="0007716B">
              <w:rPr>
                <w:rFonts w:ascii="宋体" w:eastAsia="宋体" w:hAnsi="宋体" w:hint="eastAsia"/>
              </w:rPr>
              <w:t>任务说明</w:t>
            </w:r>
          </w:p>
        </w:tc>
        <w:tc>
          <w:tcPr>
            <w:tcW w:w="7491" w:type="dxa"/>
            <w:gridSpan w:val="5"/>
          </w:tcPr>
          <w:p w14:paraId="281E5446" w14:textId="77777777" w:rsidR="00FA6515" w:rsidRPr="0007716B" w:rsidRDefault="00FA6515" w:rsidP="007C38B4">
            <w:pPr>
              <w:rPr>
                <w:rFonts w:ascii="宋体" w:eastAsia="宋体" w:hAnsi="宋体"/>
              </w:rPr>
            </w:pPr>
            <w:r w:rsidRPr="0007716B">
              <w:rPr>
                <w:rFonts w:ascii="宋体" w:eastAsia="宋体" w:hAnsi="宋体" w:hint="eastAsia"/>
              </w:rPr>
              <w:t>制定相应的维护计划</w:t>
            </w:r>
          </w:p>
        </w:tc>
      </w:tr>
      <w:tr w:rsidR="00FA6515" w14:paraId="292B836A" w14:textId="77777777" w:rsidTr="007C38B4">
        <w:trPr>
          <w:trHeight w:val="58"/>
        </w:trPr>
        <w:tc>
          <w:tcPr>
            <w:tcW w:w="805" w:type="dxa"/>
          </w:tcPr>
          <w:p w14:paraId="77F3E762" w14:textId="77777777" w:rsidR="00FA6515" w:rsidRPr="0007716B" w:rsidRDefault="00FA6515" w:rsidP="007C38B4">
            <w:pPr>
              <w:rPr>
                <w:rFonts w:ascii="宋体" w:eastAsia="宋体" w:hAnsi="宋体"/>
              </w:rPr>
            </w:pPr>
            <w:r w:rsidRPr="0007716B">
              <w:rPr>
                <w:rFonts w:ascii="宋体" w:eastAsia="宋体" w:hAnsi="宋体" w:hint="eastAsia"/>
              </w:rPr>
              <w:t>输出</w:t>
            </w:r>
          </w:p>
        </w:tc>
        <w:tc>
          <w:tcPr>
            <w:tcW w:w="7491" w:type="dxa"/>
            <w:gridSpan w:val="5"/>
          </w:tcPr>
          <w:p w14:paraId="63009A47" w14:textId="77777777" w:rsidR="00FA6515" w:rsidRPr="0007716B" w:rsidRDefault="00FA6515" w:rsidP="007C38B4">
            <w:pPr>
              <w:rPr>
                <w:rFonts w:ascii="宋体" w:eastAsia="宋体" w:hAnsi="宋体"/>
              </w:rPr>
            </w:pPr>
            <w:r w:rsidRPr="0007716B">
              <w:rPr>
                <w:rFonts w:ascii="宋体" w:eastAsia="宋体" w:hAnsi="宋体" w:hint="eastAsia"/>
              </w:rPr>
              <w:t>维护计划文档</w:t>
            </w:r>
          </w:p>
        </w:tc>
      </w:tr>
    </w:tbl>
    <w:p w14:paraId="055D4963" w14:textId="77777777" w:rsidR="00FA6515" w:rsidRPr="00EC4DDB" w:rsidRDefault="00FA6515" w:rsidP="00FA6515"/>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p w14:paraId="01B3ACFF" w14:textId="77777777" w:rsidR="00A36B8B" w:rsidRPr="00B3475E" w:rsidRDefault="00A36B8B" w:rsidP="00A36B8B"/>
    <w:p w14:paraId="25B49F25" w14:textId="77777777" w:rsidR="006067E2" w:rsidRDefault="006067E2" w:rsidP="006067E2">
      <w:pPr>
        <w:pStyle w:val="2"/>
      </w:pPr>
      <w:bookmarkStart w:id="369" w:name="_Toc527843619"/>
      <w:bookmarkStart w:id="370" w:name="_Toc529711546"/>
      <w:bookmarkStart w:id="371" w:name="_Toc526017400"/>
      <w:bookmarkStart w:id="372" w:name="_Toc526616507"/>
      <w:bookmarkStart w:id="373" w:name="_Toc526017437"/>
      <w:bookmarkStart w:id="374" w:name="_Toc497416131"/>
      <w:bookmarkStart w:id="375" w:name="_Toc526616651"/>
      <w:bookmarkStart w:id="376" w:name="_Toc526025162"/>
      <w:bookmarkStart w:id="377" w:name="_Toc526024954"/>
      <w:bookmarkStart w:id="378" w:name="_Toc526024415"/>
      <w:bookmarkStart w:id="379" w:name="_Toc526017357"/>
      <w:bookmarkStart w:id="380" w:name="_Toc526024828"/>
      <w:r>
        <w:rPr>
          <w:rFonts w:hint="eastAsia"/>
        </w:rPr>
        <w:t>第4</w:t>
      </w:r>
      <w:r>
        <w:t>章  成本管理计划</w:t>
      </w:r>
      <w:bookmarkEnd w:id="369"/>
      <w:bookmarkEnd w:id="370"/>
    </w:p>
    <w:tbl>
      <w:tblPr>
        <w:tblW w:w="85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4"/>
        <w:gridCol w:w="1425"/>
        <w:gridCol w:w="1425"/>
        <w:gridCol w:w="1424"/>
        <w:gridCol w:w="1418"/>
        <w:gridCol w:w="1403"/>
      </w:tblGrid>
      <w:tr w:rsidR="006067E2" w14:paraId="06430BA5" w14:textId="77777777" w:rsidTr="006067E2">
        <w:tc>
          <w:tcPr>
            <w:tcW w:w="1424" w:type="dxa"/>
            <w:shd w:val="clear" w:color="auto" w:fill="auto"/>
          </w:tcPr>
          <w:p w14:paraId="1D4A1314" w14:textId="77777777" w:rsidR="006067E2" w:rsidRDefault="006067E2" w:rsidP="006067E2">
            <w:r>
              <w:rPr>
                <w:rFonts w:hint="eastAsia"/>
              </w:rPr>
              <w:t>1.劳动估计</w:t>
            </w:r>
          </w:p>
        </w:tc>
        <w:tc>
          <w:tcPr>
            <w:tcW w:w="1425" w:type="dxa"/>
            <w:shd w:val="clear" w:color="auto" w:fill="auto"/>
          </w:tcPr>
          <w:p w14:paraId="3DCAA86E" w14:textId="77777777" w:rsidR="006067E2" w:rsidRDefault="006067E2" w:rsidP="006067E2">
            <w:r>
              <w:rPr>
                <w:rFonts w:hint="eastAsia"/>
              </w:rPr>
              <w:t>数量或小时数</w:t>
            </w:r>
          </w:p>
        </w:tc>
        <w:tc>
          <w:tcPr>
            <w:tcW w:w="1425" w:type="dxa"/>
            <w:shd w:val="clear" w:color="auto" w:fill="auto"/>
          </w:tcPr>
          <w:p w14:paraId="22AC4659" w14:textId="77777777" w:rsidR="006067E2" w:rsidRDefault="006067E2" w:rsidP="006067E2">
            <w:r>
              <w:rPr>
                <w:rFonts w:hint="eastAsia"/>
              </w:rPr>
              <w:t>单位小时成本</w:t>
            </w:r>
          </w:p>
        </w:tc>
        <w:tc>
          <w:tcPr>
            <w:tcW w:w="1424" w:type="dxa"/>
            <w:shd w:val="clear" w:color="auto" w:fill="auto"/>
          </w:tcPr>
          <w:p w14:paraId="46139BA0" w14:textId="77777777" w:rsidR="006067E2" w:rsidRDefault="006067E2" w:rsidP="006067E2">
            <w:r>
              <w:rPr>
                <w:rFonts w:hint="eastAsia"/>
              </w:rPr>
              <w:t>子层总和</w:t>
            </w:r>
          </w:p>
        </w:tc>
        <w:tc>
          <w:tcPr>
            <w:tcW w:w="1418" w:type="dxa"/>
            <w:shd w:val="clear" w:color="auto" w:fill="auto"/>
          </w:tcPr>
          <w:p w14:paraId="7946140D" w14:textId="77777777" w:rsidR="006067E2" w:rsidRDefault="006067E2" w:rsidP="006067E2">
            <w:r>
              <w:rPr>
                <w:rFonts w:hint="eastAsia"/>
              </w:rPr>
              <w:t>计算</w:t>
            </w:r>
          </w:p>
        </w:tc>
        <w:tc>
          <w:tcPr>
            <w:tcW w:w="1403" w:type="dxa"/>
            <w:shd w:val="clear" w:color="auto" w:fill="auto"/>
          </w:tcPr>
          <w:p w14:paraId="107C2924" w14:textId="77777777" w:rsidR="006067E2" w:rsidRDefault="006067E2" w:rsidP="006067E2">
            <w:r>
              <w:rPr>
                <w:rFonts w:hint="eastAsia"/>
              </w:rPr>
              <w:t>备注</w:t>
            </w:r>
          </w:p>
        </w:tc>
      </w:tr>
      <w:tr w:rsidR="006067E2" w14:paraId="2E30C9AD" w14:textId="77777777" w:rsidTr="006067E2">
        <w:tc>
          <w:tcPr>
            <w:tcW w:w="1424" w:type="dxa"/>
            <w:shd w:val="clear" w:color="auto" w:fill="auto"/>
          </w:tcPr>
          <w:p w14:paraId="552269F2" w14:textId="77777777" w:rsidR="006067E2" w:rsidRDefault="006067E2" w:rsidP="006067E2">
            <w:r>
              <w:rPr>
                <w:rFonts w:hint="eastAsia"/>
              </w:rPr>
              <w:lastRenderedPageBreak/>
              <w:t>项目成员劳动估计</w:t>
            </w:r>
          </w:p>
        </w:tc>
        <w:tc>
          <w:tcPr>
            <w:tcW w:w="1425" w:type="dxa"/>
            <w:shd w:val="clear" w:color="auto" w:fill="auto"/>
          </w:tcPr>
          <w:p w14:paraId="24473AD0" w14:textId="77777777" w:rsidR="006067E2" w:rsidRDefault="006067E2" w:rsidP="006067E2">
            <w:r>
              <w:rPr>
                <w:rFonts w:hint="eastAsia"/>
              </w:rPr>
              <w:t>960h</w:t>
            </w:r>
          </w:p>
        </w:tc>
        <w:tc>
          <w:tcPr>
            <w:tcW w:w="1425" w:type="dxa"/>
            <w:shd w:val="clear" w:color="auto" w:fill="auto"/>
          </w:tcPr>
          <w:p w14:paraId="5BA8057E" w14:textId="77777777" w:rsidR="006067E2" w:rsidRDefault="006067E2" w:rsidP="006067E2">
            <w:r>
              <w:rPr>
                <w:rFonts w:hint="eastAsia"/>
              </w:rPr>
              <w:t>42.75 元/h</w:t>
            </w:r>
          </w:p>
        </w:tc>
        <w:tc>
          <w:tcPr>
            <w:tcW w:w="1424" w:type="dxa"/>
            <w:shd w:val="clear" w:color="auto" w:fill="auto"/>
          </w:tcPr>
          <w:p w14:paraId="57E79AFF" w14:textId="77777777" w:rsidR="006067E2" w:rsidRDefault="006067E2" w:rsidP="006067E2">
            <w:r>
              <w:rPr>
                <w:rFonts w:hint="eastAsia"/>
              </w:rPr>
              <w:t>41040元</w:t>
            </w:r>
          </w:p>
        </w:tc>
        <w:tc>
          <w:tcPr>
            <w:tcW w:w="1418" w:type="dxa"/>
            <w:shd w:val="clear" w:color="auto" w:fill="auto"/>
          </w:tcPr>
          <w:p w14:paraId="6B321BE0" w14:textId="77777777" w:rsidR="006067E2" w:rsidRDefault="006067E2" w:rsidP="006067E2">
            <w:r>
              <w:rPr>
                <w:rFonts w:hint="eastAsia"/>
              </w:rPr>
              <w:t>960*42.75元/h</w:t>
            </w:r>
          </w:p>
        </w:tc>
        <w:tc>
          <w:tcPr>
            <w:tcW w:w="1403" w:type="dxa"/>
            <w:shd w:val="clear" w:color="auto" w:fill="auto"/>
          </w:tcPr>
          <w:p w14:paraId="7C644826" w14:textId="77777777" w:rsidR="006067E2" w:rsidRDefault="006067E2" w:rsidP="006067E2">
            <w:r>
              <w:rPr>
                <w:rFonts w:hint="eastAsia"/>
              </w:rPr>
              <w:t>/</w:t>
            </w:r>
          </w:p>
        </w:tc>
      </w:tr>
      <w:tr w:rsidR="006067E2" w14:paraId="1D407CB1" w14:textId="77777777" w:rsidTr="006067E2">
        <w:trPr>
          <w:trHeight w:val="624"/>
        </w:trPr>
        <w:tc>
          <w:tcPr>
            <w:tcW w:w="1424" w:type="dxa"/>
            <w:shd w:val="clear" w:color="auto" w:fill="auto"/>
          </w:tcPr>
          <w:p w14:paraId="20B5ACAB" w14:textId="77777777" w:rsidR="006067E2" w:rsidRDefault="006067E2" w:rsidP="006067E2">
            <w:r>
              <w:rPr>
                <w:rFonts w:hint="eastAsia"/>
              </w:rPr>
              <w:t>项目成员团</w:t>
            </w:r>
            <w:proofErr w:type="gramStart"/>
            <w:r>
              <w:rPr>
                <w:rFonts w:hint="eastAsia"/>
              </w:rPr>
              <w:t>建估计</w:t>
            </w:r>
            <w:proofErr w:type="gramEnd"/>
          </w:p>
        </w:tc>
        <w:tc>
          <w:tcPr>
            <w:tcW w:w="1425" w:type="dxa"/>
            <w:shd w:val="clear" w:color="auto" w:fill="auto"/>
          </w:tcPr>
          <w:p w14:paraId="74ADE626" w14:textId="77777777" w:rsidR="006067E2" w:rsidRDefault="006067E2" w:rsidP="006067E2">
            <w:r>
              <w:rPr>
                <w:rFonts w:hint="eastAsia"/>
              </w:rPr>
              <w:t>2T</w:t>
            </w:r>
          </w:p>
        </w:tc>
        <w:tc>
          <w:tcPr>
            <w:tcW w:w="1425" w:type="dxa"/>
            <w:shd w:val="clear" w:color="auto" w:fill="auto"/>
          </w:tcPr>
          <w:p w14:paraId="4E632B54" w14:textId="77777777" w:rsidR="006067E2" w:rsidRDefault="006067E2" w:rsidP="006067E2">
            <w:r>
              <w:rPr>
                <w:rFonts w:hint="eastAsia"/>
              </w:rPr>
              <w:t>500元/T</w:t>
            </w:r>
          </w:p>
        </w:tc>
        <w:tc>
          <w:tcPr>
            <w:tcW w:w="1424" w:type="dxa"/>
            <w:shd w:val="clear" w:color="auto" w:fill="auto"/>
          </w:tcPr>
          <w:p w14:paraId="4D82022B" w14:textId="77777777" w:rsidR="006067E2" w:rsidRDefault="006067E2" w:rsidP="006067E2">
            <w:r>
              <w:rPr>
                <w:rFonts w:hint="eastAsia"/>
              </w:rPr>
              <w:t>1000元</w:t>
            </w:r>
          </w:p>
        </w:tc>
        <w:tc>
          <w:tcPr>
            <w:tcW w:w="1418" w:type="dxa"/>
            <w:shd w:val="clear" w:color="auto" w:fill="auto"/>
          </w:tcPr>
          <w:p w14:paraId="0F99FE7F" w14:textId="77777777" w:rsidR="006067E2" w:rsidRDefault="006067E2" w:rsidP="006067E2">
            <w:r>
              <w:rPr>
                <w:rFonts w:hint="eastAsia"/>
              </w:rPr>
              <w:t>2*500元/T</w:t>
            </w:r>
          </w:p>
        </w:tc>
        <w:tc>
          <w:tcPr>
            <w:tcW w:w="1403" w:type="dxa"/>
            <w:shd w:val="clear" w:color="auto" w:fill="auto"/>
          </w:tcPr>
          <w:p w14:paraId="21C4FD92" w14:textId="77777777" w:rsidR="006067E2" w:rsidRDefault="006067E2" w:rsidP="006067E2">
            <w:r>
              <w:rPr>
                <w:rFonts w:hint="eastAsia"/>
              </w:rPr>
              <w:t>/</w:t>
            </w:r>
          </w:p>
        </w:tc>
      </w:tr>
      <w:tr w:rsidR="006067E2" w14:paraId="534CA6F3" w14:textId="77777777" w:rsidTr="006067E2">
        <w:tc>
          <w:tcPr>
            <w:tcW w:w="1424" w:type="dxa"/>
            <w:shd w:val="clear" w:color="auto" w:fill="auto"/>
          </w:tcPr>
          <w:p w14:paraId="4DFC640C" w14:textId="77777777" w:rsidR="006067E2" w:rsidRDefault="006067E2" w:rsidP="006067E2">
            <w:r>
              <w:rPr>
                <w:rFonts w:hint="eastAsia"/>
              </w:rPr>
              <w:t>其他劳动成本</w:t>
            </w:r>
          </w:p>
        </w:tc>
        <w:tc>
          <w:tcPr>
            <w:tcW w:w="1425" w:type="dxa"/>
            <w:shd w:val="clear" w:color="auto" w:fill="auto"/>
          </w:tcPr>
          <w:p w14:paraId="669700B7" w14:textId="77777777" w:rsidR="006067E2" w:rsidRDefault="006067E2" w:rsidP="006067E2">
            <w:r>
              <w:rPr>
                <w:rFonts w:hint="eastAsia"/>
              </w:rPr>
              <w:t>/</w:t>
            </w:r>
          </w:p>
        </w:tc>
        <w:tc>
          <w:tcPr>
            <w:tcW w:w="1425" w:type="dxa"/>
            <w:shd w:val="clear" w:color="auto" w:fill="auto"/>
          </w:tcPr>
          <w:p w14:paraId="4A035CF3" w14:textId="77777777" w:rsidR="006067E2" w:rsidRDefault="006067E2" w:rsidP="006067E2">
            <w:r>
              <w:rPr>
                <w:rFonts w:hint="eastAsia"/>
              </w:rPr>
              <w:t>/</w:t>
            </w:r>
          </w:p>
        </w:tc>
        <w:tc>
          <w:tcPr>
            <w:tcW w:w="1424" w:type="dxa"/>
            <w:shd w:val="clear" w:color="auto" w:fill="auto"/>
          </w:tcPr>
          <w:p w14:paraId="7E11A267" w14:textId="77777777" w:rsidR="006067E2" w:rsidRDefault="006067E2" w:rsidP="006067E2">
            <w:r>
              <w:rPr>
                <w:rFonts w:hint="eastAsia"/>
              </w:rPr>
              <w:t>/</w:t>
            </w:r>
          </w:p>
        </w:tc>
        <w:tc>
          <w:tcPr>
            <w:tcW w:w="1418" w:type="dxa"/>
            <w:shd w:val="clear" w:color="auto" w:fill="auto"/>
          </w:tcPr>
          <w:p w14:paraId="0590383E" w14:textId="77777777" w:rsidR="006067E2" w:rsidRDefault="006067E2" w:rsidP="006067E2">
            <w:r>
              <w:rPr>
                <w:rFonts w:hint="eastAsia"/>
              </w:rPr>
              <w:t>/</w:t>
            </w:r>
          </w:p>
        </w:tc>
        <w:tc>
          <w:tcPr>
            <w:tcW w:w="1403" w:type="dxa"/>
            <w:shd w:val="clear" w:color="auto" w:fill="auto"/>
          </w:tcPr>
          <w:p w14:paraId="08CA4884" w14:textId="77777777" w:rsidR="006067E2" w:rsidRDefault="006067E2" w:rsidP="006067E2">
            <w:r>
              <w:rPr>
                <w:rFonts w:hint="eastAsia"/>
              </w:rPr>
              <w:t>（例如保险费等不做计算）</w:t>
            </w:r>
          </w:p>
        </w:tc>
      </w:tr>
      <w:tr w:rsidR="006067E2" w14:paraId="728946D0" w14:textId="77777777" w:rsidTr="006067E2">
        <w:tc>
          <w:tcPr>
            <w:tcW w:w="1424" w:type="dxa"/>
            <w:shd w:val="clear" w:color="auto" w:fill="auto"/>
          </w:tcPr>
          <w:p w14:paraId="3EAD9E8E" w14:textId="77777777" w:rsidR="006067E2" w:rsidRDefault="006067E2" w:rsidP="006067E2">
            <w:r>
              <w:rPr>
                <w:rFonts w:hint="eastAsia"/>
              </w:rPr>
              <w:t>总劳动成本估计</w:t>
            </w:r>
          </w:p>
        </w:tc>
        <w:tc>
          <w:tcPr>
            <w:tcW w:w="1425" w:type="dxa"/>
            <w:shd w:val="clear" w:color="auto" w:fill="auto"/>
          </w:tcPr>
          <w:p w14:paraId="25A8851B" w14:textId="77777777" w:rsidR="006067E2" w:rsidRDefault="006067E2" w:rsidP="006067E2"/>
        </w:tc>
        <w:tc>
          <w:tcPr>
            <w:tcW w:w="1425" w:type="dxa"/>
            <w:shd w:val="clear" w:color="auto" w:fill="auto"/>
          </w:tcPr>
          <w:p w14:paraId="4D071647" w14:textId="77777777" w:rsidR="006067E2" w:rsidRDefault="006067E2" w:rsidP="006067E2"/>
        </w:tc>
        <w:tc>
          <w:tcPr>
            <w:tcW w:w="1424" w:type="dxa"/>
            <w:shd w:val="clear" w:color="auto" w:fill="auto"/>
          </w:tcPr>
          <w:p w14:paraId="23EE87D9" w14:textId="77777777" w:rsidR="006067E2" w:rsidRDefault="006067E2" w:rsidP="006067E2">
            <w:r>
              <w:rPr>
                <w:rFonts w:hint="eastAsia"/>
              </w:rPr>
              <w:t>42040元</w:t>
            </w:r>
          </w:p>
        </w:tc>
        <w:tc>
          <w:tcPr>
            <w:tcW w:w="1418" w:type="dxa"/>
            <w:shd w:val="clear" w:color="auto" w:fill="auto"/>
          </w:tcPr>
          <w:p w14:paraId="10DE5272" w14:textId="77777777" w:rsidR="006067E2" w:rsidRDefault="006067E2" w:rsidP="006067E2">
            <w:r>
              <w:rPr>
                <w:rFonts w:hint="eastAsia"/>
              </w:rPr>
              <w:t>以上数值相加</w:t>
            </w:r>
          </w:p>
        </w:tc>
        <w:tc>
          <w:tcPr>
            <w:tcW w:w="1403" w:type="dxa"/>
            <w:shd w:val="clear" w:color="auto" w:fill="auto"/>
          </w:tcPr>
          <w:p w14:paraId="3C0DA53F" w14:textId="77777777" w:rsidR="006067E2" w:rsidRDefault="006067E2" w:rsidP="006067E2">
            <w:r>
              <w:rPr>
                <w:rFonts w:hint="eastAsia"/>
              </w:rPr>
              <w:t>/</w:t>
            </w:r>
          </w:p>
        </w:tc>
      </w:tr>
      <w:tr w:rsidR="006067E2" w14:paraId="357CF819" w14:textId="77777777" w:rsidTr="006067E2">
        <w:tc>
          <w:tcPr>
            <w:tcW w:w="1424" w:type="dxa"/>
            <w:shd w:val="clear" w:color="auto" w:fill="auto"/>
          </w:tcPr>
          <w:p w14:paraId="176E8D1B" w14:textId="77777777" w:rsidR="006067E2" w:rsidRDefault="006067E2" w:rsidP="006067E2">
            <w:r>
              <w:rPr>
                <w:rFonts w:hint="eastAsia"/>
              </w:rPr>
              <w:t>2.其他估计</w:t>
            </w:r>
          </w:p>
        </w:tc>
        <w:tc>
          <w:tcPr>
            <w:tcW w:w="1425" w:type="dxa"/>
            <w:shd w:val="clear" w:color="auto" w:fill="auto"/>
          </w:tcPr>
          <w:p w14:paraId="0727FBE2" w14:textId="77777777" w:rsidR="006067E2" w:rsidRDefault="006067E2" w:rsidP="006067E2"/>
        </w:tc>
        <w:tc>
          <w:tcPr>
            <w:tcW w:w="1425" w:type="dxa"/>
            <w:shd w:val="clear" w:color="auto" w:fill="auto"/>
          </w:tcPr>
          <w:p w14:paraId="23F6D3FC" w14:textId="77777777" w:rsidR="006067E2" w:rsidRDefault="006067E2" w:rsidP="006067E2"/>
        </w:tc>
        <w:tc>
          <w:tcPr>
            <w:tcW w:w="1424" w:type="dxa"/>
            <w:shd w:val="clear" w:color="auto" w:fill="auto"/>
          </w:tcPr>
          <w:p w14:paraId="4F2F3DF1" w14:textId="77777777" w:rsidR="006067E2" w:rsidRDefault="006067E2" w:rsidP="006067E2"/>
        </w:tc>
        <w:tc>
          <w:tcPr>
            <w:tcW w:w="1418" w:type="dxa"/>
            <w:shd w:val="clear" w:color="auto" w:fill="auto"/>
          </w:tcPr>
          <w:p w14:paraId="626826C2" w14:textId="77777777" w:rsidR="006067E2" w:rsidRDefault="006067E2" w:rsidP="006067E2"/>
        </w:tc>
        <w:tc>
          <w:tcPr>
            <w:tcW w:w="1403" w:type="dxa"/>
            <w:shd w:val="clear" w:color="auto" w:fill="auto"/>
          </w:tcPr>
          <w:p w14:paraId="50A3C302" w14:textId="77777777" w:rsidR="006067E2" w:rsidRDefault="006067E2" w:rsidP="006067E2"/>
        </w:tc>
      </w:tr>
      <w:tr w:rsidR="006067E2" w14:paraId="4B840D60" w14:textId="77777777" w:rsidTr="006067E2">
        <w:tc>
          <w:tcPr>
            <w:tcW w:w="1424" w:type="dxa"/>
            <w:shd w:val="clear" w:color="auto" w:fill="auto"/>
          </w:tcPr>
          <w:p w14:paraId="16469ECB" w14:textId="77777777" w:rsidR="006067E2" w:rsidRDefault="006067E2" w:rsidP="006067E2">
            <w:r>
              <w:rPr>
                <w:rFonts w:hint="eastAsia"/>
              </w:rPr>
              <w:t>软件（本次所有的使用的软件，包括WPS，Github</w:t>
            </w:r>
          </w:p>
          <w:p w14:paraId="2E467EB4" w14:textId="77777777" w:rsidR="006067E2" w:rsidRDefault="006067E2" w:rsidP="006067E2">
            <w:r>
              <w:rPr>
                <w:rFonts w:hint="eastAsia"/>
              </w:rPr>
              <w:t xml:space="preserve">Desktop，x Mind等等）   </w:t>
            </w:r>
          </w:p>
        </w:tc>
        <w:tc>
          <w:tcPr>
            <w:tcW w:w="1425" w:type="dxa"/>
            <w:shd w:val="clear" w:color="auto" w:fill="auto"/>
          </w:tcPr>
          <w:p w14:paraId="617798A1" w14:textId="77777777" w:rsidR="006067E2" w:rsidRDefault="006067E2" w:rsidP="006067E2">
            <w:pPr>
              <w:ind w:firstLineChars="300" w:firstLine="630"/>
            </w:pPr>
            <w:r>
              <w:rPr>
                <w:rFonts w:hint="eastAsia"/>
              </w:rPr>
              <w:t>/</w:t>
            </w:r>
          </w:p>
        </w:tc>
        <w:tc>
          <w:tcPr>
            <w:tcW w:w="1425" w:type="dxa"/>
            <w:shd w:val="clear" w:color="auto" w:fill="auto"/>
          </w:tcPr>
          <w:p w14:paraId="44273F24" w14:textId="77777777" w:rsidR="006067E2" w:rsidRDefault="006067E2" w:rsidP="006067E2">
            <w:pPr>
              <w:ind w:firstLineChars="300" w:firstLine="630"/>
            </w:pPr>
            <w:r>
              <w:rPr>
                <w:rFonts w:hint="eastAsia"/>
              </w:rPr>
              <w:t>/</w:t>
            </w:r>
          </w:p>
        </w:tc>
        <w:tc>
          <w:tcPr>
            <w:tcW w:w="1424" w:type="dxa"/>
            <w:shd w:val="clear" w:color="auto" w:fill="auto"/>
          </w:tcPr>
          <w:p w14:paraId="30AE1C13" w14:textId="77777777" w:rsidR="006067E2" w:rsidRDefault="006067E2" w:rsidP="006067E2">
            <w:pPr>
              <w:ind w:firstLineChars="300" w:firstLine="630"/>
            </w:pPr>
            <w:r>
              <w:rPr>
                <w:rFonts w:hint="eastAsia"/>
              </w:rPr>
              <w:t>/</w:t>
            </w:r>
          </w:p>
        </w:tc>
        <w:tc>
          <w:tcPr>
            <w:tcW w:w="1418" w:type="dxa"/>
            <w:shd w:val="clear" w:color="auto" w:fill="auto"/>
          </w:tcPr>
          <w:p w14:paraId="2277D022" w14:textId="77777777" w:rsidR="006067E2" w:rsidRDefault="006067E2" w:rsidP="006067E2">
            <w:pPr>
              <w:ind w:firstLineChars="300" w:firstLine="630"/>
            </w:pPr>
            <w:r>
              <w:rPr>
                <w:rFonts w:hint="eastAsia"/>
              </w:rPr>
              <w:t>/</w:t>
            </w:r>
          </w:p>
        </w:tc>
        <w:tc>
          <w:tcPr>
            <w:tcW w:w="1403" w:type="dxa"/>
            <w:shd w:val="clear" w:color="auto" w:fill="auto"/>
          </w:tcPr>
          <w:p w14:paraId="697869E9" w14:textId="77777777" w:rsidR="006067E2" w:rsidRDefault="006067E2" w:rsidP="006067E2">
            <w:pPr>
              <w:jc w:val="left"/>
            </w:pPr>
            <w:r>
              <w:rPr>
                <w:rFonts w:hint="eastAsia"/>
              </w:rPr>
              <w:t>本次软件的花费用为0</w:t>
            </w:r>
          </w:p>
        </w:tc>
      </w:tr>
      <w:tr w:rsidR="006067E2" w14:paraId="507076F2" w14:textId="77777777" w:rsidTr="006067E2">
        <w:tc>
          <w:tcPr>
            <w:tcW w:w="1424" w:type="dxa"/>
            <w:shd w:val="clear" w:color="auto" w:fill="auto"/>
          </w:tcPr>
          <w:p w14:paraId="2401EDC6" w14:textId="77777777" w:rsidR="006067E2" w:rsidRDefault="006067E2" w:rsidP="006067E2">
            <w:r>
              <w:rPr>
                <w:rFonts w:hint="eastAsia"/>
              </w:rPr>
              <w:t>书籍</w:t>
            </w:r>
          </w:p>
        </w:tc>
        <w:tc>
          <w:tcPr>
            <w:tcW w:w="1425" w:type="dxa"/>
            <w:shd w:val="clear" w:color="auto" w:fill="auto"/>
          </w:tcPr>
          <w:p w14:paraId="790B8CDC" w14:textId="77777777" w:rsidR="006067E2" w:rsidRDefault="006067E2" w:rsidP="006067E2">
            <w:pPr>
              <w:ind w:firstLineChars="300" w:firstLine="630"/>
            </w:pPr>
            <w:r>
              <w:rPr>
                <w:rFonts w:hint="eastAsia"/>
              </w:rPr>
              <w:t>/</w:t>
            </w:r>
          </w:p>
        </w:tc>
        <w:tc>
          <w:tcPr>
            <w:tcW w:w="1425" w:type="dxa"/>
            <w:shd w:val="clear" w:color="auto" w:fill="auto"/>
          </w:tcPr>
          <w:p w14:paraId="4B27BC26" w14:textId="77777777" w:rsidR="006067E2" w:rsidRDefault="006067E2" w:rsidP="006067E2">
            <w:pPr>
              <w:ind w:firstLineChars="300" w:firstLine="630"/>
            </w:pPr>
            <w:r>
              <w:rPr>
                <w:rFonts w:hint="eastAsia"/>
              </w:rPr>
              <w:t>/</w:t>
            </w:r>
          </w:p>
        </w:tc>
        <w:tc>
          <w:tcPr>
            <w:tcW w:w="1424" w:type="dxa"/>
            <w:shd w:val="clear" w:color="auto" w:fill="auto"/>
          </w:tcPr>
          <w:p w14:paraId="4E69CAC1" w14:textId="77777777" w:rsidR="006067E2" w:rsidRDefault="006067E2" w:rsidP="006067E2">
            <w:pPr>
              <w:ind w:firstLineChars="300" w:firstLine="630"/>
            </w:pPr>
            <w:r>
              <w:rPr>
                <w:rFonts w:hint="eastAsia"/>
              </w:rPr>
              <w:t>/</w:t>
            </w:r>
          </w:p>
        </w:tc>
        <w:tc>
          <w:tcPr>
            <w:tcW w:w="1418" w:type="dxa"/>
            <w:shd w:val="clear" w:color="auto" w:fill="auto"/>
          </w:tcPr>
          <w:p w14:paraId="4B943CDB" w14:textId="77777777" w:rsidR="006067E2" w:rsidRDefault="006067E2" w:rsidP="006067E2">
            <w:pPr>
              <w:ind w:firstLineChars="300" w:firstLine="630"/>
            </w:pPr>
            <w:r>
              <w:rPr>
                <w:rFonts w:hint="eastAsia"/>
              </w:rPr>
              <w:t>/</w:t>
            </w:r>
          </w:p>
        </w:tc>
        <w:tc>
          <w:tcPr>
            <w:tcW w:w="1403" w:type="dxa"/>
            <w:shd w:val="clear" w:color="auto" w:fill="auto"/>
          </w:tcPr>
          <w:p w14:paraId="10EF893C" w14:textId="77777777" w:rsidR="006067E2" w:rsidRDefault="006067E2" w:rsidP="006067E2">
            <w:r>
              <w:rPr>
                <w:rFonts w:hint="eastAsia"/>
              </w:rPr>
              <w:t>书籍参考网页PDF，无需花费。</w:t>
            </w:r>
          </w:p>
        </w:tc>
      </w:tr>
      <w:tr w:rsidR="006067E2" w14:paraId="62A78BE3" w14:textId="77777777" w:rsidTr="006067E2">
        <w:tc>
          <w:tcPr>
            <w:tcW w:w="1424" w:type="dxa"/>
            <w:shd w:val="clear" w:color="auto" w:fill="auto"/>
          </w:tcPr>
          <w:p w14:paraId="05900BF1" w14:textId="77777777" w:rsidR="006067E2" w:rsidRDefault="006067E2" w:rsidP="006067E2">
            <w:r>
              <w:rPr>
                <w:rFonts w:hint="eastAsia"/>
              </w:rPr>
              <w:t>其他的花费</w:t>
            </w:r>
          </w:p>
        </w:tc>
        <w:tc>
          <w:tcPr>
            <w:tcW w:w="1425" w:type="dxa"/>
            <w:shd w:val="clear" w:color="auto" w:fill="auto"/>
          </w:tcPr>
          <w:p w14:paraId="0226D0DB" w14:textId="77777777" w:rsidR="006067E2" w:rsidRDefault="006067E2" w:rsidP="006067E2">
            <w:pPr>
              <w:ind w:firstLineChars="300" w:firstLine="630"/>
            </w:pPr>
            <w:r>
              <w:rPr>
                <w:rFonts w:hint="eastAsia"/>
              </w:rPr>
              <w:t>/</w:t>
            </w:r>
          </w:p>
        </w:tc>
        <w:tc>
          <w:tcPr>
            <w:tcW w:w="1425" w:type="dxa"/>
            <w:shd w:val="clear" w:color="auto" w:fill="auto"/>
          </w:tcPr>
          <w:p w14:paraId="26270CCB" w14:textId="77777777" w:rsidR="006067E2" w:rsidRDefault="006067E2" w:rsidP="006067E2">
            <w:pPr>
              <w:ind w:firstLineChars="300" w:firstLine="630"/>
            </w:pPr>
            <w:r>
              <w:rPr>
                <w:rFonts w:hint="eastAsia"/>
              </w:rPr>
              <w:t>/</w:t>
            </w:r>
          </w:p>
        </w:tc>
        <w:tc>
          <w:tcPr>
            <w:tcW w:w="1424" w:type="dxa"/>
            <w:shd w:val="clear" w:color="auto" w:fill="auto"/>
          </w:tcPr>
          <w:p w14:paraId="43229A2B" w14:textId="77777777" w:rsidR="006067E2" w:rsidRDefault="006067E2" w:rsidP="006067E2">
            <w:pPr>
              <w:ind w:firstLineChars="300" w:firstLine="630"/>
            </w:pPr>
            <w:r>
              <w:rPr>
                <w:rFonts w:hint="eastAsia"/>
              </w:rPr>
              <w:t>/</w:t>
            </w:r>
          </w:p>
        </w:tc>
        <w:tc>
          <w:tcPr>
            <w:tcW w:w="1418" w:type="dxa"/>
            <w:shd w:val="clear" w:color="auto" w:fill="auto"/>
          </w:tcPr>
          <w:p w14:paraId="21814CF9" w14:textId="77777777" w:rsidR="006067E2" w:rsidRDefault="006067E2" w:rsidP="006067E2">
            <w:pPr>
              <w:ind w:firstLineChars="300" w:firstLine="630"/>
            </w:pPr>
            <w:r>
              <w:rPr>
                <w:rFonts w:hint="eastAsia"/>
              </w:rPr>
              <w:t>/</w:t>
            </w:r>
          </w:p>
        </w:tc>
        <w:tc>
          <w:tcPr>
            <w:tcW w:w="1403" w:type="dxa"/>
            <w:shd w:val="clear" w:color="auto" w:fill="auto"/>
          </w:tcPr>
          <w:p w14:paraId="7872AEC4" w14:textId="77777777" w:rsidR="006067E2" w:rsidRDefault="006067E2" w:rsidP="006067E2">
            <w:r>
              <w:rPr>
                <w:rFonts w:hint="eastAsia"/>
              </w:rPr>
              <w:t>暂无。</w:t>
            </w:r>
          </w:p>
        </w:tc>
      </w:tr>
    </w:tbl>
    <w:p w14:paraId="50AE78E0" w14:textId="77777777" w:rsidR="006067E2" w:rsidRDefault="006067E2" w:rsidP="006067E2">
      <w:r>
        <w:t>详细说明</w:t>
      </w:r>
      <w:r>
        <w:rPr>
          <w:rFonts w:hint="eastAsia"/>
        </w:rPr>
        <w:t>：</w:t>
      </w:r>
    </w:p>
    <w:p w14:paraId="50601B6A" w14:textId="77777777" w:rsidR="006067E2" w:rsidRDefault="006067E2" w:rsidP="006067E2">
      <w:r>
        <w:rPr>
          <w:rFonts w:hint="eastAsia"/>
        </w:rPr>
        <w:t>1.项目成员劳动估计：</w:t>
      </w:r>
    </w:p>
    <w:p w14:paraId="12089CE2" w14:textId="77777777" w:rsidR="006067E2" w:rsidRDefault="006067E2" w:rsidP="006067E2">
      <w:pPr>
        <w:ind w:firstLineChars="200" w:firstLine="420"/>
      </w:pPr>
      <w:r>
        <w:rPr>
          <w:rFonts w:hint="eastAsia"/>
        </w:rPr>
        <w:t>按照每人每天工作1小时（非双休日），双休日（周六周日）每天工作4小时，工资标准为</w:t>
      </w:r>
      <w:r>
        <w:t>69.34</w:t>
      </w:r>
      <w:r>
        <w:rPr>
          <w:rFonts w:hint="eastAsia"/>
        </w:rPr>
        <w:t>元/每人每小时，项目时间一共十六周，人员工资预算共计7211.60元。</w:t>
      </w:r>
    </w:p>
    <w:p w14:paraId="6F7748BD" w14:textId="77777777" w:rsidR="006067E2" w:rsidRDefault="006067E2" w:rsidP="006067E2">
      <w:r>
        <w:rPr>
          <w:rFonts w:hint="eastAsia"/>
        </w:rPr>
        <w:t>2.项目成员团建估计：</w:t>
      </w:r>
    </w:p>
    <w:p w14:paraId="4E2E752B" w14:textId="77777777" w:rsidR="006067E2" w:rsidRDefault="006067E2" w:rsidP="006067E2">
      <w:pPr>
        <w:ind w:firstLine="420"/>
      </w:pPr>
      <w:r>
        <w:rPr>
          <w:rFonts w:hint="eastAsia"/>
        </w:rPr>
        <w:t>按团队500元/次，项目时间总计三个月，一共进行2次团队建设预算总计1000元。</w:t>
      </w:r>
    </w:p>
    <w:p w14:paraId="6751CBDC" w14:textId="77777777" w:rsidR="006067E2" w:rsidRDefault="006067E2" w:rsidP="006067E2">
      <w:r>
        <w:rPr>
          <w:rFonts w:hint="eastAsia"/>
        </w:rPr>
        <w:t>3.总计：</w:t>
      </w:r>
    </w:p>
    <w:p w14:paraId="48069D93" w14:textId="77777777" w:rsidR="006067E2" w:rsidRDefault="006067E2" w:rsidP="006067E2">
      <w:pPr>
        <w:ind w:left="425"/>
      </w:pPr>
      <w:r>
        <w:t>综上所述</w:t>
      </w:r>
      <w:r>
        <w:rPr>
          <w:rFonts w:hint="eastAsia"/>
        </w:rPr>
        <w:t>，</w:t>
      </w:r>
      <w:r>
        <w:t>项目预算总计</w:t>
      </w:r>
      <w:r>
        <w:rPr>
          <w:rFonts w:hint="eastAsia"/>
        </w:rPr>
        <w:t>72113.6元</w:t>
      </w:r>
    </w:p>
    <w:p w14:paraId="40D7E466" w14:textId="77777777" w:rsidR="006067E2" w:rsidRDefault="006067E2" w:rsidP="006067E2">
      <w:r>
        <w:rPr>
          <w:rFonts w:hint="eastAsia"/>
        </w:rPr>
        <w:t>备注:根据2017年城镇非私营单位就业人员分行业年平均工资报告指出：</w:t>
      </w:r>
    </w:p>
    <w:p w14:paraId="3561E849" w14:textId="77777777" w:rsidR="006067E2" w:rsidRDefault="006067E2" w:rsidP="006067E2">
      <w:pPr>
        <w:ind w:firstLine="420"/>
      </w:pPr>
      <w:proofErr w:type="gramStart"/>
      <w:r>
        <w:rPr>
          <w:rFonts w:hint="eastAsia"/>
        </w:rPr>
        <w:t>以总体</w:t>
      </w:r>
      <w:proofErr w:type="gramEnd"/>
      <w:r>
        <w:rPr>
          <w:rFonts w:hint="eastAsia"/>
        </w:rPr>
        <w:t>平均看(以一年</w:t>
      </w:r>
      <w:r>
        <w:t>20D/M</w:t>
      </w:r>
      <w:r>
        <w:rPr>
          <w:rFonts w:hint="eastAsia"/>
        </w:rPr>
        <w:t>*</w:t>
      </w:r>
      <w:r>
        <w:t>12M</w:t>
      </w:r>
      <w:r>
        <w:rPr>
          <w:rFonts w:hint="eastAsia"/>
        </w:rPr>
        <w:t>=</w:t>
      </w:r>
      <w:r>
        <w:t>240</w:t>
      </w:r>
      <w:r>
        <w:rPr>
          <w:rFonts w:hint="eastAsia"/>
        </w:rPr>
        <w:t>D，一天工作8小时为准</w:t>
      </w:r>
      <w:r>
        <w:t>)</w:t>
      </w:r>
      <w:r>
        <w:rPr>
          <w:rFonts w:hint="eastAsia"/>
        </w:rPr>
        <w:t>：</w:t>
      </w:r>
    </w:p>
    <w:p w14:paraId="0818FA16" w14:textId="77777777" w:rsidR="006067E2" w:rsidRDefault="006067E2" w:rsidP="006067E2">
      <w:pPr>
        <w:ind w:firstLine="420"/>
      </w:pPr>
      <w:r>
        <w:rPr>
          <w:rFonts w:hint="eastAsia"/>
        </w:rPr>
        <w:t>人均工资/小时 =</w:t>
      </w:r>
      <w:r>
        <w:t xml:space="preserve"> 74318</w:t>
      </w:r>
      <w:r>
        <w:rPr>
          <w:rFonts w:hint="eastAsia"/>
        </w:rPr>
        <w:t>/</w:t>
      </w:r>
      <w:r>
        <w:t>240</w:t>
      </w:r>
      <w:r>
        <w:rPr>
          <w:rFonts w:hint="eastAsia"/>
        </w:rPr>
        <w:t>/</w:t>
      </w:r>
      <w:r>
        <w:t>8=38.7</w:t>
      </w:r>
      <w:r>
        <w:rPr>
          <w:rFonts w:hint="eastAsia"/>
        </w:rPr>
        <w:t>元/小时）</w:t>
      </w:r>
    </w:p>
    <w:p w14:paraId="413ECEFF" w14:textId="77777777" w:rsidR="006067E2" w:rsidRDefault="006067E2" w:rsidP="006067E2">
      <w:pPr>
        <w:ind w:firstLine="420"/>
      </w:pPr>
      <w:r>
        <w:rPr>
          <w:rFonts w:hint="eastAsia"/>
        </w:rPr>
        <w:t>按I</w:t>
      </w:r>
      <w:r>
        <w:t>T</w:t>
      </w:r>
      <w:r>
        <w:rPr>
          <w:rFonts w:hint="eastAsia"/>
        </w:rPr>
        <w:t>行业1</w:t>
      </w:r>
      <w:r>
        <w:t>.5</w:t>
      </w:r>
      <w:r>
        <w:rPr>
          <w:rFonts w:hint="eastAsia"/>
        </w:rPr>
        <w:t>的权重</w:t>
      </w:r>
    </w:p>
    <w:p w14:paraId="2197DE89" w14:textId="77777777" w:rsidR="006067E2" w:rsidRDefault="006067E2" w:rsidP="006067E2">
      <w:pPr>
        <w:ind w:firstLine="420"/>
      </w:pPr>
      <w:r>
        <w:rPr>
          <w:rFonts w:hint="eastAsia"/>
        </w:rPr>
        <w:t>人均工资/小时 =</w:t>
      </w:r>
      <w:r>
        <w:t xml:space="preserve"> 1.5</w:t>
      </w:r>
      <w:r>
        <w:rPr>
          <w:rFonts w:hint="eastAsia"/>
        </w:rPr>
        <w:t>*</w:t>
      </w:r>
      <w:r>
        <w:t>74318</w:t>
      </w:r>
      <w:r>
        <w:rPr>
          <w:rFonts w:hint="eastAsia"/>
        </w:rPr>
        <w:t>/</w:t>
      </w:r>
      <w:r>
        <w:t>240</w:t>
      </w:r>
      <w:r>
        <w:rPr>
          <w:rFonts w:hint="eastAsia"/>
        </w:rPr>
        <w:t>/</w:t>
      </w:r>
      <w:r>
        <w:t>8=58.05</w:t>
      </w:r>
      <w:r>
        <w:rPr>
          <w:rFonts w:hint="eastAsia"/>
        </w:rPr>
        <w:t>（元/小时）</w:t>
      </w:r>
    </w:p>
    <w:p w14:paraId="5A40F5B3" w14:textId="77777777" w:rsidR="006067E2" w:rsidRDefault="006067E2" w:rsidP="006067E2">
      <w:pPr>
        <w:ind w:firstLine="420"/>
      </w:pPr>
    </w:p>
    <w:p w14:paraId="091EBC42" w14:textId="77777777" w:rsidR="006067E2" w:rsidRDefault="006067E2" w:rsidP="006067E2">
      <w:pPr>
        <w:ind w:firstLine="420"/>
      </w:pPr>
      <w:r>
        <w:rPr>
          <w:rFonts w:hint="eastAsia"/>
        </w:rPr>
        <w:t>但就从I</w:t>
      </w:r>
      <w:r>
        <w:t>T</w:t>
      </w:r>
      <w:r>
        <w:rPr>
          <w:rFonts w:hint="eastAsia"/>
        </w:rPr>
        <w:t>行业年收入看(以一年</w:t>
      </w:r>
      <w:r>
        <w:t>20D/M</w:t>
      </w:r>
      <w:r>
        <w:rPr>
          <w:rFonts w:hint="eastAsia"/>
        </w:rPr>
        <w:t>*</w:t>
      </w:r>
      <w:r>
        <w:t>12M</w:t>
      </w:r>
      <w:r>
        <w:rPr>
          <w:rFonts w:hint="eastAsia"/>
        </w:rPr>
        <w:t>=</w:t>
      </w:r>
      <w:r>
        <w:t>240</w:t>
      </w:r>
      <w:r>
        <w:rPr>
          <w:rFonts w:hint="eastAsia"/>
        </w:rPr>
        <w:t>D，一天工作8小时为准，实际可能大于8小时</w:t>
      </w:r>
      <w:r>
        <w:t>)</w:t>
      </w:r>
      <w:r>
        <w:rPr>
          <w:rFonts w:hint="eastAsia"/>
        </w:rPr>
        <w:t>：</w:t>
      </w:r>
    </w:p>
    <w:p w14:paraId="7B28D67D" w14:textId="77777777" w:rsidR="006067E2" w:rsidRDefault="006067E2" w:rsidP="006067E2">
      <w:pPr>
        <w:ind w:firstLine="420"/>
      </w:pPr>
      <w:r>
        <w:rPr>
          <w:rFonts w:hint="eastAsia"/>
        </w:rPr>
        <w:t>人均工资/小时 =</w:t>
      </w:r>
      <w:r>
        <w:t xml:space="preserve"> 133150</w:t>
      </w:r>
      <w:r>
        <w:rPr>
          <w:rFonts w:hint="eastAsia"/>
        </w:rPr>
        <w:t>/</w:t>
      </w:r>
      <w:r>
        <w:t>240</w:t>
      </w:r>
      <w:r>
        <w:rPr>
          <w:rFonts w:hint="eastAsia"/>
        </w:rPr>
        <w:t>/</w:t>
      </w:r>
      <w:r>
        <w:t>8=69.34</w:t>
      </w:r>
      <w:r>
        <w:rPr>
          <w:rFonts w:hint="eastAsia"/>
        </w:rPr>
        <w:t>（元/小时）</w:t>
      </w:r>
    </w:p>
    <w:p w14:paraId="68B9612F" w14:textId="77777777" w:rsidR="006067E2" w:rsidRDefault="006067E2" w:rsidP="006067E2"/>
    <w:p w14:paraId="2816A5B4" w14:textId="77777777" w:rsidR="003B149C" w:rsidRPr="0007716B" w:rsidRDefault="003B149C" w:rsidP="003B149C">
      <w:pPr>
        <w:pStyle w:val="2"/>
        <w:rPr>
          <w:rFonts w:ascii="宋体" w:eastAsia="宋体" w:hAnsi="宋体"/>
          <w:sz w:val="44"/>
          <w:szCs w:val="44"/>
        </w:rPr>
      </w:pPr>
      <w:bookmarkStart w:id="381" w:name="_Toc497416132"/>
      <w:bookmarkStart w:id="382" w:name="_Toc526017358"/>
      <w:bookmarkStart w:id="383" w:name="_Toc526017401"/>
      <w:bookmarkStart w:id="384" w:name="_Toc526017438"/>
      <w:bookmarkStart w:id="385" w:name="_Toc526024416"/>
      <w:bookmarkStart w:id="386" w:name="_Toc526024829"/>
      <w:bookmarkStart w:id="387" w:name="_Toc526024955"/>
      <w:bookmarkStart w:id="388" w:name="_Toc526025163"/>
      <w:bookmarkStart w:id="389" w:name="_Toc526616508"/>
      <w:bookmarkStart w:id="390" w:name="_Toc526616652"/>
      <w:bookmarkStart w:id="391" w:name="_Toc529711547"/>
      <w:bookmarkEnd w:id="371"/>
      <w:bookmarkEnd w:id="372"/>
      <w:bookmarkEnd w:id="373"/>
      <w:bookmarkEnd w:id="374"/>
      <w:bookmarkEnd w:id="375"/>
      <w:bookmarkEnd w:id="376"/>
      <w:bookmarkEnd w:id="377"/>
      <w:bookmarkEnd w:id="378"/>
      <w:bookmarkEnd w:id="379"/>
      <w:bookmarkEnd w:id="380"/>
      <w:r w:rsidRPr="0007716B">
        <w:rPr>
          <w:rFonts w:ascii="宋体" w:eastAsia="宋体" w:hAnsi="宋体" w:hint="eastAsia"/>
          <w:sz w:val="44"/>
          <w:szCs w:val="44"/>
        </w:rPr>
        <w:lastRenderedPageBreak/>
        <w:t>第5</w:t>
      </w:r>
      <w:r w:rsidRPr="0007716B">
        <w:rPr>
          <w:rFonts w:ascii="宋体" w:eastAsia="宋体" w:hAnsi="宋体"/>
          <w:sz w:val="44"/>
          <w:szCs w:val="44"/>
        </w:rPr>
        <w:t>章  质量管理计划</w:t>
      </w:r>
      <w:bookmarkEnd w:id="381"/>
      <w:bookmarkEnd w:id="382"/>
      <w:bookmarkEnd w:id="383"/>
      <w:bookmarkEnd w:id="384"/>
      <w:bookmarkEnd w:id="385"/>
      <w:bookmarkEnd w:id="386"/>
      <w:bookmarkEnd w:id="387"/>
      <w:bookmarkEnd w:id="388"/>
      <w:bookmarkEnd w:id="389"/>
      <w:bookmarkEnd w:id="390"/>
      <w:bookmarkEnd w:id="391"/>
    </w:p>
    <w:p w14:paraId="07DFBEB0" w14:textId="77777777" w:rsidR="003B149C" w:rsidRPr="0007716B" w:rsidRDefault="003B149C" w:rsidP="003B149C">
      <w:pPr>
        <w:pStyle w:val="3"/>
        <w:rPr>
          <w:rFonts w:ascii="宋体" w:eastAsia="宋体" w:hAnsi="宋体"/>
        </w:rPr>
      </w:pPr>
      <w:bookmarkStart w:id="392" w:name="_Toc526017359"/>
      <w:bookmarkStart w:id="393" w:name="_Toc526017402"/>
      <w:bookmarkStart w:id="394" w:name="_Toc526017439"/>
      <w:bookmarkStart w:id="395" w:name="_Toc526024417"/>
      <w:bookmarkStart w:id="396" w:name="_Toc526024830"/>
      <w:bookmarkStart w:id="397" w:name="_Toc526024956"/>
      <w:bookmarkStart w:id="398" w:name="_Toc526025164"/>
      <w:bookmarkStart w:id="399" w:name="_Toc526616509"/>
      <w:bookmarkStart w:id="400" w:name="_Toc526616653"/>
      <w:bookmarkStart w:id="401" w:name="_Toc529711548"/>
      <w:r w:rsidRPr="0007716B">
        <w:rPr>
          <w:rFonts w:ascii="宋体" w:eastAsia="宋体" w:hAnsi="宋体" w:hint="eastAsia"/>
        </w:rPr>
        <w:t>5.</w:t>
      </w:r>
      <w:r w:rsidRPr="0007716B">
        <w:rPr>
          <w:rFonts w:ascii="宋体" w:eastAsia="宋体" w:hAnsi="宋体"/>
        </w:rPr>
        <w:t>1</w:t>
      </w:r>
      <w:r w:rsidRPr="0007716B">
        <w:rPr>
          <w:rFonts w:ascii="宋体" w:eastAsia="宋体" w:hAnsi="宋体" w:hint="eastAsia"/>
        </w:rPr>
        <w:t>需求版本控制</w:t>
      </w:r>
      <w:bookmarkEnd w:id="392"/>
      <w:bookmarkEnd w:id="393"/>
      <w:bookmarkEnd w:id="394"/>
      <w:bookmarkEnd w:id="395"/>
      <w:bookmarkEnd w:id="396"/>
      <w:bookmarkEnd w:id="397"/>
      <w:bookmarkEnd w:id="398"/>
      <w:bookmarkEnd w:id="399"/>
      <w:bookmarkEnd w:id="400"/>
      <w:bookmarkEnd w:id="401"/>
    </w:p>
    <w:p w14:paraId="2DA326AD" w14:textId="77777777" w:rsidR="003B149C" w:rsidRPr="0007716B" w:rsidRDefault="003B149C" w:rsidP="003B149C">
      <w:pPr>
        <w:rPr>
          <w:rFonts w:ascii="宋体" w:eastAsia="宋体" w:hAnsi="宋体"/>
        </w:rPr>
      </w:pPr>
      <w:r w:rsidRPr="0007716B">
        <w:rPr>
          <w:rFonts w:ascii="宋体" w:eastAsia="宋体" w:hAnsi="宋体" w:hint="eastAsia"/>
        </w:rPr>
        <w:t>本项目指定文档管理员刘乐威同学有且只有他能更新需求。每次更新文档之后要确保版本号更新，每个需求文档的发布版本应当包含修订历史，修改日期，谁做的修改以及每个修改的原因，如下图所示：</w:t>
      </w:r>
    </w:p>
    <w:p w14:paraId="670F9249" w14:textId="77777777" w:rsidR="003B149C" w:rsidRDefault="003B149C" w:rsidP="003B149C">
      <w:r w:rsidRPr="00CB74DD">
        <w:rPr>
          <w:noProof/>
        </w:rPr>
        <w:drawing>
          <wp:inline distT="0" distB="0" distL="0" distR="0" wp14:anchorId="77704A74" wp14:editId="29E54372">
            <wp:extent cx="4953000" cy="1419225"/>
            <wp:effectExtent l="0" t="0" r="0" b="9525"/>
            <wp:docPr id="5" name="图片 5" descr="C:\Users\feng\AppData\Local\Temp\WeChat Files\435570697553768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feng\AppData\Local\Temp\WeChat Files\43557069755376849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419225"/>
                    </a:xfrm>
                    <a:prstGeom prst="rect">
                      <a:avLst/>
                    </a:prstGeom>
                    <a:noFill/>
                    <a:ln>
                      <a:noFill/>
                    </a:ln>
                  </pic:spPr>
                </pic:pic>
              </a:graphicData>
            </a:graphic>
          </wp:inline>
        </w:drawing>
      </w:r>
    </w:p>
    <w:p w14:paraId="5B6BF9BF" w14:textId="77777777" w:rsidR="003B149C" w:rsidRPr="0007716B" w:rsidRDefault="003B149C" w:rsidP="003B149C">
      <w:pPr>
        <w:rPr>
          <w:rFonts w:ascii="宋体" w:eastAsia="宋体" w:hAnsi="宋体"/>
        </w:rPr>
      </w:pPr>
      <w:r w:rsidRPr="0007716B">
        <w:rPr>
          <w:rFonts w:ascii="宋体" w:eastAsia="宋体" w:hAnsi="宋体" w:hint="eastAsia"/>
        </w:rPr>
        <w:t>如果版本小幅修订，则修改版本号第三位，如果版本更大变更，则修改版本号第二位。当文档被通过</w:t>
      </w:r>
      <w:proofErr w:type="gramStart"/>
      <w:r w:rsidRPr="0007716B">
        <w:rPr>
          <w:rFonts w:ascii="宋体" w:eastAsia="宋体" w:hAnsi="宋体" w:hint="eastAsia"/>
        </w:rPr>
        <w:t>准形成</w:t>
      </w:r>
      <w:proofErr w:type="gramEnd"/>
      <w:r w:rsidRPr="0007716B">
        <w:rPr>
          <w:rFonts w:ascii="宋体" w:eastAsia="宋体" w:hAnsi="宋体" w:hint="eastAsia"/>
        </w:rPr>
        <w:t>基线文档，则修改版本号第一位。</w:t>
      </w:r>
    </w:p>
    <w:p w14:paraId="5858FE8F" w14:textId="77777777" w:rsidR="003B149C" w:rsidRPr="0007716B" w:rsidRDefault="003B149C" w:rsidP="003B149C">
      <w:pPr>
        <w:pStyle w:val="3"/>
        <w:rPr>
          <w:rFonts w:ascii="宋体" w:eastAsia="宋体" w:hAnsi="宋体"/>
        </w:rPr>
      </w:pPr>
      <w:bookmarkStart w:id="402" w:name="_Toc526017360"/>
      <w:bookmarkStart w:id="403" w:name="_Toc526017403"/>
      <w:bookmarkStart w:id="404" w:name="_Toc526017440"/>
      <w:bookmarkStart w:id="405" w:name="_Toc526024418"/>
      <w:bookmarkStart w:id="406" w:name="_Toc526024831"/>
      <w:bookmarkStart w:id="407" w:name="_Toc526024957"/>
      <w:bookmarkStart w:id="408" w:name="_Toc526025165"/>
      <w:bookmarkStart w:id="409" w:name="_Toc526616510"/>
      <w:bookmarkStart w:id="410" w:name="_Toc526616654"/>
      <w:bookmarkStart w:id="411" w:name="_Toc529711549"/>
      <w:r w:rsidRPr="0007716B">
        <w:rPr>
          <w:rFonts w:ascii="宋体" w:eastAsia="宋体" w:hAnsi="宋体" w:hint="eastAsia"/>
        </w:rPr>
        <w:t>5.2需求状态管理</w:t>
      </w:r>
      <w:bookmarkEnd w:id="402"/>
      <w:bookmarkEnd w:id="403"/>
      <w:bookmarkEnd w:id="404"/>
      <w:bookmarkEnd w:id="405"/>
      <w:bookmarkEnd w:id="406"/>
      <w:bookmarkEnd w:id="407"/>
      <w:bookmarkEnd w:id="408"/>
      <w:bookmarkEnd w:id="409"/>
      <w:bookmarkEnd w:id="410"/>
      <w:bookmarkEnd w:id="411"/>
    </w:p>
    <w:p w14:paraId="692A9C8C" w14:textId="77777777" w:rsidR="003B149C" w:rsidRPr="0007716B" w:rsidRDefault="003B149C" w:rsidP="003B149C">
      <w:pPr>
        <w:rPr>
          <w:rFonts w:ascii="宋体" w:eastAsia="宋体" w:hAnsi="宋体"/>
        </w:rPr>
      </w:pPr>
      <w:r w:rsidRPr="0007716B">
        <w:rPr>
          <w:rFonts w:ascii="宋体" w:eastAsia="宋体" w:hAnsi="宋体" w:hint="eastAsia"/>
        </w:rPr>
        <w:t>本项目中，我们将需求的状态定义为以下几个：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01FF887F" w14:textId="77777777" w:rsidTr="00E024DC">
        <w:tc>
          <w:tcPr>
            <w:tcW w:w="1980" w:type="dxa"/>
            <w:shd w:val="clear" w:color="auto" w:fill="auto"/>
          </w:tcPr>
          <w:p w14:paraId="22C49694" w14:textId="77777777" w:rsidR="003B149C" w:rsidRPr="0007716B" w:rsidRDefault="003B149C" w:rsidP="00E024DC">
            <w:pPr>
              <w:rPr>
                <w:rFonts w:ascii="宋体" w:eastAsia="宋体" w:hAnsi="宋体"/>
              </w:rPr>
            </w:pPr>
            <w:r w:rsidRPr="0007716B">
              <w:rPr>
                <w:rFonts w:ascii="宋体" w:eastAsia="宋体" w:hAnsi="宋体" w:hint="eastAsia"/>
              </w:rPr>
              <w:t>状态</w:t>
            </w:r>
          </w:p>
        </w:tc>
        <w:tc>
          <w:tcPr>
            <w:tcW w:w="6316" w:type="dxa"/>
            <w:shd w:val="clear" w:color="auto" w:fill="auto"/>
          </w:tcPr>
          <w:p w14:paraId="6AD17EEF" w14:textId="77777777" w:rsidR="003B149C" w:rsidRPr="0007716B" w:rsidRDefault="003B149C" w:rsidP="00E024DC">
            <w:pPr>
              <w:rPr>
                <w:rFonts w:ascii="宋体" w:eastAsia="宋体" w:hAnsi="宋体"/>
              </w:rPr>
            </w:pPr>
            <w:r w:rsidRPr="0007716B">
              <w:rPr>
                <w:rFonts w:ascii="宋体" w:eastAsia="宋体" w:hAnsi="宋体" w:hint="eastAsia"/>
              </w:rPr>
              <w:t>定义</w:t>
            </w:r>
          </w:p>
        </w:tc>
      </w:tr>
      <w:tr w:rsidR="003B149C" w:rsidRPr="0007716B" w14:paraId="4B5F604B" w14:textId="77777777" w:rsidTr="00E024DC">
        <w:tc>
          <w:tcPr>
            <w:tcW w:w="1980" w:type="dxa"/>
            <w:shd w:val="clear" w:color="auto" w:fill="auto"/>
          </w:tcPr>
          <w:p w14:paraId="43241261" w14:textId="77777777" w:rsidR="003B149C" w:rsidRPr="0007716B" w:rsidRDefault="003B149C" w:rsidP="00E024DC">
            <w:pPr>
              <w:rPr>
                <w:rFonts w:ascii="宋体" w:eastAsia="宋体" w:hAnsi="宋体"/>
              </w:rPr>
            </w:pPr>
            <w:r w:rsidRPr="0007716B">
              <w:rPr>
                <w:rFonts w:ascii="宋体" w:eastAsia="宋体" w:hAnsi="宋体" w:hint="eastAsia"/>
              </w:rPr>
              <w:t>已提议</w:t>
            </w:r>
          </w:p>
        </w:tc>
        <w:tc>
          <w:tcPr>
            <w:tcW w:w="6316" w:type="dxa"/>
            <w:shd w:val="clear" w:color="auto" w:fill="auto"/>
          </w:tcPr>
          <w:p w14:paraId="59E1ED74" w14:textId="77777777" w:rsidR="003B149C" w:rsidRPr="0007716B" w:rsidRDefault="003B149C" w:rsidP="00E024DC">
            <w:pPr>
              <w:rPr>
                <w:rFonts w:ascii="宋体" w:eastAsia="宋体" w:hAnsi="宋体"/>
              </w:rPr>
            </w:pPr>
            <w:r w:rsidRPr="0007716B">
              <w:rPr>
                <w:rFonts w:ascii="宋体" w:eastAsia="宋体" w:hAnsi="宋体" w:hint="eastAsia"/>
              </w:rPr>
              <w:t>需求已由授权来源提出</w:t>
            </w:r>
          </w:p>
        </w:tc>
      </w:tr>
      <w:tr w:rsidR="003B149C" w:rsidRPr="0007716B" w14:paraId="0A524B20" w14:textId="77777777" w:rsidTr="00E024DC">
        <w:tc>
          <w:tcPr>
            <w:tcW w:w="1980" w:type="dxa"/>
            <w:shd w:val="clear" w:color="auto" w:fill="auto"/>
          </w:tcPr>
          <w:p w14:paraId="24FDFF54" w14:textId="77777777" w:rsidR="003B149C" w:rsidRPr="0007716B" w:rsidRDefault="003B149C" w:rsidP="00E024DC">
            <w:pPr>
              <w:rPr>
                <w:rFonts w:ascii="宋体" w:eastAsia="宋体" w:hAnsi="宋体"/>
              </w:rPr>
            </w:pPr>
            <w:r w:rsidRPr="0007716B">
              <w:rPr>
                <w:rFonts w:ascii="宋体" w:eastAsia="宋体" w:hAnsi="宋体" w:hint="eastAsia"/>
              </w:rPr>
              <w:t>进行中</w:t>
            </w:r>
          </w:p>
        </w:tc>
        <w:tc>
          <w:tcPr>
            <w:tcW w:w="6316" w:type="dxa"/>
            <w:shd w:val="clear" w:color="auto" w:fill="auto"/>
          </w:tcPr>
          <w:p w14:paraId="3F390A70" w14:textId="77777777" w:rsidR="003B149C" w:rsidRPr="0007716B" w:rsidRDefault="003B149C" w:rsidP="00E024DC">
            <w:pPr>
              <w:rPr>
                <w:rFonts w:ascii="宋体" w:eastAsia="宋体" w:hAnsi="宋体"/>
              </w:rPr>
            </w:pPr>
            <w:r w:rsidRPr="0007716B">
              <w:rPr>
                <w:rFonts w:ascii="宋体" w:eastAsia="宋体" w:hAnsi="宋体" w:hint="eastAsia"/>
              </w:rPr>
              <w:t>需求分析师正在积极打磨需求</w:t>
            </w:r>
          </w:p>
        </w:tc>
      </w:tr>
      <w:tr w:rsidR="003B149C" w:rsidRPr="0007716B" w14:paraId="40D29C15" w14:textId="77777777" w:rsidTr="00E024DC">
        <w:tc>
          <w:tcPr>
            <w:tcW w:w="1980" w:type="dxa"/>
            <w:shd w:val="clear" w:color="auto" w:fill="auto"/>
          </w:tcPr>
          <w:p w14:paraId="1218B556" w14:textId="77777777" w:rsidR="003B149C" w:rsidRPr="0007716B" w:rsidRDefault="003B149C" w:rsidP="00E024DC">
            <w:pPr>
              <w:rPr>
                <w:rFonts w:ascii="宋体" w:eastAsia="宋体" w:hAnsi="宋体"/>
              </w:rPr>
            </w:pPr>
            <w:r w:rsidRPr="0007716B">
              <w:rPr>
                <w:rFonts w:ascii="宋体" w:eastAsia="宋体" w:hAnsi="宋体" w:hint="eastAsia"/>
              </w:rPr>
              <w:t>起草完成</w:t>
            </w:r>
          </w:p>
        </w:tc>
        <w:tc>
          <w:tcPr>
            <w:tcW w:w="6316" w:type="dxa"/>
            <w:shd w:val="clear" w:color="auto" w:fill="auto"/>
          </w:tcPr>
          <w:p w14:paraId="58F16C3F" w14:textId="77777777" w:rsidR="003B149C" w:rsidRPr="0007716B" w:rsidRDefault="003B149C" w:rsidP="00E024DC">
            <w:pPr>
              <w:rPr>
                <w:rFonts w:ascii="宋体" w:eastAsia="宋体" w:hAnsi="宋体"/>
              </w:rPr>
            </w:pPr>
            <w:r w:rsidRPr="0007716B">
              <w:rPr>
                <w:rFonts w:ascii="宋体" w:eastAsia="宋体" w:hAnsi="宋体" w:hint="eastAsia"/>
              </w:rPr>
              <w:t>需求的初始版本已经完成</w:t>
            </w:r>
          </w:p>
        </w:tc>
      </w:tr>
      <w:tr w:rsidR="003B149C" w:rsidRPr="0007716B" w14:paraId="02CE7707" w14:textId="77777777" w:rsidTr="00E024DC">
        <w:tc>
          <w:tcPr>
            <w:tcW w:w="1980" w:type="dxa"/>
            <w:shd w:val="clear" w:color="auto" w:fill="auto"/>
          </w:tcPr>
          <w:p w14:paraId="6ABA9A62" w14:textId="77777777" w:rsidR="003B149C" w:rsidRPr="0007716B" w:rsidRDefault="003B149C" w:rsidP="00E024DC">
            <w:pPr>
              <w:rPr>
                <w:rFonts w:ascii="宋体" w:eastAsia="宋体" w:hAnsi="宋体"/>
              </w:rPr>
            </w:pPr>
            <w:r w:rsidRPr="0007716B">
              <w:rPr>
                <w:rFonts w:ascii="宋体" w:eastAsia="宋体" w:hAnsi="宋体" w:hint="eastAsia"/>
              </w:rPr>
              <w:t>已核准</w:t>
            </w:r>
          </w:p>
        </w:tc>
        <w:tc>
          <w:tcPr>
            <w:tcW w:w="6316" w:type="dxa"/>
            <w:shd w:val="clear" w:color="auto" w:fill="auto"/>
          </w:tcPr>
          <w:p w14:paraId="13C189C1" w14:textId="77777777" w:rsidR="003B149C" w:rsidRPr="0007716B" w:rsidRDefault="003B149C" w:rsidP="00E024DC">
            <w:pPr>
              <w:rPr>
                <w:rFonts w:ascii="宋体" w:eastAsia="宋体" w:hAnsi="宋体"/>
              </w:rPr>
            </w:pPr>
            <w:r w:rsidRPr="0007716B">
              <w:rPr>
                <w:rFonts w:ascii="宋体" w:eastAsia="宋体" w:hAnsi="宋体" w:hint="eastAsia"/>
              </w:rPr>
              <w:t>需求已通过分析，项目影响已通过评估，</w:t>
            </w:r>
            <w:proofErr w:type="gramStart"/>
            <w:r w:rsidRPr="0007716B">
              <w:rPr>
                <w:rFonts w:ascii="宋体" w:eastAsia="宋体" w:hAnsi="宋体" w:hint="eastAsia"/>
              </w:rPr>
              <w:t>该需求</w:t>
            </w:r>
            <w:proofErr w:type="gramEnd"/>
            <w:r w:rsidRPr="0007716B">
              <w:rPr>
                <w:rFonts w:ascii="宋体" w:eastAsia="宋体" w:hAnsi="宋体" w:hint="eastAsia"/>
              </w:rPr>
              <w:t>已被分配到某一具体发布版本的基线。关键干系人统一处理该需求且软件开发团队已承诺实现它</w:t>
            </w:r>
          </w:p>
        </w:tc>
      </w:tr>
      <w:tr w:rsidR="003B149C" w:rsidRPr="0007716B" w14:paraId="4A95536F" w14:textId="77777777" w:rsidTr="00E024DC">
        <w:tc>
          <w:tcPr>
            <w:tcW w:w="1980" w:type="dxa"/>
            <w:shd w:val="clear" w:color="auto" w:fill="auto"/>
          </w:tcPr>
          <w:p w14:paraId="45B8E6B7" w14:textId="77777777" w:rsidR="003B149C" w:rsidRPr="0007716B" w:rsidRDefault="003B149C" w:rsidP="00E024DC">
            <w:pPr>
              <w:rPr>
                <w:rFonts w:ascii="宋体" w:eastAsia="宋体" w:hAnsi="宋体"/>
              </w:rPr>
            </w:pPr>
            <w:r w:rsidRPr="0007716B">
              <w:rPr>
                <w:rFonts w:ascii="宋体" w:eastAsia="宋体" w:hAnsi="宋体" w:hint="eastAsia"/>
              </w:rPr>
              <w:t>已实现</w:t>
            </w:r>
          </w:p>
        </w:tc>
        <w:tc>
          <w:tcPr>
            <w:tcW w:w="6316" w:type="dxa"/>
            <w:shd w:val="clear" w:color="auto" w:fill="auto"/>
          </w:tcPr>
          <w:p w14:paraId="6177C389" w14:textId="77777777" w:rsidR="003B149C" w:rsidRPr="0007716B" w:rsidRDefault="003B149C" w:rsidP="00E024DC">
            <w:pPr>
              <w:rPr>
                <w:rFonts w:ascii="宋体" w:eastAsia="宋体" w:hAnsi="宋体"/>
              </w:rPr>
            </w:pPr>
            <w:r w:rsidRPr="0007716B">
              <w:rPr>
                <w:rFonts w:ascii="宋体" w:eastAsia="宋体" w:hAnsi="宋体" w:hint="eastAsia"/>
              </w:rPr>
              <w:t>实现需求的代码已经设计好，写完并完成单元测试，</w:t>
            </w:r>
            <w:proofErr w:type="gramStart"/>
            <w:r w:rsidRPr="0007716B">
              <w:rPr>
                <w:rFonts w:ascii="宋体" w:eastAsia="宋体" w:hAnsi="宋体" w:hint="eastAsia"/>
              </w:rPr>
              <w:t>该需求</w:t>
            </w:r>
            <w:proofErr w:type="gramEnd"/>
            <w:r w:rsidRPr="0007716B">
              <w:rPr>
                <w:rFonts w:ascii="宋体" w:eastAsia="宋体" w:hAnsi="宋体" w:hint="eastAsia"/>
              </w:rPr>
              <w:t>已追溯到相关设计和代码元素。实现</w:t>
            </w:r>
            <w:proofErr w:type="gramStart"/>
            <w:r w:rsidRPr="0007716B">
              <w:rPr>
                <w:rFonts w:ascii="宋体" w:eastAsia="宋体" w:hAnsi="宋体" w:hint="eastAsia"/>
              </w:rPr>
              <w:t>该需求</w:t>
            </w:r>
            <w:proofErr w:type="gramEnd"/>
            <w:r w:rsidRPr="0007716B">
              <w:rPr>
                <w:rFonts w:ascii="宋体" w:eastAsia="宋体" w:hAnsi="宋体" w:hint="eastAsia"/>
              </w:rPr>
              <w:t>的软件已准备测试，评审和其他验证</w:t>
            </w:r>
          </w:p>
        </w:tc>
      </w:tr>
      <w:tr w:rsidR="003B149C" w:rsidRPr="0007716B" w14:paraId="749D5F3C" w14:textId="77777777" w:rsidTr="00E024DC">
        <w:tc>
          <w:tcPr>
            <w:tcW w:w="1980" w:type="dxa"/>
            <w:shd w:val="clear" w:color="auto" w:fill="auto"/>
          </w:tcPr>
          <w:p w14:paraId="5DAE9C0B" w14:textId="77777777" w:rsidR="003B149C" w:rsidRPr="0007716B" w:rsidRDefault="003B149C" w:rsidP="00E024DC">
            <w:pPr>
              <w:rPr>
                <w:rFonts w:ascii="宋体" w:eastAsia="宋体" w:hAnsi="宋体"/>
              </w:rPr>
            </w:pPr>
            <w:r w:rsidRPr="0007716B">
              <w:rPr>
                <w:rFonts w:ascii="宋体" w:eastAsia="宋体" w:hAnsi="宋体" w:hint="eastAsia"/>
              </w:rPr>
              <w:t>已验证</w:t>
            </w:r>
          </w:p>
        </w:tc>
        <w:tc>
          <w:tcPr>
            <w:tcW w:w="6316" w:type="dxa"/>
            <w:shd w:val="clear" w:color="auto" w:fill="auto"/>
          </w:tcPr>
          <w:p w14:paraId="0EA54038" w14:textId="77777777" w:rsidR="003B149C" w:rsidRPr="0007716B" w:rsidRDefault="003B149C" w:rsidP="00E024DC">
            <w:pPr>
              <w:rPr>
                <w:rFonts w:ascii="宋体" w:eastAsia="宋体" w:hAnsi="宋体"/>
              </w:rPr>
            </w:pPr>
            <w:r w:rsidRPr="0007716B">
              <w:rPr>
                <w:rFonts w:ascii="宋体" w:eastAsia="宋体" w:hAnsi="宋体" w:hint="eastAsia"/>
              </w:rPr>
              <w:t>需求已满足验收标准，意味着实现需求的正确功能已确认。</w:t>
            </w:r>
            <w:proofErr w:type="gramStart"/>
            <w:r w:rsidRPr="0007716B">
              <w:rPr>
                <w:rFonts w:ascii="宋体" w:eastAsia="宋体" w:hAnsi="宋体" w:hint="eastAsia"/>
              </w:rPr>
              <w:t>该需求</w:t>
            </w:r>
            <w:proofErr w:type="gramEnd"/>
            <w:r w:rsidRPr="0007716B">
              <w:rPr>
                <w:rFonts w:ascii="宋体" w:eastAsia="宋体" w:hAnsi="宋体" w:hint="eastAsia"/>
              </w:rPr>
              <w:t>可以追溯到相关测试。现在可以认为</w:t>
            </w:r>
            <w:proofErr w:type="gramStart"/>
            <w:r w:rsidRPr="0007716B">
              <w:rPr>
                <w:rFonts w:ascii="宋体" w:eastAsia="宋体" w:hAnsi="宋体" w:hint="eastAsia"/>
              </w:rPr>
              <w:t>该需求</w:t>
            </w:r>
            <w:proofErr w:type="gramEnd"/>
            <w:r w:rsidRPr="0007716B">
              <w:rPr>
                <w:rFonts w:ascii="宋体" w:eastAsia="宋体" w:hAnsi="宋体" w:hint="eastAsia"/>
              </w:rPr>
              <w:t>已完成</w:t>
            </w:r>
          </w:p>
        </w:tc>
      </w:tr>
      <w:tr w:rsidR="003B149C" w:rsidRPr="0007716B" w14:paraId="0A77E6A6" w14:textId="77777777" w:rsidTr="00E024DC">
        <w:tc>
          <w:tcPr>
            <w:tcW w:w="1980" w:type="dxa"/>
            <w:shd w:val="clear" w:color="auto" w:fill="auto"/>
          </w:tcPr>
          <w:p w14:paraId="545B7828" w14:textId="77777777" w:rsidR="003B149C" w:rsidRPr="0007716B" w:rsidRDefault="003B149C" w:rsidP="00E024DC">
            <w:pPr>
              <w:rPr>
                <w:rFonts w:ascii="宋体" w:eastAsia="宋体" w:hAnsi="宋体"/>
              </w:rPr>
            </w:pPr>
            <w:r w:rsidRPr="0007716B">
              <w:rPr>
                <w:rFonts w:ascii="宋体" w:eastAsia="宋体" w:hAnsi="宋体" w:hint="eastAsia"/>
              </w:rPr>
              <w:t>已推迟</w:t>
            </w:r>
          </w:p>
        </w:tc>
        <w:tc>
          <w:tcPr>
            <w:tcW w:w="6316" w:type="dxa"/>
            <w:shd w:val="clear" w:color="auto" w:fill="auto"/>
          </w:tcPr>
          <w:p w14:paraId="541D7E02" w14:textId="77777777" w:rsidR="003B149C" w:rsidRPr="0007716B" w:rsidRDefault="003B149C" w:rsidP="00E024DC">
            <w:pPr>
              <w:rPr>
                <w:rFonts w:ascii="宋体" w:eastAsia="宋体" w:hAnsi="宋体"/>
              </w:rPr>
            </w:pPr>
            <w:r w:rsidRPr="0007716B">
              <w:rPr>
                <w:rFonts w:ascii="宋体" w:eastAsia="宋体" w:hAnsi="宋体" w:hint="eastAsia"/>
              </w:rPr>
              <w:t>一个核准的需求现在计划在稍后的版本中实现</w:t>
            </w:r>
          </w:p>
        </w:tc>
      </w:tr>
      <w:tr w:rsidR="003B149C" w:rsidRPr="0007716B" w14:paraId="7E4C6269" w14:textId="77777777" w:rsidTr="00E024DC">
        <w:tc>
          <w:tcPr>
            <w:tcW w:w="1980" w:type="dxa"/>
            <w:shd w:val="clear" w:color="auto" w:fill="auto"/>
          </w:tcPr>
          <w:p w14:paraId="34D83291" w14:textId="77777777" w:rsidR="003B149C" w:rsidRPr="0007716B" w:rsidRDefault="003B149C" w:rsidP="00E024DC">
            <w:pPr>
              <w:rPr>
                <w:rFonts w:ascii="宋体" w:eastAsia="宋体" w:hAnsi="宋体"/>
              </w:rPr>
            </w:pPr>
            <w:r w:rsidRPr="0007716B">
              <w:rPr>
                <w:rFonts w:ascii="宋体" w:eastAsia="宋体" w:hAnsi="宋体" w:hint="eastAsia"/>
              </w:rPr>
              <w:t>已删除</w:t>
            </w:r>
          </w:p>
        </w:tc>
        <w:tc>
          <w:tcPr>
            <w:tcW w:w="6316" w:type="dxa"/>
            <w:shd w:val="clear" w:color="auto" w:fill="auto"/>
          </w:tcPr>
          <w:p w14:paraId="6518AA5B" w14:textId="77777777" w:rsidR="003B149C" w:rsidRPr="0007716B" w:rsidRDefault="003B149C" w:rsidP="00E024DC">
            <w:pPr>
              <w:rPr>
                <w:rFonts w:ascii="宋体" w:eastAsia="宋体" w:hAnsi="宋体"/>
              </w:rPr>
            </w:pPr>
            <w:r w:rsidRPr="0007716B">
              <w:rPr>
                <w:rFonts w:ascii="宋体" w:eastAsia="宋体" w:hAnsi="宋体" w:hint="eastAsia"/>
              </w:rPr>
              <w:t>一个核准的需求从基线中移除，需要包含相关的解释，说明原因已经决策者</w:t>
            </w:r>
          </w:p>
        </w:tc>
      </w:tr>
      <w:tr w:rsidR="003B149C" w:rsidRPr="0007716B" w14:paraId="19ACA635" w14:textId="77777777" w:rsidTr="00E024DC">
        <w:tc>
          <w:tcPr>
            <w:tcW w:w="1980" w:type="dxa"/>
            <w:shd w:val="clear" w:color="auto" w:fill="auto"/>
          </w:tcPr>
          <w:p w14:paraId="536851ED" w14:textId="77777777" w:rsidR="003B149C" w:rsidRPr="0007716B" w:rsidRDefault="003B149C" w:rsidP="00E024DC">
            <w:pPr>
              <w:rPr>
                <w:rFonts w:ascii="宋体" w:eastAsia="宋体" w:hAnsi="宋体"/>
              </w:rPr>
            </w:pPr>
            <w:r w:rsidRPr="0007716B">
              <w:rPr>
                <w:rFonts w:ascii="宋体" w:eastAsia="宋体" w:hAnsi="宋体" w:hint="eastAsia"/>
              </w:rPr>
              <w:t>已驳回</w:t>
            </w:r>
          </w:p>
        </w:tc>
        <w:tc>
          <w:tcPr>
            <w:tcW w:w="6316" w:type="dxa"/>
            <w:shd w:val="clear" w:color="auto" w:fill="auto"/>
          </w:tcPr>
          <w:p w14:paraId="641BCDA2" w14:textId="77777777" w:rsidR="003B149C" w:rsidRPr="0007716B" w:rsidRDefault="003B149C" w:rsidP="00E024DC">
            <w:pPr>
              <w:rPr>
                <w:rFonts w:ascii="宋体" w:eastAsia="宋体" w:hAnsi="宋体"/>
              </w:rPr>
            </w:pPr>
            <w:r w:rsidRPr="0007716B">
              <w:rPr>
                <w:rFonts w:ascii="宋体" w:eastAsia="宋体" w:hAnsi="宋体" w:hint="eastAsia"/>
              </w:rPr>
              <w:t>需求提出后但从未被核准，也没有计划在将来的发布版本中实现，需要包含原因以及决策者</w:t>
            </w:r>
          </w:p>
        </w:tc>
      </w:tr>
    </w:tbl>
    <w:p w14:paraId="0F70F761" w14:textId="77777777" w:rsidR="003B149C" w:rsidRPr="0007716B" w:rsidRDefault="003B149C" w:rsidP="003B149C">
      <w:pPr>
        <w:rPr>
          <w:rFonts w:ascii="宋体" w:eastAsia="宋体" w:hAnsi="宋体"/>
        </w:rPr>
      </w:pPr>
      <w:r w:rsidRPr="0007716B">
        <w:rPr>
          <w:rFonts w:ascii="宋体" w:eastAsia="宋体" w:hAnsi="宋体" w:hint="eastAsia"/>
        </w:rPr>
        <w:t>需求状态变换图：</w:t>
      </w:r>
    </w:p>
    <w:p w14:paraId="7BCEF995" w14:textId="77777777" w:rsidR="003B149C" w:rsidRDefault="003B149C" w:rsidP="003B149C">
      <w:r w:rsidRPr="00CB74DD">
        <w:rPr>
          <w:noProof/>
        </w:rPr>
        <w:lastRenderedPageBreak/>
        <w:drawing>
          <wp:inline distT="0" distB="0" distL="0" distR="0" wp14:anchorId="5B593744" wp14:editId="08AA1727">
            <wp:extent cx="4838700" cy="5238750"/>
            <wp:effectExtent l="0" t="0" r="0" b="0"/>
            <wp:docPr id="6" name="图片 6" descr="C:\Users\feng\AppData\Local\Temp\15381452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feng\AppData\Local\Temp\153814525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5238750"/>
                    </a:xfrm>
                    <a:prstGeom prst="rect">
                      <a:avLst/>
                    </a:prstGeom>
                    <a:noFill/>
                    <a:ln>
                      <a:noFill/>
                    </a:ln>
                  </pic:spPr>
                </pic:pic>
              </a:graphicData>
            </a:graphic>
          </wp:inline>
        </w:drawing>
      </w:r>
    </w:p>
    <w:p w14:paraId="4E49D5EB" w14:textId="77777777" w:rsidR="003B149C" w:rsidRDefault="003B149C" w:rsidP="003B149C"/>
    <w:p w14:paraId="01A07DE7" w14:textId="77777777" w:rsidR="003B149C" w:rsidRDefault="003B149C" w:rsidP="003B149C"/>
    <w:p w14:paraId="050ABF1E" w14:textId="77777777" w:rsidR="003B149C" w:rsidRPr="0007716B" w:rsidRDefault="003B149C" w:rsidP="003B149C">
      <w:pPr>
        <w:rPr>
          <w:rFonts w:ascii="宋体" w:eastAsia="宋体" w:hAnsi="宋体"/>
        </w:rPr>
      </w:pPr>
      <w:r w:rsidRPr="0007716B">
        <w:rPr>
          <w:rFonts w:ascii="宋体" w:eastAsia="宋体" w:hAnsi="宋体" w:hint="eastAsia"/>
        </w:rPr>
        <w:t>同时所有的干系人在评审需求时，都可以记下自己的疑问，包括以下几点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6458"/>
      </w:tblGrid>
      <w:tr w:rsidR="003B149C" w:rsidRPr="0007716B" w14:paraId="7FC19281" w14:textId="77777777" w:rsidTr="00E024DC">
        <w:tc>
          <w:tcPr>
            <w:tcW w:w="1838" w:type="dxa"/>
            <w:shd w:val="clear" w:color="auto" w:fill="auto"/>
          </w:tcPr>
          <w:p w14:paraId="08529E38" w14:textId="77777777" w:rsidR="003B149C" w:rsidRPr="0007716B" w:rsidRDefault="003B149C" w:rsidP="00E024DC">
            <w:pPr>
              <w:rPr>
                <w:rFonts w:ascii="宋体" w:eastAsia="宋体" w:hAnsi="宋体"/>
              </w:rPr>
            </w:pPr>
            <w:r w:rsidRPr="0007716B">
              <w:rPr>
                <w:rFonts w:ascii="宋体" w:eastAsia="宋体" w:hAnsi="宋体" w:hint="eastAsia"/>
              </w:rPr>
              <w:t>问题类型</w:t>
            </w:r>
          </w:p>
        </w:tc>
        <w:tc>
          <w:tcPr>
            <w:tcW w:w="6458" w:type="dxa"/>
            <w:shd w:val="clear" w:color="auto" w:fill="auto"/>
          </w:tcPr>
          <w:p w14:paraId="648C91C8" w14:textId="77777777" w:rsidR="003B149C" w:rsidRPr="0007716B" w:rsidRDefault="003B149C" w:rsidP="00E024DC">
            <w:pPr>
              <w:rPr>
                <w:rFonts w:ascii="宋体" w:eastAsia="宋体" w:hAnsi="宋体"/>
              </w:rPr>
            </w:pPr>
            <w:r w:rsidRPr="0007716B">
              <w:rPr>
                <w:rFonts w:ascii="宋体" w:eastAsia="宋体" w:hAnsi="宋体" w:hint="eastAsia"/>
              </w:rPr>
              <w:t>描述</w:t>
            </w:r>
          </w:p>
        </w:tc>
      </w:tr>
      <w:tr w:rsidR="003B149C" w:rsidRPr="0007716B" w14:paraId="4AB5EAE0" w14:textId="77777777" w:rsidTr="00E024DC">
        <w:tc>
          <w:tcPr>
            <w:tcW w:w="1838" w:type="dxa"/>
            <w:shd w:val="clear" w:color="auto" w:fill="auto"/>
          </w:tcPr>
          <w:p w14:paraId="401E6403" w14:textId="77777777" w:rsidR="003B149C" w:rsidRPr="0007716B" w:rsidRDefault="003B149C" w:rsidP="00E024DC">
            <w:pPr>
              <w:rPr>
                <w:rFonts w:ascii="宋体" w:eastAsia="宋体" w:hAnsi="宋体"/>
              </w:rPr>
            </w:pPr>
            <w:r w:rsidRPr="0007716B">
              <w:rPr>
                <w:rFonts w:ascii="宋体" w:eastAsia="宋体" w:hAnsi="宋体" w:hint="eastAsia"/>
              </w:rPr>
              <w:t>疑问需求</w:t>
            </w:r>
          </w:p>
        </w:tc>
        <w:tc>
          <w:tcPr>
            <w:tcW w:w="6458" w:type="dxa"/>
            <w:shd w:val="clear" w:color="auto" w:fill="auto"/>
          </w:tcPr>
          <w:p w14:paraId="68EF9863" w14:textId="77777777" w:rsidR="003B149C" w:rsidRPr="0007716B" w:rsidRDefault="003B149C" w:rsidP="00E024DC">
            <w:pPr>
              <w:rPr>
                <w:rFonts w:ascii="宋体" w:eastAsia="宋体" w:hAnsi="宋体"/>
              </w:rPr>
            </w:pPr>
            <w:r w:rsidRPr="0007716B">
              <w:rPr>
                <w:rFonts w:ascii="宋体" w:eastAsia="宋体" w:hAnsi="宋体" w:hint="eastAsia"/>
              </w:rPr>
              <w:t>需求的有些内容无法理解或尚未决定</w:t>
            </w:r>
          </w:p>
        </w:tc>
      </w:tr>
      <w:tr w:rsidR="003B149C" w:rsidRPr="0007716B" w14:paraId="26D68AF0" w14:textId="77777777" w:rsidTr="00E024DC">
        <w:tc>
          <w:tcPr>
            <w:tcW w:w="1838" w:type="dxa"/>
            <w:shd w:val="clear" w:color="auto" w:fill="auto"/>
          </w:tcPr>
          <w:p w14:paraId="40007635" w14:textId="77777777" w:rsidR="003B149C" w:rsidRPr="0007716B" w:rsidRDefault="003B149C" w:rsidP="00E024DC">
            <w:pPr>
              <w:rPr>
                <w:rFonts w:ascii="宋体" w:eastAsia="宋体" w:hAnsi="宋体"/>
              </w:rPr>
            </w:pPr>
            <w:r w:rsidRPr="0007716B">
              <w:rPr>
                <w:rFonts w:ascii="宋体" w:eastAsia="宋体" w:hAnsi="宋体" w:hint="eastAsia"/>
              </w:rPr>
              <w:t>需求遗漏</w:t>
            </w:r>
          </w:p>
        </w:tc>
        <w:tc>
          <w:tcPr>
            <w:tcW w:w="6458" w:type="dxa"/>
            <w:shd w:val="clear" w:color="auto" w:fill="auto"/>
          </w:tcPr>
          <w:p w14:paraId="6CC39921" w14:textId="77777777" w:rsidR="003B149C" w:rsidRPr="0007716B" w:rsidRDefault="003B149C" w:rsidP="00E024DC">
            <w:pPr>
              <w:rPr>
                <w:rFonts w:ascii="宋体" w:eastAsia="宋体" w:hAnsi="宋体"/>
              </w:rPr>
            </w:pPr>
            <w:r w:rsidRPr="0007716B">
              <w:rPr>
                <w:rFonts w:ascii="宋体" w:eastAsia="宋体" w:hAnsi="宋体" w:hint="eastAsia"/>
              </w:rPr>
              <w:t>开发人员在设计或实现过程中发现有遗漏的需求</w:t>
            </w:r>
          </w:p>
        </w:tc>
      </w:tr>
      <w:tr w:rsidR="003B149C" w:rsidRPr="0007716B" w14:paraId="7E8D3B95" w14:textId="77777777" w:rsidTr="00E024DC">
        <w:tc>
          <w:tcPr>
            <w:tcW w:w="1838" w:type="dxa"/>
            <w:shd w:val="clear" w:color="auto" w:fill="auto"/>
          </w:tcPr>
          <w:p w14:paraId="0F9CEE16" w14:textId="77777777" w:rsidR="003B149C" w:rsidRPr="0007716B" w:rsidRDefault="003B149C" w:rsidP="00E024DC">
            <w:pPr>
              <w:rPr>
                <w:rFonts w:ascii="宋体" w:eastAsia="宋体" w:hAnsi="宋体"/>
              </w:rPr>
            </w:pPr>
            <w:r w:rsidRPr="0007716B">
              <w:rPr>
                <w:rFonts w:ascii="宋体" w:eastAsia="宋体" w:hAnsi="宋体" w:hint="eastAsia"/>
              </w:rPr>
              <w:t>错误需求</w:t>
            </w:r>
          </w:p>
        </w:tc>
        <w:tc>
          <w:tcPr>
            <w:tcW w:w="6458" w:type="dxa"/>
            <w:shd w:val="clear" w:color="auto" w:fill="auto"/>
          </w:tcPr>
          <w:p w14:paraId="12666DC1" w14:textId="77777777" w:rsidR="003B149C" w:rsidRPr="0007716B" w:rsidRDefault="003B149C" w:rsidP="00E024DC">
            <w:pPr>
              <w:rPr>
                <w:rFonts w:ascii="宋体" w:eastAsia="宋体" w:hAnsi="宋体"/>
              </w:rPr>
            </w:pPr>
            <w:r w:rsidRPr="0007716B">
              <w:rPr>
                <w:rFonts w:ascii="宋体" w:eastAsia="宋体" w:hAnsi="宋体" w:hint="eastAsia"/>
              </w:rPr>
              <w:t>需求是错误的，应当修改或删除</w:t>
            </w:r>
          </w:p>
        </w:tc>
      </w:tr>
      <w:tr w:rsidR="003B149C" w:rsidRPr="0007716B" w14:paraId="5F8C9666" w14:textId="77777777" w:rsidTr="00E024DC">
        <w:tc>
          <w:tcPr>
            <w:tcW w:w="1838" w:type="dxa"/>
            <w:shd w:val="clear" w:color="auto" w:fill="auto"/>
          </w:tcPr>
          <w:p w14:paraId="0B33C55C" w14:textId="77777777" w:rsidR="003B149C" w:rsidRPr="0007716B" w:rsidRDefault="003B149C" w:rsidP="00E024DC">
            <w:pPr>
              <w:rPr>
                <w:rFonts w:ascii="宋体" w:eastAsia="宋体" w:hAnsi="宋体"/>
              </w:rPr>
            </w:pPr>
            <w:r w:rsidRPr="0007716B">
              <w:rPr>
                <w:rFonts w:ascii="宋体" w:eastAsia="宋体" w:hAnsi="宋体" w:hint="eastAsia"/>
              </w:rPr>
              <w:t>实现问题</w:t>
            </w:r>
          </w:p>
        </w:tc>
        <w:tc>
          <w:tcPr>
            <w:tcW w:w="6458" w:type="dxa"/>
            <w:shd w:val="clear" w:color="auto" w:fill="auto"/>
          </w:tcPr>
          <w:p w14:paraId="5C270235" w14:textId="77777777" w:rsidR="003B149C" w:rsidRPr="0007716B" w:rsidRDefault="003B149C" w:rsidP="00E024DC">
            <w:pPr>
              <w:rPr>
                <w:rFonts w:ascii="宋体" w:eastAsia="宋体" w:hAnsi="宋体"/>
              </w:rPr>
            </w:pPr>
            <w:r w:rsidRPr="0007716B">
              <w:rPr>
                <w:rFonts w:ascii="宋体" w:eastAsia="宋体" w:hAnsi="宋体" w:hint="eastAsia"/>
              </w:rPr>
              <w:t>开发人员在实现需求时，对某些部分的工作机制或设计方案有疑问</w:t>
            </w:r>
          </w:p>
        </w:tc>
      </w:tr>
      <w:tr w:rsidR="003B149C" w:rsidRPr="0007716B" w14:paraId="488AF3E8" w14:textId="77777777" w:rsidTr="00E024DC">
        <w:tc>
          <w:tcPr>
            <w:tcW w:w="1838" w:type="dxa"/>
            <w:shd w:val="clear" w:color="auto" w:fill="auto"/>
          </w:tcPr>
          <w:p w14:paraId="2F72BD85" w14:textId="77777777" w:rsidR="003B149C" w:rsidRPr="0007716B" w:rsidRDefault="003B149C" w:rsidP="00E024DC">
            <w:pPr>
              <w:rPr>
                <w:rFonts w:ascii="宋体" w:eastAsia="宋体" w:hAnsi="宋体"/>
              </w:rPr>
            </w:pPr>
            <w:r w:rsidRPr="0007716B">
              <w:rPr>
                <w:rFonts w:ascii="宋体" w:eastAsia="宋体" w:hAnsi="宋体" w:hint="eastAsia"/>
              </w:rPr>
              <w:t>重复需求</w:t>
            </w:r>
          </w:p>
        </w:tc>
        <w:tc>
          <w:tcPr>
            <w:tcW w:w="6458" w:type="dxa"/>
            <w:shd w:val="clear" w:color="auto" w:fill="auto"/>
          </w:tcPr>
          <w:p w14:paraId="5FDD5176" w14:textId="77777777" w:rsidR="003B149C" w:rsidRPr="0007716B" w:rsidRDefault="003B149C" w:rsidP="00E024DC">
            <w:pPr>
              <w:rPr>
                <w:rFonts w:ascii="宋体" w:eastAsia="宋体" w:hAnsi="宋体"/>
              </w:rPr>
            </w:pPr>
            <w:r w:rsidRPr="0007716B">
              <w:rPr>
                <w:rFonts w:ascii="宋体" w:eastAsia="宋体" w:hAnsi="宋体" w:hint="eastAsia"/>
              </w:rPr>
              <w:t>发现有两个或更多一模一样的需求。只保留其中一个，删除其他</w:t>
            </w:r>
          </w:p>
        </w:tc>
      </w:tr>
      <w:tr w:rsidR="003B149C" w:rsidRPr="0007716B" w14:paraId="01E0EB46" w14:textId="77777777" w:rsidTr="00E024DC">
        <w:tc>
          <w:tcPr>
            <w:tcW w:w="1838" w:type="dxa"/>
            <w:shd w:val="clear" w:color="auto" w:fill="auto"/>
          </w:tcPr>
          <w:p w14:paraId="15BBF588" w14:textId="77777777" w:rsidR="003B149C" w:rsidRPr="0007716B" w:rsidRDefault="003B149C" w:rsidP="00E024DC">
            <w:pPr>
              <w:rPr>
                <w:rFonts w:ascii="宋体" w:eastAsia="宋体" w:hAnsi="宋体"/>
              </w:rPr>
            </w:pPr>
            <w:r w:rsidRPr="0007716B">
              <w:rPr>
                <w:rFonts w:ascii="宋体" w:eastAsia="宋体" w:hAnsi="宋体" w:hint="eastAsia"/>
              </w:rPr>
              <w:t>不必要的需求</w:t>
            </w:r>
          </w:p>
        </w:tc>
        <w:tc>
          <w:tcPr>
            <w:tcW w:w="6458" w:type="dxa"/>
            <w:shd w:val="clear" w:color="auto" w:fill="auto"/>
          </w:tcPr>
          <w:p w14:paraId="66C72B9C" w14:textId="77777777" w:rsidR="003B149C" w:rsidRPr="0007716B" w:rsidRDefault="003B149C" w:rsidP="00E024DC">
            <w:pPr>
              <w:rPr>
                <w:rFonts w:ascii="宋体" w:eastAsia="宋体" w:hAnsi="宋体"/>
              </w:rPr>
            </w:pPr>
            <w:r w:rsidRPr="0007716B">
              <w:rPr>
                <w:rFonts w:ascii="宋体" w:eastAsia="宋体" w:hAnsi="宋体" w:hint="eastAsia"/>
              </w:rPr>
              <w:t>一个不再需要的需求</w:t>
            </w:r>
          </w:p>
        </w:tc>
      </w:tr>
    </w:tbl>
    <w:p w14:paraId="2CAE899D" w14:textId="77777777" w:rsidR="003B149C" w:rsidRDefault="003B149C" w:rsidP="003B149C">
      <w:r w:rsidRPr="0007716B">
        <w:rPr>
          <w:rFonts w:ascii="宋体" w:eastAsia="宋体" w:hAnsi="宋体" w:hint="eastAsia"/>
        </w:rPr>
        <w:t>在评审过程中，一旦发现了需求问题，需要及时汇报给项目经理，开展组员讨论，解决相应的需求问题。</w:t>
      </w:r>
    </w:p>
    <w:p w14:paraId="3EE213D2" w14:textId="77777777" w:rsidR="003B149C" w:rsidRPr="0007716B" w:rsidRDefault="003B149C" w:rsidP="003B149C">
      <w:pPr>
        <w:pStyle w:val="3"/>
        <w:rPr>
          <w:rFonts w:ascii="宋体" w:eastAsia="宋体" w:hAnsi="宋体"/>
        </w:rPr>
      </w:pPr>
      <w:bookmarkStart w:id="412" w:name="_Toc526017361"/>
      <w:bookmarkStart w:id="413" w:name="_Toc526017404"/>
      <w:bookmarkStart w:id="414" w:name="_Toc526017441"/>
      <w:bookmarkStart w:id="415" w:name="_Toc526024419"/>
      <w:bookmarkStart w:id="416" w:name="_Toc526024832"/>
      <w:bookmarkStart w:id="417" w:name="_Toc526024958"/>
      <w:bookmarkStart w:id="418" w:name="_Toc526025166"/>
      <w:bookmarkStart w:id="419" w:name="_Toc526616511"/>
      <w:bookmarkStart w:id="420" w:name="_Toc526616655"/>
      <w:bookmarkStart w:id="421" w:name="_Toc529711550"/>
      <w:r w:rsidRPr="0007716B">
        <w:rPr>
          <w:rFonts w:ascii="宋体" w:eastAsia="宋体" w:hAnsi="宋体" w:hint="eastAsia"/>
        </w:rPr>
        <w:t>5.3需求变更控制政策</w:t>
      </w:r>
      <w:bookmarkEnd w:id="412"/>
      <w:bookmarkEnd w:id="413"/>
      <w:bookmarkEnd w:id="414"/>
      <w:bookmarkEnd w:id="415"/>
      <w:bookmarkEnd w:id="416"/>
      <w:bookmarkEnd w:id="417"/>
      <w:bookmarkEnd w:id="418"/>
      <w:bookmarkEnd w:id="419"/>
      <w:bookmarkEnd w:id="420"/>
      <w:bookmarkEnd w:id="421"/>
    </w:p>
    <w:p w14:paraId="021F2A39" w14:textId="77777777" w:rsidR="003B149C" w:rsidRPr="0007716B" w:rsidRDefault="003B149C" w:rsidP="003B149C">
      <w:pPr>
        <w:rPr>
          <w:rFonts w:ascii="宋体" w:eastAsia="宋体" w:hAnsi="宋体"/>
        </w:rPr>
      </w:pPr>
      <w:r w:rsidRPr="0007716B">
        <w:rPr>
          <w:rFonts w:ascii="宋体" w:eastAsia="宋体" w:hAnsi="宋体" w:hint="eastAsia"/>
        </w:rPr>
        <w:t>在需求变更时，需要提交变更控制流程描述，描述模板如下：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6"/>
        <w:gridCol w:w="2765"/>
        <w:gridCol w:w="2765"/>
      </w:tblGrid>
      <w:tr w:rsidR="003B149C" w:rsidRPr="0007716B" w14:paraId="14D90E05" w14:textId="77777777" w:rsidTr="00E024DC">
        <w:tc>
          <w:tcPr>
            <w:tcW w:w="2766" w:type="dxa"/>
            <w:shd w:val="clear" w:color="auto" w:fill="auto"/>
          </w:tcPr>
          <w:p w14:paraId="00A3726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lastRenderedPageBreak/>
              <w:t>序号</w:t>
            </w:r>
          </w:p>
        </w:tc>
        <w:tc>
          <w:tcPr>
            <w:tcW w:w="2765" w:type="dxa"/>
            <w:shd w:val="clear" w:color="auto" w:fill="auto"/>
          </w:tcPr>
          <w:p w14:paraId="1968748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描述名称</w:t>
            </w:r>
          </w:p>
        </w:tc>
        <w:tc>
          <w:tcPr>
            <w:tcW w:w="2765" w:type="dxa"/>
            <w:shd w:val="clear" w:color="auto" w:fill="auto"/>
          </w:tcPr>
          <w:p w14:paraId="574BDFE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备注</w:t>
            </w:r>
          </w:p>
        </w:tc>
      </w:tr>
      <w:tr w:rsidR="003B149C" w:rsidRPr="0007716B" w14:paraId="5D0BBEE0" w14:textId="77777777" w:rsidTr="00E024DC">
        <w:tc>
          <w:tcPr>
            <w:tcW w:w="2766" w:type="dxa"/>
            <w:shd w:val="clear" w:color="auto" w:fill="auto"/>
          </w:tcPr>
          <w:p w14:paraId="65FB99D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1</w:t>
            </w:r>
          </w:p>
        </w:tc>
        <w:tc>
          <w:tcPr>
            <w:tcW w:w="2765" w:type="dxa"/>
            <w:shd w:val="clear" w:color="auto" w:fill="auto"/>
          </w:tcPr>
          <w:p w14:paraId="004A175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准入标准</w:t>
            </w:r>
          </w:p>
        </w:tc>
        <w:tc>
          <w:tcPr>
            <w:tcW w:w="2765" w:type="dxa"/>
            <w:shd w:val="clear" w:color="auto" w:fill="auto"/>
          </w:tcPr>
          <w:p w14:paraId="356E219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在流程执行可以开始之前必须满足的条件</w:t>
            </w:r>
          </w:p>
        </w:tc>
      </w:tr>
      <w:tr w:rsidR="003B149C" w:rsidRPr="0007716B" w14:paraId="4535047F" w14:textId="77777777" w:rsidTr="00E024DC">
        <w:tc>
          <w:tcPr>
            <w:tcW w:w="2766" w:type="dxa"/>
            <w:vMerge w:val="restart"/>
            <w:shd w:val="clear" w:color="auto" w:fill="auto"/>
          </w:tcPr>
          <w:p w14:paraId="26A68CD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2</w:t>
            </w:r>
          </w:p>
        </w:tc>
        <w:tc>
          <w:tcPr>
            <w:tcW w:w="2765" w:type="dxa"/>
            <w:vMerge w:val="restart"/>
            <w:shd w:val="clear" w:color="auto" w:fill="auto"/>
          </w:tcPr>
          <w:p w14:paraId="5E76CCE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任务</w:t>
            </w:r>
          </w:p>
        </w:tc>
        <w:tc>
          <w:tcPr>
            <w:tcW w:w="2765" w:type="dxa"/>
            <w:shd w:val="clear" w:color="auto" w:fill="auto"/>
          </w:tcPr>
          <w:p w14:paraId="0EA0ADB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评估变更请求</w:t>
            </w:r>
          </w:p>
        </w:tc>
      </w:tr>
      <w:tr w:rsidR="003B149C" w:rsidRPr="0007716B" w14:paraId="7E9FB08A" w14:textId="77777777" w:rsidTr="00E024DC">
        <w:tc>
          <w:tcPr>
            <w:tcW w:w="2766" w:type="dxa"/>
            <w:vMerge/>
            <w:shd w:val="clear" w:color="auto" w:fill="auto"/>
          </w:tcPr>
          <w:p w14:paraId="1DFA4CC3" w14:textId="77777777" w:rsidR="003B149C" w:rsidRPr="0007716B" w:rsidRDefault="003B149C" w:rsidP="00E024DC">
            <w:pPr>
              <w:rPr>
                <w:rFonts w:ascii="宋体" w:eastAsia="宋体" w:hAnsi="宋体"/>
                <w:szCs w:val="21"/>
              </w:rPr>
            </w:pPr>
          </w:p>
        </w:tc>
        <w:tc>
          <w:tcPr>
            <w:tcW w:w="2765" w:type="dxa"/>
            <w:vMerge/>
            <w:shd w:val="clear" w:color="auto" w:fill="auto"/>
          </w:tcPr>
          <w:p w14:paraId="265F9967" w14:textId="77777777" w:rsidR="003B149C" w:rsidRPr="0007716B" w:rsidRDefault="003B149C" w:rsidP="00E024DC">
            <w:pPr>
              <w:rPr>
                <w:rFonts w:ascii="宋体" w:eastAsia="宋体" w:hAnsi="宋体"/>
                <w:szCs w:val="21"/>
              </w:rPr>
            </w:pPr>
          </w:p>
        </w:tc>
        <w:tc>
          <w:tcPr>
            <w:tcW w:w="2765" w:type="dxa"/>
            <w:shd w:val="clear" w:color="auto" w:fill="auto"/>
          </w:tcPr>
          <w:p w14:paraId="3C8CBF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决定变更</w:t>
            </w:r>
          </w:p>
        </w:tc>
      </w:tr>
      <w:tr w:rsidR="003B149C" w:rsidRPr="0007716B" w14:paraId="06794B60" w14:textId="77777777" w:rsidTr="00E024DC">
        <w:tc>
          <w:tcPr>
            <w:tcW w:w="2766" w:type="dxa"/>
            <w:vMerge/>
            <w:shd w:val="clear" w:color="auto" w:fill="auto"/>
          </w:tcPr>
          <w:p w14:paraId="4F449B6A" w14:textId="77777777" w:rsidR="003B149C" w:rsidRPr="0007716B" w:rsidRDefault="003B149C" w:rsidP="00E024DC">
            <w:pPr>
              <w:rPr>
                <w:rFonts w:ascii="宋体" w:eastAsia="宋体" w:hAnsi="宋体"/>
                <w:szCs w:val="21"/>
              </w:rPr>
            </w:pPr>
          </w:p>
        </w:tc>
        <w:tc>
          <w:tcPr>
            <w:tcW w:w="2765" w:type="dxa"/>
            <w:vMerge/>
            <w:shd w:val="clear" w:color="auto" w:fill="auto"/>
          </w:tcPr>
          <w:p w14:paraId="160AFFF6" w14:textId="77777777" w:rsidR="003B149C" w:rsidRPr="0007716B" w:rsidRDefault="003B149C" w:rsidP="00E024DC">
            <w:pPr>
              <w:rPr>
                <w:rFonts w:ascii="宋体" w:eastAsia="宋体" w:hAnsi="宋体"/>
                <w:szCs w:val="21"/>
              </w:rPr>
            </w:pPr>
          </w:p>
        </w:tc>
        <w:tc>
          <w:tcPr>
            <w:tcW w:w="2765" w:type="dxa"/>
            <w:shd w:val="clear" w:color="auto" w:fill="auto"/>
          </w:tcPr>
          <w:p w14:paraId="3F0A3AA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实现变更</w:t>
            </w:r>
          </w:p>
        </w:tc>
      </w:tr>
      <w:tr w:rsidR="003B149C" w:rsidRPr="0007716B" w14:paraId="090D3C55" w14:textId="77777777" w:rsidTr="00E024DC">
        <w:tc>
          <w:tcPr>
            <w:tcW w:w="2766" w:type="dxa"/>
            <w:vMerge/>
            <w:shd w:val="clear" w:color="auto" w:fill="auto"/>
          </w:tcPr>
          <w:p w14:paraId="764D5D84" w14:textId="77777777" w:rsidR="003B149C" w:rsidRPr="0007716B" w:rsidRDefault="003B149C" w:rsidP="00E024DC">
            <w:pPr>
              <w:rPr>
                <w:rFonts w:ascii="宋体" w:eastAsia="宋体" w:hAnsi="宋体"/>
                <w:szCs w:val="21"/>
              </w:rPr>
            </w:pPr>
          </w:p>
        </w:tc>
        <w:tc>
          <w:tcPr>
            <w:tcW w:w="2765" w:type="dxa"/>
            <w:vMerge/>
            <w:shd w:val="clear" w:color="auto" w:fill="auto"/>
          </w:tcPr>
          <w:p w14:paraId="11098146" w14:textId="77777777" w:rsidR="003B149C" w:rsidRPr="0007716B" w:rsidRDefault="003B149C" w:rsidP="00E024DC">
            <w:pPr>
              <w:rPr>
                <w:rFonts w:ascii="宋体" w:eastAsia="宋体" w:hAnsi="宋体"/>
                <w:szCs w:val="21"/>
              </w:rPr>
            </w:pPr>
          </w:p>
        </w:tc>
        <w:tc>
          <w:tcPr>
            <w:tcW w:w="2765" w:type="dxa"/>
            <w:shd w:val="clear" w:color="auto" w:fill="auto"/>
          </w:tcPr>
          <w:p w14:paraId="34B118B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验证变更</w:t>
            </w:r>
          </w:p>
        </w:tc>
      </w:tr>
      <w:tr w:rsidR="003B149C" w:rsidRPr="0007716B" w14:paraId="40B1D750" w14:textId="77777777" w:rsidTr="00E024DC">
        <w:tc>
          <w:tcPr>
            <w:tcW w:w="2766" w:type="dxa"/>
            <w:shd w:val="clear" w:color="auto" w:fill="auto"/>
          </w:tcPr>
          <w:p w14:paraId="5BD0504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3</w:t>
            </w:r>
          </w:p>
        </w:tc>
        <w:tc>
          <w:tcPr>
            <w:tcW w:w="2765" w:type="dxa"/>
            <w:shd w:val="clear" w:color="auto" w:fill="auto"/>
          </w:tcPr>
          <w:p w14:paraId="61A4DE5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退出标准</w:t>
            </w:r>
          </w:p>
        </w:tc>
        <w:tc>
          <w:tcPr>
            <w:tcW w:w="2765" w:type="dxa"/>
            <w:shd w:val="clear" w:color="auto" w:fill="auto"/>
          </w:tcPr>
          <w:p w14:paraId="0CF2263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用来指明流程已经成功完成的条件</w:t>
            </w:r>
          </w:p>
        </w:tc>
      </w:tr>
    </w:tbl>
    <w:p w14:paraId="019DFA26" w14:textId="77777777" w:rsidR="003B149C" w:rsidRPr="0007716B" w:rsidRDefault="003B149C" w:rsidP="003B149C">
      <w:pPr>
        <w:rPr>
          <w:rFonts w:ascii="宋体" w:eastAsia="宋体" w:hAnsi="宋体"/>
          <w:szCs w:val="21"/>
        </w:rPr>
      </w:pPr>
      <w:r w:rsidRPr="0007716B">
        <w:rPr>
          <w:rFonts w:ascii="宋体" w:eastAsia="宋体" w:hAnsi="宋体" w:hint="eastAsia"/>
          <w:szCs w:val="21"/>
        </w:rPr>
        <w:t>同时，项目在需求变更时，要对每一个变更请求属性进行定义，定义模板如下：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6316"/>
      </w:tblGrid>
      <w:tr w:rsidR="003B149C" w:rsidRPr="0007716B" w14:paraId="636EEEEA" w14:textId="77777777" w:rsidTr="00E024DC">
        <w:tc>
          <w:tcPr>
            <w:tcW w:w="1980" w:type="dxa"/>
            <w:shd w:val="clear" w:color="auto" w:fill="auto"/>
          </w:tcPr>
          <w:p w14:paraId="24922E5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属性</w:t>
            </w:r>
          </w:p>
        </w:tc>
        <w:tc>
          <w:tcPr>
            <w:tcW w:w="6316" w:type="dxa"/>
            <w:shd w:val="clear" w:color="auto" w:fill="auto"/>
          </w:tcPr>
          <w:p w14:paraId="170986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r>
      <w:tr w:rsidR="003B149C" w:rsidRPr="0007716B" w14:paraId="06FC6FDC" w14:textId="77777777" w:rsidTr="00E024DC">
        <w:tc>
          <w:tcPr>
            <w:tcW w:w="1980" w:type="dxa"/>
            <w:shd w:val="clear" w:color="auto" w:fill="auto"/>
          </w:tcPr>
          <w:p w14:paraId="31D0840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变更来源</w:t>
            </w:r>
          </w:p>
        </w:tc>
        <w:tc>
          <w:tcPr>
            <w:tcW w:w="6316" w:type="dxa"/>
            <w:shd w:val="clear" w:color="auto" w:fill="auto"/>
          </w:tcPr>
          <w:p w14:paraId="2765C9D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要求变更的功能区域，可能的团队包括市场，管理，客户，开发和测试</w:t>
            </w:r>
          </w:p>
        </w:tc>
      </w:tr>
      <w:tr w:rsidR="003B149C" w:rsidRPr="0007716B" w14:paraId="39BF1A29" w14:textId="77777777" w:rsidTr="00E024DC">
        <w:tc>
          <w:tcPr>
            <w:tcW w:w="1980" w:type="dxa"/>
            <w:shd w:val="clear" w:color="auto" w:fill="auto"/>
          </w:tcPr>
          <w:p w14:paraId="1D5BF3FC"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变更请求ID</w:t>
            </w:r>
          </w:p>
        </w:tc>
        <w:tc>
          <w:tcPr>
            <w:tcW w:w="6316" w:type="dxa"/>
            <w:shd w:val="clear" w:color="auto" w:fill="auto"/>
          </w:tcPr>
          <w:p w14:paraId="6BABD2B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每个请求分配的唯一标号</w:t>
            </w:r>
          </w:p>
        </w:tc>
      </w:tr>
      <w:tr w:rsidR="003B149C" w:rsidRPr="0007716B" w14:paraId="76B3E15E" w14:textId="77777777" w:rsidTr="00E024DC">
        <w:tc>
          <w:tcPr>
            <w:tcW w:w="1980" w:type="dxa"/>
            <w:shd w:val="clear" w:color="auto" w:fill="auto"/>
          </w:tcPr>
          <w:p w14:paraId="735B578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变更类型</w:t>
            </w:r>
          </w:p>
        </w:tc>
        <w:tc>
          <w:tcPr>
            <w:tcW w:w="6316" w:type="dxa"/>
            <w:shd w:val="clear" w:color="auto" w:fill="auto"/>
          </w:tcPr>
          <w:p w14:paraId="123AD96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变更请求的类型，例如需求变更，提出的改进或者缺陷</w:t>
            </w:r>
          </w:p>
        </w:tc>
      </w:tr>
      <w:tr w:rsidR="003B149C" w:rsidRPr="0007716B" w14:paraId="2BFBF2B6" w14:textId="77777777" w:rsidTr="00E024DC">
        <w:tc>
          <w:tcPr>
            <w:tcW w:w="1980" w:type="dxa"/>
            <w:shd w:val="clear" w:color="auto" w:fill="auto"/>
          </w:tcPr>
          <w:p w14:paraId="6DD9CAE2"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提交日期</w:t>
            </w:r>
          </w:p>
        </w:tc>
        <w:tc>
          <w:tcPr>
            <w:tcW w:w="6316" w:type="dxa"/>
            <w:shd w:val="clear" w:color="auto" w:fill="auto"/>
          </w:tcPr>
          <w:p w14:paraId="57492421"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提交人提交变更请求的日期</w:t>
            </w:r>
          </w:p>
        </w:tc>
      </w:tr>
      <w:tr w:rsidR="003B149C" w:rsidRPr="0007716B" w14:paraId="23D12DEA" w14:textId="77777777" w:rsidTr="00E024DC">
        <w:tc>
          <w:tcPr>
            <w:tcW w:w="1980" w:type="dxa"/>
            <w:shd w:val="clear" w:color="auto" w:fill="auto"/>
          </w:tcPr>
          <w:p w14:paraId="7B9AF91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更新日期</w:t>
            </w:r>
          </w:p>
        </w:tc>
        <w:tc>
          <w:tcPr>
            <w:tcW w:w="6316" w:type="dxa"/>
            <w:shd w:val="clear" w:color="auto" w:fill="auto"/>
          </w:tcPr>
          <w:p w14:paraId="03530AC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变更请求最近被修改的日期</w:t>
            </w:r>
          </w:p>
        </w:tc>
      </w:tr>
      <w:tr w:rsidR="003B149C" w:rsidRPr="0007716B" w14:paraId="05981360" w14:textId="77777777" w:rsidTr="00E024DC">
        <w:tc>
          <w:tcPr>
            <w:tcW w:w="1980" w:type="dxa"/>
            <w:shd w:val="clear" w:color="auto" w:fill="auto"/>
          </w:tcPr>
          <w:p w14:paraId="2ADB37A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描述</w:t>
            </w:r>
          </w:p>
        </w:tc>
        <w:tc>
          <w:tcPr>
            <w:tcW w:w="6316" w:type="dxa"/>
            <w:shd w:val="clear" w:color="auto" w:fill="auto"/>
          </w:tcPr>
          <w:p w14:paraId="36F2399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变更请求的无格式文本描述</w:t>
            </w:r>
          </w:p>
        </w:tc>
      </w:tr>
      <w:tr w:rsidR="003B149C" w:rsidRPr="0007716B" w14:paraId="2070CD6F" w14:textId="77777777" w:rsidTr="00E024DC">
        <w:tc>
          <w:tcPr>
            <w:tcW w:w="1980" w:type="dxa"/>
            <w:shd w:val="clear" w:color="auto" w:fill="auto"/>
          </w:tcPr>
          <w:p w14:paraId="362C023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实现优先级</w:t>
            </w:r>
          </w:p>
        </w:tc>
        <w:tc>
          <w:tcPr>
            <w:tcW w:w="6316" w:type="dxa"/>
            <w:shd w:val="clear" w:color="auto" w:fill="auto"/>
          </w:tcPr>
          <w:p w14:paraId="515E0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项目组成员讨论决定实现变更的相对重要程度：低，中，高</w:t>
            </w:r>
          </w:p>
        </w:tc>
      </w:tr>
      <w:tr w:rsidR="003B149C" w:rsidRPr="0007716B" w14:paraId="4146963E" w14:textId="77777777" w:rsidTr="00E024DC">
        <w:tc>
          <w:tcPr>
            <w:tcW w:w="1980" w:type="dxa"/>
            <w:shd w:val="clear" w:color="auto" w:fill="auto"/>
          </w:tcPr>
          <w:p w14:paraId="2285DB8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修改人</w:t>
            </w:r>
          </w:p>
        </w:tc>
        <w:tc>
          <w:tcPr>
            <w:tcW w:w="6316" w:type="dxa"/>
            <w:shd w:val="clear" w:color="auto" w:fill="auto"/>
          </w:tcPr>
          <w:p w14:paraId="04440A2A"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主要负责实现变更的人</w:t>
            </w:r>
          </w:p>
        </w:tc>
      </w:tr>
      <w:tr w:rsidR="003B149C" w:rsidRPr="0007716B" w14:paraId="475962E2" w14:textId="77777777" w:rsidTr="00E024DC">
        <w:tc>
          <w:tcPr>
            <w:tcW w:w="1980" w:type="dxa"/>
            <w:shd w:val="clear" w:color="auto" w:fill="auto"/>
          </w:tcPr>
          <w:p w14:paraId="4BFEB013"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w:t>
            </w:r>
          </w:p>
        </w:tc>
        <w:tc>
          <w:tcPr>
            <w:tcW w:w="6316" w:type="dxa"/>
            <w:shd w:val="clear" w:color="auto" w:fill="auto"/>
          </w:tcPr>
          <w:p w14:paraId="04B5A3CB"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提交变更请求的人</w:t>
            </w:r>
          </w:p>
        </w:tc>
      </w:tr>
      <w:tr w:rsidR="003B149C" w:rsidRPr="0007716B" w14:paraId="70A464FA" w14:textId="77777777" w:rsidTr="00E024DC">
        <w:tc>
          <w:tcPr>
            <w:tcW w:w="1980" w:type="dxa"/>
            <w:shd w:val="clear" w:color="auto" w:fill="auto"/>
          </w:tcPr>
          <w:p w14:paraId="4B33648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提交人优先级</w:t>
            </w:r>
          </w:p>
        </w:tc>
        <w:tc>
          <w:tcPr>
            <w:tcW w:w="6316" w:type="dxa"/>
            <w:shd w:val="clear" w:color="auto" w:fill="auto"/>
          </w:tcPr>
          <w:p w14:paraId="0DA43C2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提交人认为的实现变更的相对重要程度：低，中，高</w:t>
            </w:r>
          </w:p>
        </w:tc>
      </w:tr>
      <w:tr w:rsidR="003B149C" w:rsidRPr="0007716B" w14:paraId="31EA9DFE" w14:textId="77777777" w:rsidTr="00E024DC">
        <w:tc>
          <w:tcPr>
            <w:tcW w:w="1980" w:type="dxa"/>
            <w:shd w:val="clear" w:color="auto" w:fill="auto"/>
          </w:tcPr>
          <w:p w14:paraId="6DC2CF9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计划发布版本</w:t>
            </w:r>
          </w:p>
        </w:tc>
        <w:tc>
          <w:tcPr>
            <w:tcW w:w="6316" w:type="dxa"/>
            <w:shd w:val="clear" w:color="auto" w:fill="auto"/>
          </w:tcPr>
          <w:p w14:paraId="65A2C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已批准的变更所排期的产品发布版本或迭代</w:t>
            </w:r>
          </w:p>
        </w:tc>
      </w:tr>
      <w:tr w:rsidR="003B149C" w:rsidRPr="0007716B" w14:paraId="4F88930E" w14:textId="77777777" w:rsidTr="00E024DC">
        <w:tc>
          <w:tcPr>
            <w:tcW w:w="1980" w:type="dxa"/>
            <w:shd w:val="clear" w:color="auto" w:fill="auto"/>
          </w:tcPr>
          <w:p w14:paraId="10BBDEF6"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项目</w:t>
            </w:r>
          </w:p>
        </w:tc>
        <w:tc>
          <w:tcPr>
            <w:tcW w:w="6316" w:type="dxa"/>
            <w:shd w:val="clear" w:color="auto" w:fill="auto"/>
          </w:tcPr>
          <w:p w14:paraId="12653400"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变更请求的项目名称</w:t>
            </w:r>
          </w:p>
        </w:tc>
      </w:tr>
      <w:tr w:rsidR="003B149C" w:rsidRPr="0007716B" w14:paraId="69270504" w14:textId="77777777" w:rsidTr="00E024DC">
        <w:tc>
          <w:tcPr>
            <w:tcW w:w="1980" w:type="dxa"/>
            <w:shd w:val="clear" w:color="auto" w:fill="auto"/>
          </w:tcPr>
          <w:p w14:paraId="457E5C9F"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响应</w:t>
            </w:r>
          </w:p>
        </w:tc>
        <w:tc>
          <w:tcPr>
            <w:tcW w:w="6316" w:type="dxa"/>
            <w:shd w:val="clear" w:color="auto" w:fill="auto"/>
          </w:tcPr>
          <w:p w14:paraId="1BB4261E"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变更请求的自由形式的响应，随着时间进展可以给出多个响应，输入新的响应时，不变更已有的响应</w:t>
            </w:r>
          </w:p>
        </w:tc>
      </w:tr>
      <w:tr w:rsidR="003B149C" w:rsidRPr="0007716B" w14:paraId="77D6AA0B" w14:textId="77777777" w:rsidTr="00E024DC">
        <w:tc>
          <w:tcPr>
            <w:tcW w:w="1980" w:type="dxa"/>
            <w:shd w:val="clear" w:color="auto" w:fill="auto"/>
          </w:tcPr>
          <w:p w14:paraId="18F86C8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状态</w:t>
            </w:r>
          </w:p>
        </w:tc>
        <w:tc>
          <w:tcPr>
            <w:tcW w:w="6316" w:type="dxa"/>
            <w:shd w:val="clear" w:color="auto" w:fill="auto"/>
          </w:tcPr>
          <w:p w14:paraId="0D685D79"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请求变更的当前状态</w:t>
            </w:r>
          </w:p>
        </w:tc>
      </w:tr>
      <w:tr w:rsidR="003B149C" w:rsidRPr="0007716B" w14:paraId="21D97B12" w14:textId="77777777" w:rsidTr="00E024DC">
        <w:tc>
          <w:tcPr>
            <w:tcW w:w="1980" w:type="dxa"/>
            <w:shd w:val="clear" w:color="auto" w:fill="auto"/>
          </w:tcPr>
          <w:p w14:paraId="014665F4"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标题</w:t>
            </w:r>
          </w:p>
        </w:tc>
        <w:tc>
          <w:tcPr>
            <w:tcW w:w="6316" w:type="dxa"/>
            <w:shd w:val="clear" w:color="auto" w:fill="auto"/>
          </w:tcPr>
          <w:p w14:paraId="04C20228"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针对提议变更的一句话总结</w:t>
            </w:r>
          </w:p>
        </w:tc>
      </w:tr>
      <w:tr w:rsidR="003B149C" w:rsidRPr="0007716B" w14:paraId="28B26E05" w14:textId="77777777" w:rsidTr="00E024DC">
        <w:tc>
          <w:tcPr>
            <w:tcW w:w="1980" w:type="dxa"/>
            <w:shd w:val="clear" w:color="auto" w:fill="auto"/>
          </w:tcPr>
          <w:p w14:paraId="2F532BE7"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验证人</w:t>
            </w:r>
          </w:p>
        </w:tc>
        <w:tc>
          <w:tcPr>
            <w:tcW w:w="6316" w:type="dxa"/>
            <w:shd w:val="clear" w:color="auto" w:fill="auto"/>
          </w:tcPr>
          <w:p w14:paraId="24C8069D" w14:textId="77777777" w:rsidR="003B149C" w:rsidRPr="0007716B" w:rsidRDefault="003B149C" w:rsidP="00E024DC">
            <w:pPr>
              <w:rPr>
                <w:rFonts w:ascii="宋体" w:eastAsia="宋体" w:hAnsi="宋体"/>
                <w:szCs w:val="21"/>
              </w:rPr>
            </w:pPr>
            <w:r w:rsidRPr="0007716B">
              <w:rPr>
                <w:rFonts w:ascii="宋体" w:eastAsia="宋体" w:hAnsi="宋体" w:hint="eastAsia"/>
                <w:szCs w:val="21"/>
              </w:rPr>
              <w:t>负责评估所做变更是否正确的人</w:t>
            </w:r>
          </w:p>
        </w:tc>
      </w:tr>
    </w:tbl>
    <w:p w14:paraId="603381C1" w14:textId="250522E6" w:rsidR="003B149C" w:rsidRPr="0007716B" w:rsidRDefault="003B149C" w:rsidP="003B149C">
      <w:pPr>
        <w:pStyle w:val="3"/>
        <w:rPr>
          <w:rFonts w:ascii="宋体" w:eastAsia="宋体" w:hAnsi="宋体"/>
        </w:rPr>
      </w:pPr>
      <w:bookmarkStart w:id="422" w:name="_Toc526017362"/>
      <w:bookmarkStart w:id="423" w:name="_Toc526017405"/>
      <w:bookmarkStart w:id="424" w:name="_Toc526017442"/>
      <w:bookmarkStart w:id="425" w:name="_Toc526024420"/>
      <w:bookmarkStart w:id="426" w:name="_Toc526024833"/>
      <w:bookmarkStart w:id="427" w:name="_Toc526024959"/>
      <w:bookmarkStart w:id="428" w:name="_Toc526025167"/>
      <w:bookmarkStart w:id="429" w:name="_Toc526616512"/>
      <w:bookmarkStart w:id="430" w:name="_Toc526616656"/>
      <w:bookmarkStart w:id="431" w:name="_Toc529711551"/>
      <w:r w:rsidRPr="0007716B">
        <w:rPr>
          <w:rFonts w:ascii="宋体" w:eastAsia="宋体" w:hAnsi="宋体" w:hint="eastAsia"/>
        </w:rPr>
        <w:t>5.</w:t>
      </w:r>
      <w:r w:rsidRPr="0007716B">
        <w:rPr>
          <w:rFonts w:ascii="宋体" w:eastAsia="宋体" w:hAnsi="宋体"/>
        </w:rPr>
        <w:t>4</w:t>
      </w:r>
      <w:r w:rsidR="00CF4A5B" w:rsidRPr="0007716B">
        <w:rPr>
          <w:rFonts w:ascii="宋体" w:eastAsia="宋体" w:hAnsi="宋体" w:hint="eastAsia"/>
        </w:rPr>
        <w:t>学习者</w:t>
      </w:r>
      <w:r w:rsidRPr="0007716B">
        <w:rPr>
          <w:rFonts w:ascii="宋体" w:eastAsia="宋体" w:hAnsi="宋体" w:hint="eastAsia"/>
        </w:rPr>
        <w:t>需求质量标注</w:t>
      </w:r>
      <w:bookmarkEnd w:id="422"/>
      <w:bookmarkEnd w:id="423"/>
      <w:bookmarkEnd w:id="424"/>
      <w:bookmarkEnd w:id="425"/>
      <w:bookmarkEnd w:id="426"/>
      <w:bookmarkEnd w:id="427"/>
      <w:bookmarkEnd w:id="428"/>
      <w:bookmarkEnd w:id="429"/>
      <w:bookmarkEnd w:id="430"/>
      <w:bookmarkEnd w:id="431"/>
    </w:p>
    <w:p w14:paraId="42CB3CF8" w14:textId="77777777" w:rsidR="00CF4A5B" w:rsidRPr="0007716B" w:rsidRDefault="00CF4A5B" w:rsidP="00CF4A5B">
      <w:pPr>
        <w:rPr>
          <w:rFonts w:ascii="宋体" w:eastAsia="宋体" w:hAnsi="宋体"/>
        </w:rPr>
      </w:pPr>
      <w:bookmarkStart w:id="432" w:name="_Toc526616513"/>
      <w:bookmarkStart w:id="433" w:name="_Toc526616657"/>
      <w:r w:rsidRPr="0007716B">
        <w:rPr>
          <w:rFonts w:ascii="宋体" w:eastAsia="宋体" w:hAnsi="宋体" w:hint="eastAsia"/>
        </w:rPr>
        <w:t>学习者可以根据教师发布的案例，学习者可以选择参加相应的案例，并且在参加的案例中可以选择扮演相应的角色，所以要求网站能清晰明显的显示案例，以及学习者所在的实例和扮演的角色。同时网站应该可以简单方便的选择案例以及角色。</w:t>
      </w:r>
    </w:p>
    <w:p w14:paraId="09EEC632" w14:textId="77777777" w:rsidR="00CF4A5B" w:rsidRPr="0007716B" w:rsidRDefault="00CF4A5B" w:rsidP="00CF4A5B">
      <w:pPr>
        <w:rPr>
          <w:rFonts w:ascii="宋体" w:eastAsia="宋体" w:hAnsi="宋体"/>
        </w:rPr>
      </w:pPr>
      <w:r w:rsidRPr="0007716B">
        <w:rPr>
          <w:rFonts w:ascii="宋体" w:eastAsia="宋体" w:hAnsi="宋体" w:hint="eastAsia"/>
        </w:rPr>
        <w:t>在同一个实例中，学习者之间需要相互沟通，所以网站的设计时提供了即时聊天功能以及邮箱功能，所以网站要求做到信息收发及时以及简便。</w:t>
      </w:r>
    </w:p>
    <w:p w14:paraId="2836264F" w14:textId="77777777" w:rsidR="00CF4A5B" w:rsidRPr="0007716B" w:rsidRDefault="00CF4A5B" w:rsidP="00CF4A5B">
      <w:pPr>
        <w:rPr>
          <w:rFonts w:ascii="宋体" w:eastAsia="宋体" w:hAnsi="宋体"/>
        </w:rPr>
      </w:pPr>
      <w:r w:rsidRPr="0007716B">
        <w:rPr>
          <w:rFonts w:ascii="宋体" w:eastAsia="宋体" w:hAnsi="宋体" w:hint="eastAsia"/>
        </w:rPr>
        <w:t>学习者可以对自己的信息进行修改，所以网站应该提供修改密码，重传头像等等功能，便于学生对于自己的信息进行及时的更新。</w:t>
      </w:r>
    </w:p>
    <w:p w14:paraId="40687CBE" w14:textId="77777777" w:rsidR="00CF4A5B" w:rsidRPr="0007716B" w:rsidRDefault="00CF4A5B" w:rsidP="00CF4A5B">
      <w:pPr>
        <w:rPr>
          <w:rFonts w:ascii="宋体" w:eastAsia="宋体" w:hAnsi="宋体"/>
        </w:rPr>
      </w:pPr>
      <w:r w:rsidRPr="0007716B">
        <w:rPr>
          <w:rFonts w:ascii="宋体" w:eastAsia="宋体" w:hAnsi="宋体" w:hint="eastAsia"/>
        </w:rPr>
        <w:t>网站能及时跟踪的学习者在实例中的情况以及学习者在实例的得分。</w:t>
      </w:r>
    </w:p>
    <w:p w14:paraId="038648EA" w14:textId="77777777" w:rsidR="00CF4A5B" w:rsidRPr="0007716B" w:rsidRDefault="00CF4A5B" w:rsidP="00CF4A5B">
      <w:pPr>
        <w:rPr>
          <w:rFonts w:ascii="宋体" w:eastAsia="宋体" w:hAnsi="宋体"/>
        </w:rPr>
      </w:pPr>
      <w:r w:rsidRPr="0007716B">
        <w:rPr>
          <w:rFonts w:ascii="宋体" w:eastAsia="宋体" w:hAnsi="宋体" w:hint="eastAsia"/>
        </w:rPr>
        <w:t>网站界面大方简洁，应该包括网站导航栏，网站的中相关外部链接等等。</w:t>
      </w:r>
    </w:p>
    <w:p w14:paraId="51A7DBD9" w14:textId="77777777" w:rsidR="00CF4A5B" w:rsidRPr="0007716B" w:rsidRDefault="00CF4A5B" w:rsidP="00CF4A5B">
      <w:pPr>
        <w:rPr>
          <w:rFonts w:ascii="宋体" w:eastAsia="宋体" w:hAnsi="宋体"/>
        </w:rPr>
      </w:pPr>
      <w:r w:rsidRPr="0007716B">
        <w:rPr>
          <w:rFonts w:ascii="宋体" w:eastAsia="宋体" w:hAnsi="宋体" w:hint="eastAsia"/>
        </w:rPr>
        <w:t>网站传发图片应该做到快速。</w:t>
      </w:r>
    </w:p>
    <w:p w14:paraId="39EA2893" w14:textId="219D3B60" w:rsidR="003B149C" w:rsidRPr="0007716B" w:rsidRDefault="003B149C" w:rsidP="003B149C">
      <w:pPr>
        <w:pStyle w:val="3"/>
        <w:rPr>
          <w:rFonts w:ascii="宋体" w:eastAsia="宋体" w:hAnsi="宋体"/>
        </w:rPr>
      </w:pPr>
      <w:bookmarkStart w:id="434" w:name="_Toc529711552"/>
      <w:r w:rsidRPr="0007716B">
        <w:rPr>
          <w:rFonts w:ascii="宋体" w:eastAsia="宋体" w:hAnsi="宋体" w:hint="eastAsia"/>
        </w:rPr>
        <w:lastRenderedPageBreak/>
        <w:t>5.5</w:t>
      </w:r>
      <w:r w:rsidR="00CF4A5B" w:rsidRPr="0007716B">
        <w:rPr>
          <w:rFonts w:ascii="宋体" w:eastAsia="宋体" w:hAnsi="宋体" w:hint="eastAsia"/>
        </w:rPr>
        <w:t>指导者</w:t>
      </w:r>
      <w:r w:rsidRPr="0007716B">
        <w:rPr>
          <w:rFonts w:ascii="宋体" w:eastAsia="宋体" w:hAnsi="宋体" w:hint="eastAsia"/>
        </w:rPr>
        <w:t>需求质量标注</w:t>
      </w:r>
      <w:bookmarkEnd w:id="432"/>
      <w:bookmarkEnd w:id="433"/>
      <w:bookmarkEnd w:id="434"/>
    </w:p>
    <w:p w14:paraId="523FC501" w14:textId="77777777" w:rsidR="00CF4A5B" w:rsidRPr="0007716B" w:rsidRDefault="00CF4A5B" w:rsidP="00CF4A5B">
      <w:pPr>
        <w:rPr>
          <w:rFonts w:ascii="宋体" w:eastAsia="宋体" w:hAnsi="宋体"/>
        </w:rPr>
      </w:pPr>
      <w:r w:rsidRPr="0007716B">
        <w:rPr>
          <w:rFonts w:ascii="宋体" w:eastAsia="宋体" w:hAnsi="宋体" w:hint="eastAsia"/>
        </w:rPr>
        <w:t>网站能清晰的展示某个指导者目录下所有项目的信息以及这些项目变更情况，同时指导者可以根据任务的名称，对相应的任务进行操作，包括任务的描述，提供的建议，查看任务文档等。网站能清晰的展示项目的甘特图。</w:t>
      </w:r>
    </w:p>
    <w:p w14:paraId="7375A4C1" w14:textId="77777777" w:rsidR="00CF4A5B" w:rsidRPr="0007716B" w:rsidRDefault="00CF4A5B" w:rsidP="00CF4A5B">
      <w:pPr>
        <w:rPr>
          <w:rFonts w:ascii="宋体" w:eastAsia="宋体" w:hAnsi="宋体"/>
        </w:rPr>
      </w:pPr>
      <w:r w:rsidRPr="0007716B">
        <w:rPr>
          <w:rFonts w:ascii="宋体" w:eastAsia="宋体" w:hAnsi="宋体" w:hint="eastAsia"/>
        </w:rPr>
        <w:t>网站能清晰的展示项目中文档，参考资料等，同时为指导者提供开始，结束项目的功能。</w:t>
      </w:r>
    </w:p>
    <w:p w14:paraId="033E87D0" w14:textId="77777777" w:rsidR="00CF4A5B" w:rsidRPr="0007716B" w:rsidRDefault="00CF4A5B" w:rsidP="00CF4A5B">
      <w:pPr>
        <w:rPr>
          <w:rFonts w:ascii="宋体" w:eastAsia="宋体" w:hAnsi="宋体"/>
        </w:rPr>
      </w:pPr>
      <w:r w:rsidRPr="0007716B">
        <w:rPr>
          <w:rFonts w:ascii="宋体" w:eastAsia="宋体" w:hAnsi="宋体" w:hint="eastAsia"/>
        </w:rPr>
        <w:t>网站提供即时通讯模块，该模块信息收发应该做到及时迅速和简便。</w:t>
      </w:r>
    </w:p>
    <w:p w14:paraId="08F8A8E4" w14:textId="4C49EC39" w:rsidR="00095C3F" w:rsidRPr="0007716B" w:rsidRDefault="00CF4A5B" w:rsidP="00A36B8B">
      <w:pPr>
        <w:rPr>
          <w:rFonts w:ascii="宋体" w:eastAsia="宋体" w:hAnsi="宋体"/>
        </w:rPr>
      </w:pPr>
      <w:r w:rsidRPr="0007716B">
        <w:rPr>
          <w:rFonts w:ascii="宋体" w:eastAsia="宋体" w:hAnsi="宋体" w:hint="eastAsia"/>
        </w:rPr>
        <w:t>网站对于项目的更新消息应该做到实时更新。</w:t>
      </w:r>
    </w:p>
    <w:p w14:paraId="4673E328" w14:textId="77777777" w:rsidR="009226A7" w:rsidRPr="0007716B" w:rsidRDefault="009226A7" w:rsidP="009226A7">
      <w:pPr>
        <w:pStyle w:val="2"/>
        <w:rPr>
          <w:rFonts w:ascii="宋体" w:eastAsia="宋体" w:hAnsi="宋体"/>
          <w:sz w:val="44"/>
          <w:szCs w:val="44"/>
        </w:rPr>
      </w:pPr>
      <w:bookmarkStart w:id="435" w:name="_Toc497416137"/>
      <w:bookmarkStart w:id="436" w:name="_Toc525928553"/>
      <w:bookmarkStart w:id="437" w:name="_Toc525928655"/>
      <w:bookmarkStart w:id="438" w:name="_Toc525928722"/>
      <w:bookmarkStart w:id="439" w:name="_Toc525929112"/>
      <w:bookmarkStart w:id="440" w:name="_Toc525929148"/>
      <w:bookmarkStart w:id="441" w:name="_Toc525935992"/>
      <w:bookmarkStart w:id="442" w:name="_Toc526017364"/>
      <w:bookmarkStart w:id="443" w:name="_Toc526017407"/>
      <w:bookmarkStart w:id="444" w:name="_Toc526017444"/>
      <w:bookmarkStart w:id="445" w:name="_Toc526024422"/>
      <w:bookmarkStart w:id="446" w:name="_Toc526024835"/>
      <w:bookmarkStart w:id="447" w:name="_Toc526024961"/>
      <w:bookmarkStart w:id="448" w:name="_Toc526025169"/>
      <w:bookmarkStart w:id="449" w:name="_Toc526616514"/>
      <w:bookmarkStart w:id="450" w:name="_Toc526616658"/>
      <w:bookmarkStart w:id="451" w:name="_Toc529711553"/>
      <w:r w:rsidRPr="0007716B">
        <w:rPr>
          <w:rFonts w:ascii="宋体" w:eastAsia="宋体" w:hAnsi="宋体" w:hint="eastAsia"/>
          <w:sz w:val="44"/>
          <w:szCs w:val="44"/>
        </w:rPr>
        <w:t>第6</w:t>
      </w:r>
      <w:r w:rsidRPr="0007716B">
        <w:rPr>
          <w:rFonts w:ascii="宋体" w:eastAsia="宋体" w:hAnsi="宋体"/>
          <w:sz w:val="44"/>
          <w:szCs w:val="44"/>
        </w:rPr>
        <w:t>章  沟通管理计划</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14:paraId="6435A08F" w14:textId="77777777" w:rsidR="005E2438" w:rsidRPr="0007716B" w:rsidRDefault="005E2438" w:rsidP="005E2438">
      <w:pPr>
        <w:pStyle w:val="3"/>
        <w:rPr>
          <w:rFonts w:ascii="宋体" w:eastAsia="宋体" w:hAnsi="宋体"/>
        </w:rPr>
      </w:pPr>
      <w:bookmarkStart w:id="452" w:name="_Toc525928554"/>
      <w:bookmarkStart w:id="453" w:name="_Toc525928656"/>
      <w:bookmarkStart w:id="454" w:name="_Toc525928723"/>
      <w:bookmarkStart w:id="455" w:name="_Toc525929113"/>
      <w:bookmarkStart w:id="456" w:name="_Toc525929149"/>
      <w:bookmarkStart w:id="457" w:name="_Toc525935993"/>
      <w:bookmarkStart w:id="458" w:name="_Toc526017365"/>
      <w:bookmarkStart w:id="459" w:name="_Toc526017408"/>
      <w:bookmarkStart w:id="460" w:name="_Toc526017445"/>
      <w:bookmarkStart w:id="461" w:name="_Toc526024423"/>
      <w:bookmarkStart w:id="462" w:name="_Toc526024836"/>
      <w:bookmarkStart w:id="463" w:name="_Toc526024962"/>
      <w:bookmarkStart w:id="464" w:name="_Toc526025170"/>
      <w:bookmarkStart w:id="465" w:name="_Toc526616515"/>
      <w:bookmarkStart w:id="466" w:name="_Toc526616659"/>
      <w:bookmarkStart w:id="467" w:name="_Toc529711554"/>
      <w:r w:rsidRPr="0007716B">
        <w:rPr>
          <w:rFonts w:ascii="宋体" w:eastAsia="宋体" w:hAnsi="宋体" w:hint="eastAsia"/>
        </w:rPr>
        <w:t>6.1项目会议</w:t>
      </w:r>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p>
    <w:tbl>
      <w:tblPr>
        <w:tblW w:w="82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0"/>
        <w:gridCol w:w="1302"/>
        <w:gridCol w:w="1629"/>
        <w:gridCol w:w="978"/>
        <w:gridCol w:w="990"/>
        <w:gridCol w:w="1326"/>
        <w:gridCol w:w="1326"/>
      </w:tblGrid>
      <w:tr w:rsidR="005E2438" w14:paraId="39274B79" w14:textId="77777777" w:rsidTr="005E2438">
        <w:trPr>
          <w:trHeight w:val="239"/>
          <w:jc w:val="center"/>
        </w:trPr>
        <w:tc>
          <w:tcPr>
            <w:tcW w:w="650" w:type="dxa"/>
            <w:shd w:val="clear" w:color="auto" w:fill="auto"/>
          </w:tcPr>
          <w:p w14:paraId="785D6CCE"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1302" w:type="dxa"/>
            <w:shd w:val="clear" w:color="auto" w:fill="auto"/>
          </w:tcPr>
          <w:p w14:paraId="33241964" w14:textId="77777777" w:rsidR="005E2438" w:rsidRPr="003F182A" w:rsidRDefault="005E2438" w:rsidP="005E2438">
            <w:pPr>
              <w:rPr>
                <w:rFonts w:ascii="宋体" w:eastAsia="宋体" w:hAnsi="宋体"/>
              </w:rPr>
            </w:pPr>
            <w:r w:rsidRPr="003F182A">
              <w:rPr>
                <w:rFonts w:ascii="宋体" w:eastAsia="宋体" w:hAnsi="宋体" w:hint="eastAsia"/>
              </w:rPr>
              <w:t>会议名称</w:t>
            </w:r>
          </w:p>
        </w:tc>
        <w:tc>
          <w:tcPr>
            <w:tcW w:w="1629" w:type="dxa"/>
            <w:shd w:val="clear" w:color="auto" w:fill="auto"/>
          </w:tcPr>
          <w:p w14:paraId="0AEEE33A" w14:textId="77777777" w:rsidR="005E2438" w:rsidRPr="003F182A" w:rsidRDefault="005E2438" w:rsidP="005E2438">
            <w:pPr>
              <w:rPr>
                <w:rFonts w:ascii="宋体" w:eastAsia="宋体" w:hAnsi="宋体"/>
              </w:rPr>
            </w:pPr>
            <w:r w:rsidRPr="003F182A">
              <w:rPr>
                <w:rFonts w:ascii="宋体" w:eastAsia="宋体" w:hAnsi="宋体" w:hint="eastAsia"/>
              </w:rPr>
              <w:t>会议内容</w:t>
            </w:r>
          </w:p>
        </w:tc>
        <w:tc>
          <w:tcPr>
            <w:tcW w:w="978" w:type="dxa"/>
            <w:shd w:val="clear" w:color="auto" w:fill="auto"/>
          </w:tcPr>
          <w:p w14:paraId="098FF001" w14:textId="77777777" w:rsidR="005E2438" w:rsidRPr="003F182A" w:rsidRDefault="005E2438" w:rsidP="005E2438">
            <w:pPr>
              <w:rPr>
                <w:rFonts w:ascii="宋体" w:eastAsia="宋体" w:hAnsi="宋体"/>
              </w:rPr>
            </w:pPr>
            <w:r w:rsidRPr="003F182A">
              <w:rPr>
                <w:rFonts w:ascii="宋体" w:eastAsia="宋体" w:hAnsi="宋体" w:hint="eastAsia"/>
              </w:rPr>
              <w:t>举行频度</w:t>
            </w:r>
          </w:p>
        </w:tc>
        <w:tc>
          <w:tcPr>
            <w:tcW w:w="990" w:type="dxa"/>
            <w:shd w:val="clear" w:color="auto" w:fill="auto"/>
          </w:tcPr>
          <w:p w14:paraId="71F71839" w14:textId="77777777" w:rsidR="005E2438" w:rsidRPr="003F182A" w:rsidRDefault="005E2438" w:rsidP="005E2438">
            <w:pPr>
              <w:rPr>
                <w:rFonts w:ascii="宋体" w:eastAsia="宋体" w:hAnsi="宋体"/>
              </w:rPr>
            </w:pPr>
            <w:r w:rsidRPr="003F182A">
              <w:rPr>
                <w:rFonts w:ascii="宋体" w:eastAsia="宋体" w:hAnsi="宋体" w:hint="eastAsia"/>
              </w:rPr>
              <w:t>会议地点</w:t>
            </w:r>
          </w:p>
        </w:tc>
        <w:tc>
          <w:tcPr>
            <w:tcW w:w="1326" w:type="dxa"/>
            <w:shd w:val="clear" w:color="auto" w:fill="auto"/>
          </w:tcPr>
          <w:p w14:paraId="2F6935F3" w14:textId="77777777" w:rsidR="005E2438" w:rsidRPr="003F182A" w:rsidRDefault="005E2438" w:rsidP="005E2438">
            <w:pPr>
              <w:rPr>
                <w:rFonts w:ascii="宋体" w:eastAsia="宋体" w:hAnsi="宋体"/>
              </w:rPr>
            </w:pPr>
            <w:r w:rsidRPr="003F182A">
              <w:rPr>
                <w:rFonts w:ascii="宋体" w:eastAsia="宋体" w:hAnsi="宋体" w:hint="eastAsia"/>
              </w:rPr>
              <w:t>参与人员</w:t>
            </w:r>
          </w:p>
        </w:tc>
        <w:tc>
          <w:tcPr>
            <w:tcW w:w="1326" w:type="dxa"/>
            <w:shd w:val="clear" w:color="auto" w:fill="auto"/>
          </w:tcPr>
          <w:p w14:paraId="72476CD6" w14:textId="77777777" w:rsidR="005E2438" w:rsidRPr="003F182A" w:rsidRDefault="005E2438" w:rsidP="005E2438">
            <w:pPr>
              <w:rPr>
                <w:rFonts w:ascii="宋体" w:eastAsia="宋体" w:hAnsi="宋体"/>
              </w:rPr>
            </w:pPr>
            <w:r w:rsidRPr="003F182A">
              <w:rPr>
                <w:rFonts w:ascii="宋体" w:eastAsia="宋体" w:hAnsi="宋体" w:hint="eastAsia"/>
              </w:rPr>
              <w:t>主持人</w:t>
            </w:r>
          </w:p>
        </w:tc>
      </w:tr>
      <w:tr w:rsidR="005E2438" w14:paraId="62CEB423" w14:textId="77777777" w:rsidTr="005E2438">
        <w:trPr>
          <w:trHeight w:val="959"/>
          <w:jc w:val="center"/>
        </w:trPr>
        <w:tc>
          <w:tcPr>
            <w:tcW w:w="650" w:type="dxa"/>
            <w:shd w:val="clear" w:color="auto" w:fill="auto"/>
          </w:tcPr>
          <w:p w14:paraId="3387330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1302" w:type="dxa"/>
            <w:shd w:val="clear" w:color="auto" w:fill="auto"/>
          </w:tcPr>
          <w:p w14:paraId="64BC833B" w14:textId="77777777" w:rsidR="005E2438" w:rsidRPr="003F182A" w:rsidRDefault="005E2438" w:rsidP="005E2438">
            <w:pPr>
              <w:rPr>
                <w:rFonts w:ascii="宋体" w:eastAsia="宋体" w:hAnsi="宋体"/>
              </w:rPr>
            </w:pPr>
            <w:r w:rsidRPr="003F182A">
              <w:rPr>
                <w:rFonts w:ascii="宋体" w:eastAsia="宋体" w:hAnsi="宋体" w:hint="eastAsia"/>
              </w:rPr>
              <w:t>项目每</w:t>
            </w:r>
            <w:proofErr w:type="gramStart"/>
            <w:r w:rsidRPr="003F182A">
              <w:rPr>
                <w:rFonts w:ascii="宋体" w:eastAsia="宋体" w:hAnsi="宋体" w:hint="eastAsia"/>
              </w:rPr>
              <w:t>周任务</w:t>
            </w:r>
            <w:proofErr w:type="gramEnd"/>
            <w:r w:rsidRPr="003F182A">
              <w:rPr>
                <w:rFonts w:ascii="宋体" w:eastAsia="宋体" w:hAnsi="宋体" w:hint="eastAsia"/>
              </w:rPr>
              <w:t>下达会</w:t>
            </w:r>
          </w:p>
        </w:tc>
        <w:tc>
          <w:tcPr>
            <w:tcW w:w="1629" w:type="dxa"/>
            <w:shd w:val="clear" w:color="auto" w:fill="auto"/>
          </w:tcPr>
          <w:p w14:paraId="2F034E6B" w14:textId="77777777" w:rsidR="005E2438" w:rsidRPr="003F182A" w:rsidRDefault="005E2438" w:rsidP="005E2438">
            <w:pPr>
              <w:rPr>
                <w:rFonts w:ascii="宋体" w:eastAsia="宋体" w:hAnsi="宋体"/>
              </w:rPr>
            </w:pPr>
            <w:r w:rsidRPr="003F182A">
              <w:rPr>
                <w:rFonts w:ascii="宋体" w:eastAsia="宋体" w:hAnsi="宋体" w:hint="eastAsia"/>
              </w:rPr>
              <w:t>项目例会，分析总结项目当前情况，下达本周的项目组成员的任务。</w:t>
            </w:r>
          </w:p>
        </w:tc>
        <w:tc>
          <w:tcPr>
            <w:tcW w:w="978" w:type="dxa"/>
            <w:shd w:val="clear" w:color="auto" w:fill="auto"/>
          </w:tcPr>
          <w:p w14:paraId="2CE42C80" w14:textId="77777777" w:rsidR="005E2438" w:rsidRPr="003F182A" w:rsidRDefault="005E2438" w:rsidP="005E2438">
            <w:pPr>
              <w:rPr>
                <w:rFonts w:ascii="宋体" w:eastAsia="宋体" w:hAnsi="宋体"/>
              </w:rPr>
            </w:pPr>
            <w:r w:rsidRPr="003F182A">
              <w:rPr>
                <w:rFonts w:ascii="宋体" w:eastAsia="宋体" w:hAnsi="宋体" w:hint="eastAsia"/>
              </w:rPr>
              <w:t>每星期周四</w:t>
            </w:r>
          </w:p>
        </w:tc>
        <w:tc>
          <w:tcPr>
            <w:tcW w:w="990" w:type="dxa"/>
            <w:shd w:val="clear" w:color="auto" w:fill="auto"/>
          </w:tcPr>
          <w:p w14:paraId="488BE4DE" w14:textId="77777777" w:rsidR="005E2438" w:rsidRPr="003F182A" w:rsidRDefault="005E2438" w:rsidP="005E2438">
            <w:pPr>
              <w:rPr>
                <w:rFonts w:ascii="宋体" w:eastAsia="宋体" w:hAnsi="宋体"/>
              </w:rPr>
            </w:pPr>
            <w:r w:rsidRPr="003F182A">
              <w:rPr>
                <w:rFonts w:ascii="宋体" w:eastAsia="宋体" w:hAnsi="宋体" w:hint="eastAsia"/>
              </w:rPr>
              <w:t>弘毅b1-610</w:t>
            </w:r>
          </w:p>
        </w:tc>
        <w:tc>
          <w:tcPr>
            <w:tcW w:w="1326" w:type="dxa"/>
            <w:shd w:val="clear" w:color="auto" w:fill="auto"/>
          </w:tcPr>
          <w:p w14:paraId="39D80598"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2F5B761B"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61067990" w14:textId="77777777" w:rsidTr="005E2438">
        <w:trPr>
          <w:trHeight w:val="1428"/>
          <w:jc w:val="center"/>
        </w:trPr>
        <w:tc>
          <w:tcPr>
            <w:tcW w:w="650" w:type="dxa"/>
            <w:shd w:val="clear" w:color="auto" w:fill="auto"/>
          </w:tcPr>
          <w:p w14:paraId="2EE183C0"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1302" w:type="dxa"/>
            <w:shd w:val="clear" w:color="auto" w:fill="auto"/>
          </w:tcPr>
          <w:p w14:paraId="1C8818D8" w14:textId="77C48E7F" w:rsidR="005E2438" w:rsidRPr="003F182A" w:rsidRDefault="000A45B2" w:rsidP="005E2438">
            <w:pPr>
              <w:rPr>
                <w:rFonts w:ascii="宋体" w:eastAsia="宋体" w:hAnsi="宋体" w:hint="eastAsia"/>
              </w:rPr>
            </w:pPr>
            <w:r>
              <w:rPr>
                <w:rFonts w:ascii="宋体" w:eastAsia="宋体" w:hAnsi="宋体" w:hint="eastAsia"/>
              </w:rPr>
              <w:t>周六学习</w:t>
            </w:r>
          </w:p>
        </w:tc>
        <w:tc>
          <w:tcPr>
            <w:tcW w:w="1629" w:type="dxa"/>
            <w:shd w:val="clear" w:color="auto" w:fill="auto"/>
          </w:tcPr>
          <w:p w14:paraId="2C2DE3DF" w14:textId="42B75B98" w:rsidR="005E2438" w:rsidRPr="003F182A" w:rsidRDefault="000A45B2" w:rsidP="005E2438">
            <w:pPr>
              <w:rPr>
                <w:rFonts w:ascii="宋体" w:eastAsia="宋体" w:hAnsi="宋体" w:hint="eastAsia"/>
              </w:rPr>
            </w:pPr>
            <w:r>
              <w:rPr>
                <w:rFonts w:ascii="宋体" w:eastAsia="宋体" w:hAnsi="宋体" w:hint="eastAsia"/>
              </w:rPr>
              <w:t>按照周四下达的任务，小组成员到图书馆一起工作学习讨论，对完成的作业及时的评价。</w:t>
            </w:r>
            <w:bookmarkStart w:id="468" w:name="_GoBack"/>
            <w:bookmarkEnd w:id="468"/>
          </w:p>
        </w:tc>
        <w:tc>
          <w:tcPr>
            <w:tcW w:w="978" w:type="dxa"/>
            <w:shd w:val="clear" w:color="auto" w:fill="auto"/>
          </w:tcPr>
          <w:p w14:paraId="778BADD6" w14:textId="77777777" w:rsidR="005E2438" w:rsidRPr="003F182A" w:rsidRDefault="005E2438" w:rsidP="005E2438">
            <w:pPr>
              <w:rPr>
                <w:rFonts w:ascii="宋体" w:eastAsia="宋体" w:hAnsi="宋体"/>
              </w:rPr>
            </w:pPr>
            <w:r w:rsidRPr="003F182A">
              <w:rPr>
                <w:rFonts w:ascii="宋体" w:eastAsia="宋体" w:hAnsi="宋体" w:hint="eastAsia"/>
              </w:rPr>
              <w:t>每星期周六</w:t>
            </w:r>
          </w:p>
        </w:tc>
        <w:tc>
          <w:tcPr>
            <w:tcW w:w="990" w:type="dxa"/>
            <w:shd w:val="clear" w:color="auto" w:fill="auto"/>
          </w:tcPr>
          <w:p w14:paraId="4498E40D" w14:textId="77777777" w:rsidR="005E2438" w:rsidRPr="003F182A" w:rsidRDefault="005E2438" w:rsidP="005E2438">
            <w:pPr>
              <w:rPr>
                <w:rFonts w:ascii="宋体" w:eastAsia="宋体" w:hAnsi="宋体"/>
              </w:rPr>
            </w:pPr>
            <w:r w:rsidRPr="003F182A">
              <w:rPr>
                <w:rFonts w:ascii="宋体" w:eastAsia="宋体" w:hAnsi="宋体" w:hint="eastAsia"/>
              </w:rPr>
              <w:t>图书馆五楼</w:t>
            </w:r>
          </w:p>
        </w:tc>
        <w:tc>
          <w:tcPr>
            <w:tcW w:w="1326" w:type="dxa"/>
            <w:shd w:val="clear" w:color="auto" w:fill="auto"/>
          </w:tcPr>
          <w:p w14:paraId="3871A38F" w14:textId="77777777" w:rsidR="005E2438" w:rsidRPr="003F182A" w:rsidRDefault="005E2438" w:rsidP="005E2438">
            <w:pPr>
              <w:rPr>
                <w:rFonts w:ascii="宋体" w:eastAsia="宋体" w:hAnsi="宋体"/>
              </w:rPr>
            </w:pPr>
            <w:r w:rsidRPr="003F182A">
              <w:rPr>
                <w:rFonts w:ascii="宋体" w:eastAsia="宋体" w:hAnsi="宋体" w:hint="eastAsia"/>
              </w:rPr>
              <w:t>项目组所有成员</w:t>
            </w:r>
          </w:p>
        </w:tc>
        <w:tc>
          <w:tcPr>
            <w:tcW w:w="1326" w:type="dxa"/>
            <w:shd w:val="clear" w:color="auto" w:fill="auto"/>
          </w:tcPr>
          <w:p w14:paraId="7A9C80CF"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7751B456" w14:textId="77777777" w:rsidTr="005E2438">
        <w:trPr>
          <w:trHeight w:val="1198"/>
          <w:jc w:val="center"/>
        </w:trPr>
        <w:tc>
          <w:tcPr>
            <w:tcW w:w="650" w:type="dxa"/>
            <w:shd w:val="clear" w:color="auto" w:fill="auto"/>
          </w:tcPr>
          <w:p w14:paraId="50726699"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1302" w:type="dxa"/>
            <w:shd w:val="clear" w:color="auto" w:fill="auto"/>
          </w:tcPr>
          <w:p w14:paraId="4FD6DAE4" w14:textId="77777777" w:rsidR="005E2438" w:rsidRPr="003F182A" w:rsidRDefault="005E2438" w:rsidP="005E2438">
            <w:pPr>
              <w:rPr>
                <w:rFonts w:ascii="宋体" w:eastAsia="宋体" w:hAnsi="宋体"/>
              </w:rPr>
            </w:pPr>
            <w:r w:rsidRPr="003F182A">
              <w:rPr>
                <w:rFonts w:ascii="宋体" w:eastAsia="宋体" w:hAnsi="宋体" w:hint="eastAsia"/>
              </w:rPr>
              <w:t>专题例会</w:t>
            </w:r>
          </w:p>
        </w:tc>
        <w:tc>
          <w:tcPr>
            <w:tcW w:w="1629" w:type="dxa"/>
            <w:shd w:val="clear" w:color="auto" w:fill="auto"/>
          </w:tcPr>
          <w:p w14:paraId="00983878" w14:textId="77777777" w:rsidR="005E2438" w:rsidRPr="003F182A" w:rsidRDefault="005E2438" w:rsidP="005E2438">
            <w:pPr>
              <w:rPr>
                <w:rFonts w:ascii="宋体" w:eastAsia="宋体" w:hAnsi="宋体"/>
              </w:rPr>
            </w:pPr>
            <w:r w:rsidRPr="003F182A">
              <w:rPr>
                <w:rFonts w:ascii="宋体" w:eastAsia="宋体" w:hAnsi="宋体" w:hint="eastAsia"/>
              </w:rPr>
              <w:t>针对出现的特殊的，重大事件进行专题讨论，如：成员未能按时完成作业，项目有变更等情况。</w:t>
            </w:r>
          </w:p>
        </w:tc>
        <w:tc>
          <w:tcPr>
            <w:tcW w:w="978" w:type="dxa"/>
            <w:shd w:val="clear" w:color="auto" w:fill="auto"/>
          </w:tcPr>
          <w:p w14:paraId="6ABB0CB0" w14:textId="77777777" w:rsidR="005E2438" w:rsidRPr="003F182A" w:rsidRDefault="005E2438" w:rsidP="005E2438">
            <w:pPr>
              <w:rPr>
                <w:rFonts w:ascii="宋体" w:eastAsia="宋体" w:hAnsi="宋体"/>
              </w:rPr>
            </w:pPr>
            <w:r w:rsidRPr="003F182A">
              <w:rPr>
                <w:rFonts w:ascii="宋体" w:eastAsia="宋体" w:hAnsi="宋体" w:hint="eastAsia"/>
              </w:rPr>
              <w:t>不定期</w:t>
            </w:r>
          </w:p>
        </w:tc>
        <w:tc>
          <w:tcPr>
            <w:tcW w:w="990" w:type="dxa"/>
            <w:shd w:val="clear" w:color="auto" w:fill="auto"/>
          </w:tcPr>
          <w:p w14:paraId="24E2A584"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25F47546" w14:textId="77777777" w:rsidR="005E2438" w:rsidRPr="003F182A" w:rsidRDefault="005E2438" w:rsidP="005E2438">
            <w:pPr>
              <w:rPr>
                <w:rFonts w:ascii="宋体" w:eastAsia="宋体" w:hAnsi="宋体"/>
              </w:rPr>
            </w:pPr>
            <w:r w:rsidRPr="003F182A">
              <w:rPr>
                <w:rFonts w:ascii="宋体" w:eastAsia="宋体" w:hAnsi="宋体" w:hint="eastAsia"/>
              </w:rPr>
              <w:t>项目</w:t>
            </w:r>
            <w:proofErr w:type="gramStart"/>
            <w:r w:rsidRPr="003F182A">
              <w:rPr>
                <w:rFonts w:ascii="宋体" w:eastAsia="宋体" w:hAnsi="宋体" w:hint="eastAsia"/>
              </w:rPr>
              <w:t>组相关</w:t>
            </w:r>
            <w:proofErr w:type="gramEnd"/>
            <w:r w:rsidRPr="003F182A">
              <w:rPr>
                <w:rFonts w:ascii="宋体" w:eastAsia="宋体" w:hAnsi="宋体" w:hint="eastAsia"/>
              </w:rPr>
              <w:t>成员</w:t>
            </w:r>
          </w:p>
        </w:tc>
        <w:tc>
          <w:tcPr>
            <w:tcW w:w="1326" w:type="dxa"/>
            <w:shd w:val="clear" w:color="auto" w:fill="auto"/>
          </w:tcPr>
          <w:p w14:paraId="2E43BA60" w14:textId="77777777" w:rsidR="005E2438" w:rsidRPr="003F182A" w:rsidRDefault="005E2438" w:rsidP="005E2438">
            <w:pPr>
              <w:rPr>
                <w:rFonts w:ascii="宋体" w:eastAsia="宋体" w:hAnsi="宋体"/>
              </w:rPr>
            </w:pPr>
            <w:r w:rsidRPr="003F182A">
              <w:rPr>
                <w:rFonts w:ascii="宋体" w:eastAsia="宋体" w:hAnsi="宋体" w:hint="eastAsia"/>
              </w:rPr>
              <w:t>项目经理</w:t>
            </w:r>
          </w:p>
        </w:tc>
      </w:tr>
      <w:tr w:rsidR="005E2438" w14:paraId="15333D7E" w14:textId="77777777" w:rsidTr="005E2438">
        <w:trPr>
          <w:trHeight w:val="479"/>
          <w:jc w:val="center"/>
        </w:trPr>
        <w:tc>
          <w:tcPr>
            <w:tcW w:w="650" w:type="dxa"/>
            <w:shd w:val="clear" w:color="auto" w:fill="auto"/>
          </w:tcPr>
          <w:p w14:paraId="148041AE"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1302" w:type="dxa"/>
            <w:shd w:val="clear" w:color="auto" w:fill="auto"/>
          </w:tcPr>
          <w:p w14:paraId="17645C32" w14:textId="77777777" w:rsidR="005E2438" w:rsidRPr="003F182A" w:rsidRDefault="005E2438" w:rsidP="005E2438">
            <w:pPr>
              <w:rPr>
                <w:rFonts w:ascii="宋体" w:eastAsia="宋体" w:hAnsi="宋体"/>
              </w:rPr>
            </w:pPr>
            <w:r w:rsidRPr="003F182A">
              <w:rPr>
                <w:rFonts w:ascii="宋体" w:eastAsia="宋体" w:hAnsi="宋体" w:hint="eastAsia"/>
              </w:rPr>
              <w:t>评审会议</w:t>
            </w:r>
          </w:p>
        </w:tc>
        <w:tc>
          <w:tcPr>
            <w:tcW w:w="1629" w:type="dxa"/>
            <w:shd w:val="clear" w:color="auto" w:fill="auto"/>
          </w:tcPr>
          <w:p w14:paraId="0031B58C" w14:textId="77777777" w:rsidR="005E2438" w:rsidRPr="003F182A" w:rsidRDefault="005E2438" w:rsidP="005E2438">
            <w:pPr>
              <w:rPr>
                <w:rFonts w:ascii="宋体" w:eastAsia="宋体" w:hAnsi="宋体"/>
              </w:rPr>
            </w:pPr>
            <w:r w:rsidRPr="003F182A">
              <w:rPr>
                <w:rFonts w:ascii="宋体" w:eastAsia="宋体" w:hAnsi="宋体" w:hint="eastAsia"/>
              </w:rPr>
              <w:t>按照里程碑开展评审</w:t>
            </w:r>
          </w:p>
        </w:tc>
        <w:tc>
          <w:tcPr>
            <w:tcW w:w="978" w:type="dxa"/>
            <w:shd w:val="clear" w:color="auto" w:fill="auto"/>
          </w:tcPr>
          <w:p w14:paraId="0E0E6500" w14:textId="77777777" w:rsidR="005E2438" w:rsidRPr="003F182A" w:rsidRDefault="005E2438" w:rsidP="005E2438">
            <w:pPr>
              <w:rPr>
                <w:rFonts w:ascii="宋体" w:eastAsia="宋体" w:hAnsi="宋体"/>
              </w:rPr>
            </w:pPr>
            <w:r w:rsidRPr="003F182A">
              <w:rPr>
                <w:rFonts w:ascii="宋体" w:eastAsia="宋体" w:hAnsi="宋体" w:hint="eastAsia"/>
              </w:rPr>
              <w:t>里程碑</w:t>
            </w:r>
          </w:p>
        </w:tc>
        <w:tc>
          <w:tcPr>
            <w:tcW w:w="990" w:type="dxa"/>
            <w:shd w:val="clear" w:color="auto" w:fill="auto"/>
          </w:tcPr>
          <w:p w14:paraId="594559C3" w14:textId="77777777" w:rsidR="005E2438" w:rsidRPr="003F182A" w:rsidRDefault="005E2438" w:rsidP="005E2438">
            <w:pPr>
              <w:rPr>
                <w:rFonts w:ascii="宋体" w:eastAsia="宋体" w:hAnsi="宋体"/>
              </w:rPr>
            </w:pPr>
            <w:r w:rsidRPr="003F182A">
              <w:rPr>
                <w:rFonts w:ascii="宋体" w:eastAsia="宋体" w:hAnsi="宋体" w:hint="eastAsia"/>
              </w:rPr>
              <w:t>不定</w:t>
            </w:r>
          </w:p>
        </w:tc>
        <w:tc>
          <w:tcPr>
            <w:tcW w:w="1326" w:type="dxa"/>
            <w:shd w:val="clear" w:color="auto" w:fill="auto"/>
          </w:tcPr>
          <w:p w14:paraId="54916EDA" w14:textId="77777777" w:rsidR="005E2438" w:rsidRPr="003F182A" w:rsidRDefault="005E2438" w:rsidP="005E2438">
            <w:pPr>
              <w:rPr>
                <w:rFonts w:ascii="宋体" w:eastAsia="宋体" w:hAnsi="宋体"/>
              </w:rPr>
            </w:pPr>
            <w:r w:rsidRPr="003F182A">
              <w:rPr>
                <w:rFonts w:ascii="宋体" w:eastAsia="宋体" w:hAnsi="宋体" w:hint="eastAsia"/>
              </w:rPr>
              <w:t>项目组成员</w:t>
            </w:r>
          </w:p>
        </w:tc>
        <w:tc>
          <w:tcPr>
            <w:tcW w:w="1326" w:type="dxa"/>
            <w:shd w:val="clear" w:color="auto" w:fill="auto"/>
          </w:tcPr>
          <w:p w14:paraId="6A568B84" w14:textId="77777777" w:rsidR="005E2438" w:rsidRPr="003F182A" w:rsidRDefault="005E2438" w:rsidP="005E2438">
            <w:pPr>
              <w:rPr>
                <w:rFonts w:ascii="宋体" w:eastAsia="宋体" w:hAnsi="宋体"/>
              </w:rPr>
            </w:pPr>
            <w:r w:rsidRPr="003F182A">
              <w:rPr>
                <w:rFonts w:ascii="宋体" w:eastAsia="宋体" w:hAnsi="宋体" w:hint="eastAsia"/>
              </w:rPr>
              <w:t>杨</w:t>
            </w:r>
            <w:proofErr w:type="gramStart"/>
            <w:r w:rsidRPr="003F182A">
              <w:rPr>
                <w:rFonts w:ascii="宋体" w:eastAsia="宋体" w:hAnsi="宋体" w:hint="eastAsia"/>
              </w:rPr>
              <w:t>枨</w:t>
            </w:r>
            <w:proofErr w:type="gramEnd"/>
            <w:r w:rsidRPr="003F182A">
              <w:rPr>
                <w:rFonts w:ascii="宋体" w:eastAsia="宋体" w:hAnsi="宋体" w:hint="eastAsia"/>
              </w:rPr>
              <w:t>老师，侯宏伦老师</w:t>
            </w:r>
          </w:p>
        </w:tc>
      </w:tr>
    </w:tbl>
    <w:p w14:paraId="69CACBE2" w14:textId="77777777" w:rsidR="005E2438" w:rsidRPr="003F182A" w:rsidRDefault="005E2438" w:rsidP="005E2438">
      <w:pPr>
        <w:pStyle w:val="3"/>
        <w:rPr>
          <w:rFonts w:ascii="宋体" w:eastAsia="宋体" w:hAnsi="宋体"/>
        </w:rPr>
      </w:pPr>
      <w:bookmarkStart w:id="469" w:name="_Toc525928555"/>
      <w:bookmarkStart w:id="470" w:name="_Toc525928657"/>
      <w:bookmarkStart w:id="471" w:name="_Toc525928724"/>
      <w:bookmarkStart w:id="472" w:name="_Toc525929114"/>
      <w:bookmarkStart w:id="473" w:name="_Toc525929150"/>
      <w:bookmarkStart w:id="474" w:name="_Toc525935994"/>
      <w:bookmarkStart w:id="475" w:name="_Toc526017366"/>
      <w:bookmarkStart w:id="476" w:name="_Toc526017409"/>
      <w:bookmarkStart w:id="477" w:name="_Toc526017446"/>
      <w:bookmarkStart w:id="478" w:name="_Toc526024424"/>
      <w:bookmarkStart w:id="479" w:name="_Toc526024837"/>
      <w:bookmarkStart w:id="480" w:name="_Toc526024963"/>
      <w:bookmarkStart w:id="481" w:name="_Toc526025171"/>
      <w:bookmarkStart w:id="482" w:name="_Toc526616516"/>
      <w:bookmarkStart w:id="483" w:name="_Toc526616660"/>
      <w:bookmarkStart w:id="484" w:name="_Toc529711555"/>
      <w:r w:rsidRPr="003F182A">
        <w:rPr>
          <w:rFonts w:ascii="宋体" w:eastAsia="宋体" w:hAnsi="宋体" w:hint="eastAsia"/>
        </w:rPr>
        <w:t>6.2会议制度</w:t>
      </w:r>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961"/>
        <w:gridCol w:w="1922"/>
      </w:tblGrid>
      <w:tr w:rsidR="005E2438" w:rsidRPr="003F182A" w14:paraId="2FBE7E1B" w14:textId="77777777" w:rsidTr="005E2438">
        <w:tc>
          <w:tcPr>
            <w:tcW w:w="1413" w:type="dxa"/>
            <w:shd w:val="clear" w:color="auto" w:fill="auto"/>
          </w:tcPr>
          <w:p w14:paraId="23FC97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4961" w:type="dxa"/>
            <w:shd w:val="clear" w:color="auto" w:fill="auto"/>
          </w:tcPr>
          <w:p w14:paraId="2C4875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制定内容</w:t>
            </w:r>
          </w:p>
        </w:tc>
        <w:tc>
          <w:tcPr>
            <w:tcW w:w="1922" w:type="dxa"/>
            <w:shd w:val="clear" w:color="auto" w:fill="auto"/>
          </w:tcPr>
          <w:p w14:paraId="72C5F7C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40AA1A15" w14:textId="77777777" w:rsidTr="005E2438">
        <w:tc>
          <w:tcPr>
            <w:tcW w:w="1413" w:type="dxa"/>
            <w:shd w:val="clear" w:color="auto" w:fill="auto"/>
          </w:tcPr>
          <w:p w14:paraId="39F8A7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4961" w:type="dxa"/>
            <w:shd w:val="clear" w:color="auto" w:fill="auto"/>
          </w:tcPr>
          <w:p w14:paraId="133718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项目组成员无法参加例会时，需要提前和项目经理请假</w:t>
            </w:r>
          </w:p>
        </w:tc>
        <w:tc>
          <w:tcPr>
            <w:tcW w:w="1922" w:type="dxa"/>
            <w:shd w:val="clear" w:color="auto" w:fill="auto"/>
          </w:tcPr>
          <w:p w14:paraId="43B2E28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获得PM准许后才可</w:t>
            </w:r>
          </w:p>
        </w:tc>
      </w:tr>
      <w:tr w:rsidR="005E2438" w:rsidRPr="003F182A" w14:paraId="3FC14E7C" w14:textId="77777777" w:rsidTr="005E2438">
        <w:tc>
          <w:tcPr>
            <w:tcW w:w="1413" w:type="dxa"/>
            <w:shd w:val="clear" w:color="auto" w:fill="auto"/>
          </w:tcPr>
          <w:p w14:paraId="58B76FD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2</w:t>
            </w:r>
          </w:p>
        </w:tc>
        <w:tc>
          <w:tcPr>
            <w:tcW w:w="4961" w:type="dxa"/>
            <w:shd w:val="clear" w:color="auto" w:fill="auto"/>
          </w:tcPr>
          <w:p w14:paraId="10499D1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项目组成员必须要按时参加会议，不得迟到</w:t>
            </w:r>
          </w:p>
        </w:tc>
        <w:tc>
          <w:tcPr>
            <w:tcW w:w="1922" w:type="dxa"/>
            <w:shd w:val="clear" w:color="auto" w:fill="auto"/>
          </w:tcPr>
          <w:p w14:paraId="731D227F" w14:textId="77777777" w:rsidR="005E2438" w:rsidRPr="003F182A" w:rsidRDefault="005E2438" w:rsidP="005E2438">
            <w:pPr>
              <w:rPr>
                <w:rFonts w:ascii="宋体" w:eastAsia="宋体" w:hAnsi="宋体"/>
                <w:szCs w:val="21"/>
              </w:rPr>
            </w:pPr>
          </w:p>
        </w:tc>
      </w:tr>
      <w:tr w:rsidR="005E2438" w:rsidRPr="003F182A" w14:paraId="44460817" w14:textId="77777777" w:rsidTr="005E2438">
        <w:tc>
          <w:tcPr>
            <w:tcW w:w="1413" w:type="dxa"/>
            <w:shd w:val="clear" w:color="auto" w:fill="auto"/>
          </w:tcPr>
          <w:p w14:paraId="75ECB7B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c>
          <w:tcPr>
            <w:tcW w:w="4961" w:type="dxa"/>
            <w:shd w:val="clear" w:color="auto" w:fill="auto"/>
          </w:tcPr>
          <w:p w14:paraId="155020E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项目经理每次例会前做好会前筹备</w:t>
            </w:r>
          </w:p>
        </w:tc>
        <w:tc>
          <w:tcPr>
            <w:tcW w:w="1922" w:type="dxa"/>
            <w:shd w:val="clear" w:color="auto" w:fill="auto"/>
          </w:tcPr>
          <w:p w14:paraId="3E0AED7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会议目的，会议参加者，会议议程，会议场所，会议材料</w:t>
            </w:r>
          </w:p>
        </w:tc>
      </w:tr>
      <w:tr w:rsidR="005E2438" w:rsidRPr="003F182A" w14:paraId="59A4045F" w14:textId="77777777" w:rsidTr="005E2438">
        <w:tc>
          <w:tcPr>
            <w:tcW w:w="1413" w:type="dxa"/>
            <w:shd w:val="clear" w:color="auto" w:fill="auto"/>
          </w:tcPr>
          <w:p w14:paraId="4DB123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w:t>
            </w:r>
          </w:p>
        </w:tc>
        <w:tc>
          <w:tcPr>
            <w:tcW w:w="4961" w:type="dxa"/>
            <w:shd w:val="clear" w:color="auto" w:fill="auto"/>
          </w:tcPr>
          <w:p w14:paraId="1FB9900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项目经理例会期间管理</w:t>
            </w:r>
          </w:p>
        </w:tc>
        <w:tc>
          <w:tcPr>
            <w:tcW w:w="1922" w:type="dxa"/>
            <w:shd w:val="clear" w:color="auto" w:fill="auto"/>
          </w:tcPr>
          <w:p w14:paraId="2CD745F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时间控制，主题控制，秩序控制，总结成果</w:t>
            </w:r>
          </w:p>
        </w:tc>
      </w:tr>
      <w:tr w:rsidR="005E2438" w:rsidRPr="003F182A" w14:paraId="183BA259" w14:textId="77777777" w:rsidTr="005E2438">
        <w:tc>
          <w:tcPr>
            <w:tcW w:w="1413" w:type="dxa"/>
            <w:shd w:val="clear" w:color="auto" w:fill="auto"/>
          </w:tcPr>
          <w:p w14:paraId="0448A3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c>
          <w:tcPr>
            <w:tcW w:w="4961" w:type="dxa"/>
            <w:shd w:val="clear" w:color="auto" w:fill="auto"/>
          </w:tcPr>
          <w:p w14:paraId="71A505B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项目组指定成员会后收尾</w:t>
            </w:r>
          </w:p>
        </w:tc>
        <w:tc>
          <w:tcPr>
            <w:tcW w:w="1922" w:type="dxa"/>
            <w:shd w:val="clear" w:color="auto" w:fill="auto"/>
          </w:tcPr>
          <w:p w14:paraId="62D81F7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会议纪要，会议传达，文件存档，会议录音</w:t>
            </w:r>
          </w:p>
        </w:tc>
      </w:tr>
    </w:tbl>
    <w:p w14:paraId="42CFF7D0" w14:textId="77777777" w:rsidR="005E2438" w:rsidRPr="003F182A" w:rsidRDefault="005E2438" w:rsidP="005E2438">
      <w:pPr>
        <w:pStyle w:val="3"/>
        <w:rPr>
          <w:rFonts w:ascii="宋体" w:eastAsia="宋体" w:hAnsi="宋体"/>
        </w:rPr>
      </w:pPr>
      <w:bookmarkStart w:id="485" w:name="_Toc525928556"/>
      <w:bookmarkStart w:id="486" w:name="_Toc525928658"/>
      <w:bookmarkStart w:id="487" w:name="_Toc525928725"/>
      <w:bookmarkStart w:id="488" w:name="_Toc525929115"/>
      <w:bookmarkStart w:id="489" w:name="_Toc525929151"/>
      <w:bookmarkStart w:id="490" w:name="_Toc525935995"/>
      <w:bookmarkStart w:id="491" w:name="_Toc526017367"/>
      <w:bookmarkStart w:id="492" w:name="_Toc526017410"/>
      <w:bookmarkStart w:id="493" w:name="_Toc526017447"/>
      <w:bookmarkStart w:id="494" w:name="_Toc526024425"/>
      <w:bookmarkStart w:id="495" w:name="_Toc526024838"/>
      <w:bookmarkStart w:id="496" w:name="_Toc526024964"/>
      <w:bookmarkStart w:id="497" w:name="_Toc526025172"/>
      <w:bookmarkStart w:id="498" w:name="_Toc526616517"/>
      <w:bookmarkStart w:id="499" w:name="_Toc526616661"/>
      <w:bookmarkStart w:id="500" w:name="_Toc529711556"/>
      <w:r w:rsidRPr="003F182A">
        <w:rPr>
          <w:rFonts w:ascii="宋体" w:eastAsia="宋体" w:hAnsi="宋体" w:hint="eastAsia"/>
        </w:rPr>
        <w:t>6.3开发者内部沟通计划</w:t>
      </w:r>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p>
    <w:p w14:paraId="3F62CB57" w14:textId="77777777" w:rsidR="005E2438" w:rsidRPr="003F182A" w:rsidRDefault="005E2438" w:rsidP="005E2438">
      <w:pPr>
        <w:rPr>
          <w:rFonts w:ascii="宋体" w:eastAsia="宋体" w:hAnsi="宋体"/>
        </w:rPr>
      </w:pPr>
      <w:r w:rsidRPr="003F182A">
        <w:rPr>
          <w:rFonts w:ascii="宋体" w:eastAsia="宋体" w:hAnsi="宋体" w:hint="eastAsia"/>
        </w:rPr>
        <w:t>项目组每周举行两次面对面例会。同时项目组成员可以通过</w:t>
      </w:r>
      <w:r w:rsidRPr="003F182A">
        <w:rPr>
          <w:rFonts w:ascii="宋体" w:eastAsia="宋体" w:hAnsi="宋体" w:hint="eastAsia"/>
          <w:b/>
          <w:u w:val="single"/>
        </w:rPr>
        <w:t>QQ</w:t>
      </w:r>
      <w:r w:rsidRPr="003F182A">
        <w:rPr>
          <w:rFonts w:ascii="宋体" w:eastAsia="宋体" w:hAnsi="宋体" w:hint="eastAsia"/>
        </w:rPr>
        <w:t>，微信，邮箱，电话保持联系。使用git对项目进行版本控制。开发者内部主要以会议的形式来进行沟通。</w:t>
      </w:r>
    </w:p>
    <w:tbl>
      <w:tblPr>
        <w:tblStyle w:val="a7"/>
        <w:tblW w:w="0" w:type="auto"/>
        <w:tblLook w:val="04A0" w:firstRow="1" w:lastRow="0" w:firstColumn="1" w:lastColumn="0" w:noHBand="0" w:noVBand="1"/>
      </w:tblPr>
      <w:tblGrid>
        <w:gridCol w:w="2765"/>
        <w:gridCol w:w="2765"/>
        <w:gridCol w:w="2766"/>
      </w:tblGrid>
      <w:tr w:rsidR="005E2438" w:rsidRPr="003F182A" w14:paraId="4B77A7CF" w14:textId="77777777" w:rsidTr="005E2438">
        <w:tc>
          <w:tcPr>
            <w:tcW w:w="2765" w:type="dxa"/>
          </w:tcPr>
          <w:p w14:paraId="4C1FAE35" w14:textId="77777777" w:rsidR="005E2438" w:rsidRPr="003F182A" w:rsidRDefault="005E2438" w:rsidP="005E2438">
            <w:pPr>
              <w:rPr>
                <w:rFonts w:ascii="宋体" w:eastAsia="宋体" w:hAnsi="宋体"/>
              </w:rPr>
            </w:pPr>
            <w:r w:rsidRPr="003F182A">
              <w:rPr>
                <w:rFonts w:ascii="宋体" w:eastAsia="宋体" w:hAnsi="宋体" w:hint="eastAsia"/>
              </w:rPr>
              <w:t>序号</w:t>
            </w:r>
          </w:p>
        </w:tc>
        <w:tc>
          <w:tcPr>
            <w:tcW w:w="2765" w:type="dxa"/>
          </w:tcPr>
          <w:p w14:paraId="766B0CC7" w14:textId="77777777" w:rsidR="005E2438" w:rsidRPr="003F182A" w:rsidRDefault="005E2438" w:rsidP="005E2438">
            <w:pPr>
              <w:rPr>
                <w:rFonts w:ascii="宋体" w:eastAsia="宋体" w:hAnsi="宋体"/>
              </w:rPr>
            </w:pPr>
            <w:r w:rsidRPr="003F182A">
              <w:rPr>
                <w:rFonts w:ascii="宋体" w:eastAsia="宋体" w:hAnsi="宋体" w:hint="eastAsia"/>
              </w:rPr>
              <w:t>工具</w:t>
            </w:r>
          </w:p>
        </w:tc>
        <w:tc>
          <w:tcPr>
            <w:tcW w:w="2766" w:type="dxa"/>
          </w:tcPr>
          <w:p w14:paraId="03D63338" w14:textId="77777777" w:rsidR="005E2438" w:rsidRPr="003F182A" w:rsidRDefault="005E2438" w:rsidP="005E2438">
            <w:pPr>
              <w:rPr>
                <w:rFonts w:ascii="宋体" w:eastAsia="宋体" w:hAnsi="宋体"/>
              </w:rPr>
            </w:pPr>
            <w:r w:rsidRPr="003F182A">
              <w:rPr>
                <w:rFonts w:ascii="宋体" w:eastAsia="宋体" w:hAnsi="宋体" w:hint="eastAsia"/>
              </w:rPr>
              <w:t>目的</w:t>
            </w:r>
          </w:p>
        </w:tc>
      </w:tr>
      <w:tr w:rsidR="005E2438" w:rsidRPr="003F182A" w14:paraId="6C886A6C" w14:textId="77777777" w:rsidTr="005E2438">
        <w:tc>
          <w:tcPr>
            <w:tcW w:w="2765" w:type="dxa"/>
          </w:tcPr>
          <w:p w14:paraId="486DA071" w14:textId="77777777" w:rsidR="005E2438" w:rsidRPr="003F182A" w:rsidRDefault="005E2438" w:rsidP="005E2438">
            <w:pPr>
              <w:rPr>
                <w:rFonts w:ascii="宋体" w:eastAsia="宋体" w:hAnsi="宋体"/>
              </w:rPr>
            </w:pPr>
            <w:r w:rsidRPr="003F182A">
              <w:rPr>
                <w:rFonts w:ascii="宋体" w:eastAsia="宋体" w:hAnsi="宋体" w:hint="eastAsia"/>
              </w:rPr>
              <w:t>1</w:t>
            </w:r>
          </w:p>
        </w:tc>
        <w:tc>
          <w:tcPr>
            <w:tcW w:w="2765" w:type="dxa"/>
          </w:tcPr>
          <w:p w14:paraId="30B0ECA3" w14:textId="77777777" w:rsidR="005E2438" w:rsidRPr="003F182A" w:rsidRDefault="005E2438" w:rsidP="005E2438">
            <w:pPr>
              <w:rPr>
                <w:rFonts w:ascii="宋体" w:eastAsia="宋体" w:hAnsi="宋体"/>
              </w:rPr>
            </w:pPr>
            <w:r w:rsidRPr="003F182A">
              <w:rPr>
                <w:rFonts w:ascii="宋体" w:eastAsia="宋体" w:hAnsi="宋体" w:hint="eastAsia"/>
              </w:rPr>
              <w:t>QQ</w:t>
            </w:r>
          </w:p>
        </w:tc>
        <w:tc>
          <w:tcPr>
            <w:tcW w:w="2766" w:type="dxa"/>
          </w:tcPr>
          <w:p w14:paraId="0E72FE09"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3F616204" w14:textId="77777777" w:rsidTr="005E2438">
        <w:tc>
          <w:tcPr>
            <w:tcW w:w="2765" w:type="dxa"/>
          </w:tcPr>
          <w:p w14:paraId="48679231" w14:textId="77777777" w:rsidR="005E2438" w:rsidRPr="003F182A" w:rsidRDefault="005E2438" w:rsidP="005E2438">
            <w:pPr>
              <w:rPr>
                <w:rFonts w:ascii="宋体" w:eastAsia="宋体" w:hAnsi="宋体"/>
              </w:rPr>
            </w:pPr>
            <w:r w:rsidRPr="003F182A">
              <w:rPr>
                <w:rFonts w:ascii="宋体" w:eastAsia="宋体" w:hAnsi="宋体" w:hint="eastAsia"/>
              </w:rPr>
              <w:t>2</w:t>
            </w:r>
          </w:p>
        </w:tc>
        <w:tc>
          <w:tcPr>
            <w:tcW w:w="2765" w:type="dxa"/>
          </w:tcPr>
          <w:p w14:paraId="48603D70" w14:textId="77777777" w:rsidR="005E2438" w:rsidRPr="003F182A" w:rsidRDefault="005E2438" w:rsidP="005E2438">
            <w:pPr>
              <w:rPr>
                <w:rFonts w:ascii="宋体" w:eastAsia="宋体" w:hAnsi="宋体"/>
              </w:rPr>
            </w:pPr>
            <w:proofErr w:type="gramStart"/>
            <w:r w:rsidRPr="003F182A">
              <w:rPr>
                <w:rFonts w:ascii="宋体" w:eastAsia="宋体" w:hAnsi="宋体" w:hint="eastAsia"/>
              </w:rPr>
              <w:t>微信</w:t>
            </w:r>
            <w:proofErr w:type="gramEnd"/>
          </w:p>
        </w:tc>
        <w:tc>
          <w:tcPr>
            <w:tcW w:w="2766" w:type="dxa"/>
          </w:tcPr>
          <w:p w14:paraId="2F21D126" w14:textId="77777777" w:rsidR="005E2438" w:rsidRPr="003F182A" w:rsidRDefault="005E2438" w:rsidP="005E2438">
            <w:pPr>
              <w:rPr>
                <w:rFonts w:ascii="宋体" w:eastAsia="宋体" w:hAnsi="宋体"/>
              </w:rPr>
            </w:pPr>
            <w:r w:rsidRPr="003F182A">
              <w:rPr>
                <w:rFonts w:ascii="宋体" w:eastAsia="宋体" w:hAnsi="宋体" w:hint="eastAsia"/>
              </w:rPr>
              <w:t>项目组成员在完成任务过程中，用于互相之间讨论问题，以及互相监督。同时也用于PM通知会议时间或者发布通知。在特殊情况下可以举行在线例会。</w:t>
            </w:r>
          </w:p>
        </w:tc>
      </w:tr>
      <w:tr w:rsidR="005E2438" w:rsidRPr="003F182A" w14:paraId="23D41EF8" w14:textId="77777777" w:rsidTr="005E2438">
        <w:tc>
          <w:tcPr>
            <w:tcW w:w="2765" w:type="dxa"/>
          </w:tcPr>
          <w:p w14:paraId="15FA0AAC" w14:textId="77777777" w:rsidR="005E2438" w:rsidRPr="003F182A" w:rsidRDefault="005E2438" w:rsidP="005E2438">
            <w:pPr>
              <w:rPr>
                <w:rFonts w:ascii="宋体" w:eastAsia="宋体" w:hAnsi="宋体"/>
              </w:rPr>
            </w:pPr>
            <w:r w:rsidRPr="003F182A">
              <w:rPr>
                <w:rFonts w:ascii="宋体" w:eastAsia="宋体" w:hAnsi="宋体" w:hint="eastAsia"/>
              </w:rPr>
              <w:t>3</w:t>
            </w:r>
          </w:p>
        </w:tc>
        <w:tc>
          <w:tcPr>
            <w:tcW w:w="2765" w:type="dxa"/>
          </w:tcPr>
          <w:p w14:paraId="34782C72" w14:textId="77777777" w:rsidR="005E2438" w:rsidRPr="003F182A" w:rsidRDefault="005E2438" w:rsidP="005E2438">
            <w:pPr>
              <w:rPr>
                <w:rFonts w:ascii="宋体" w:eastAsia="宋体" w:hAnsi="宋体"/>
              </w:rPr>
            </w:pPr>
            <w:r w:rsidRPr="003F182A">
              <w:rPr>
                <w:rFonts w:ascii="宋体" w:eastAsia="宋体" w:hAnsi="宋体" w:hint="eastAsia"/>
              </w:rPr>
              <w:t>邮箱</w:t>
            </w:r>
          </w:p>
        </w:tc>
        <w:tc>
          <w:tcPr>
            <w:tcW w:w="2766" w:type="dxa"/>
          </w:tcPr>
          <w:p w14:paraId="014DE197" w14:textId="77777777" w:rsidR="005E2438" w:rsidRPr="003F182A" w:rsidRDefault="005E2438" w:rsidP="005E2438">
            <w:pPr>
              <w:rPr>
                <w:rFonts w:ascii="宋体" w:eastAsia="宋体" w:hAnsi="宋体"/>
              </w:rPr>
            </w:pPr>
            <w:r w:rsidRPr="003F182A">
              <w:rPr>
                <w:rFonts w:ascii="宋体" w:eastAsia="宋体" w:hAnsi="宋体" w:hint="eastAsia"/>
              </w:rPr>
              <w:t>项目成员用于接收交付物</w:t>
            </w:r>
          </w:p>
        </w:tc>
      </w:tr>
      <w:tr w:rsidR="005E2438" w:rsidRPr="003F182A" w14:paraId="56214377" w14:textId="77777777" w:rsidTr="005E2438">
        <w:tc>
          <w:tcPr>
            <w:tcW w:w="2765" w:type="dxa"/>
          </w:tcPr>
          <w:p w14:paraId="1BB4E404" w14:textId="77777777" w:rsidR="005E2438" w:rsidRPr="003F182A" w:rsidRDefault="005E2438" w:rsidP="005E2438">
            <w:pPr>
              <w:rPr>
                <w:rFonts w:ascii="宋体" w:eastAsia="宋体" w:hAnsi="宋体"/>
              </w:rPr>
            </w:pPr>
            <w:r w:rsidRPr="003F182A">
              <w:rPr>
                <w:rFonts w:ascii="宋体" w:eastAsia="宋体" w:hAnsi="宋体" w:hint="eastAsia"/>
              </w:rPr>
              <w:t>4</w:t>
            </w:r>
          </w:p>
        </w:tc>
        <w:tc>
          <w:tcPr>
            <w:tcW w:w="2765" w:type="dxa"/>
          </w:tcPr>
          <w:p w14:paraId="059C3D38" w14:textId="77777777" w:rsidR="005E2438" w:rsidRPr="003F182A" w:rsidRDefault="005E2438" w:rsidP="005E2438">
            <w:pPr>
              <w:rPr>
                <w:rFonts w:ascii="宋体" w:eastAsia="宋体" w:hAnsi="宋体"/>
              </w:rPr>
            </w:pPr>
            <w:r w:rsidRPr="003F182A">
              <w:rPr>
                <w:rFonts w:ascii="宋体" w:eastAsia="宋体" w:hAnsi="宋体" w:hint="eastAsia"/>
              </w:rPr>
              <w:t>电话</w:t>
            </w:r>
          </w:p>
        </w:tc>
        <w:tc>
          <w:tcPr>
            <w:tcW w:w="2766" w:type="dxa"/>
          </w:tcPr>
          <w:p w14:paraId="55E53B50" w14:textId="77777777" w:rsidR="005E2438" w:rsidRPr="003F182A" w:rsidRDefault="005E2438" w:rsidP="005E2438">
            <w:pPr>
              <w:rPr>
                <w:rFonts w:ascii="宋体" w:eastAsia="宋体" w:hAnsi="宋体"/>
              </w:rPr>
            </w:pPr>
            <w:r w:rsidRPr="003F182A">
              <w:rPr>
                <w:rFonts w:ascii="宋体" w:eastAsia="宋体" w:hAnsi="宋体" w:hint="eastAsia"/>
              </w:rPr>
              <w:t>在项目组成员无法使用QQ，</w:t>
            </w:r>
            <w:proofErr w:type="gramStart"/>
            <w:r w:rsidRPr="003F182A">
              <w:rPr>
                <w:rFonts w:ascii="宋体" w:eastAsia="宋体" w:hAnsi="宋体" w:hint="eastAsia"/>
              </w:rPr>
              <w:t>微信联系</w:t>
            </w:r>
            <w:proofErr w:type="gramEnd"/>
            <w:r w:rsidRPr="003F182A">
              <w:rPr>
                <w:rFonts w:ascii="宋体" w:eastAsia="宋体" w:hAnsi="宋体" w:hint="eastAsia"/>
              </w:rPr>
              <w:t>上时，使用电话联系</w:t>
            </w:r>
          </w:p>
        </w:tc>
      </w:tr>
      <w:tr w:rsidR="005E2438" w:rsidRPr="003F182A" w14:paraId="173921E6" w14:textId="77777777" w:rsidTr="005E2438">
        <w:tc>
          <w:tcPr>
            <w:tcW w:w="2765" w:type="dxa"/>
          </w:tcPr>
          <w:p w14:paraId="552614D4" w14:textId="77777777" w:rsidR="005E2438" w:rsidRPr="003F182A" w:rsidRDefault="005E2438" w:rsidP="005E2438">
            <w:pPr>
              <w:rPr>
                <w:rFonts w:ascii="宋体" w:eastAsia="宋体" w:hAnsi="宋体"/>
              </w:rPr>
            </w:pPr>
            <w:r w:rsidRPr="003F182A">
              <w:rPr>
                <w:rFonts w:ascii="宋体" w:eastAsia="宋体" w:hAnsi="宋体" w:hint="eastAsia"/>
              </w:rPr>
              <w:t>5</w:t>
            </w:r>
          </w:p>
        </w:tc>
        <w:tc>
          <w:tcPr>
            <w:tcW w:w="2765" w:type="dxa"/>
          </w:tcPr>
          <w:p w14:paraId="30F9F8BC" w14:textId="77777777" w:rsidR="005E2438" w:rsidRPr="003F182A" w:rsidRDefault="005E2438" w:rsidP="005E2438">
            <w:pPr>
              <w:rPr>
                <w:rFonts w:ascii="宋体" w:eastAsia="宋体" w:hAnsi="宋体"/>
              </w:rPr>
            </w:pPr>
            <w:r w:rsidRPr="003F182A">
              <w:rPr>
                <w:rFonts w:ascii="宋体" w:eastAsia="宋体" w:hAnsi="宋体"/>
              </w:rPr>
              <w:t>G</w:t>
            </w:r>
            <w:r w:rsidRPr="003F182A">
              <w:rPr>
                <w:rFonts w:ascii="宋体" w:eastAsia="宋体" w:hAnsi="宋体" w:hint="eastAsia"/>
              </w:rPr>
              <w:t>it</w:t>
            </w:r>
          </w:p>
        </w:tc>
        <w:tc>
          <w:tcPr>
            <w:tcW w:w="2766" w:type="dxa"/>
          </w:tcPr>
          <w:p w14:paraId="00C81779" w14:textId="77777777" w:rsidR="005E2438" w:rsidRPr="003F182A" w:rsidRDefault="005E2438" w:rsidP="005E2438">
            <w:pPr>
              <w:rPr>
                <w:rFonts w:ascii="宋体" w:eastAsia="宋体" w:hAnsi="宋体"/>
              </w:rPr>
            </w:pPr>
            <w:r w:rsidRPr="003F182A">
              <w:rPr>
                <w:rFonts w:ascii="宋体" w:eastAsia="宋体" w:hAnsi="宋体" w:hint="eastAsia"/>
              </w:rPr>
              <w:t>项目组成员用于提交自己的任务以及PM的审查，做到交付物的配置管理</w:t>
            </w:r>
          </w:p>
        </w:tc>
      </w:tr>
    </w:tbl>
    <w:p w14:paraId="05D63D17" w14:textId="77777777" w:rsidR="005E2438" w:rsidRPr="003F182A" w:rsidRDefault="005E2438" w:rsidP="005E2438">
      <w:pPr>
        <w:rPr>
          <w:rFonts w:ascii="宋体" w:eastAsia="宋体" w:hAnsi="宋体"/>
        </w:rPr>
      </w:pPr>
    </w:p>
    <w:p w14:paraId="06F253BE" w14:textId="77777777" w:rsidR="005E2438" w:rsidRPr="003F182A" w:rsidRDefault="005E2438" w:rsidP="005E2438">
      <w:pPr>
        <w:rPr>
          <w:rFonts w:ascii="宋体" w:eastAsia="宋体" w:hAnsi="宋体"/>
        </w:rPr>
      </w:pPr>
    </w:p>
    <w:p w14:paraId="19835A95" w14:textId="77777777" w:rsidR="005E2438" w:rsidRPr="003F182A" w:rsidRDefault="005E2438" w:rsidP="005E2438">
      <w:pPr>
        <w:pStyle w:val="3"/>
        <w:rPr>
          <w:rFonts w:ascii="宋体" w:eastAsia="宋体" w:hAnsi="宋体"/>
        </w:rPr>
      </w:pPr>
      <w:bookmarkStart w:id="501" w:name="_Toc525928659"/>
      <w:bookmarkStart w:id="502" w:name="_Toc525928726"/>
      <w:bookmarkStart w:id="503" w:name="_Toc525929116"/>
      <w:bookmarkStart w:id="504" w:name="_Toc525929152"/>
      <w:bookmarkStart w:id="505" w:name="_Toc525935996"/>
      <w:bookmarkStart w:id="506" w:name="_Toc526017368"/>
      <w:bookmarkStart w:id="507" w:name="_Toc526017411"/>
      <w:bookmarkStart w:id="508" w:name="_Toc526017448"/>
      <w:bookmarkStart w:id="509" w:name="_Toc526024426"/>
      <w:bookmarkStart w:id="510" w:name="_Toc526024839"/>
      <w:bookmarkStart w:id="511" w:name="_Toc526024965"/>
      <w:bookmarkStart w:id="512" w:name="_Toc526025173"/>
      <w:bookmarkStart w:id="513" w:name="_Toc526616518"/>
      <w:bookmarkStart w:id="514" w:name="_Toc526616662"/>
      <w:bookmarkStart w:id="515" w:name="_Toc529711557"/>
      <w:r w:rsidRPr="003F182A">
        <w:rPr>
          <w:rFonts w:ascii="宋体" w:eastAsia="宋体" w:hAnsi="宋体" w:hint="eastAsia"/>
        </w:rPr>
        <w:t>6.4</w:t>
      </w:r>
      <w:r w:rsidRPr="003F182A">
        <w:rPr>
          <w:rFonts w:ascii="宋体" w:eastAsia="宋体" w:hAnsi="宋体" w:hint="eastAsia"/>
          <w:bCs w:val="0"/>
        </w:rPr>
        <w:t>开发者和客户沟通计划</w:t>
      </w:r>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p>
    <w:p w14:paraId="5F36CAF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客户为杨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老师和侯宏伦老师，项目成员通过邮件预约的方式来找客户进行面对面的谈话交流，同时也可以</w:t>
      </w:r>
      <w:proofErr w:type="gramStart"/>
      <w:r w:rsidRPr="003F182A">
        <w:rPr>
          <w:rFonts w:ascii="宋体" w:eastAsia="宋体" w:hAnsi="宋体" w:hint="eastAsia"/>
          <w:szCs w:val="21"/>
        </w:rPr>
        <w:t>通过微信</w:t>
      </w:r>
      <w:proofErr w:type="gramEnd"/>
      <w:r w:rsidRPr="003F182A">
        <w:rPr>
          <w:rFonts w:ascii="宋体" w:eastAsia="宋体" w:hAnsi="宋体" w:hint="eastAsia"/>
          <w:szCs w:val="21"/>
        </w:rPr>
        <w:t>和邮箱来和客户保持联系。</w:t>
      </w:r>
    </w:p>
    <w:p w14:paraId="5414B30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沟通计划：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5E2438" w:rsidRPr="003F182A" w14:paraId="5B713CA7" w14:textId="77777777" w:rsidTr="005E2438">
        <w:tc>
          <w:tcPr>
            <w:tcW w:w="1037" w:type="dxa"/>
            <w:shd w:val="clear" w:color="auto" w:fill="auto"/>
          </w:tcPr>
          <w:p w14:paraId="3925783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1037" w:type="dxa"/>
            <w:shd w:val="clear" w:color="auto" w:fill="auto"/>
          </w:tcPr>
          <w:p w14:paraId="6D820AA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沟通工作名称</w:t>
            </w:r>
          </w:p>
        </w:tc>
        <w:tc>
          <w:tcPr>
            <w:tcW w:w="1037" w:type="dxa"/>
            <w:shd w:val="clear" w:color="auto" w:fill="auto"/>
          </w:tcPr>
          <w:p w14:paraId="30DEC03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项目阶段</w:t>
            </w:r>
          </w:p>
        </w:tc>
        <w:tc>
          <w:tcPr>
            <w:tcW w:w="1037" w:type="dxa"/>
            <w:shd w:val="clear" w:color="auto" w:fill="auto"/>
          </w:tcPr>
          <w:p w14:paraId="6C80F6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发送方</w:t>
            </w:r>
          </w:p>
        </w:tc>
        <w:tc>
          <w:tcPr>
            <w:tcW w:w="1037" w:type="dxa"/>
            <w:shd w:val="clear" w:color="auto" w:fill="auto"/>
          </w:tcPr>
          <w:p w14:paraId="2A79303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接收方</w:t>
            </w:r>
          </w:p>
        </w:tc>
        <w:tc>
          <w:tcPr>
            <w:tcW w:w="1037" w:type="dxa"/>
            <w:shd w:val="clear" w:color="auto" w:fill="auto"/>
          </w:tcPr>
          <w:p w14:paraId="063ACE4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沟通形式</w:t>
            </w:r>
          </w:p>
        </w:tc>
        <w:tc>
          <w:tcPr>
            <w:tcW w:w="1037" w:type="dxa"/>
            <w:shd w:val="clear" w:color="auto" w:fill="auto"/>
          </w:tcPr>
          <w:p w14:paraId="1909152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时间</w:t>
            </w:r>
          </w:p>
        </w:tc>
        <w:tc>
          <w:tcPr>
            <w:tcW w:w="1037" w:type="dxa"/>
            <w:shd w:val="clear" w:color="auto" w:fill="auto"/>
          </w:tcPr>
          <w:p w14:paraId="0C7E117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备注</w:t>
            </w:r>
          </w:p>
        </w:tc>
      </w:tr>
      <w:tr w:rsidR="005E2438" w:rsidRPr="003F182A" w14:paraId="68E30A44" w14:textId="77777777" w:rsidTr="005E2438">
        <w:tc>
          <w:tcPr>
            <w:tcW w:w="1037" w:type="dxa"/>
            <w:shd w:val="clear" w:color="auto" w:fill="auto"/>
          </w:tcPr>
          <w:p w14:paraId="2230A98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1037" w:type="dxa"/>
            <w:shd w:val="clear" w:color="auto" w:fill="auto"/>
          </w:tcPr>
          <w:p w14:paraId="3FE3CE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21656D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4B1FA20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1797CC13"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357CAD1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0B097AC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2018年10月18日</w:t>
            </w:r>
          </w:p>
        </w:tc>
        <w:tc>
          <w:tcPr>
            <w:tcW w:w="1037" w:type="dxa"/>
            <w:shd w:val="clear" w:color="auto" w:fill="auto"/>
          </w:tcPr>
          <w:p w14:paraId="05B76D2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本次沟通杨老师以项目下达者身份</w:t>
            </w:r>
          </w:p>
        </w:tc>
      </w:tr>
      <w:tr w:rsidR="005E2438" w:rsidRPr="003F182A" w14:paraId="406709E6" w14:textId="77777777" w:rsidTr="005E2438">
        <w:tc>
          <w:tcPr>
            <w:tcW w:w="1037" w:type="dxa"/>
            <w:shd w:val="clear" w:color="auto" w:fill="auto"/>
          </w:tcPr>
          <w:p w14:paraId="690DCD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1037" w:type="dxa"/>
            <w:shd w:val="clear" w:color="auto" w:fill="auto"/>
          </w:tcPr>
          <w:p w14:paraId="518389E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获取需求信息</w:t>
            </w:r>
          </w:p>
        </w:tc>
        <w:tc>
          <w:tcPr>
            <w:tcW w:w="1037" w:type="dxa"/>
            <w:shd w:val="clear" w:color="auto" w:fill="auto"/>
          </w:tcPr>
          <w:p w14:paraId="3E4E93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需求阶段</w:t>
            </w:r>
          </w:p>
        </w:tc>
        <w:tc>
          <w:tcPr>
            <w:tcW w:w="1037" w:type="dxa"/>
            <w:shd w:val="clear" w:color="auto" w:fill="auto"/>
          </w:tcPr>
          <w:p w14:paraId="677B7A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w:t>
            </w:r>
          </w:p>
        </w:tc>
        <w:tc>
          <w:tcPr>
            <w:tcW w:w="1037" w:type="dxa"/>
            <w:shd w:val="clear" w:color="auto" w:fill="auto"/>
          </w:tcPr>
          <w:p w14:paraId="07180EB2"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郦</w:t>
            </w:r>
            <w:proofErr w:type="gramEnd"/>
            <w:r w:rsidRPr="003F182A">
              <w:rPr>
                <w:rFonts w:ascii="宋体" w:eastAsia="宋体" w:hAnsi="宋体" w:hint="eastAsia"/>
                <w:szCs w:val="21"/>
              </w:rPr>
              <w:t>哲聪，冯一鸣，王飞钢，周德阳，刘乐威</w:t>
            </w:r>
          </w:p>
        </w:tc>
        <w:tc>
          <w:tcPr>
            <w:tcW w:w="1037" w:type="dxa"/>
            <w:shd w:val="clear" w:color="auto" w:fill="auto"/>
          </w:tcPr>
          <w:p w14:paraId="40F875F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面对面交谈</w:t>
            </w:r>
          </w:p>
        </w:tc>
        <w:tc>
          <w:tcPr>
            <w:tcW w:w="1037" w:type="dxa"/>
            <w:shd w:val="clear" w:color="auto" w:fill="auto"/>
          </w:tcPr>
          <w:p w14:paraId="16D3550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2018年10月30日</w:t>
            </w:r>
          </w:p>
        </w:tc>
        <w:tc>
          <w:tcPr>
            <w:tcW w:w="1037" w:type="dxa"/>
            <w:shd w:val="clear" w:color="auto" w:fill="auto"/>
          </w:tcPr>
          <w:p w14:paraId="44710F5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本次沟通杨老师以教师用户身份</w:t>
            </w:r>
          </w:p>
        </w:tc>
      </w:tr>
    </w:tbl>
    <w:p w14:paraId="4BF38F5A"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沟通方式</w:t>
      </w:r>
    </w:p>
    <w:tbl>
      <w:tblPr>
        <w:tblStyle w:val="a7"/>
        <w:tblW w:w="0" w:type="auto"/>
        <w:tblLook w:val="04A0" w:firstRow="1" w:lastRow="0" w:firstColumn="1" w:lastColumn="0" w:noHBand="0" w:noVBand="1"/>
      </w:tblPr>
      <w:tblGrid>
        <w:gridCol w:w="2765"/>
        <w:gridCol w:w="2765"/>
        <w:gridCol w:w="2766"/>
      </w:tblGrid>
      <w:tr w:rsidR="005E2438" w:rsidRPr="003F182A" w14:paraId="2BC5A59F" w14:textId="77777777" w:rsidTr="005E2438">
        <w:tc>
          <w:tcPr>
            <w:tcW w:w="2765" w:type="dxa"/>
          </w:tcPr>
          <w:p w14:paraId="59CF3E8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序号</w:t>
            </w:r>
          </w:p>
        </w:tc>
        <w:tc>
          <w:tcPr>
            <w:tcW w:w="2765" w:type="dxa"/>
          </w:tcPr>
          <w:p w14:paraId="7E9E517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工具</w:t>
            </w:r>
          </w:p>
        </w:tc>
        <w:tc>
          <w:tcPr>
            <w:tcW w:w="2766" w:type="dxa"/>
          </w:tcPr>
          <w:p w14:paraId="1AA7A08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目的</w:t>
            </w:r>
          </w:p>
        </w:tc>
      </w:tr>
      <w:tr w:rsidR="005E2438" w:rsidRPr="003F182A" w14:paraId="5863DFAF" w14:textId="77777777" w:rsidTr="005E2438">
        <w:tc>
          <w:tcPr>
            <w:tcW w:w="2765" w:type="dxa"/>
          </w:tcPr>
          <w:p w14:paraId="586F8B0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c>
          <w:tcPr>
            <w:tcW w:w="2765" w:type="dxa"/>
          </w:tcPr>
          <w:p w14:paraId="4A360D5F" w14:textId="77777777" w:rsidR="005E2438" w:rsidRPr="003F182A" w:rsidRDefault="005E2438" w:rsidP="005E2438">
            <w:pPr>
              <w:rPr>
                <w:rFonts w:ascii="宋体" w:eastAsia="宋体" w:hAnsi="宋体"/>
                <w:szCs w:val="21"/>
              </w:rPr>
            </w:pPr>
            <w:proofErr w:type="gramStart"/>
            <w:r w:rsidRPr="003F182A">
              <w:rPr>
                <w:rFonts w:ascii="宋体" w:eastAsia="宋体" w:hAnsi="宋体" w:hint="eastAsia"/>
                <w:szCs w:val="21"/>
              </w:rPr>
              <w:t>微信</w:t>
            </w:r>
            <w:proofErr w:type="gramEnd"/>
          </w:p>
        </w:tc>
        <w:tc>
          <w:tcPr>
            <w:tcW w:w="2766" w:type="dxa"/>
          </w:tcPr>
          <w:p w14:paraId="16ABD05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用于和</w:t>
            </w:r>
            <w:proofErr w:type="gramStart"/>
            <w:r w:rsidRPr="003F182A">
              <w:rPr>
                <w:rFonts w:ascii="宋体" w:eastAsia="宋体" w:hAnsi="宋体" w:hint="eastAsia"/>
                <w:szCs w:val="21"/>
              </w:rPr>
              <w:t>杨枨</w:t>
            </w:r>
            <w:proofErr w:type="gramEnd"/>
            <w:r w:rsidRPr="003F182A">
              <w:rPr>
                <w:rFonts w:ascii="宋体" w:eastAsia="宋体" w:hAnsi="宋体" w:hint="eastAsia"/>
                <w:szCs w:val="21"/>
              </w:rPr>
              <w:t>老师，侯宏仑老师进行访谈的预约和问题的询问</w:t>
            </w:r>
          </w:p>
        </w:tc>
      </w:tr>
      <w:tr w:rsidR="005E2438" w:rsidRPr="003F182A" w14:paraId="7D0E691B" w14:textId="77777777" w:rsidTr="005E2438">
        <w:tc>
          <w:tcPr>
            <w:tcW w:w="2765" w:type="dxa"/>
          </w:tcPr>
          <w:p w14:paraId="0A892D1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w:t>
            </w:r>
          </w:p>
        </w:tc>
        <w:tc>
          <w:tcPr>
            <w:tcW w:w="2765" w:type="dxa"/>
          </w:tcPr>
          <w:p w14:paraId="4B94AAFE"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邮箱</w:t>
            </w:r>
          </w:p>
        </w:tc>
        <w:tc>
          <w:tcPr>
            <w:tcW w:w="2766" w:type="dxa"/>
          </w:tcPr>
          <w:p w14:paraId="2170BCF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用于向杨</w:t>
            </w:r>
            <w:proofErr w:type="gramStart"/>
            <w:r w:rsidRPr="003F182A">
              <w:rPr>
                <w:rFonts w:ascii="宋体" w:eastAsia="宋体" w:hAnsi="宋体" w:hint="eastAsia"/>
                <w:szCs w:val="21"/>
              </w:rPr>
              <w:t>枨</w:t>
            </w:r>
            <w:proofErr w:type="gramEnd"/>
            <w:r w:rsidRPr="003F182A">
              <w:rPr>
                <w:rFonts w:ascii="宋体" w:eastAsia="宋体" w:hAnsi="宋体" w:hint="eastAsia"/>
                <w:szCs w:val="21"/>
              </w:rPr>
              <w:t>老师，侯宏仑老师提交交付物</w:t>
            </w:r>
          </w:p>
        </w:tc>
      </w:tr>
    </w:tbl>
    <w:p w14:paraId="2CE32A0B" w14:textId="77777777" w:rsidR="005E2438" w:rsidRPr="003F182A" w:rsidRDefault="005E2438" w:rsidP="005E2438">
      <w:pPr>
        <w:rPr>
          <w:rFonts w:ascii="宋体" w:eastAsia="宋体" w:hAnsi="宋体"/>
          <w:szCs w:val="21"/>
        </w:rPr>
      </w:pPr>
    </w:p>
    <w:p w14:paraId="21D0BDF1" w14:textId="77777777" w:rsidR="005E2438" w:rsidRPr="003F182A" w:rsidRDefault="005E2438" w:rsidP="005E2438">
      <w:pPr>
        <w:ind w:firstLine="420"/>
        <w:rPr>
          <w:rFonts w:ascii="宋体" w:eastAsia="宋体" w:hAnsi="宋体"/>
          <w:szCs w:val="21"/>
        </w:rPr>
      </w:pPr>
    </w:p>
    <w:p w14:paraId="60138723" w14:textId="77777777" w:rsidR="005E2438" w:rsidRPr="008F5A49" w:rsidRDefault="005E2438" w:rsidP="005E2438">
      <w:pPr>
        <w:ind w:firstLine="420"/>
      </w:pPr>
    </w:p>
    <w:p w14:paraId="78DC3AE3" w14:textId="77777777" w:rsidR="00A36B8B" w:rsidRPr="00992D92" w:rsidRDefault="00095C3F" w:rsidP="00A36B8B">
      <w:pPr>
        <w:ind w:firstLine="420"/>
      </w:pPr>
      <w:r>
        <w:br w:type="page"/>
      </w:r>
    </w:p>
    <w:p w14:paraId="33CBFDCB" w14:textId="77777777" w:rsidR="003B149C" w:rsidRPr="003F182A" w:rsidRDefault="003B149C" w:rsidP="003B149C">
      <w:pPr>
        <w:pStyle w:val="2"/>
        <w:rPr>
          <w:rFonts w:ascii="宋体" w:eastAsia="宋体" w:hAnsi="宋体"/>
          <w:sz w:val="44"/>
          <w:szCs w:val="44"/>
        </w:rPr>
      </w:pPr>
      <w:bookmarkStart w:id="516" w:name="_Toc497416140"/>
      <w:bookmarkStart w:id="517" w:name="_Toc526017369"/>
      <w:bookmarkStart w:id="518" w:name="_Toc526017412"/>
      <w:bookmarkStart w:id="519" w:name="_Toc526017449"/>
      <w:bookmarkStart w:id="520" w:name="_Toc526024427"/>
      <w:bookmarkStart w:id="521" w:name="_Toc526024840"/>
      <w:bookmarkStart w:id="522" w:name="_Toc526024966"/>
      <w:bookmarkStart w:id="523" w:name="_Toc526025174"/>
      <w:bookmarkStart w:id="524" w:name="_Toc526616519"/>
      <w:bookmarkStart w:id="525" w:name="_Toc526616663"/>
      <w:bookmarkStart w:id="526" w:name="_Toc529711558"/>
      <w:bookmarkStart w:id="527" w:name="_Toc497416145"/>
      <w:r w:rsidRPr="003F182A">
        <w:rPr>
          <w:rFonts w:ascii="宋体" w:eastAsia="宋体" w:hAnsi="宋体" w:hint="eastAsia"/>
          <w:sz w:val="44"/>
          <w:szCs w:val="44"/>
        </w:rPr>
        <w:lastRenderedPageBreak/>
        <w:t>第</w:t>
      </w:r>
      <w:r w:rsidRPr="003F182A">
        <w:rPr>
          <w:rFonts w:ascii="宋体" w:eastAsia="宋体" w:hAnsi="宋体"/>
          <w:sz w:val="44"/>
          <w:szCs w:val="44"/>
        </w:rPr>
        <w:t>7</w:t>
      </w:r>
      <w:r w:rsidRPr="003F182A">
        <w:rPr>
          <w:rFonts w:ascii="宋体" w:eastAsia="宋体" w:hAnsi="宋体" w:hint="eastAsia"/>
          <w:sz w:val="44"/>
          <w:szCs w:val="44"/>
        </w:rPr>
        <w:t>章</w:t>
      </w:r>
      <w:r w:rsidRPr="003F182A">
        <w:rPr>
          <w:rFonts w:ascii="宋体" w:eastAsia="宋体" w:hAnsi="宋体"/>
          <w:sz w:val="44"/>
          <w:szCs w:val="44"/>
        </w:rPr>
        <w:t xml:space="preserve">  </w:t>
      </w:r>
      <w:r w:rsidRPr="003F182A">
        <w:rPr>
          <w:rFonts w:ascii="宋体" w:eastAsia="宋体" w:hAnsi="宋体" w:hint="eastAsia"/>
          <w:sz w:val="44"/>
          <w:szCs w:val="44"/>
        </w:rPr>
        <w:t>风险管理计划</w:t>
      </w:r>
      <w:bookmarkEnd w:id="516"/>
      <w:bookmarkEnd w:id="517"/>
      <w:bookmarkEnd w:id="518"/>
      <w:bookmarkEnd w:id="519"/>
      <w:bookmarkEnd w:id="520"/>
      <w:bookmarkEnd w:id="521"/>
      <w:bookmarkEnd w:id="522"/>
      <w:bookmarkEnd w:id="523"/>
      <w:bookmarkEnd w:id="524"/>
      <w:bookmarkEnd w:id="525"/>
      <w:bookmarkEnd w:id="526"/>
    </w:p>
    <w:p w14:paraId="7E4F02BF" w14:textId="77777777" w:rsidR="005E2438" w:rsidRPr="003F182A" w:rsidRDefault="005E2438" w:rsidP="005E2438">
      <w:pPr>
        <w:pStyle w:val="3"/>
        <w:rPr>
          <w:rFonts w:ascii="宋体" w:eastAsia="宋体" w:hAnsi="宋体"/>
        </w:rPr>
      </w:pPr>
      <w:bookmarkStart w:id="528" w:name="_Toc526616664"/>
      <w:bookmarkStart w:id="529" w:name="_Toc526616520"/>
      <w:bookmarkStart w:id="530" w:name="_Toc526025175"/>
      <w:bookmarkStart w:id="531" w:name="_Toc526024967"/>
      <w:bookmarkStart w:id="532" w:name="_Toc526024841"/>
      <w:bookmarkStart w:id="533" w:name="_Toc526024428"/>
      <w:bookmarkStart w:id="534" w:name="_Toc526017450"/>
      <w:bookmarkStart w:id="535" w:name="_Toc526017413"/>
      <w:bookmarkStart w:id="536" w:name="_Toc526017370"/>
      <w:bookmarkStart w:id="537" w:name="_Toc497416141"/>
      <w:bookmarkStart w:id="538" w:name="_Toc529711559"/>
      <w:r w:rsidRPr="003F182A">
        <w:rPr>
          <w:rFonts w:ascii="宋体" w:eastAsia="宋体" w:hAnsi="宋体" w:hint="eastAsia"/>
        </w:rPr>
        <w:t>7.1 风险识别</w:t>
      </w:r>
      <w:bookmarkEnd w:id="528"/>
      <w:bookmarkEnd w:id="529"/>
      <w:bookmarkEnd w:id="530"/>
      <w:bookmarkEnd w:id="531"/>
      <w:bookmarkEnd w:id="532"/>
      <w:bookmarkEnd w:id="533"/>
      <w:bookmarkEnd w:id="534"/>
      <w:bookmarkEnd w:id="535"/>
      <w:bookmarkEnd w:id="536"/>
      <w:bookmarkEnd w:id="537"/>
      <w:bookmarkEnd w:id="538"/>
    </w:p>
    <w:p w14:paraId="38294BA7" w14:textId="77777777" w:rsidR="005E2438" w:rsidRPr="003F182A" w:rsidRDefault="005E2438" w:rsidP="005E2438">
      <w:pPr>
        <w:pStyle w:val="4"/>
        <w:rPr>
          <w:rFonts w:ascii="宋体" w:eastAsia="宋体" w:hAnsi="宋体"/>
        </w:rPr>
      </w:pPr>
      <w:bookmarkStart w:id="539" w:name="_Toc526616665"/>
      <w:bookmarkStart w:id="540" w:name="_Toc526025176"/>
      <w:bookmarkStart w:id="541" w:name="_Toc529711560"/>
      <w:r w:rsidRPr="003F182A">
        <w:rPr>
          <w:rFonts w:ascii="宋体" w:eastAsia="宋体" w:hAnsi="宋体" w:hint="eastAsia"/>
        </w:rPr>
        <w:t>7.1.1 标识风险</w:t>
      </w:r>
      <w:bookmarkEnd w:id="539"/>
      <w:bookmarkEnd w:id="540"/>
      <w:bookmarkEnd w:id="541"/>
    </w:p>
    <w:p w14:paraId="23481FA9" w14:textId="77777777" w:rsidR="005E2438" w:rsidRPr="003F182A" w:rsidRDefault="005E2438" w:rsidP="005E2438">
      <w:pPr>
        <w:pStyle w:val="5"/>
        <w:rPr>
          <w:rFonts w:ascii="宋体" w:eastAsia="宋体" w:hAnsi="宋体"/>
          <w:sz w:val="24"/>
          <w:szCs w:val="24"/>
        </w:rPr>
      </w:pPr>
      <w:bookmarkStart w:id="542" w:name="_Toc526616666"/>
      <w:bookmarkStart w:id="543" w:name="_Toc526025177"/>
      <w:bookmarkStart w:id="544" w:name="_Toc529711561"/>
      <w:r w:rsidRPr="003F182A">
        <w:rPr>
          <w:rFonts w:ascii="宋体" w:eastAsia="宋体" w:hAnsi="宋体" w:hint="eastAsia"/>
          <w:sz w:val="24"/>
          <w:szCs w:val="24"/>
        </w:rPr>
        <w:t>7.1.1.1检查单</w:t>
      </w:r>
      <w:bookmarkStart w:id="545" w:name="_Toc526025178"/>
      <w:bookmarkStart w:id="546" w:name="_Toc526616667"/>
      <w:bookmarkEnd w:id="542"/>
      <w:bookmarkEnd w:id="543"/>
      <w:bookmarkEnd w:id="544"/>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rsidRPr="003F182A" w14:paraId="61650491"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20F34FA4" w14:textId="77777777" w:rsidR="005E2438" w:rsidRPr="003F182A" w:rsidRDefault="005E2438" w:rsidP="005E2438">
            <w:pPr>
              <w:rPr>
                <w:rFonts w:ascii="宋体" w:eastAsia="宋体" w:hAnsi="宋体"/>
              </w:rPr>
            </w:pPr>
            <w:bookmarkStart w:id="547" w:name="_Hlk528860976"/>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314317BA"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75F2098B"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rsidRPr="003F182A" w14:paraId="77795778" w14:textId="77777777" w:rsidTr="005E2438">
        <w:tc>
          <w:tcPr>
            <w:tcW w:w="2122" w:type="dxa"/>
            <w:vMerge w:val="restart"/>
            <w:tcBorders>
              <w:top w:val="single" w:sz="4" w:space="0" w:color="auto"/>
              <w:left w:val="single" w:sz="4" w:space="0" w:color="auto"/>
              <w:right w:val="single" w:sz="4" w:space="0" w:color="auto"/>
            </w:tcBorders>
            <w:hideMark/>
          </w:tcPr>
          <w:p w14:paraId="7B6D1E3E" w14:textId="77777777" w:rsidR="005E2438" w:rsidRPr="003F182A" w:rsidRDefault="005E2438" w:rsidP="005E2438">
            <w:pPr>
              <w:rPr>
                <w:rFonts w:ascii="宋体" w:eastAsia="宋体" w:hAnsi="宋体"/>
              </w:rPr>
            </w:pPr>
            <w:bookmarkStart w:id="548" w:name="_Hlk528861688"/>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242E1C1F"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17F9A4CF"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5F3460F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rsidRPr="003F182A" w14:paraId="73137EFF" w14:textId="77777777" w:rsidTr="005E2438">
        <w:tc>
          <w:tcPr>
            <w:tcW w:w="2122" w:type="dxa"/>
            <w:vMerge/>
            <w:tcBorders>
              <w:left w:val="single" w:sz="4" w:space="0" w:color="auto"/>
              <w:right w:val="single" w:sz="4" w:space="0" w:color="auto"/>
            </w:tcBorders>
            <w:hideMark/>
          </w:tcPr>
          <w:p w14:paraId="051D9214"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A79C9ED" w14:textId="77777777" w:rsidR="005E2438" w:rsidRPr="003F182A" w:rsidRDefault="005E2438" w:rsidP="005E2438">
            <w:pPr>
              <w:rPr>
                <w:rFonts w:ascii="宋体" w:eastAsia="宋体" w:hAnsi="宋体"/>
              </w:rPr>
            </w:pPr>
            <w:bookmarkStart w:id="549" w:name="OLE_LINK5"/>
            <w:bookmarkStart w:id="550" w:name="OLE_LINK6"/>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bookmarkEnd w:id="549"/>
        <w:bookmarkEnd w:id="550"/>
        <w:tc>
          <w:tcPr>
            <w:tcW w:w="1134" w:type="dxa"/>
            <w:tcBorders>
              <w:top w:val="single" w:sz="4" w:space="0" w:color="auto"/>
              <w:left w:val="single" w:sz="4" w:space="0" w:color="auto"/>
              <w:bottom w:val="single" w:sz="4" w:space="0" w:color="auto"/>
              <w:right w:val="single" w:sz="4" w:space="0" w:color="auto"/>
            </w:tcBorders>
          </w:tcPr>
          <w:p w14:paraId="0D447FF0"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7ECD0D0"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bookmarkEnd w:id="548"/>
      <w:tr w:rsidR="005E2438" w:rsidRPr="003F182A" w14:paraId="6F131489" w14:textId="77777777" w:rsidTr="005E2438">
        <w:tc>
          <w:tcPr>
            <w:tcW w:w="2122" w:type="dxa"/>
            <w:vMerge/>
            <w:tcBorders>
              <w:left w:val="single" w:sz="4" w:space="0" w:color="auto"/>
              <w:right w:val="single" w:sz="4" w:space="0" w:color="auto"/>
            </w:tcBorders>
            <w:hideMark/>
          </w:tcPr>
          <w:p w14:paraId="4DFBE8C2"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541D3883" w14:textId="77777777" w:rsidR="005E2438" w:rsidRPr="003F182A" w:rsidRDefault="005E2438" w:rsidP="005E2438">
            <w:pPr>
              <w:rPr>
                <w:rFonts w:ascii="宋体" w:eastAsia="宋体" w:hAnsi="宋体"/>
              </w:rPr>
            </w:pPr>
            <w:bookmarkStart w:id="551" w:name="OLE_LINK9"/>
            <w:bookmarkStart w:id="552" w:name="OLE_LINK10"/>
            <w:r w:rsidRPr="003F182A">
              <w:rPr>
                <w:rFonts w:ascii="宋体" w:eastAsia="宋体" w:hAnsi="宋体" w:hint="eastAsia"/>
              </w:rPr>
              <w:t>A会议记录员冯一鸣</w:t>
            </w:r>
            <w:bookmarkEnd w:id="551"/>
            <w:bookmarkEnd w:id="552"/>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000DD1D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38975A"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rsidRPr="003F182A" w14:paraId="05ADB568" w14:textId="77777777" w:rsidTr="005E2438">
        <w:tc>
          <w:tcPr>
            <w:tcW w:w="2122" w:type="dxa"/>
            <w:vMerge/>
            <w:tcBorders>
              <w:left w:val="single" w:sz="4" w:space="0" w:color="auto"/>
              <w:right w:val="single" w:sz="4" w:space="0" w:color="auto"/>
            </w:tcBorders>
            <w:hideMark/>
          </w:tcPr>
          <w:p w14:paraId="4A07C621"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748AB4B" w14:textId="77777777" w:rsidR="005E2438" w:rsidRPr="003F182A" w:rsidRDefault="005E2438" w:rsidP="005E2438">
            <w:pPr>
              <w:rPr>
                <w:rFonts w:ascii="宋体" w:eastAsia="宋体" w:hAnsi="宋体"/>
              </w:rPr>
            </w:pPr>
            <w:bookmarkStart w:id="553" w:name="OLE_LINK12"/>
            <w:bookmarkStart w:id="554" w:name="OLE_LINK13"/>
            <w:r w:rsidRPr="003F182A">
              <w:rPr>
                <w:rFonts w:ascii="宋体" w:eastAsia="宋体" w:hAnsi="宋体" w:hint="eastAsia"/>
              </w:rPr>
              <w:t>A文档管理员刘乐威</w:t>
            </w:r>
            <w:bookmarkEnd w:id="553"/>
            <w:bookmarkEnd w:id="554"/>
            <w:r w:rsidRPr="003F182A">
              <w:rPr>
                <w:rFonts w:ascii="宋体" w:eastAsia="宋体" w:hAnsi="宋体" w:hint="eastAsia"/>
              </w:rPr>
              <w:t>;</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29E024C7"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16EFB98B"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rsidRPr="003F182A" w14:paraId="1F4D61F1" w14:textId="77777777" w:rsidTr="005E2438">
        <w:tc>
          <w:tcPr>
            <w:tcW w:w="2122" w:type="dxa"/>
            <w:vMerge/>
            <w:tcBorders>
              <w:left w:val="single" w:sz="4" w:space="0" w:color="auto"/>
              <w:right w:val="single" w:sz="4" w:space="0" w:color="auto"/>
            </w:tcBorders>
          </w:tcPr>
          <w:p w14:paraId="49BB1736"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29765E37" w14:textId="4F23496E"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14:paraId="3D093787" w14:textId="1CA5F8A7"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5A3FDD4" w14:textId="4FE3C138" w:rsidR="003725E0" w:rsidRPr="003F182A" w:rsidRDefault="003725E0" w:rsidP="005E2438">
            <w:pPr>
              <w:rPr>
                <w:rFonts w:ascii="宋体" w:eastAsia="宋体" w:hAnsi="宋体"/>
              </w:rPr>
            </w:pPr>
            <w:r>
              <w:rPr>
                <w:rFonts w:ascii="宋体" w:eastAsia="宋体" w:hAnsi="宋体" w:hint="eastAsia"/>
              </w:rPr>
              <w:t>B</w:t>
            </w:r>
            <w:r>
              <w:rPr>
                <w:rFonts w:ascii="宋体" w:eastAsia="宋体" w:hAnsi="宋体"/>
              </w:rPr>
              <w:t xml:space="preserve"> </w:t>
            </w:r>
            <w:r>
              <w:rPr>
                <w:rFonts w:ascii="宋体" w:eastAsia="宋体" w:hAnsi="宋体" w:hint="eastAsia"/>
              </w:rPr>
              <w:t>暂时负责P</w:t>
            </w:r>
            <w:r>
              <w:rPr>
                <w:rFonts w:ascii="宋体" w:eastAsia="宋体" w:hAnsi="宋体"/>
              </w:rPr>
              <w:t>M</w:t>
            </w:r>
            <w:r>
              <w:rPr>
                <w:rFonts w:ascii="宋体" w:eastAsia="宋体" w:hAnsi="宋体" w:hint="eastAsia"/>
              </w:rPr>
              <w:t>工作</w:t>
            </w:r>
          </w:p>
        </w:tc>
      </w:tr>
      <w:tr w:rsidR="005E2438" w:rsidRPr="003F182A" w14:paraId="005ECCB8" w14:textId="77777777" w:rsidTr="005E2438">
        <w:tc>
          <w:tcPr>
            <w:tcW w:w="2122" w:type="dxa"/>
            <w:vMerge/>
            <w:tcBorders>
              <w:left w:val="single" w:sz="4" w:space="0" w:color="auto"/>
              <w:bottom w:val="single" w:sz="4" w:space="0" w:color="auto"/>
              <w:right w:val="single" w:sz="4" w:space="0" w:color="auto"/>
            </w:tcBorders>
            <w:hideMark/>
          </w:tcPr>
          <w:p w14:paraId="74151B30"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8C0FA6B"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4E53CFFC"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bookmarkEnd w:id="547"/>
      <w:tr w:rsidR="005E2438" w:rsidRPr="003F182A" w14:paraId="56D2F2AF" w14:textId="77777777" w:rsidTr="005E2438">
        <w:tc>
          <w:tcPr>
            <w:tcW w:w="2122" w:type="dxa"/>
            <w:vMerge w:val="restart"/>
            <w:tcBorders>
              <w:top w:val="single" w:sz="4" w:space="0" w:color="auto"/>
              <w:left w:val="single" w:sz="4" w:space="0" w:color="auto"/>
              <w:right w:val="single" w:sz="4" w:space="0" w:color="auto"/>
            </w:tcBorders>
            <w:hideMark/>
          </w:tcPr>
          <w:p w14:paraId="4FE05DF9" w14:textId="77777777" w:rsidR="005E2438" w:rsidRPr="003F182A" w:rsidRDefault="005E2438" w:rsidP="005E2438">
            <w:pPr>
              <w:rPr>
                <w:rFonts w:ascii="宋体" w:eastAsia="宋体" w:hAnsi="宋体"/>
              </w:rPr>
            </w:pPr>
            <w:r w:rsidRPr="003F182A">
              <w:rPr>
                <w:rFonts w:ascii="宋体" w:eastAsia="宋体" w:hAnsi="宋体" w:hint="eastAsia"/>
              </w:rPr>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6D81FCF6"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2ED259FC"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427843DE" w14:textId="77777777" w:rsidTr="005E2438">
        <w:tc>
          <w:tcPr>
            <w:tcW w:w="2122" w:type="dxa"/>
            <w:vMerge/>
            <w:tcBorders>
              <w:left w:val="single" w:sz="4" w:space="0" w:color="auto"/>
              <w:right w:val="single" w:sz="4" w:space="0" w:color="auto"/>
            </w:tcBorders>
            <w:hideMark/>
          </w:tcPr>
          <w:p w14:paraId="75B5111E"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3E5E9B2B"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lastRenderedPageBreak/>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4E73906B" w14:textId="77777777" w:rsidR="005E2438" w:rsidRPr="003F182A" w:rsidRDefault="005E2438" w:rsidP="005E2438">
            <w:pPr>
              <w:rPr>
                <w:rFonts w:ascii="宋体" w:eastAsia="宋体" w:hAnsi="宋体"/>
              </w:rPr>
            </w:pPr>
            <w:r w:rsidRPr="003F182A">
              <w:rPr>
                <w:rFonts w:ascii="宋体" w:eastAsia="宋体" w:hAnsi="宋体" w:hint="eastAsia"/>
              </w:rPr>
              <w:lastRenderedPageBreak/>
              <w:t>换成类似软件architect进行运</w:t>
            </w:r>
            <w:r w:rsidRPr="003F182A">
              <w:rPr>
                <w:rFonts w:ascii="宋体" w:eastAsia="宋体" w:hAnsi="宋体" w:hint="eastAsia"/>
              </w:rPr>
              <w:lastRenderedPageBreak/>
              <w:t>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rsidRPr="003F182A" w14:paraId="707D96C8" w14:textId="77777777" w:rsidTr="005E2438">
        <w:tc>
          <w:tcPr>
            <w:tcW w:w="2122" w:type="dxa"/>
            <w:vMerge/>
            <w:tcBorders>
              <w:left w:val="single" w:sz="4" w:space="0" w:color="auto"/>
              <w:bottom w:val="single" w:sz="4" w:space="0" w:color="auto"/>
              <w:right w:val="single" w:sz="4" w:space="0" w:color="auto"/>
            </w:tcBorders>
          </w:tcPr>
          <w:p w14:paraId="1AD0842D"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4C6B74BC"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516A2796"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954B54" w:rsidRPr="003F182A" w14:paraId="05B24F44" w14:textId="77777777" w:rsidTr="00954B54">
        <w:tc>
          <w:tcPr>
            <w:tcW w:w="2122" w:type="dxa"/>
            <w:vMerge w:val="restart"/>
            <w:tcBorders>
              <w:top w:val="single" w:sz="4" w:space="0" w:color="auto"/>
              <w:left w:val="single" w:sz="4" w:space="0" w:color="auto"/>
              <w:right w:val="single" w:sz="4" w:space="0" w:color="auto"/>
            </w:tcBorders>
            <w:hideMark/>
          </w:tcPr>
          <w:p w14:paraId="1D0E6913" w14:textId="77777777" w:rsidR="00954B54" w:rsidRPr="003F182A" w:rsidRDefault="00954B54" w:rsidP="005E2438">
            <w:pPr>
              <w:rPr>
                <w:rFonts w:ascii="宋体" w:eastAsia="宋体" w:hAnsi="宋体"/>
              </w:rPr>
            </w:pPr>
            <w:r w:rsidRPr="003F182A">
              <w:rPr>
                <w:rFonts w:ascii="宋体" w:eastAsia="宋体" w:hAnsi="宋体" w:hint="eastAsia"/>
              </w:rPr>
              <w:t>过程风险</w:t>
            </w:r>
          </w:p>
          <w:p w14:paraId="4CE1BF77" w14:textId="77777777" w:rsidR="00954B54" w:rsidRPr="003F182A" w:rsidRDefault="00954B54"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B7B0F9A" w14:textId="77777777" w:rsidR="00954B54" w:rsidRPr="003F182A" w:rsidRDefault="00954B54"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0B12327B" w14:textId="77777777" w:rsidR="00954B54" w:rsidRPr="003F182A" w:rsidRDefault="00954B54"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5427609D" w14:textId="77777777" w:rsidR="00954B54" w:rsidRPr="003F182A" w:rsidRDefault="00954B54"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r w:rsidR="00954B54" w:rsidRPr="00954B54" w14:paraId="3EF4E66A" w14:textId="77777777" w:rsidTr="0000665B">
        <w:tc>
          <w:tcPr>
            <w:tcW w:w="2122" w:type="dxa"/>
            <w:vMerge/>
            <w:tcBorders>
              <w:left w:val="single" w:sz="4" w:space="0" w:color="auto"/>
              <w:right w:val="single" w:sz="4" w:space="0" w:color="auto"/>
            </w:tcBorders>
          </w:tcPr>
          <w:p w14:paraId="395BA8CC" w14:textId="416F7ADC" w:rsidR="00954B54" w:rsidRPr="00954B54" w:rsidRDefault="00954B54"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C676DF5" w14:textId="73794F2A" w:rsidR="00954B54" w:rsidRPr="003F182A" w:rsidRDefault="00954B54" w:rsidP="005E2438">
            <w:pPr>
              <w:rPr>
                <w:rFonts w:ascii="宋体" w:eastAsia="宋体" w:hAnsi="宋体"/>
              </w:rPr>
            </w:pPr>
            <w:r>
              <w:rPr>
                <w:rFonts w:ascii="宋体" w:eastAsia="宋体" w:hAnsi="宋体" w:hint="eastAsia"/>
              </w:rPr>
              <w:t>当小组进行答辩时出现电源不足、转接线未带的时候</w:t>
            </w:r>
          </w:p>
        </w:tc>
        <w:tc>
          <w:tcPr>
            <w:tcW w:w="3118" w:type="dxa"/>
            <w:tcBorders>
              <w:top w:val="single" w:sz="4" w:space="0" w:color="auto"/>
              <w:left w:val="single" w:sz="4" w:space="0" w:color="auto"/>
              <w:bottom w:val="single" w:sz="4" w:space="0" w:color="auto"/>
              <w:right w:val="single" w:sz="4" w:space="0" w:color="auto"/>
            </w:tcBorders>
          </w:tcPr>
          <w:p w14:paraId="76F20D4B" w14:textId="544D29A9" w:rsidR="00954B54" w:rsidRPr="003F182A" w:rsidRDefault="00954B54" w:rsidP="005E2438">
            <w:pPr>
              <w:rPr>
                <w:rFonts w:ascii="宋体" w:eastAsia="宋体" w:hAnsi="宋体"/>
              </w:rPr>
            </w:pPr>
            <w:r>
              <w:rPr>
                <w:rFonts w:ascii="宋体" w:eastAsia="宋体" w:hAnsi="宋体" w:hint="eastAsia"/>
              </w:rPr>
              <w:t>若时间充足，小组一经发现便要寻找电源，回去拿转接线。否则，向还未要答辩的其他小组借用。</w:t>
            </w:r>
          </w:p>
        </w:tc>
      </w:tr>
    </w:tbl>
    <w:p w14:paraId="24978A38" w14:textId="77777777" w:rsidR="005E2438" w:rsidRPr="003F182A" w:rsidRDefault="005E2438" w:rsidP="005E2438">
      <w:pPr>
        <w:pStyle w:val="5"/>
        <w:rPr>
          <w:rFonts w:ascii="宋体" w:eastAsia="宋体" w:hAnsi="宋体"/>
          <w:sz w:val="24"/>
          <w:szCs w:val="24"/>
        </w:rPr>
      </w:pPr>
      <w:bookmarkStart w:id="555" w:name="_Toc529711562"/>
      <w:r w:rsidRPr="003F182A">
        <w:rPr>
          <w:rFonts w:ascii="宋体" w:eastAsia="宋体" w:hAnsi="宋体" w:hint="eastAsia"/>
          <w:sz w:val="24"/>
          <w:szCs w:val="24"/>
        </w:rPr>
        <w:t>7.1.1.2</w:t>
      </w:r>
      <w:bookmarkEnd w:id="545"/>
      <w:r w:rsidRPr="003F182A">
        <w:rPr>
          <w:rFonts w:ascii="宋体" w:eastAsia="宋体" w:hAnsi="宋体" w:hint="eastAsia"/>
          <w:sz w:val="24"/>
          <w:szCs w:val="24"/>
        </w:rPr>
        <w:t>需求相关风险</w:t>
      </w:r>
      <w:bookmarkEnd w:id="546"/>
      <w:bookmarkEnd w:id="555"/>
    </w:p>
    <w:p w14:paraId="649E47C1" w14:textId="77777777" w:rsidR="005E2438" w:rsidRPr="003F182A" w:rsidRDefault="005E2438" w:rsidP="005E2438">
      <w:pPr>
        <w:pStyle w:val="6"/>
        <w:rPr>
          <w:rFonts w:ascii="宋体" w:eastAsia="宋体" w:hAnsi="宋体"/>
          <w:sz w:val="21"/>
          <w:szCs w:val="21"/>
        </w:rPr>
      </w:pPr>
      <w:bookmarkStart w:id="556" w:name="_Toc526616668"/>
      <w:bookmarkStart w:id="557" w:name="_Toc529711563"/>
      <w:r w:rsidRPr="003F182A">
        <w:rPr>
          <w:rFonts w:ascii="宋体" w:eastAsia="宋体" w:hAnsi="宋体" w:hint="eastAsia"/>
          <w:sz w:val="21"/>
          <w:szCs w:val="21"/>
        </w:rPr>
        <w:t>7.1.1.2.1 需求收集</w:t>
      </w:r>
      <w:bookmarkEnd w:id="556"/>
      <w:bookmarkEnd w:id="557"/>
    </w:p>
    <w:p w14:paraId="2733A6E8" w14:textId="77777777" w:rsidR="005E2438" w:rsidRPr="003F182A" w:rsidRDefault="005E2438" w:rsidP="005E2438">
      <w:pPr>
        <w:rPr>
          <w:rFonts w:ascii="宋体" w:eastAsia="宋体" w:hAnsi="宋体"/>
        </w:rPr>
      </w:pPr>
      <w:r w:rsidRPr="003F182A">
        <w:rPr>
          <w:rFonts w:ascii="宋体" w:eastAsia="宋体" w:hAnsi="宋体" w:hint="eastAsia"/>
        </w:rPr>
        <w:t>1.产品远景与产品项目不一致</w:t>
      </w:r>
    </w:p>
    <w:p w14:paraId="0396EC6D" w14:textId="77777777" w:rsidR="005E2438" w:rsidRPr="003F182A" w:rsidRDefault="005E2438" w:rsidP="005E2438">
      <w:pPr>
        <w:rPr>
          <w:rFonts w:ascii="宋体" w:eastAsia="宋体" w:hAnsi="宋体"/>
        </w:rPr>
      </w:pPr>
      <w:r w:rsidRPr="003F182A">
        <w:rPr>
          <w:rFonts w:ascii="宋体" w:eastAsia="宋体" w:hAnsi="宋体" w:hint="eastAsia"/>
        </w:rPr>
        <w:t>2.需求开发所花的时间</w:t>
      </w:r>
    </w:p>
    <w:p w14:paraId="4FF8B26A" w14:textId="77777777" w:rsidR="005E2438" w:rsidRPr="003F182A" w:rsidRDefault="005E2438" w:rsidP="005E2438">
      <w:pPr>
        <w:rPr>
          <w:rFonts w:ascii="宋体" w:eastAsia="宋体" w:hAnsi="宋体"/>
        </w:rPr>
      </w:pPr>
      <w:r w:rsidRPr="003F182A">
        <w:rPr>
          <w:rFonts w:ascii="宋体" w:eastAsia="宋体" w:hAnsi="宋体" w:hint="eastAsia"/>
        </w:rPr>
        <w:t>3.客户参与度</w:t>
      </w:r>
    </w:p>
    <w:p w14:paraId="12E17BC8" w14:textId="77777777" w:rsidR="005E2438" w:rsidRPr="003F182A" w:rsidRDefault="005E2438" w:rsidP="005E2438">
      <w:pPr>
        <w:rPr>
          <w:rFonts w:ascii="宋体" w:eastAsia="宋体" w:hAnsi="宋体"/>
        </w:rPr>
      </w:pPr>
      <w:r w:rsidRPr="003F182A">
        <w:rPr>
          <w:rFonts w:ascii="宋体" w:eastAsia="宋体" w:hAnsi="宋体" w:hint="eastAsia"/>
        </w:rPr>
        <w:t>4.需求规范的完整性和正确性</w:t>
      </w:r>
    </w:p>
    <w:p w14:paraId="6F565104" w14:textId="77777777" w:rsidR="005E2438" w:rsidRPr="003F182A" w:rsidRDefault="005E2438" w:rsidP="005E2438">
      <w:pPr>
        <w:rPr>
          <w:rFonts w:ascii="宋体" w:eastAsia="宋体" w:hAnsi="宋体"/>
        </w:rPr>
      </w:pPr>
      <w:r w:rsidRPr="003F182A">
        <w:rPr>
          <w:rFonts w:ascii="宋体" w:eastAsia="宋体" w:hAnsi="宋体" w:hint="eastAsia"/>
        </w:rPr>
        <w:t>5.创新产品的需求</w:t>
      </w:r>
    </w:p>
    <w:p w14:paraId="5D6EEA7B" w14:textId="77777777" w:rsidR="005E2438" w:rsidRPr="003F182A" w:rsidRDefault="005E2438" w:rsidP="005E2438">
      <w:pPr>
        <w:rPr>
          <w:rFonts w:ascii="宋体" w:eastAsia="宋体" w:hAnsi="宋体"/>
        </w:rPr>
      </w:pPr>
      <w:r w:rsidRPr="003F182A">
        <w:rPr>
          <w:rFonts w:ascii="宋体" w:eastAsia="宋体" w:hAnsi="宋体" w:hint="eastAsia"/>
        </w:rPr>
        <w:t>6.对非功能性需求进行定义</w:t>
      </w:r>
    </w:p>
    <w:p w14:paraId="03265D69" w14:textId="77777777" w:rsidR="005E2438" w:rsidRPr="003F182A" w:rsidRDefault="005E2438" w:rsidP="005E2438">
      <w:pPr>
        <w:rPr>
          <w:rFonts w:ascii="宋体" w:eastAsia="宋体" w:hAnsi="宋体"/>
        </w:rPr>
      </w:pPr>
      <w:r w:rsidRPr="003F182A">
        <w:rPr>
          <w:rFonts w:ascii="宋体" w:eastAsia="宋体" w:hAnsi="宋体" w:hint="eastAsia"/>
        </w:rPr>
        <w:t>7.客户就需求达成共识</w:t>
      </w:r>
    </w:p>
    <w:p w14:paraId="71DA27C2" w14:textId="77777777" w:rsidR="005E2438" w:rsidRPr="003F182A" w:rsidRDefault="005E2438" w:rsidP="005E2438">
      <w:pPr>
        <w:rPr>
          <w:rFonts w:ascii="宋体" w:eastAsia="宋体" w:hAnsi="宋体"/>
        </w:rPr>
      </w:pPr>
      <w:r w:rsidRPr="003F182A">
        <w:rPr>
          <w:rFonts w:ascii="宋体" w:eastAsia="宋体" w:hAnsi="宋体" w:hint="eastAsia"/>
        </w:rPr>
        <w:t>8.未陈述的需求</w:t>
      </w:r>
    </w:p>
    <w:p w14:paraId="59343A88" w14:textId="77777777" w:rsidR="005E2438" w:rsidRPr="003F182A" w:rsidRDefault="005E2438" w:rsidP="005E2438">
      <w:pPr>
        <w:rPr>
          <w:rFonts w:ascii="宋体" w:eastAsia="宋体" w:hAnsi="宋体"/>
        </w:rPr>
      </w:pPr>
      <w:r w:rsidRPr="003F182A">
        <w:rPr>
          <w:rFonts w:ascii="宋体" w:eastAsia="宋体" w:hAnsi="宋体" w:hint="eastAsia"/>
        </w:rPr>
        <w:t>9.用作需求参照物的现有产品</w:t>
      </w:r>
    </w:p>
    <w:p w14:paraId="43B66A51" w14:textId="77777777" w:rsidR="005E2438" w:rsidRPr="003F182A" w:rsidRDefault="005E2438" w:rsidP="005E2438">
      <w:pPr>
        <w:rPr>
          <w:rFonts w:ascii="宋体" w:eastAsia="宋体" w:hAnsi="宋体"/>
        </w:rPr>
      </w:pPr>
      <w:r w:rsidRPr="003F182A">
        <w:rPr>
          <w:rFonts w:ascii="宋体" w:eastAsia="宋体" w:hAnsi="宋体" w:hint="eastAsia"/>
        </w:rPr>
        <w:t>10.按需提出方案</w:t>
      </w:r>
    </w:p>
    <w:p w14:paraId="48198961" w14:textId="77777777" w:rsidR="005E2438" w:rsidRPr="003F182A" w:rsidRDefault="005E2438" w:rsidP="005E2438">
      <w:pPr>
        <w:rPr>
          <w:rFonts w:ascii="宋体" w:eastAsia="宋体" w:hAnsi="宋体"/>
        </w:rPr>
      </w:pPr>
      <w:r w:rsidRPr="003F182A">
        <w:rPr>
          <w:rFonts w:ascii="宋体" w:eastAsia="宋体" w:hAnsi="宋体" w:hint="eastAsia"/>
        </w:rPr>
        <w:t>11.业务部门和开发部门之间的不信任</w:t>
      </w:r>
    </w:p>
    <w:p w14:paraId="16B833EB" w14:textId="77777777" w:rsidR="005E2438" w:rsidRPr="003F182A" w:rsidRDefault="005E2438" w:rsidP="005E2438">
      <w:pPr>
        <w:rPr>
          <w:rFonts w:ascii="宋体" w:eastAsia="宋体" w:hAnsi="宋体"/>
        </w:rPr>
      </w:pPr>
    </w:p>
    <w:p w14:paraId="33AC8481" w14:textId="77777777" w:rsidR="005E2438" w:rsidRPr="003F182A" w:rsidRDefault="005E2438" w:rsidP="005E2438">
      <w:pPr>
        <w:pStyle w:val="6"/>
        <w:rPr>
          <w:rFonts w:ascii="宋体" w:eastAsia="宋体" w:hAnsi="宋体"/>
          <w:sz w:val="21"/>
          <w:szCs w:val="21"/>
        </w:rPr>
      </w:pPr>
      <w:bookmarkStart w:id="558" w:name="_Toc526616669"/>
      <w:bookmarkStart w:id="559" w:name="_Toc529711564"/>
      <w:r w:rsidRPr="003F182A">
        <w:rPr>
          <w:rFonts w:ascii="宋体" w:eastAsia="宋体" w:hAnsi="宋体" w:hint="eastAsia"/>
          <w:sz w:val="21"/>
          <w:szCs w:val="21"/>
        </w:rPr>
        <w:t>7.1.1.2.2需求分析</w:t>
      </w:r>
      <w:bookmarkEnd w:id="558"/>
      <w:bookmarkEnd w:id="559"/>
    </w:p>
    <w:p w14:paraId="7C64234C" w14:textId="77777777" w:rsidR="005E2438" w:rsidRPr="003F182A" w:rsidRDefault="005E2438" w:rsidP="005E2438">
      <w:pPr>
        <w:rPr>
          <w:rFonts w:ascii="宋体" w:eastAsia="宋体" w:hAnsi="宋体"/>
        </w:rPr>
      </w:pPr>
      <w:r w:rsidRPr="003F182A">
        <w:rPr>
          <w:rFonts w:ascii="宋体" w:eastAsia="宋体" w:hAnsi="宋体" w:hint="eastAsia"/>
        </w:rPr>
        <w:t>1.需求排优先级</w:t>
      </w:r>
    </w:p>
    <w:p w14:paraId="28AB2408" w14:textId="77777777" w:rsidR="005E2438" w:rsidRPr="003F182A" w:rsidRDefault="005E2438" w:rsidP="005E2438">
      <w:pPr>
        <w:rPr>
          <w:rFonts w:ascii="宋体" w:eastAsia="宋体" w:hAnsi="宋体"/>
        </w:rPr>
      </w:pPr>
      <w:r w:rsidRPr="003F182A">
        <w:rPr>
          <w:rFonts w:ascii="宋体" w:eastAsia="宋体" w:hAnsi="宋体" w:hint="eastAsia"/>
        </w:rPr>
        <w:t>2.技术难点特性</w:t>
      </w:r>
    </w:p>
    <w:p w14:paraId="4891FF7A" w14:textId="77777777" w:rsidR="005E2438" w:rsidRPr="003F182A" w:rsidRDefault="005E2438" w:rsidP="005E2438">
      <w:pPr>
        <w:rPr>
          <w:rFonts w:ascii="宋体" w:eastAsia="宋体" w:hAnsi="宋体"/>
        </w:rPr>
      </w:pPr>
      <w:r w:rsidRPr="003F182A">
        <w:rPr>
          <w:rFonts w:ascii="宋体" w:eastAsia="宋体" w:hAnsi="宋体" w:hint="eastAsia"/>
        </w:rPr>
        <w:t>3.不熟悉的技术、方法、语言、工具或硬件</w:t>
      </w:r>
    </w:p>
    <w:p w14:paraId="2402CA7B" w14:textId="77777777" w:rsidR="005E2438" w:rsidRDefault="005E2438" w:rsidP="005E2438"/>
    <w:p w14:paraId="1A1E9E63" w14:textId="77777777" w:rsidR="005E2438" w:rsidRPr="003F182A" w:rsidRDefault="005E2438" w:rsidP="005E2438">
      <w:pPr>
        <w:pStyle w:val="6"/>
        <w:rPr>
          <w:rFonts w:ascii="宋体" w:eastAsia="宋体" w:hAnsi="宋体"/>
          <w:sz w:val="21"/>
          <w:szCs w:val="21"/>
        </w:rPr>
      </w:pPr>
      <w:bookmarkStart w:id="560" w:name="_Toc526616670"/>
      <w:bookmarkStart w:id="561" w:name="_Toc529711565"/>
      <w:r w:rsidRPr="003F182A">
        <w:rPr>
          <w:rFonts w:ascii="宋体" w:eastAsia="宋体" w:hAnsi="宋体" w:hint="eastAsia"/>
          <w:sz w:val="21"/>
          <w:szCs w:val="21"/>
        </w:rPr>
        <w:t>7.1.1.2.3需求指定</w:t>
      </w:r>
      <w:bookmarkEnd w:id="560"/>
      <w:bookmarkEnd w:id="561"/>
    </w:p>
    <w:p w14:paraId="23AEFD4E" w14:textId="77777777" w:rsidR="005E2438" w:rsidRPr="003F182A" w:rsidRDefault="005E2438" w:rsidP="005E2438">
      <w:pPr>
        <w:rPr>
          <w:rFonts w:ascii="宋体" w:eastAsia="宋体" w:hAnsi="宋体"/>
        </w:rPr>
      </w:pPr>
      <w:r w:rsidRPr="003F182A">
        <w:rPr>
          <w:rFonts w:ascii="宋体" w:eastAsia="宋体" w:hAnsi="宋体" w:hint="eastAsia"/>
        </w:rPr>
        <w:t>1.需求理解</w:t>
      </w:r>
    </w:p>
    <w:p w14:paraId="0B385BCD" w14:textId="77777777" w:rsidR="005E2438" w:rsidRPr="003F182A" w:rsidRDefault="005E2438" w:rsidP="005E2438">
      <w:pPr>
        <w:rPr>
          <w:rFonts w:ascii="宋体" w:eastAsia="宋体" w:hAnsi="宋体"/>
        </w:rPr>
      </w:pPr>
      <w:r w:rsidRPr="003F182A">
        <w:rPr>
          <w:rFonts w:ascii="宋体" w:eastAsia="宋体" w:hAnsi="宋体" w:hint="eastAsia"/>
        </w:rPr>
        <w:t>2.处理开放争议的时间压力</w:t>
      </w:r>
    </w:p>
    <w:p w14:paraId="0C267F5F" w14:textId="77777777" w:rsidR="005E2438" w:rsidRPr="003F182A" w:rsidRDefault="005E2438" w:rsidP="005E2438">
      <w:pPr>
        <w:rPr>
          <w:rFonts w:ascii="宋体" w:eastAsia="宋体" w:hAnsi="宋体"/>
        </w:rPr>
      </w:pPr>
      <w:r w:rsidRPr="003F182A">
        <w:rPr>
          <w:rFonts w:ascii="宋体" w:eastAsia="宋体" w:hAnsi="宋体" w:hint="eastAsia"/>
        </w:rPr>
        <w:lastRenderedPageBreak/>
        <w:t>3.用词歧义</w:t>
      </w:r>
    </w:p>
    <w:p w14:paraId="3BF12652" w14:textId="77777777" w:rsidR="005E2438" w:rsidRPr="003F182A" w:rsidRDefault="005E2438" w:rsidP="005E2438">
      <w:pPr>
        <w:rPr>
          <w:rFonts w:ascii="宋体" w:eastAsia="宋体" w:hAnsi="宋体"/>
        </w:rPr>
      </w:pPr>
      <w:r w:rsidRPr="003F182A">
        <w:rPr>
          <w:rFonts w:ascii="宋体" w:eastAsia="宋体" w:hAnsi="宋体" w:hint="eastAsia"/>
        </w:rPr>
        <w:t>4.需求中包含设计</w:t>
      </w:r>
    </w:p>
    <w:p w14:paraId="2D57E438" w14:textId="77777777" w:rsidR="005E2438" w:rsidRDefault="005E2438" w:rsidP="005E2438"/>
    <w:p w14:paraId="1FDAF650" w14:textId="77777777" w:rsidR="005E2438" w:rsidRPr="003F182A" w:rsidRDefault="005E2438" w:rsidP="005E2438">
      <w:pPr>
        <w:pStyle w:val="6"/>
        <w:rPr>
          <w:rFonts w:ascii="宋体" w:eastAsia="宋体" w:hAnsi="宋体"/>
          <w:sz w:val="21"/>
          <w:szCs w:val="21"/>
        </w:rPr>
      </w:pPr>
      <w:bookmarkStart w:id="562" w:name="_Toc526616671"/>
      <w:bookmarkStart w:id="563" w:name="_Toc529711566"/>
      <w:r w:rsidRPr="003F182A">
        <w:rPr>
          <w:rFonts w:ascii="宋体" w:eastAsia="宋体" w:hAnsi="宋体" w:hint="eastAsia"/>
          <w:sz w:val="21"/>
          <w:szCs w:val="21"/>
        </w:rPr>
        <w:t>7.1.1.2.4需求确认</w:t>
      </w:r>
      <w:bookmarkEnd w:id="562"/>
      <w:bookmarkEnd w:id="563"/>
    </w:p>
    <w:p w14:paraId="2E2816DB" w14:textId="77777777" w:rsidR="005E2438" w:rsidRPr="003F182A" w:rsidRDefault="005E2438" w:rsidP="005E2438">
      <w:pPr>
        <w:rPr>
          <w:rFonts w:ascii="宋体" w:eastAsia="宋体" w:hAnsi="宋体"/>
        </w:rPr>
      </w:pPr>
      <w:r w:rsidRPr="003F182A">
        <w:rPr>
          <w:rFonts w:ascii="宋体" w:eastAsia="宋体" w:hAnsi="宋体" w:hint="eastAsia"/>
        </w:rPr>
        <w:t>1.未经确认的需求</w:t>
      </w:r>
    </w:p>
    <w:p w14:paraId="5301A773" w14:textId="77777777" w:rsidR="005E2438" w:rsidRPr="003F182A" w:rsidRDefault="005E2438" w:rsidP="005E2438">
      <w:pPr>
        <w:rPr>
          <w:rFonts w:ascii="宋体" w:eastAsia="宋体" w:hAnsi="宋体"/>
        </w:rPr>
      </w:pPr>
      <w:r w:rsidRPr="003F182A">
        <w:rPr>
          <w:rFonts w:ascii="宋体" w:eastAsia="宋体" w:hAnsi="宋体" w:hint="eastAsia"/>
        </w:rPr>
        <w:t>2.审查熟练度</w:t>
      </w:r>
    </w:p>
    <w:p w14:paraId="0181C318" w14:textId="77777777" w:rsidR="005E2438" w:rsidRDefault="005E2438" w:rsidP="005E2438"/>
    <w:p w14:paraId="6A261ACD" w14:textId="77777777" w:rsidR="005E2438" w:rsidRPr="003F182A" w:rsidRDefault="005E2438" w:rsidP="005E2438">
      <w:pPr>
        <w:pStyle w:val="6"/>
        <w:rPr>
          <w:rFonts w:ascii="宋体" w:eastAsia="宋体" w:hAnsi="宋体"/>
          <w:sz w:val="21"/>
          <w:szCs w:val="21"/>
        </w:rPr>
      </w:pPr>
      <w:bookmarkStart w:id="564" w:name="_Toc526616672"/>
      <w:bookmarkStart w:id="565" w:name="_Toc529711567"/>
      <w:r w:rsidRPr="003F182A">
        <w:rPr>
          <w:rFonts w:ascii="宋体" w:eastAsia="宋体" w:hAnsi="宋体" w:hint="eastAsia"/>
          <w:sz w:val="21"/>
          <w:szCs w:val="21"/>
        </w:rPr>
        <w:t>7.1.1.2.5需求管理</w:t>
      </w:r>
      <w:bookmarkEnd w:id="564"/>
      <w:bookmarkEnd w:id="565"/>
    </w:p>
    <w:p w14:paraId="52DF15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1.不断变更的需求</w:t>
      </w:r>
    </w:p>
    <w:p w14:paraId="5341D0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2.需求变更过程</w:t>
      </w:r>
    </w:p>
    <w:p w14:paraId="1EF5B11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3.未实现的需求</w:t>
      </w:r>
    </w:p>
    <w:p w14:paraId="5297387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4.不断扩张的需求范围</w:t>
      </w:r>
    </w:p>
    <w:p w14:paraId="0E5DEBCD" w14:textId="77777777" w:rsidR="005E2438" w:rsidRPr="003F182A" w:rsidRDefault="005E2438" w:rsidP="005E2438">
      <w:pPr>
        <w:pStyle w:val="3"/>
        <w:rPr>
          <w:rFonts w:ascii="宋体" w:eastAsia="宋体" w:hAnsi="宋体"/>
        </w:rPr>
      </w:pPr>
      <w:bookmarkStart w:id="566" w:name="_Toc526616673"/>
      <w:bookmarkStart w:id="567" w:name="_Toc526616521"/>
      <w:bookmarkStart w:id="568" w:name="_Toc526025179"/>
      <w:bookmarkStart w:id="569" w:name="_Toc526024968"/>
      <w:bookmarkStart w:id="570" w:name="_Toc526024842"/>
      <w:bookmarkStart w:id="571" w:name="_Toc526024429"/>
      <w:bookmarkStart w:id="572" w:name="_Toc526017451"/>
      <w:bookmarkStart w:id="573" w:name="_Toc526017414"/>
      <w:bookmarkStart w:id="574" w:name="_Toc526017371"/>
      <w:bookmarkStart w:id="575" w:name="_Toc497416142"/>
      <w:bookmarkStart w:id="576" w:name="_Toc529711568"/>
      <w:r w:rsidRPr="003F182A">
        <w:rPr>
          <w:rFonts w:ascii="宋体" w:eastAsia="宋体" w:hAnsi="宋体" w:hint="eastAsia"/>
        </w:rPr>
        <w:t>7.2 风险分析和优先级排序</w:t>
      </w:r>
      <w:bookmarkEnd w:id="566"/>
      <w:bookmarkEnd w:id="567"/>
      <w:bookmarkEnd w:id="568"/>
      <w:bookmarkEnd w:id="569"/>
      <w:bookmarkEnd w:id="570"/>
      <w:bookmarkEnd w:id="571"/>
      <w:bookmarkEnd w:id="572"/>
      <w:bookmarkEnd w:id="573"/>
      <w:bookmarkEnd w:id="574"/>
      <w:bookmarkEnd w:id="575"/>
      <w:bookmarkEnd w:id="576"/>
    </w:p>
    <w:p w14:paraId="442BBE49" w14:textId="77777777" w:rsidR="005E2438" w:rsidRPr="003F182A" w:rsidRDefault="005E2438" w:rsidP="005E2438">
      <w:pPr>
        <w:pStyle w:val="5"/>
        <w:rPr>
          <w:rFonts w:ascii="宋体" w:eastAsia="宋体" w:hAnsi="宋体"/>
        </w:rPr>
      </w:pPr>
      <w:bookmarkStart w:id="577" w:name="_Toc526616674"/>
      <w:bookmarkStart w:id="578" w:name="_Toc526025180"/>
      <w:bookmarkStart w:id="579" w:name="_Toc529711569"/>
      <w:r w:rsidRPr="003F182A">
        <w:rPr>
          <w:rFonts w:ascii="宋体" w:eastAsia="宋体" w:hAnsi="宋体" w:hint="eastAsia"/>
        </w:rPr>
        <w:t>7.2.1.风险分析</w:t>
      </w:r>
      <w:bookmarkStart w:id="580" w:name="_Toc526616675"/>
      <w:bookmarkStart w:id="581" w:name="_Toc526025181"/>
      <w:bookmarkEnd w:id="577"/>
      <w:bookmarkEnd w:id="578"/>
      <w:bookmarkEnd w:id="579"/>
    </w:p>
    <w:tbl>
      <w:tblPr>
        <w:tblW w:w="7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134"/>
        <w:gridCol w:w="1134"/>
        <w:gridCol w:w="3118"/>
      </w:tblGrid>
      <w:tr w:rsidR="005E2438" w14:paraId="266E96BA" w14:textId="77777777" w:rsidTr="005E2438">
        <w:tc>
          <w:tcPr>
            <w:tcW w:w="2122" w:type="dxa"/>
            <w:tcBorders>
              <w:top w:val="single" w:sz="4" w:space="0" w:color="auto"/>
              <w:left w:val="single" w:sz="4" w:space="0" w:color="auto"/>
              <w:bottom w:val="single" w:sz="4" w:space="0" w:color="auto"/>
              <w:right w:val="single" w:sz="4" w:space="0" w:color="auto"/>
            </w:tcBorders>
            <w:hideMark/>
          </w:tcPr>
          <w:p w14:paraId="5D2FD3CE" w14:textId="77777777" w:rsidR="005E2438" w:rsidRPr="003F182A" w:rsidRDefault="005E2438" w:rsidP="005E2438">
            <w:pPr>
              <w:rPr>
                <w:rFonts w:ascii="宋体" w:eastAsia="宋体" w:hAnsi="宋体"/>
              </w:rPr>
            </w:pPr>
            <w:r w:rsidRPr="003F182A">
              <w:rPr>
                <w:rFonts w:ascii="宋体" w:eastAsia="宋体" w:hAnsi="宋体" w:hint="eastAsia"/>
              </w:rPr>
              <w:t>风险</w:t>
            </w:r>
          </w:p>
        </w:tc>
        <w:tc>
          <w:tcPr>
            <w:tcW w:w="2268" w:type="dxa"/>
            <w:gridSpan w:val="2"/>
            <w:tcBorders>
              <w:top w:val="single" w:sz="4" w:space="0" w:color="auto"/>
              <w:left w:val="single" w:sz="4" w:space="0" w:color="auto"/>
              <w:bottom w:val="single" w:sz="4" w:space="0" w:color="auto"/>
              <w:right w:val="single" w:sz="4" w:space="0" w:color="auto"/>
            </w:tcBorders>
          </w:tcPr>
          <w:p w14:paraId="0EDD6526" w14:textId="77777777" w:rsidR="005E2438" w:rsidRPr="003F182A" w:rsidRDefault="005E2438" w:rsidP="005E2438">
            <w:pPr>
              <w:rPr>
                <w:rFonts w:ascii="宋体" w:eastAsia="宋体" w:hAnsi="宋体"/>
              </w:rPr>
            </w:pPr>
            <w:r w:rsidRPr="003F182A">
              <w:rPr>
                <w:rFonts w:ascii="宋体" w:eastAsia="宋体" w:hAnsi="宋体" w:hint="eastAsia"/>
              </w:rPr>
              <w:t>触发条件</w:t>
            </w:r>
          </w:p>
        </w:tc>
        <w:tc>
          <w:tcPr>
            <w:tcW w:w="3118" w:type="dxa"/>
            <w:tcBorders>
              <w:top w:val="single" w:sz="4" w:space="0" w:color="auto"/>
              <w:left w:val="single" w:sz="4" w:space="0" w:color="auto"/>
              <w:bottom w:val="single" w:sz="4" w:space="0" w:color="auto"/>
              <w:right w:val="single" w:sz="4" w:space="0" w:color="auto"/>
            </w:tcBorders>
          </w:tcPr>
          <w:p w14:paraId="5E7E1814" w14:textId="77777777" w:rsidR="005E2438" w:rsidRPr="003F182A" w:rsidRDefault="005E2438" w:rsidP="005E2438">
            <w:pPr>
              <w:rPr>
                <w:rFonts w:ascii="宋体" w:eastAsia="宋体" w:hAnsi="宋体"/>
              </w:rPr>
            </w:pPr>
            <w:r w:rsidRPr="003F182A">
              <w:rPr>
                <w:rFonts w:ascii="宋体" w:eastAsia="宋体" w:hAnsi="宋体" w:hint="eastAsia"/>
              </w:rPr>
              <w:t>解决方案</w:t>
            </w:r>
          </w:p>
        </w:tc>
      </w:tr>
      <w:tr w:rsidR="005E2438" w14:paraId="5597B8FC" w14:textId="77777777" w:rsidTr="005E2438">
        <w:tc>
          <w:tcPr>
            <w:tcW w:w="2122" w:type="dxa"/>
            <w:vMerge w:val="restart"/>
            <w:tcBorders>
              <w:top w:val="single" w:sz="4" w:space="0" w:color="auto"/>
              <w:left w:val="single" w:sz="4" w:space="0" w:color="auto"/>
              <w:right w:val="single" w:sz="4" w:space="0" w:color="auto"/>
            </w:tcBorders>
            <w:hideMark/>
          </w:tcPr>
          <w:p w14:paraId="7B9920C7" w14:textId="77777777" w:rsidR="005E2438" w:rsidRPr="003F182A" w:rsidRDefault="005E2438" w:rsidP="005E2438">
            <w:pPr>
              <w:rPr>
                <w:rFonts w:ascii="宋体" w:eastAsia="宋体" w:hAnsi="宋体"/>
              </w:rPr>
            </w:pPr>
            <w:r w:rsidRPr="003F182A">
              <w:rPr>
                <w:rFonts w:ascii="宋体" w:eastAsia="宋体" w:hAnsi="宋体" w:hint="eastAsia"/>
              </w:rPr>
              <w:t>人力资源风险</w:t>
            </w:r>
          </w:p>
        </w:tc>
        <w:tc>
          <w:tcPr>
            <w:tcW w:w="1134" w:type="dxa"/>
            <w:tcBorders>
              <w:top w:val="single" w:sz="4" w:space="0" w:color="auto"/>
              <w:left w:val="single" w:sz="4" w:space="0" w:color="auto"/>
              <w:bottom w:val="single" w:sz="4" w:space="0" w:color="auto"/>
              <w:right w:val="single" w:sz="4" w:space="0" w:color="auto"/>
            </w:tcBorders>
          </w:tcPr>
          <w:p w14:paraId="3C8B6FE0" w14:textId="77777777" w:rsidR="005E2438" w:rsidRPr="003F182A" w:rsidRDefault="005E2438" w:rsidP="005E2438">
            <w:pPr>
              <w:rPr>
                <w:rFonts w:ascii="宋体" w:eastAsia="宋体" w:hAnsi="宋体"/>
              </w:rPr>
            </w:pPr>
            <w:r w:rsidRPr="003F182A">
              <w:rPr>
                <w:rFonts w:ascii="宋体" w:eastAsia="宋体" w:hAnsi="宋体" w:hint="eastAsia"/>
              </w:rPr>
              <w:t>A配置管理员周德阳;</w:t>
            </w:r>
            <w:r w:rsidRPr="003F182A">
              <w:rPr>
                <w:rFonts w:ascii="宋体" w:eastAsia="宋体" w:hAnsi="宋体"/>
              </w:rPr>
              <w:t>B</w:t>
            </w:r>
            <w:r w:rsidRPr="003F182A">
              <w:rPr>
                <w:rFonts w:ascii="宋体" w:eastAsia="宋体" w:hAnsi="宋体" w:hint="eastAsia"/>
              </w:rPr>
              <w:t>：PM</w:t>
            </w:r>
            <w:proofErr w:type="gramStart"/>
            <w:r w:rsidRPr="003F182A">
              <w:rPr>
                <w:rFonts w:ascii="宋体" w:eastAsia="宋体" w:hAnsi="宋体" w:hint="eastAsia"/>
              </w:rPr>
              <w:t>郦哲聪</w:t>
            </w:r>
            <w:proofErr w:type="gramEnd"/>
          </w:p>
        </w:tc>
        <w:tc>
          <w:tcPr>
            <w:tcW w:w="1134" w:type="dxa"/>
            <w:tcBorders>
              <w:top w:val="single" w:sz="4" w:space="0" w:color="auto"/>
              <w:left w:val="single" w:sz="4" w:space="0" w:color="auto"/>
              <w:bottom w:val="single" w:sz="4" w:space="0" w:color="auto"/>
              <w:right w:val="single" w:sz="4" w:space="0" w:color="auto"/>
            </w:tcBorders>
          </w:tcPr>
          <w:p w14:paraId="4C4FA8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6F9BB6B" w14:textId="77777777" w:rsidR="005E2438" w:rsidRPr="003F182A" w:rsidRDefault="005E2438" w:rsidP="005E2438">
            <w:pPr>
              <w:rPr>
                <w:rFonts w:ascii="宋体" w:eastAsia="宋体" w:hAnsi="宋体"/>
              </w:rPr>
            </w:pPr>
            <w:r w:rsidRPr="003F182A">
              <w:rPr>
                <w:rFonts w:ascii="宋体" w:eastAsia="宋体" w:hAnsi="宋体" w:hint="eastAsia"/>
              </w:rPr>
              <w:t>B暂时负责配置管理工作</w:t>
            </w:r>
          </w:p>
        </w:tc>
      </w:tr>
      <w:tr w:rsidR="005E2438" w14:paraId="04D2431E" w14:textId="77777777" w:rsidTr="005E2438">
        <w:tc>
          <w:tcPr>
            <w:tcW w:w="2122" w:type="dxa"/>
            <w:vMerge/>
            <w:tcBorders>
              <w:left w:val="single" w:sz="4" w:space="0" w:color="auto"/>
              <w:right w:val="single" w:sz="4" w:space="0" w:color="auto"/>
            </w:tcBorders>
            <w:hideMark/>
          </w:tcPr>
          <w:p w14:paraId="38A06F78"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DE112DA" w14:textId="77777777" w:rsidR="005E2438" w:rsidRPr="003F182A" w:rsidRDefault="005E2438" w:rsidP="005E2438">
            <w:pPr>
              <w:rPr>
                <w:rFonts w:ascii="宋体" w:eastAsia="宋体" w:hAnsi="宋体"/>
              </w:rPr>
            </w:pPr>
            <w:r w:rsidRPr="003F182A">
              <w:rPr>
                <w:rFonts w:ascii="宋体" w:eastAsia="宋体" w:hAnsi="宋体" w:hint="eastAsia"/>
              </w:rPr>
              <w:t>A资料员王飞钢;</w:t>
            </w:r>
            <w:r w:rsidRPr="003F182A">
              <w:rPr>
                <w:rFonts w:ascii="宋体" w:eastAsia="宋体" w:hAnsi="宋体"/>
              </w:rPr>
              <w:t>B</w:t>
            </w:r>
            <w:r w:rsidRPr="003F182A">
              <w:rPr>
                <w:rFonts w:ascii="宋体" w:eastAsia="宋体" w:hAnsi="宋体" w:hint="eastAsia"/>
              </w:rPr>
              <w:t>会议记录员冯一鸣</w:t>
            </w:r>
          </w:p>
        </w:tc>
        <w:tc>
          <w:tcPr>
            <w:tcW w:w="1134" w:type="dxa"/>
            <w:tcBorders>
              <w:top w:val="single" w:sz="4" w:space="0" w:color="auto"/>
              <w:left w:val="single" w:sz="4" w:space="0" w:color="auto"/>
              <w:bottom w:val="single" w:sz="4" w:space="0" w:color="auto"/>
              <w:right w:val="single" w:sz="4" w:space="0" w:color="auto"/>
            </w:tcBorders>
          </w:tcPr>
          <w:p w14:paraId="3E9D213E" w14:textId="77777777" w:rsidR="005E2438" w:rsidRPr="003F182A" w:rsidRDefault="005E2438" w:rsidP="005E2438">
            <w:pPr>
              <w:rPr>
                <w:rFonts w:ascii="宋体" w:eastAsia="宋体" w:hAnsi="宋体"/>
              </w:rPr>
            </w:pPr>
            <w:r w:rsidRPr="003F182A">
              <w:rPr>
                <w:rFonts w:ascii="宋体" w:eastAsia="宋体" w:hAnsi="宋体" w:hint="eastAsia"/>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2D111EAB" w14:textId="77777777" w:rsidR="005E2438" w:rsidRPr="003F182A" w:rsidRDefault="005E2438" w:rsidP="005E2438">
            <w:pPr>
              <w:rPr>
                <w:rFonts w:ascii="宋体" w:eastAsia="宋体" w:hAnsi="宋体"/>
              </w:rPr>
            </w:pPr>
            <w:r w:rsidRPr="003F182A">
              <w:rPr>
                <w:rFonts w:ascii="宋体" w:eastAsia="宋体" w:hAnsi="宋体" w:hint="eastAsia"/>
              </w:rPr>
              <w:t>B暂时负责资料搜集工作</w:t>
            </w:r>
          </w:p>
        </w:tc>
      </w:tr>
      <w:tr w:rsidR="005E2438" w14:paraId="2003B4B7" w14:textId="77777777" w:rsidTr="005E2438">
        <w:tc>
          <w:tcPr>
            <w:tcW w:w="2122" w:type="dxa"/>
            <w:vMerge/>
            <w:tcBorders>
              <w:left w:val="single" w:sz="4" w:space="0" w:color="auto"/>
              <w:right w:val="single" w:sz="4" w:space="0" w:color="auto"/>
            </w:tcBorders>
            <w:hideMark/>
          </w:tcPr>
          <w:p w14:paraId="116583D5"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7E7F431D" w14:textId="77777777" w:rsidR="005E2438" w:rsidRPr="003F182A" w:rsidRDefault="005E2438" w:rsidP="005E2438">
            <w:pPr>
              <w:rPr>
                <w:rFonts w:ascii="宋体" w:eastAsia="宋体" w:hAnsi="宋体"/>
              </w:rPr>
            </w:pPr>
            <w:r w:rsidRPr="003F182A">
              <w:rPr>
                <w:rFonts w:ascii="宋体" w:eastAsia="宋体" w:hAnsi="宋体" w:hint="eastAsia"/>
              </w:rPr>
              <w:t>A会议记录员冯一鸣;</w:t>
            </w:r>
            <w:r w:rsidRPr="003F182A">
              <w:rPr>
                <w:rFonts w:ascii="宋体" w:eastAsia="宋体" w:hAnsi="宋体"/>
              </w:rPr>
              <w:t>B</w:t>
            </w:r>
            <w:r w:rsidRPr="003F182A">
              <w:rPr>
                <w:rFonts w:ascii="宋体" w:eastAsia="宋体" w:hAnsi="宋体" w:hint="eastAsia"/>
              </w:rPr>
              <w:t>资料员王飞钢</w:t>
            </w:r>
          </w:p>
        </w:tc>
        <w:tc>
          <w:tcPr>
            <w:tcW w:w="1134" w:type="dxa"/>
            <w:tcBorders>
              <w:top w:val="single" w:sz="4" w:space="0" w:color="auto"/>
              <w:left w:val="single" w:sz="4" w:space="0" w:color="auto"/>
              <w:bottom w:val="single" w:sz="4" w:space="0" w:color="auto"/>
              <w:right w:val="single" w:sz="4" w:space="0" w:color="auto"/>
            </w:tcBorders>
          </w:tcPr>
          <w:p w14:paraId="733EAD56"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68CBB8C" w14:textId="77777777" w:rsidR="005E2438" w:rsidRPr="003F182A" w:rsidRDefault="005E2438" w:rsidP="005E2438">
            <w:pPr>
              <w:rPr>
                <w:rFonts w:ascii="宋体" w:eastAsia="宋体" w:hAnsi="宋体"/>
              </w:rPr>
            </w:pPr>
            <w:r w:rsidRPr="003F182A">
              <w:rPr>
                <w:rFonts w:ascii="宋体" w:eastAsia="宋体" w:hAnsi="宋体" w:hint="eastAsia"/>
              </w:rPr>
              <w:t>B暂时负责会议记录工作</w:t>
            </w:r>
          </w:p>
        </w:tc>
      </w:tr>
      <w:tr w:rsidR="005E2438" w14:paraId="2B55506F" w14:textId="77777777" w:rsidTr="005E2438">
        <w:tc>
          <w:tcPr>
            <w:tcW w:w="2122" w:type="dxa"/>
            <w:vMerge/>
            <w:tcBorders>
              <w:left w:val="single" w:sz="4" w:space="0" w:color="auto"/>
              <w:right w:val="single" w:sz="4" w:space="0" w:color="auto"/>
            </w:tcBorders>
            <w:hideMark/>
          </w:tcPr>
          <w:p w14:paraId="49389590" w14:textId="77777777" w:rsidR="005E2438" w:rsidRPr="003F182A" w:rsidRDefault="005E2438"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1ACEA149" w14:textId="77777777" w:rsidR="005E2438" w:rsidRPr="003F182A" w:rsidRDefault="005E2438" w:rsidP="005E2438">
            <w:pPr>
              <w:rPr>
                <w:rFonts w:ascii="宋体" w:eastAsia="宋体" w:hAnsi="宋体"/>
              </w:rPr>
            </w:pPr>
            <w:r w:rsidRPr="003F182A">
              <w:rPr>
                <w:rFonts w:ascii="宋体" w:eastAsia="宋体" w:hAnsi="宋体" w:hint="eastAsia"/>
              </w:rPr>
              <w:t>A文档管理员刘乐威;</w:t>
            </w:r>
            <w:r w:rsidRPr="003F182A">
              <w:rPr>
                <w:rFonts w:ascii="宋体" w:eastAsia="宋体" w:hAnsi="宋体"/>
              </w:rPr>
              <w:t>B</w:t>
            </w:r>
            <w:r w:rsidRPr="003F182A">
              <w:rPr>
                <w:rFonts w:ascii="宋体" w:eastAsia="宋体" w:hAnsi="宋体" w:hint="eastAsia"/>
              </w:rPr>
              <w:t>配置管理员周德阳</w:t>
            </w:r>
          </w:p>
        </w:tc>
        <w:tc>
          <w:tcPr>
            <w:tcW w:w="1134" w:type="dxa"/>
            <w:tcBorders>
              <w:top w:val="single" w:sz="4" w:space="0" w:color="auto"/>
              <w:left w:val="single" w:sz="4" w:space="0" w:color="auto"/>
              <w:bottom w:val="single" w:sz="4" w:space="0" w:color="auto"/>
              <w:right w:val="single" w:sz="4" w:space="0" w:color="auto"/>
            </w:tcBorders>
          </w:tcPr>
          <w:p w14:paraId="040E3D8C" w14:textId="77777777" w:rsidR="005E2438" w:rsidRPr="003F182A" w:rsidRDefault="005E2438" w:rsidP="005E2438">
            <w:pPr>
              <w:rPr>
                <w:rFonts w:ascii="宋体" w:eastAsia="宋体" w:hAnsi="宋体"/>
              </w:rPr>
            </w:pPr>
            <w:r w:rsidRPr="003F182A">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315BD709" w14:textId="77777777" w:rsidR="005E2438" w:rsidRPr="003F182A" w:rsidRDefault="005E2438" w:rsidP="005E2438">
            <w:pPr>
              <w:rPr>
                <w:rFonts w:ascii="宋体" w:eastAsia="宋体" w:hAnsi="宋体"/>
              </w:rPr>
            </w:pPr>
            <w:r w:rsidRPr="003F182A">
              <w:rPr>
                <w:rFonts w:ascii="宋体" w:eastAsia="宋体" w:hAnsi="宋体" w:hint="eastAsia"/>
              </w:rPr>
              <w:t>B暂时负责文档管理工作</w:t>
            </w:r>
          </w:p>
        </w:tc>
      </w:tr>
      <w:tr w:rsidR="003725E0" w14:paraId="61B7BD30" w14:textId="77777777" w:rsidTr="005E2438">
        <w:tc>
          <w:tcPr>
            <w:tcW w:w="2122" w:type="dxa"/>
            <w:vMerge/>
            <w:tcBorders>
              <w:left w:val="single" w:sz="4" w:space="0" w:color="auto"/>
              <w:right w:val="single" w:sz="4" w:space="0" w:color="auto"/>
            </w:tcBorders>
          </w:tcPr>
          <w:p w14:paraId="42C2D5F7" w14:textId="77777777" w:rsidR="003725E0" w:rsidRPr="003F182A" w:rsidRDefault="003725E0" w:rsidP="005E2438">
            <w:pPr>
              <w:rPr>
                <w:rFonts w:ascii="宋体" w:eastAsia="宋体" w:hAnsi="宋体"/>
              </w:rPr>
            </w:pPr>
          </w:p>
        </w:tc>
        <w:tc>
          <w:tcPr>
            <w:tcW w:w="1134" w:type="dxa"/>
            <w:tcBorders>
              <w:top w:val="single" w:sz="4" w:space="0" w:color="auto"/>
              <w:left w:val="single" w:sz="4" w:space="0" w:color="auto"/>
              <w:bottom w:val="single" w:sz="4" w:space="0" w:color="auto"/>
              <w:right w:val="single" w:sz="4" w:space="0" w:color="auto"/>
            </w:tcBorders>
          </w:tcPr>
          <w:p w14:paraId="479747B6" w14:textId="561FC600" w:rsidR="003725E0" w:rsidRPr="003F182A" w:rsidRDefault="003725E0" w:rsidP="005E2438">
            <w:pPr>
              <w:rPr>
                <w:rFonts w:ascii="宋体" w:eastAsia="宋体" w:hAnsi="宋体"/>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1134" w:type="dxa"/>
            <w:tcBorders>
              <w:top w:val="single" w:sz="4" w:space="0" w:color="auto"/>
              <w:left w:val="single" w:sz="4" w:space="0" w:color="auto"/>
              <w:bottom w:val="single" w:sz="4" w:space="0" w:color="auto"/>
              <w:right w:val="single" w:sz="4" w:space="0" w:color="auto"/>
            </w:tcBorders>
          </w:tcPr>
          <w:p w14:paraId="11A6E8F0" w14:textId="3C3AA993" w:rsidR="003725E0" w:rsidRPr="003F182A" w:rsidRDefault="003725E0" w:rsidP="005E2438">
            <w:pPr>
              <w:rPr>
                <w:rFonts w:ascii="宋体" w:eastAsia="宋体" w:hAnsi="宋体"/>
                <w:kern w:val="0"/>
              </w:rPr>
            </w:pPr>
            <w:r>
              <w:rPr>
                <w:rFonts w:ascii="宋体" w:eastAsia="宋体" w:hAnsi="宋体" w:hint="eastAsia"/>
                <w:kern w:val="0"/>
              </w:rPr>
              <w:t>A提交请假并通过</w:t>
            </w:r>
          </w:p>
        </w:tc>
        <w:tc>
          <w:tcPr>
            <w:tcW w:w="3118" w:type="dxa"/>
            <w:tcBorders>
              <w:top w:val="single" w:sz="4" w:space="0" w:color="auto"/>
              <w:left w:val="single" w:sz="4" w:space="0" w:color="auto"/>
              <w:bottom w:val="single" w:sz="4" w:space="0" w:color="auto"/>
              <w:right w:val="single" w:sz="4" w:space="0" w:color="auto"/>
            </w:tcBorders>
          </w:tcPr>
          <w:p w14:paraId="4B42EE2B" w14:textId="620F70C4" w:rsidR="003725E0" w:rsidRPr="003F182A" w:rsidRDefault="003725E0" w:rsidP="005E2438">
            <w:pPr>
              <w:rPr>
                <w:rFonts w:ascii="宋体" w:eastAsia="宋体" w:hAnsi="宋体"/>
              </w:rPr>
            </w:pPr>
            <w:r>
              <w:rPr>
                <w:rFonts w:ascii="宋体" w:eastAsia="宋体" w:hAnsi="宋体" w:hint="eastAsia"/>
              </w:rPr>
              <w:t>B暂时负责组长工作</w:t>
            </w:r>
          </w:p>
        </w:tc>
      </w:tr>
      <w:tr w:rsidR="005E2438" w14:paraId="126082FE" w14:textId="77777777" w:rsidTr="005E2438">
        <w:tc>
          <w:tcPr>
            <w:tcW w:w="2122" w:type="dxa"/>
            <w:vMerge/>
            <w:tcBorders>
              <w:left w:val="single" w:sz="4" w:space="0" w:color="auto"/>
              <w:bottom w:val="single" w:sz="4" w:space="0" w:color="auto"/>
              <w:right w:val="single" w:sz="4" w:space="0" w:color="auto"/>
            </w:tcBorders>
            <w:hideMark/>
          </w:tcPr>
          <w:p w14:paraId="02FB75D7"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03E45F79" w14:textId="77777777" w:rsidR="005E2438" w:rsidRPr="003F182A" w:rsidRDefault="005E2438" w:rsidP="005E2438">
            <w:pPr>
              <w:rPr>
                <w:rFonts w:ascii="宋体" w:eastAsia="宋体" w:hAnsi="宋体"/>
              </w:rPr>
            </w:pPr>
            <w:r w:rsidRPr="003F182A">
              <w:rPr>
                <w:rFonts w:ascii="宋体" w:eastAsia="宋体" w:hAnsi="宋体" w:hint="eastAsia"/>
              </w:rPr>
              <w:t>当小组成员出现工作怠慢，工作上交不积极</w:t>
            </w:r>
          </w:p>
        </w:tc>
        <w:tc>
          <w:tcPr>
            <w:tcW w:w="3118" w:type="dxa"/>
            <w:tcBorders>
              <w:top w:val="single" w:sz="4" w:space="0" w:color="auto"/>
              <w:left w:val="single" w:sz="4" w:space="0" w:color="auto"/>
              <w:bottom w:val="single" w:sz="4" w:space="0" w:color="auto"/>
              <w:right w:val="single" w:sz="4" w:space="0" w:color="auto"/>
            </w:tcBorders>
          </w:tcPr>
          <w:p w14:paraId="6B2F586F" w14:textId="77777777" w:rsidR="005E2438" w:rsidRPr="003F182A" w:rsidRDefault="005E2438" w:rsidP="005E2438">
            <w:pPr>
              <w:rPr>
                <w:rFonts w:ascii="宋体" w:eastAsia="宋体" w:hAnsi="宋体"/>
              </w:rPr>
            </w:pPr>
            <w:r w:rsidRPr="003F182A">
              <w:rPr>
                <w:rFonts w:ascii="宋体" w:eastAsia="宋体" w:hAnsi="宋体" w:hint="eastAsia"/>
              </w:rPr>
              <w:t>第一次由PM将该分工任务补全或分工给其他任务较轻松的成</w:t>
            </w:r>
            <w:r w:rsidRPr="003F182A">
              <w:rPr>
                <w:rFonts w:ascii="宋体" w:eastAsia="宋体" w:hAnsi="宋体" w:hint="eastAsia"/>
              </w:rPr>
              <w:lastRenderedPageBreak/>
              <w:t>员，并与该成员进行交流沟通，</w:t>
            </w:r>
            <w:proofErr w:type="gramStart"/>
            <w:r w:rsidRPr="003F182A">
              <w:rPr>
                <w:rFonts w:ascii="宋体" w:eastAsia="宋体" w:hAnsi="宋体" w:hint="eastAsia"/>
              </w:rPr>
              <w:t>若成员</w:t>
            </w:r>
            <w:proofErr w:type="gramEnd"/>
            <w:r w:rsidRPr="003F182A">
              <w:rPr>
                <w:rFonts w:ascii="宋体" w:eastAsia="宋体" w:hAnsi="宋体" w:hint="eastAsia"/>
              </w:rPr>
              <w:t>不予理会，则在正式会议上进行点名批评。多次劝说无效，通过小组其他成员表决后开除该成员</w:t>
            </w:r>
          </w:p>
        </w:tc>
      </w:tr>
      <w:tr w:rsidR="005E2438" w14:paraId="4BB23541" w14:textId="77777777" w:rsidTr="005E2438">
        <w:tc>
          <w:tcPr>
            <w:tcW w:w="2122" w:type="dxa"/>
            <w:vMerge w:val="restart"/>
            <w:tcBorders>
              <w:top w:val="single" w:sz="4" w:space="0" w:color="auto"/>
              <w:left w:val="single" w:sz="4" w:space="0" w:color="auto"/>
              <w:right w:val="single" w:sz="4" w:space="0" w:color="auto"/>
            </w:tcBorders>
            <w:hideMark/>
          </w:tcPr>
          <w:p w14:paraId="1B8E0B64" w14:textId="77777777" w:rsidR="005E2438" w:rsidRPr="003F182A" w:rsidRDefault="005E2438" w:rsidP="005E2438">
            <w:pPr>
              <w:rPr>
                <w:rFonts w:ascii="宋体" w:eastAsia="宋体" w:hAnsi="宋体"/>
              </w:rPr>
            </w:pPr>
            <w:r w:rsidRPr="003F182A">
              <w:rPr>
                <w:rFonts w:ascii="宋体" w:eastAsia="宋体" w:hAnsi="宋体" w:hint="eastAsia"/>
              </w:rPr>
              <w:lastRenderedPageBreak/>
              <w:t>技术风险</w:t>
            </w:r>
          </w:p>
        </w:tc>
        <w:tc>
          <w:tcPr>
            <w:tcW w:w="2268" w:type="dxa"/>
            <w:gridSpan w:val="2"/>
            <w:tcBorders>
              <w:top w:val="single" w:sz="4" w:space="0" w:color="auto"/>
              <w:left w:val="single" w:sz="4" w:space="0" w:color="auto"/>
              <w:bottom w:val="single" w:sz="4" w:space="0" w:color="auto"/>
              <w:right w:val="single" w:sz="4" w:space="0" w:color="auto"/>
            </w:tcBorders>
          </w:tcPr>
          <w:p w14:paraId="3357A8E3" w14:textId="77777777" w:rsidR="005E2438" w:rsidRPr="003F182A" w:rsidRDefault="005E2438" w:rsidP="005E2438">
            <w:pPr>
              <w:rPr>
                <w:rFonts w:ascii="宋体" w:eastAsia="宋体" w:hAnsi="宋体"/>
              </w:rPr>
            </w:pPr>
            <w:r w:rsidRPr="003F182A">
              <w:rPr>
                <w:rFonts w:ascii="宋体" w:eastAsia="宋体" w:hAnsi="宋体" w:hint="eastAsia"/>
              </w:rPr>
              <w:t>如果原定的Axure</w:t>
            </w:r>
            <w:r w:rsidRPr="003F182A">
              <w:rPr>
                <w:rFonts w:ascii="宋体" w:eastAsia="宋体" w:hAnsi="宋体"/>
              </w:rPr>
              <w:t xml:space="preserve"> </w:t>
            </w:r>
            <w:r w:rsidRPr="003F182A">
              <w:rPr>
                <w:rFonts w:ascii="宋体" w:eastAsia="宋体" w:hAnsi="宋体" w:hint="eastAsia"/>
              </w:rPr>
              <w:t>RP在局部功能上无法满足项目的需求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44F6D0B9" w14:textId="77777777" w:rsidR="005E2438" w:rsidRPr="003F182A" w:rsidRDefault="005E2438" w:rsidP="005E2438">
            <w:pPr>
              <w:rPr>
                <w:rFonts w:ascii="宋体" w:eastAsia="宋体" w:hAnsi="宋体"/>
              </w:rPr>
            </w:pPr>
            <w:r w:rsidRPr="003F182A">
              <w:rPr>
                <w:rFonts w:ascii="宋体" w:eastAsia="宋体" w:hAnsi="宋体" w:hint="eastAsia"/>
              </w:rPr>
              <w:t>换成类似软件HBuildeer/WebStorm进行运用，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6B092E29" w14:textId="77777777" w:rsidTr="005E2438">
        <w:tc>
          <w:tcPr>
            <w:tcW w:w="2122" w:type="dxa"/>
            <w:vMerge/>
            <w:tcBorders>
              <w:left w:val="single" w:sz="4" w:space="0" w:color="auto"/>
              <w:right w:val="single" w:sz="4" w:space="0" w:color="auto"/>
            </w:tcBorders>
            <w:hideMark/>
          </w:tcPr>
          <w:p w14:paraId="0EB1D59C"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575C70BA" w14:textId="77777777" w:rsidR="005E2438" w:rsidRPr="003F182A" w:rsidRDefault="005E2438" w:rsidP="005E2438">
            <w:pPr>
              <w:rPr>
                <w:rFonts w:ascii="宋体" w:eastAsia="宋体" w:hAnsi="宋体"/>
              </w:rPr>
            </w:pPr>
            <w:r w:rsidRPr="003F182A">
              <w:rPr>
                <w:rFonts w:ascii="宋体" w:eastAsia="宋体" w:hAnsi="宋体" w:hint="eastAsia"/>
              </w:rPr>
              <w:t>如果原定的Rational</w:t>
            </w:r>
            <w:r w:rsidRPr="003F182A">
              <w:rPr>
                <w:rFonts w:ascii="宋体" w:eastAsia="宋体" w:hAnsi="宋体"/>
              </w:rPr>
              <w:t xml:space="preserve"> </w:t>
            </w:r>
            <w:r w:rsidRPr="003F182A">
              <w:rPr>
                <w:rFonts w:ascii="宋体" w:eastAsia="宋体" w:hAnsi="宋体" w:hint="eastAsia"/>
              </w:rPr>
              <w:t>Rose在局部功能上无法满足项目的需求</w:t>
            </w:r>
            <w:r w:rsidRPr="003F182A">
              <w:rPr>
                <w:rFonts w:ascii="宋体" w:eastAsia="宋体" w:hAnsi="宋体"/>
              </w:rPr>
              <w:t xml:space="preserve"> </w:t>
            </w:r>
          </w:p>
        </w:tc>
        <w:tc>
          <w:tcPr>
            <w:tcW w:w="3118" w:type="dxa"/>
            <w:tcBorders>
              <w:top w:val="single" w:sz="4" w:space="0" w:color="auto"/>
              <w:left w:val="single" w:sz="4" w:space="0" w:color="auto"/>
              <w:bottom w:val="single" w:sz="4" w:space="0" w:color="auto"/>
              <w:right w:val="single" w:sz="4" w:space="0" w:color="auto"/>
            </w:tcBorders>
          </w:tcPr>
          <w:p w14:paraId="105D6C1C" w14:textId="77777777" w:rsidR="005E2438" w:rsidRPr="003F182A" w:rsidRDefault="005E2438" w:rsidP="005E2438">
            <w:pPr>
              <w:rPr>
                <w:rFonts w:ascii="宋体" w:eastAsia="宋体" w:hAnsi="宋体"/>
              </w:rPr>
            </w:pPr>
            <w:r w:rsidRPr="003F182A">
              <w:rPr>
                <w:rFonts w:ascii="宋体" w:eastAsia="宋体" w:hAnsi="宋体" w:hint="eastAsia"/>
              </w:rPr>
              <w:t>换成类似软件architect进行运用，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5E2438" w14:paraId="084579BD" w14:textId="77777777" w:rsidTr="005E2438">
        <w:tc>
          <w:tcPr>
            <w:tcW w:w="2122" w:type="dxa"/>
            <w:vMerge/>
            <w:tcBorders>
              <w:left w:val="single" w:sz="4" w:space="0" w:color="auto"/>
              <w:bottom w:val="single" w:sz="4" w:space="0" w:color="auto"/>
              <w:right w:val="single" w:sz="4" w:space="0" w:color="auto"/>
            </w:tcBorders>
          </w:tcPr>
          <w:p w14:paraId="5A3CB961" w14:textId="77777777" w:rsidR="005E2438" w:rsidRPr="003F182A" w:rsidRDefault="005E2438"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66A09A06" w14:textId="77777777" w:rsidR="005E2438" w:rsidRPr="003F182A" w:rsidRDefault="005E2438" w:rsidP="005E2438">
            <w:pPr>
              <w:rPr>
                <w:rFonts w:ascii="宋体" w:eastAsia="宋体" w:hAnsi="宋体"/>
              </w:rPr>
            </w:pPr>
            <w:r w:rsidRPr="003F182A">
              <w:rPr>
                <w:rFonts w:ascii="宋体" w:eastAsia="宋体" w:hAnsi="宋体" w:hint="eastAsia"/>
              </w:rPr>
              <w:t>如果原定的</w:t>
            </w:r>
            <w:r w:rsidRPr="003F182A">
              <w:rPr>
                <w:rFonts w:ascii="宋体" w:eastAsia="宋体" w:hAnsi="宋体"/>
              </w:rPr>
              <w:t>O</w:t>
            </w:r>
            <w:r w:rsidRPr="003F182A">
              <w:rPr>
                <w:rFonts w:ascii="宋体" w:eastAsia="宋体" w:hAnsi="宋体" w:hint="eastAsia"/>
              </w:rPr>
              <w:t>kit在局部功能上无法满足项目的需求</w:t>
            </w:r>
          </w:p>
        </w:tc>
        <w:tc>
          <w:tcPr>
            <w:tcW w:w="3118" w:type="dxa"/>
            <w:tcBorders>
              <w:top w:val="single" w:sz="4" w:space="0" w:color="auto"/>
              <w:left w:val="single" w:sz="4" w:space="0" w:color="auto"/>
              <w:bottom w:val="single" w:sz="4" w:space="0" w:color="auto"/>
              <w:right w:val="single" w:sz="4" w:space="0" w:color="auto"/>
            </w:tcBorders>
          </w:tcPr>
          <w:p w14:paraId="3A41C593" w14:textId="77777777" w:rsidR="005E2438" w:rsidRPr="003F182A" w:rsidRDefault="005E2438" w:rsidP="005E2438">
            <w:pPr>
              <w:rPr>
                <w:rFonts w:ascii="宋体" w:eastAsia="宋体" w:hAnsi="宋体"/>
              </w:rPr>
            </w:pPr>
            <w:r w:rsidRPr="003F182A">
              <w:rPr>
                <w:rFonts w:ascii="宋体" w:eastAsia="宋体" w:hAnsi="宋体" w:hint="eastAsia"/>
              </w:rPr>
              <w:t>换成类似软件doors进行运用，</w:t>
            </w:r>
            <w:proofErr w:type="gramStart"/>
            <w:r w:rsidRPr="003F182A">
              <w:rPr>
                <w:rFonts w:ascii="宋体" w:eastAsia="宋体" w:hAnsi="宋体" w:hint="eastAsia"/>
              </w:rPr>
              <w:t>且小组</w:t>
            </w:r>
            <w:proofErr w:type="gramEnd"/>
            <w:r w:rsidRPr="003F182A">
              <w:rPr>
                <w:rFonts w:ascii="宋体" w:eastAsia="宋体" w:hAnsi="宋体" w:hint="eastAsia"/>
              </w:rPr>
              <w:t>成员一起学习掌握此新工具</w:t>
            </w:r>
          </w:p>
        </w:tc>
      </w:tr>
      <w:tr w:rsidR="003725E0" w:rsidRPr="002D424F" w14:paraId="410AEFF3" w14:textId="77777777" w:rsidTr="006067E2">
        <w:tc>
          <w:tcPr>
            <w:tcW w:w="2122" w:type="dxa"/>
            <w:vMerge w:val="restart"/>
            <w:tcBorders>
              <w:top w:val="single" w:sz="4" w:space="0" w:color="auto"/>
              <w:left w:val="single" w:sz="4" w:space="0" w:color="auto"/>
              <w:right w:val="single" w:sz="4" w:space="0" w:color="auto"/>
            </w:tcBorders>
            <w:hideMark/>
          </w:tcPr>
          <w:p w14:paraId="6C5BF943" w14:textId="77777777" w:rsidR="003725E0" w:rsidRPr="003F182A" w:rsidRDefault="003725E0" w:rsidP="005E2438">
            <w:pPr>
              <w:rPr>
                <w:rFonts w:ascii="宋体" w:eastAsia="宋体" w:hAnsi="宋体"/>
              </w:rPr>
            </w:pPr>
            <w:r w:rsidRPr="003F182A">
              <w:rPr>
                <w:rFonts w:ascii="宋体" w:eastAsia="宋体" w:hAnsi="宋体" w:hint="eastAsia"/>
              </w:rPr>
              <w:t>过程风险</w:t>
            </w:r>
          </w:p>
          <w:p w14:paraId="1F76629F" w14:textId="77777777" w:rsidR="003725E0" w:rsidRPr="003F182A" w:rsidRDefault="003725E0"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BB23B2A" w14:textId="77777777" w:rsidR="003725E0" w:rsidRPr="003F182A" w:rsidRDefault="003725E0" w:rsidP="005E2438">
            <w:pPr>
              <w:rPr>
                <w:rFonts w:ascii="宋体" w:eastAsia="宋体" w:hAnsi="宋体"/>
              </w:rPr>
            </w:pPr>
            <w:r w:rsidRPr="003F182A">
              <w:rPr>
                <w:rFonts w:ascii="宋体" w:eastAsia="宋体" w:hAnsi="宋体" w:hint="eastAsia"/>
              </w:rPr>
              <w:t>当小组存在不能及时完成个人工作的时候</w:t>
            </w:r>
          </w:p>
        </w:tc>
        <w:tc>
          <w:tcPr>
            <w:tcW w:w="3118" w:type="dxa"/>
            <w:tcBorders>
              <w:top w:val="single" w:sz="4" w:space="0" w:color="auto"/>
              <w:left w:val="single" w:sz="4" w:space="0" w:color="auto"/>
              <w:bottom w:val="single" w:sz="4" w:space="0" w:color="auto"/>
              <w:right w:val="single" w:sz="4" w:space="0" w:color="auto"/>
            </w:tcBorders>
          </w:tcPr>
          <w:p w14:paraId="1F948616" w14:textId="77777777" w:rsidR="003725E0" w:rsidRPr="003F182A" w:rsidRDefault="003725E0" w:rsidP="005E2438">
            <w:pPr>
              <w:rPr>
                <w:rFonts w:ascii="宋体" w:eastAsia="宋体" w:hAnsi="宋体"/>
              </w:rPr>
            </w:pPr>
            <w:r w:rsidRPr="003F182A">
              <w:rPr>
                <w:rFonts w:ascii="宋体" w:eastAsia="宋体" w:hAnsi="宋体" w:hint="eastAsia"/>
              </w:rPr>
              <w:t>当下达任务后，进行每日总结，由PM审核，提出修改意见并评估是否能完成，如果不行，则需要将任务继续拆分或者增加工作时间（熬夜）。</w:t>
            </w:r>
          </w:p>
          <w:p w14:paraId="1FE8CCF1" w14:textId="77777777" w:rsidR="003725E0" w:rsidRPr="003F182A" w:rsidRDefault="003725E0" w:rsidP="005E2438">
            <w:pPr>
              <w:rPr>
                <w:rFonts w:ascii="宋体" w:eastAsia="宋体" w:hAnsi="宋体"/>
              </w:rPr>
            </w:pPr>
            <w:r w:rsidRPr="003F182A">
              <w:rPr>
                <w:rFonts w:ascii="宋体" w:eastAsia="宋体" w:hAnsi="宋体" w:hint="eastAsia"/>
              </w:rPr>
              <w:t>此外小组任务下达，尽量会提前，并且提交作业时间会提前，以备留有一定的缓冲时间</w:t>
            </w:r>
          </w:p>
        </w:tc>
      </w:tr>
      <w:tr w:rsidR="003725E0" w:rsidRPr="002D424F" w14:paraId="6A83B9B3" w14:textId="77777777" w:rsidTr="006067E2">
        <w:tc>
          <w:tcPr>
            <w:tcW w:w="2122" w:type="dxa"/>
            <w:vMerge/>
            <w:tcBorders>
              <w:left w:val="single" w:sz="4" w:space="0" w:color="auto"/>
              <w:bottom w:val="single" w:sz="4" w:space="0" w:color="auto"/>
              <w:right w:val="single" w:sz="4" w:space="0" w:color="auto"/>
            </w:tcBorders>
          </w:tcPr>
          <w:p w14:paraId="1A1B2002" w14:textId="77777777" w:rsidR="003725E0" w:rsidRPr="003F182A" w:rsidRDefault="003725E0" w:rsidP="005E2438">
            <w:pPr>
              <w:rPr>
                <w:rFonts w:ascii="宋体" w:eastAsia="宋体" w:hAnsi="宋体"/>
              </w:rPr>
            </w:pPr>
          </w:p>
        </w:tc>
        <w:tc>
          <w:tcPr>
            <w:tcW w:w="2268" w:type="dxa"/>
            <w:gridSpan w:val="2"/>
            <w:tcBorders>
              <w:top w:val="single" w:sz="4" w:space="0" w:color="auto"/>
              <w:left w:val="single" w:sz="4" w:space="0" w:color="auto"/>
              <w:bottom w:val="single" w:sz="4" w:space="0" w:color="auto"/>
              <w:right w:val="single" w:sz="4" w:space="0" w:color="auto"/>
            </w:tcBorders>
          </w:tcPr>
          <w:p w14:paraId="1DA7A034" w14:textId="02897526" w:rsidR="003725E0" w:rsidRPr="003F182A" w:rsidRDefault="003725E0" w:rsidP="005E2438">
            <w:pPr>
              <w:rPr>
                <w:rFonts w:ascii="宋体" w:eastAsia="宋体" w:hAnsi="宋体"/>
              </w:rPr>
            </w:pPr>
            <w:r>
              <w:rPr>
                <w:rFonts w:ascii="宋体" w:eastAsia="宋体" w:hAnsi="宋体" w:hint="eastAsia"/>
              </w:rPr>
              <w:t>当小组进行答辩时出现电源不足、转接线未带的时候</w:t>
            </w:r>
          </w:p>
        </w:tc>
        <w:tc>
          <w:tcPr>
            <w:tcW w:w="3118" w:type="dxa"/>
            <w:tcBorders>
              <w:top w:val="single" w:sz="4" w:space="0" w:color="auto"/>
              <w:left w:val="single" w:sz="4" w:space="0" w:color="auto"/>
              <w:bottom w:val="single" w:sz="4" w:space="0" w:color="auto"/>
              <w:right w:val="single" w:sz="4" w:space="0" w:color="auto"/>
            </w:tcBorders>
          </w:tcPr>
          <w:p w14:paraId="42B9BC90" w14:textId="01B67C36" w:rsidR="003725E0" w:rsidRPr="003F182A" w:rsidRDefault="003725E0" w:rsidP="005E2438">
            <w:pPr>
              <w:rPr>
                <w:rFonts w:ascii="宋体" w:eastAsia="宋体" w:hAnsi="宋体"/>
              </w:rPr>
            </w:pPr>
            <w:r>
              <w:rPr>
                <w:rFonts w:ascii="宋体" w:eastAsia="宋体" w:hAnsi="宋体" w:hint="eastAsia"/>
              </w:rPr>
              <w:t>若时间充足，小组一经发现便要寻找电源，回去拿转接线。否则，向还未要答辩的其他小组借用。</w:t>
            </w:r>
          </w:p>
        </w:tc>
      </w:tr>
    </w:tbl>
    <w:p w14:paraId="5BA4122B" w14:textId="77777777" w:rsidR="005E2438" w:rsidRPr="003F182A" w:rsidRDefault="005E2438" w:rsidP="005E2438">
      <w:pPr>
        <w:pStyle w:val="5"/>
        <w:rPr>
          <w:rFonts w:ascii="宋体" w:eastAsia="宋体" w:hAnsi="宋体"/>
        </w:rPr>
      </w:pPr>
      <w:bookmarkStart w:id="582" w:name="_Toc529711570"/>
      <w:r w:rsidRPr="003F182A">
        <w:rPr>
          <w:rFonts w:ascii="宋体" w:eastAsia="宋体" w:hAnsi="宋体" w:hint="eastAsia"/>
        </w:rPr>
        <w:t>7.2.2风险优先级排序</w:t>
      </w:r>
      <w:bookmarkEnd w:id="580"/>
      <w:bookmarkEnd w:id="581"/>
      <w:bookmarkEnd w:id="582"/>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4"/>
        <w:gridCol w:w="1016"/>
        <w:gridCol w:w="885"/>
        <w:gridCol w:w="2773"/>
        <w:gridCol w:w="2098"/>
      </w:tblGrid>
      <w:tr w:rsidR="005E2438" w:rsidRPr="003F182A" w14:paraId="5F462407" w14:textId="77777777" w:rsidTr="005E2438">
        <w:tc>
          <w:tcPr>
            <w:tcW w:w="1524" w:type="dxa"/>
            <w:tcBorders>
              <w:top w:val="single" w:sz="4" w:space="0" w:color="auto"/>
              <w:left w:val="single" w:sz="4" w:space="0" w:color="auto"/>
              <w:bottom w:val="single" w:sz="4" w:space="0" w:color="auto"/>
              <w:right w:val="single" w:sz="4" w:space="0" w:color="auto"/>
            </w:tcBorders>
            <w:hideMark/>
          </w:tcPr>
          <w:p w14:paraId="4059F41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w:t>
            </w:r>
          </w:p>
        </w:tc>
        <w:tc>
          <w:tcPr>
            <w:tcW w:w="1901" w:type="dxa"/>
            <w:gridSpan w:val="2"/>
            <w:tcBorders>
              <w:top w:val="single" w:sz="4" w:space="0" w:color="auto"/>
              <w:left w:val="single" w:sz="4" w:space="0" w:color="auto"/>
              <w:bottom w:val="single" w:sz="4" w:space="0" w:color="auto"/>
              <w:right w:val="single" w:sz="4" w:space="0" w:color="auto"/>
            </w:tcBorders>
          </w:tcPr>
          <w:p w14:paraId="55F68CA5"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触发条件</w:t>
            </w:r>
          </w:p>
        </w:tc>
        <w:tc>
          <w:tcPr>
            <w:tcW w:w="2773" w:type="dxa"/>
            <w:tcBorders>
              <w:top w:val="single" w:sz="4" w:space="0" w:color="auto"/>
              <w:left w:val="single" w:sz="4" w:space="0" w:color="auto"/>
              <w:bottom w:val="single" w:sz="4" w:space="0" w:color="auto"/>
              <w:right w:val="single" w:sz="4" w:space="0" w:color="auto"/>
            </w:tcBorders>
          </w:tcPr>
          <w:p w14:paraId="6E7E71CD"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解决方案</w:t>
            </w:r>
          </w:p>
        </w:tc>
        <w:tc>
          <w:tcPr>
            <w:tcW w:w="2098" w:type="dxa"/>
            <w:tcBorders>
              <w:top w:val="single" w:sz="4" w:space="0" w:color="auto"/>
              <w:left w:val="single" w:sz="4" w:space="0" w:color="auto"/>
              <w:bottom w:val="single" w:sz="4" w:space="0" w:color="auto"/>
              <w:right w:val="single" w:sz="4" w:space="0" w:color="auto"/>
            </w:tcBorders>
          </w:tcPr>
          <w:p w14:paraId="03E0B9D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风险等级排序</w:t>
            </w:r>
          </w:p>
        </w:tc>
      </w:tr>
      <w:tr w:rsidR="005E2438" w:rsidRPr="003F182A" w14:paraId="17D5A1AF" w14:textId="77777777" w:rsidTr="005E2438">
        <w:tc>
          <w:tcPr>
            <w:tcW w:w="1524" w:type="dxa"/>
            <w:vMerge w:val="restart"/>
            <w:tcBorders>
              <w:top w:val="single" w:sz="4" w:space="0" w:color="auto"/>
              <w:left w:val="single" w:sz="4" w:space="0" w:color="auto"/>
              <w:right w:val="single" w:sz="4" w:space="0" w:color="auto"/>
            </w:tcBorders>
            <w:hideMark/>
          </w:tcPr>
          <w:p w14:paraId="20E0FF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人力资源风险</w:t>
            </w:r>
          </w:p>
        </w:tc>
        <w:tc>
          <w:tcPr>
            <w:tcW w:w="1016" w:type="dxa"/>
            <w:tcBorders>
              <w:top w:val="single" w:sz="4" w:space="0" w:color="auto"/>
              <w:left w:val="single" w:sz="4" w:space="0" w:color="auto"/>
              <w:bottom w:val="single" w:sz="4" w:space="0" w:color="auto"/>
              <w:right w:val="single" w:sz="4" w:space="0" w:color="auto"/>
            </w:tcBorders>
          </w:tcPr>
          <w:p w14:paraId="72C429D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A配置管理员周德阳;</w:t>
            </w:r>
            <w:r w:rsidRPr="003F182A">
              <w:rPr>
                <w:rFonts w:ascii="宋体" w:eastAsia="宋体" w:hAnsi="宋体"/>
                <w:szCs w:val="21"/>
              </w:rPr>
              <w:t>B</w:t>
            </w:r>
            <w:r w:rsidRPr="003F182A">
              <w:rPr>
                <w:rFonts w:ascii="宋体" w:eastAsia="宋体" w:hAnsi="宋体" w:hint="eastAsia"/>
                <w:szCs w:val="21"/>
              </w:rPr>
              <w:t>：PM</w:t>
            </w:r>
            <w:proofErr w:type="gramStart"/>
            <w:r w:rsidRPr="003F182A">
              <w:rPr>
                <w:rFonts w:ascii="宋体" w:eastAsia="宋体" w:hAnsi="宋体" w:hint="eastAsia"/>
                <w:szCs w:val="21"/>
              </w:rPr>
              <w:t>郦哲聪</w:t>
            </w:r>
            <w:proofErr w:type="gramEnd"/>
          </w:p>
        </w:tc>
        <w:tc>
          <w:tcPr>
            <w:tcW w:w="885" w:type="dxa"/>
            <w:tcBorders>
              <w:top w:val="single" w:sz="4" w:space="0" w:color="auto"/>
              <w:left w:val="single" w:sz="4" w:space="0" w:color="auto"/>
              <w:bottom w:val="single" w:sz="4" w:space="0" w:color="auto"/>
              <w:right w:val="single" w:sz="4" w:space="0" w:color="auto"/>
            </w:tcBorders>
          </w:tcPr>
          <w:p w14:paraId="6A85AFD6"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25B78E7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B暂时负责配置管理工作</w:t>
            </w:r>
          </w:p>
        </w:tc>
        <w:tc>
          <w:tcPr>
            <w:tcW w:w="2098" w:type="dxa"/>
            <w:tcBorders>
              <w:top w:val="single" w:sz="4" w:space="0" w:color="auto"/>
              <w:left w:val="single" w:sz="4" w:space="0" w:color="auto"/>
              <w:bottom w:val="single" w:sz="4" w:space="0" w:color="auto"/>
              <w:right w:val="single" w:sz="4" w:space="0" w:color="auto"/>
            </w:tcBorders>
          </w:tcPr>
          <w:p w14:paraId="0DE15063"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46B57A" w14:textId="77777777" w:rsidTr="005E2438">
        <w:tc>
          <w:tcPr>
            <w:tcW w:w="1524" w:type="dxa"/>
            <w:vMerge/>
            <w:tcBorders>
              <w:left w:val="single" w:sz="4" w:space="0" w:color="auto"/>
              <w:right w:val="single" w:sz="4" w:space="0" w:color="auto"/>
            </w:tcBorders>
            <w:hideMark/>
          </w:tcPr>
          <w:p w14:paraId="79A8877E"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5162F39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A资料员王飞钢;</w:t>
            </w:r>
            <w:r w:rsidRPr="003F182A">
              <w:rPr>
                <w:rFonts w:ascii="宋体" w:eastAsia="宋体" w:hAnsi="宋体"/>
                <w:szCs w:val="21"/>
              </w:rPr>
              <w:t>B</w:t>
            </w:r>
            <w:r w:rsidRPr="003F182A">
              <w:rPr>
                <w:rFonts w:ascii="宋体" w:eastAsia="宋体" w:hAnsi="宋体" w:hint="eastAsia"/>
                <w:szCs w:val="21"/>
              </w:rPr>
              <w:t>会议记录员冯一鸣</w:t>
            </w:r>
          </w:p>
        </w:tc>
        <w:tc>
          <w:tcPr>
            <w:tcW w:w="885" w:type="dxa"/>
            <w:tcBorders>
              <w:top w:val="single" w:sz="4" w:space="0" w:color="auto"/>
              <w:left w:val="single" w:sz="4" w:space="0" w:color="auto"/>
              <w:bottom w:val="single" w:sz="4" w:space="0" w:color="auto"/>
              <w:right w:val="single" w:sz="4" w:space="0" w:color="auto"/>
            </w:tcBorders>
          </w:tcPr>
          <w:p w14:paraId="5C26F92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E32756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B暂时负责资料搜集工作</w:t>
            </w:r>
          </w:p>
        </w:tc>
        <w:tc>
          <w:tcPr>
            <w:tcW w:w="2098" w:type="dxa"/>
            <w:tcBorders>
              <w:top w:val="single" w:sz="4" w:space="0" w:color="auto"/>
              <w:left w:val="single" w:sz="4" w:space="0" w:color="auto"/>
              <w:bottom w:val="single" w:sz="4" w:space="0" w:color="auto"/>
              <w:right w:val="single" w:sz="4" w:space="0" w:color="auto"/>
            </w:tcBorders>
          </w:tcPr>
          <w:p w14:paraId="50CF2837"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1B609A49" w14:textId="77777777" w:rsidTr="005E2438">
        <w:tc>
          <w:tcPr>
            <w:tcW w:w="1524" w:type="dxa"/>
            <w:vMerge/>
            <w:tcBorders>
              <w:left w:val="single" w:sz="4" w:space="0" w:color="auto"/>
              <w:right w:val="single" w:sz="4" w:space="0" w:color="auto"/>
            </w:tcBorders>
            <w:hideMark/>
          </w:tcPr>
          <w:p w14:paraId="51ACC796"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6C719D2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A会议记录员冯</w:t>
            </w:r>
            <w:r w:rsidRPr="003F182A">
              <w:rPr>
                <w:rFonts w:ascii="宋体" w:eastAsia="宋体" w:hAnsi="宋体" w:hint="eastAsia"/>
                <w:szCs w:val="21"/>
              </w:rPr>
              <w:lastRenderedPageBreak/>
              <w:t>一鸣;</w:t>
            </w:r>
            <w:r w:rsidRPr="003F182A">
              <w:rPr>
                <w:rFonts w:ascii="宋体" w:eastAsia="宋体" w:hAnsi="宋体"/>
                <w:szCs w:val="21"/>
              </w:rPr>
              <w:t>B</w:t>
            </w:r>
            <w:r w:rsidRPr="003F182A">
              <w:rPr>
                <w:rFonts w:ascii="宋体" w:eastAsia="宋体" w:hAnsi="宋体" w:hint="eastAsia"/>
                <w:szCs w:val="21"/>
              </w:rPr>
              <w:t>资料员王飞钢</w:t>
            </w:r>
          </w:p>
        </w:tc>
        <w:tc>
          <w:tcPr>
            <w:tcW w:w="885" w:type="dxa"/>
            <w:tcBorders>
              <w:top w:val="single" w:sz="4" w:space="0" w:color="auto"/>
              <w:left w:val="single" w:sz="4" w:space="0" w:color="auto"/>
              <w:bottom w:val="single" w:sz="4" w:space="0" w:color="auto"/>
              <w:right w:val="single" w:sz="4" w:space="0" w:color="auto"/>
            </w:tcBorders>
          </w:tcPr>
          <w:p w14:paraId="5DA6F54D"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lastRenderedPageBreak/>
              <w:t>A提交请假并</w:t>
            </w:r>
            <w:r w:rsidRPr="003F182A">
              <w:rPr>
                <w:rFonts w:ascii="宋体" w:eastAsia="宋体" w:hAnsi="宋体" w:hint="eastAsia"/>
                <w:kern w:val="0"/>
                <w:szCs w:val="21"/>
              </w:rPr>
              <w:lastRenderedPageBreak/>
              <w:t>通过</w:t>
            </w:r>
          </w:p>
        </w:tc>
        <w:tc>
          <w:tcPr>
            <w:tcW w:w="2773" w:type="dxa"/>
            <w:tcBorders>
              <w:top w:val="single" w:sz="4" w:space="0" w:color="auto"/>
              <w:left w:val="single" w:sz="4" w:space="0" w:color="auto"/>
              <w:bottom w:val="single" w:sz="4" w:space="0" w:color="auto"/>
              <w:right w:val="single" w:sz="4" w:space="0" w:color="auto"/>
            </w:tcBorders>
          </w:tcPr>
          <w:p w14:paraId="691D68D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lastRenderedPageBreak/>
              <w:t>B暂时负责会议记录工作</w:t>
            </w:r>
          </w:p>
        </w:tc>
        <w:tc>
          <w:tcPr>
            <w:tcW w:w="2098" w:type="dxa"/>
            <w:tcBorders>
              <w:top w:val="single" w:sz="4" w:space="0" w:color="auto"/>
              <w:left w:val="single" w:sz="4" w:space="0" w:color="auto"/>
              <w:bottom w:val="single" w:sz="4" w:space="0" w:color="auto"/>
              <w:right w:val="single" w:sz="4" w:space="0" w:color="auto"/>
            </w:tcBorders>
          </w:tcPr>
          <w:p w14:paraId="284C8A4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5E2438" w:rsidRPr="003F182A" w14:paraId="367F2452" w14:textId="77777777" w:rsidTr="005E2438">
        <w:tc>
          <w:tcPr>
            <w:tcW w:w="1524" w:type="dxa"/>
            <w:vMerge/>
            <w:tcBorders>
              <w:left w:val="single" w:sz="4" w:space="0" w:color="auto"/>
              <w:right w:val="single" w:sz="4" w:space="0" w:color="auto"/>
            </w:tcBorders>
            <w:hideMark/>
          </w:tcPr>
          <w:p w14:paraId="640B9E9C" w14:textId="77777777" w:rsidR="005E2438" w:rsidRPr="003F182A" w:rsidRDefault="005E2438"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2CD0BA7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A文档管理员刘乐威;</w:t>
            </w:r>
            <w:r w:rsidRPr="003F182A">
              <w:rPr>
                <w:rFonts w:ascii="宋体" w:eastAsia="宋体" w:hAnsi="宋体"/>
                <w:szCs w:val="21"/>
              </w:rPr>
              <w:t>B</w:t>
            </w:r>
            <w:r w:rsidRPr="003F182A">
              <w:rPr>
                <w:rFonts w:ascii="宋体" w:eastAsia="宋体" w:hAnsi="宋体" w:hint="eastAsia"/>
                <w:szCs w:val="21"/>
              </w:rPr>
              <w:t>配置管理员周德阳</w:t>
            </w:r>
          </w:p>
        </w:tc>
        <w:tc>
          <w:tcPr>
            <w:tcW w:w="885" w:type="dxa"/>
            <w:tcBorders>
              <w:top w:val="single" w:sz="4" w:space="0" w:color="auto"/>
              <w:left w:val="single" w:sz="4" w:space="0" w:color="auto"/>
              <w:bottom w:val="single" w:sz="4" w:space="0" w:color="auto"/>
              <w:right w:val="single" w:sz="4" w:space="0" w:color="auto"/>
            </w:tcBorders>
          </w:tcPr>
          <w:p w14:paraId="5E8D2683" w14:textId="77777777" w:rsidR="005E2438" w:rsidRPr="003F182A" w:rsidRDefault="005E2438" w:rsidP="005E2438">
            <w:pPr>
              <w:rPr>
                <w:rFonts w:ascii="宋体" w:eastAsia="宋体" w:hAnsi="宋体"/>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680B68E6"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B暂时负责文档管理工作</w:t>
            </w:r>
          </w:p>
        </w:tc>
        <w:tc>
          <w:tcPr>
            <w:tcW w:w="2098" w:type="dxa"/>
            <w:tcBorders>
              <w:top w:val="single" w:sz="4" w:space="0" w:color="auto"/>
              <w:left w:val="single" w:sz="4" w:space="0" w:color="auto"/>
              <w:bottom w:val="single" w:sz="4" w:space="0" w:color="auto"/>
              <w:right w:val="single" w:sz="4" w:space="0" w:color="auto"/>
            </w:tcBorders>
          </w:tcPr>
          <w:p w14:paraId="18C41C5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3</w:t>
            </w:r>
          </w:p>
        </w:tc>
      </w:tr>
      <w:tr w:rsidR="003725E0" w:rsidRPr="003F182A" w14:paraId="62E43091" w14:textId="77777777" w:rsidTr="005E2438">
        <w:tc>
          <w:tcPr>
            <w:tcW w:w="1524" w:type="dxa"/>
            <w:vMerge/>
            <w:tcBorders>
              <w:left w:val="single" w:sz="4" w:space="0" w:color="auto"/>
              <w:right w:val="single" w:sz="4" w:space="0" w:color="auto"/>
            </w:tcBorders>
          </w:tcPr>
          <w:p w14:paraId="52EA104B" w14:textId="77777777" w:rsidR="003725E0" w:rsidRPr="003F182A" w:rsidRDefault="003725E0" w:rsidP="005E2438">
            <w:pPr>
              <w:rPr>
                <w:rFonts w:ascii="宋体" w:eastAsia="宋体" w:hAnsi="宋体"/>
                <w:szCs w:val="21"/>
              </w:rPr>
            </w:pPr>
          </w:p>
        </w:tc>
        <w:tc>
          <w:tcPr>
            <w:tcW w:w="1016" w:type="dxa"/>
            <w:tcBorders>
              <w:top w:val="single" w:sz="4" w:space="0" w:color="auto"/>
              <w:left w:val="single" w:sz="4" w:space="0" w:color="auto"/>
              <w:bottom w:val="single" w:sz="4" w:space="0" w:color="auto"/>
              <w:right w:val="single" w:sz="4" w:space="0" w:color="auto"/>
            </w:tcBorders>
          </w:tcPr>
          <w:p w14:paraId="787FFE3C" w14:textId="280FE85C" w:rsidR="003725E0" w:rsidRPr="003F182A" w:rsidRDefault="003725E0" w:rsidP="005E2438">
            <w:pPr>
              <w:rPr>
                <w:rFonts w:ascii="宋体" w:eastAsia="宋体" w:hAnsi="宋体"/>
                <w:szCs w:val="21"/>
              </w:rPr>
            </w:pPr>
            <w:r>
              <w:rPr>
                <w:rFonts w:ascii="宋体" w:eastAsia="宋体" w:hAnsi="宋体" w:hint="eastAsia"/>
              </w:rPr>
              <w:t>A：P</w:t>
            </w:r>
            <w:r>
              <w:rPr>
                <w:rFonts w:ascii="宋体" w:eastAsia="宋体" w:hAnsi="宋体"/>
              </w:rPr>
              <w:t>M</w:t>
            </w:r>
            <w:proofErr w:type="gramStart"/>
            <w:r>
              <w:rPr>
                <w:rFonts w:ascii="宋体" w:eastAsia="宋体" w:hAnsi="宋体" w:hint="eastAsia"/>
              </w:rPr>
              <w:t>郦</w:t>
            </w:r>
            <w:proofErr w:type="gramEnd"/>
            <w:r>
              <w:rPr>
                <w:rFonts w:ascii="宋体" w:eastAsia="宋体" w:hAnsi="宋体" w:hint="eastAsia"/>
              </w:rPr>
              <w:t>哲聪；B：小组四人</w:t>
            </w:r>
          </w:p>
        </w:tc>
        <w:tc>
          <w:tcPr>
            <w:tcW w:w="885" w:type="dxa"/>
            <w:tcBorders>
              <w:top w:val="single" w:sz="4" w:space="0" w:color="auto"/>
              <w:left w:val="single" w:sz="4" w:space="0" w:color="auto"/>
              <w:bottom w:val="single" w:sz="4" w:space="0" w:color="auto"/>
              <w:right w:val="single" w:sz="4" w:space="0" w:color="auto"/>
            </w:tcBorders>
          </w:tcPr>
          <w:p w14:paraId="614940B3" w14:textId="09DA498F" w:rsidR="003725E0" w:rsidRPr="003F182A" w:rsidRDefault="003725E0" w:rsidP="005E2438">
            <w:pPr>
              <w:rPr>
                <w:rFonts w:ascii="宋体" w:eastAsia="宋体" w:hAnsi="宋体"/>
                <w:kern w:val="0"/>
                <w:szCs w:val="21"/>
              </w:rPr>
            </w:pPr>
            <w:r w:rsidRPr="003F182A">
              <w:rPr>
                <w:rFonts w:ascii="宋体" w:eastAsia="宋体" w:hAnsi="宋体" w:hint="eastAsia"/>
                <w:kern w:val="0"/>
                <w:szCs w:val="21"/>
              </w:rPr>
              <w:t>A提交请假并通过</w:t>
            </w:r>
          </w:p>
        </w:tc>
        <w:tc>
          <w:tcPr>
            <w:tcW w:w="2773" w:type="dxa"/>
            <w:tcBorders>
              <w:top w:val="single" w:sz="4" w:space="0" w:color="auto"/>
              <w:left w:val="single" w:sz="4" w:space="0" w:color="auto"/>
              <w:bottom w:val="single" w:sz="4" w:space="0" w:color="auto"/>
              <w:right w:val="single" w:sz="4" w:space="0" w:color="auto"/>
            </w:tcBorders>
          </w:tcPr>
          <w:p w14:paraId="52440B70" w14:textId="568E42E2" w:rsidR="003725E0" w:rsidRPr="003F182A" w:rsidRDefault="003725E0" w:rsidP="005E2438">
            <w:pPr>
              <w:rPr>
                <w:rFonts w:ascii="宋体" w:eastAsia="宋体" w:hAnsi="宋体"/>
                <w:szCs w:val="21"/>
              </w:rPr>
            </w:pPr>
            <w:r>
              <w:rPr>
                <w:rFonts w:ascii="宋体" w:eastAsia="宋体" w:hAnsi="宋体" w:hint="eastAsia"/>
              </w:rPr>
              <w:t>B暂时负责组长工作</w:t>
            </w:r>
          </w:p>
        </w:tc>
        <w:tc>
          <w:tcPr>
            <w:tcW w:w="2098" w:type="dxa"/>
            <w:tcBorders>
              <w:top w:val="single" w:sz="4" w:space="0" w:color="auto"/>
              <w:left w:val="single" w:sz="4" w:space="0" w:color="auto"/>
              <w:bottom w:val="single" w:sz="4" w:space="0" w:color="auto"/>
              <w:right w:val="single" w:sz="4" w:space="0" w:color="auto"/>
            </w:tcBorders>
          </w:tcPr>
          <w:p w14:paraId="17779D8F" w14:textId="2AA8AB0C" w:rsidR="003725E0" w:rsidRPr="003F182A" w:rsidRDefault="003725E0" w:rsidP="005E2438">
            <w:pPr>
              <w:rPr>
                <w:rFonts w:ascii="宋体" w:eastAsia="宋体" w:hAnsi="宋体"/>
                <w:szCs w:val="21"/>
              </w:rPr>
            </w:pPr>
            <w:r>
              <w:rPr>
                <w:rFonts w:ascii="宋体" w:eastAsia="宋体" w:hAnsi="宋体" w:hint="eastAsia"/>
                <w:szCs w:val="21"/>
              </w:rPr>
              <w:t>3</w:t>
            </w:r>
          </w:p>
        </w:tc>
      </w:tr>
      <w:tr w:rsidR="005E2438" w:rsidRPr="003F182A" w14:paraId="593DD922" w14:textId="77777777" w:rsidTr="005E2438">
        <w:tc>
          <w:tcPr>
            <w:tcW w:w="1524" w:type="dxa"/>
            <w:vMerge/>
            <w:tcBorders>
              <w:left w:val="single" w:sz="4" w:space="0" w:color="auto"/>
              <w:bottom w:val="single" w:sz="4" w:space="0" w:color="auto"/>
              <w:right w:val="single" w:sz="4" w:space="0" w:color="auto"/>
            </w:tcBorders>
            <w:hideMark/>
          </w:tcPr>
          <w:p w14:paraId="46A12FE9"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30B7DA7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当小组成员出现工作怠慢，工作上交不积极</w:t>
            </w:r>
          </w:p>
        </w:tc>
        <w:tc>
          <w:tcPr>
            <w:tcW w:w="2773" w:type="dxa"/>
            <w:tcBorders>
              <w:top w:val="single" w:sz="4" w:space="0" w:color="auto"/>
              <w:left w:val="single" w:sz="4" w:space="0" w:color="auto"/>
              <w:bottom w:val="single" w:sz="4" w:space="0" w:color="auto"/>
              <w:right w:val="single" w:sz="4" w:space="0" w:color="auto"/>
            </w:tcBorders>
          </w:tcPr>
          <w:p w14:paraId="18457C8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第一次由PM将该分工任务补全或分工给其他任务较轻松的成员，并与该成员进行交流沟通，</w:t>
            </w:r>
            <w:proofErr w:type="gramStart"/>
            <w:r w:rsidRPr="003F182A">
              <w:rPr>
                <w:rFonts w:ascii="宋体" w:eastAsia="宋体" w:hAnsi="宋体" w:hint="eastAsia"/>
                <w:szCs w:val="21"/>
              </w:rPr>
              <w:t>若成员</w:t>
            </w:r>
            <w:proofErr w:type="gramEnd"/>
            <w:r w:rsidRPr="003F182A">
              <w:rPr>
                <w:rFonts w:ascii="宋体" w:eastAsia="宋体" w:hAnsi="宋体" w:hint="eastAsia"/>
                <w:szCs w:val="21"/>
              </w:rPr>
              <w:t>不予理会，则在正式会议上进行点名批评。多次劝说无效，通过小组其他成员表决后开除该成员</w:t>
            </w:r>
          </w:p>
        </w:tc>
        <w:tc>
          <w:tcPr>
            <w:tcW w:w="2098" w:type="dxa"/>
            <w:tcBorders>
              <w:top w:val="single" w:sz="4" w:space="0" w:color="auto"/>
              <w:left w:val="single" w:sz="4" w:space="0" w:color="auto"/>
              <w:bottom w:val="single" w:sz="4" w:space="0" w:color="auto"/>
              <w:right w:val="single" w:sz="4" w:space="0" w:color="auto"/>
            </w:tcBorders>
          </w:tcPr>
          <w:p w14:paraId="3CC7D4DC"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1</w:t>
            </w:r>
          </w:p>
        </w:tc>
      </w:tr>
      <w:tr w:rsidR="005E2438" w:rsidRPr="003F182A" w14:paraId="6C19D152" w14:textId="77777777" w:rsidTr="005E2438">
        <w:tc>
          <w:tcPr>
            <w:tcW w:w="1524" w:type="dxa"/>
            <w:vMerge w:val="restart"/>
            <w:tcBorders>
              <w:top w:val="single" w:sz="4" w:space="0" w:color="auto"/>
              <w:left w:val="single" w:sz="4" w:space="0" w:color="auto"/>
              <w:right w:val="single" w:sz="4" w:space="0" w:color="auto"/>
            </w:tcBorders>
            <w:hideMark/>
          </w:tcPr>
          <w:p w14:paraId="34BFC5B1"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技术风险</w:t>
            </w:r>
          </w:p>
        </w:tc>
        <w:tc>
          <w:tcPr>
            <w:tcW w:w="1901" w:type="dxa"/>
            <w:gridSpan w:val="2"/>
            <w:tcBorders>
              <w:top w:val="single" w:sz="4" w:space="0" w:color="auto"/>
              <w:left w:val="single" w:sz="4" w:space="0" w:color="auto"/>
              <w:bottom w:val="single" w:sz="4" w:space="0" w:color="auto"/>
              <w:right w:val="single" w:sz="4" w:space="0" w:color="auto"/>
            </w:tcBorders>
          </w:tcPr>
          <w:p w14:paraId="3C0FF70F"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如果原定的Axure</w:t>
            </w:r>
            <w:r w:rsidRPr="003F182A">
              <w:rPr>
                <w:rFonts w:ascii="宋体" w:eastAsia="宋体" w:hAnsi="宋体"/>
                <w:szCs w:val="21"/>
              </w:rPr>
              <w:t xml:space="preserve"> </w:t>
            </w:r>
            <w:r w:rsidRPr="003F182A">
              <w:rPr>
                <w:rFonts w:ascii="宋体" w:eastAsia="宋体" w:hAnsi="宋体" w:hint="eastAsia"/>
                <w:szCs w:val="21"/>
              </w:rPr>
              <w:t>RP在局部功能上无法满足项目的需求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4B85D98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换成类似软件HBuildeer/WebStorm进行运用，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68F72380"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6</w:t>
            </w:r>
          </w:p>
        </w:tc>
      </w:tr>
      <w:tr w:rsidR="005E2438" w:rsidRPr="003F182A" w14:paraId="644F5692" w14:textId="77777777" w:rsidTr="005E2438">
        <w:tc>
          <w:tcPr>
            <w:tcW w:w="1524" w:type="dxa"/>
            <w:vMerge/>
            <w:tcBorders>
              <w:left w:val="single" w:sz="4" w:space="0" w:color="auto"/>
              <w:right w:val="single" w:sz="4" w:space="0" w:color="auto"/>
            </w:tcBorders>
            <w:hideMark/>
          </w:tcPr>
          <w:p w14:paraId="35801F3D"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0F3B4918"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如果原定的Rational</w:t>
            </w:r>
            <w:r w:rsidRPr="003F182A">
              <w:rPr>
                <w:rFonts w:ascii="宋体" w:eastAsia="宋体" w:hAnsi="宋体"/>
                <w:szCs w:val="21"/>
              </w:rPr>
              <w:t xml:space="preserve"> </w:t>
            </w:r>
            <w:r w:rsidRPr="003F182A">
              <w:rPr>
                <w:rFonts w:ascii="宋体" w:eastAsia="宋体" w:hAnsi="宋体" w:hint="eastAsia"/>
                <w:szCs w:val="21"/>
              </w:rPr>
              <w:t>Rose在局部功能上无法满足项目的需求</w:t>
            </w:r>
            <w:r w:rsidRPr="003F182A">
              <w:rPr>
                <w:rFonts w:ascii="宋体" w:eastAsia="宋体" w:hAnsi="宋体"/>
                <w:szCs w:val="21"/>
              </w:rPr>
              <w:t xml:space="preserve"> </w:t>
            </w:r>
          </w:p>
        </w:tc>
        <w:tc>
          <w:tcPr>
            <w:tcW w:w="2773" w:type="dxa"/>
            <w:tcBorders>
              <w:top w:val="single" w:sz="4" w:space="0" w:color="auto"/>
              <w:left w:val="single" w:sz="4" w:space="0" w:color="auto"/>
              <w:bottom w:val="single" w:sz="4" w:space="0" w:color="auto"/>
              <w:right w:val="single" w:sz="4" w:space="0" w:color="auto"/>
            </w:tcBorders>
          </w:tcPr>
          <w:p w14:paraId="706FE0B4"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换成类似软件architect进行运用，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0F0C421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7</w:t>
            </w:r>
          </w:p>
        </w:tc>
      </w:tr>
      <w:tr w:rsidR="005E2438" w:rsidRPr="003F182A" w14:paraId="29BDDA80" w14:textId="77777777" w:rsidTr="005E2438">
        <w:tc>
          <w:tcPr>
            <w:tcW w:w="1524" w:type="dxa"/>
            <w:vMerge/>
            <w:tcBorders>
              <w:left w:val="single" w:sz="4" w:space="0" w:color="auto"/>
              <w:bottom w:val="single" w:sz="4" w:space="0" w:color="auto"/>
              <w:right w:val="single" w:sz="4" w:space="0" w:color="auto"/>
            </w:tcBorders>
          </w:tcPr>
          <w:p w14:paraId="52B91B6B" w14:textId="77777777" w:rsidR="005E2438" w:rsidRPr="003F182A" w:rsidRDefault="005E2438"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25DC5CB"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如果原定的</w:t>
            </w:r>
            <w:r w:rsidRPr="003F182A">
              <w:rPr>
                <w:rFonts w:ascii="宋体" w:eastAsia="宋体" w:hAnsi="宋体"/>
                <w:szCs w:val="21"/>
              </w:rPr>
              <w:t>O</w:t>
            </w:r>
            <w:r w:rsidRPr="003F182A">
              <w:rPr>
                <w:rFonts w:ascii="宋体" w:eastAsia="宋体" w:hAnsi="宋体" w:hint="eastAsia"/>
                <w:szCs w:val="21"/>
              </w:rPr>
              <w:t>kit在局部功能上无法满足项目的需求</w:t>
            </w:r>
          </w:p>
        </w:tc>
        <w:tc>
          <w:tcPr>
            <w:tcW w:w="2773" w:type="dxa"/>
            <w:tcBorders>
              <w:top w:val="single" w:sz="4" w:space="0" w:color="auto"/>
              <w:left w:val="single" w:sz="4" w:space="0" w:color="auto"/>
              <w:bottom w:val="single" w:sz="4" w:space="0" w:color="auto"/>
              <w:right w:val="single" w:sz="4" w:space="0" w:color="auto"/>
            </w:tcBorders>
          </w:tcPr>
          <w:p w14:paraId="0279C222"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换成类似软件doors进行运用，</w:t>
            </w:r>
            <w:proofErr w:type="gramStart"/>
            <w:r w:rsidRPr="003F182A">
              <w:rPr>
                <w:rFonts w:ascii="宋体" w:eastAsia="宋体" w:hAnsi="宋体" w:hint="eastAsia"/>
                <w:szCs w:val="21"/>
              </w:rPr>
              <w:t>且小组</w:t>
            </w:r>
            <w:proofErr w:type="gramEnd"/>
            <w:r w:rsidRPr="003F182A">
              <w:rPr>
                <w:rFonts w:ascii="宋体" w:eastAsia="宋体" w:hAnsi="宋体" w:hint="eastAsia"/>
                <w:szCs w:val="21"/>
              </w:rPr>
              <w:t>成员一起学习掌握此新工具</w:t>
            </w:r>
          </w:p>
        </w:tc>
        <w:tc>
          <w:tcPr>
            <w:tcW w:w="2098" w:type="dxa"/>
            <w:tcBorders>
              <w:top w:val="single" w:sz="4" w:space="0" w:color="auto"/>
              <w:left w:val="single" w:sz="4" w:space="0" w:color="auto"/>
              <w:bottom w:val="single" w:sz="4" w:space="0" w:color="auto"/>
              <w:right w:val="single" w:sz="4" w:space="0" w:color="auto"/>
            </w:tcBorders>
          </w:tcPr>
          <w:p w14:paraId="14194D79" w14:textId="77777777" w:rsidR="005E2438" w:rsidRPr="003F182A" w:rsidRDefault="005E2438" w:rsidP="005E2438">
            <w:pPr>
              <w:rPr>
                <w:rFonts w:ascii="宋体" w:eastAsia="宋体" w:hAnsi="宋体"/>
                <w:szCs w:val="21"/>
              </w:rPr>
            </w:pPr>
            <w:r w:rsidRPr="003F182A">
              <w:rPr>
                <w:rFonts w:ascii="宋体" w:eastAsia="宋体" w:hAnsi="宋体" w:hint="eastAsia"/>
                <w:szCs w:val="21"/>
              </w:rPr>
              <w:t>5</w:t>
            </w:r>
          </w:p>
        </w:tc>
      </w:tr>
      <w:tr w:rsidR="003725E0" w:rsidRPr="003F182A" w14:paraId="2D1564EB" w14:textId="77777777" w:rsidTr="006067E2">
        <w:tc>
          <w:tcPr>
            <w:tcW w:w="1524" w:type="dxa"/>
            <w:vMerge w:val="restart"/>
            <w:tcBorders>
              <w:top w:val="single" w:sz="4" w:space="0" w:color="auto"/>
              <w:left w:val="single" w:sz="4" w:space="0" w:color="auto"/>
              <w:right w:val="single" w:sz="4" w:space="0" w:color="auto"/>
            </w:tcBorders>
            <w:hideMark/>
          </w:tcPr>
          <w:p w14:paraId="73742C2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过程风险</w:t>
            </w:r>
          </w:p>
          <w:p w14:paraId="4ACFA5B8" w14:textId="77777777" w:rsidR="003725E0" w:rsidRPr="003F182A" w:rsidRDefault="003725E0"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1B1568ED"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当小组存在不能及时完成个人工作的时候</w:t>
            </w:r>
          </w:p>
        </w:tc>
        <w:tc>
          <w:tcPr>
            <w:tcW w:w="2773" w:type="dxa"/>
            <w:tcBorders>
              <w:top w:val="single" w:sz="4" w:space="0" w:color="auto"/>
              <w:left w:val="single" w:sz="4" w:space="0" w:color="auto"/>
              <w:bottom w:val="single" w:sz="4" w:space="0" w:color="auto"/>
              <w:right w:val="single" w:sz="4" w:space="0" w:color="auto"/>
            </w:tcBorders>
          </w:tcPr>
          <w:p w14:paraId="1F6700D9"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当下达任务后，进行每日总结，由PM审核，提出修改意见并评估是否能完成，如果不行，则需要将任务继续拆分或者增加工作时间（熬夜）。</w:t>
            </w:r>
          </w:p>
          <w:p w14:paraId="4D9859E0"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此外小组任务下达，尽量会提前，并且提交作业时间会提前，以备留有一定的缓冲时间</w:t>
            </w:r>
          </w:p>
        </w:tc>
        <w:tc>
          <w:tcPr>
            <w:tcW w:w="2098" w:type="dxa"/>
            <w:tcBorders>
              <w:top w:val="single" w:sz="4" w:space="0" w:color="auto"/>
              <w:left w:val="single" w:sz="4" w:space="0" w:color="auto"/>
              <w:bottom w:val="single" w:sz="4" w:space="0" w:color="auto"/>
              <w:right w:val="single" w:sz="4" w:space="0" w:color="auto"/>
            </w:tcBorders>
          </w:tcPr>
          <w:p w14:paraId="68BCC66E" w14:textId="77777777" w:rsidR="003725E0" w:rsidRPr="003F182A" w:rsidRDefault="003725E0" w:rsidP="005E2438">
            <w:pPr>
              <w:rPr>
                <w:rFonts w:ascii="宋体" w:eastAsia="宋体" w:hAnsi="宋体"/>
                <w:szCs w:val="21"/>
              </w:rPr>
            </w:pPr>
            <w:r w:rsidRPr="003F182A">
              <w:rPr>
                <w:rFonts w:ascii="宋体" w:eastAsia="宋体" w:hAnsi="宋体" w:hint="eastAsia"/>
                <w:szCs w:val="21"/>
              </w:rPr>
              <w:t>5</w:t>
            </w:r>
          </w:p>
        </w:tc>
      </w:tr>
      <w:tr w:rsidR="003725E0" w:rsidRPr="003F182A" w14:paraId="0C41D39E" w14:textId="77777777" w:rsidTr="006067E2">
        <w:tc>
          <w:tcPr>
            <w:tcW w:w="1524" w:type="dxa"/>
            <w:vMerge/>
            <w:tcBorders>
              <w:left w:val="single" w:sz="4" w:space="0" w:color="auto"/>
              <w:bottom w:val="single" w:sz="4" w:space="0" w:color="auto"/>
              <w:right w:val="single" w:sz="4" w:space="0" w:color="auto"/>
            </w:tcBorders>
          </w:tcPr>
          <w:p w14:paraId="5C43A1B9" w14:textId="77777777" w:rsidR="003725E0" w:rsidRPr="003F182A" w:rsidRDefault="003725E0" w:rsidP="005E2438">
            <w:pPr>
              <w:rPr>
                <w:rFonts w:ascii="宋体" w:eastAsia="宋体" w:hAnsi="宋体"/>
                <w:szCs w:val="21"/>
              </w:rPr>
            </w:pPr>
          </w:p>
        </w:tc>
        <w:tc>
          <w:tcPr>
            <w:tcW w:w="1901" w:type="dxa"/>
            <w:gridSpan w:val="2"/>
            <w:tcBorders>
              <w:top w:val="single" w:sz="4" w:space="0" w:color="auto"/>
              <w:left w:val="single" w:sz="4" w:space="0" w:color="auto"/>
              <w:bottom w:val="single" w:sz="4" w:space="0" w:color="auto"/>
              <w:right w:val="single" w:sz="4" w:space="0" w:color="auto"/>
            </w:tcBorders>
          </w:tcPr>
          <w:p w14:paraId="29A02A93" w14:textId="3E0D2F91" w:rsidR="003725E0" w:rsidRPr="003F182A" w:rsidRDefault="003725E0" w:rsidP="005E2438">
            <w:pPr>
              <w:rPr>
                <w:rFonts w:ascii="宋体" w:eastAsia="宋体" w:hAnsi="宋体"/>
                <w:szCs w:val="21"/>
              </w:rPr>
            </w:pPr>
            <w:r>
              <w:rPr>
                <w:rFonts w:ascii="宋体" w:eastAsia="宋体" w:hAnsi="宋体" w:hint="eastAsia"/>
              </w:rPr>
              <w:t>当小组进行答辩时出现电源不足、转接线未带的时候</w:t>
            </w:r>
          </w:p>
        </w:tc>
        <w:tc>
          <w:tcPr>
            <w:tcW w:w="2773" w:type="dxa"/>
            <w:tcBorders>
              <w:top w:val="single" w:sz="4" w:space="0" w:color="auto"/>
              <w:left w:val="single" w:sz="4" w:space="0" w:color="auto"/>
              <w:bottom w:val="single" w:sz="4" w:space="0" w:color="auto"/>
              <w:right w:val="single" w:sz="4" w:space="0" w:color="auto"/>
            </w:tcBorders>
          </w:tcPr>
          <w:p w14:paraId="008E0041" w14:textId="40C64B11" w:rsidR="003725E0" w:rsidRPr="003F182A" w:rsidRDefault="003725E0" w:rsidP="005E2438">
            <w:pPr>
              <w:rPr>
                <w:rFonts w:ascii="宋体" w:eastAsia="宋体" w:hAnsi="宋体"/>
                <w:szCs w:val="21"/>
              </w:rPr>
            </w:pPr>
            <w:r>
              <w:rPr>
                <w:rFonts w:ascii="宋体" w:eastAsia="宋体" w:hAnsi="宋体" w:hint="eastAsia"/>
              </w:rPr>
              <w:t>若时间充足，小组一经发现便要寻找电源，回去拿转接线。否则，向还未要答辩的其</w:t>
            </w:r>
            <w:r>
              <w:rPr>
                <w:rFonts w:ascii="宋体" w:eastAsia="宋体" w:hAnsi="宋体" w:hint="eastAsia"/>
              </w:rPr>
              <w:lastRenderedPageBreak/>
              <w:t>他小组借用。</w:t>
            </w:r>
          </w:p>
        </w:tc>
        <w:tc>
          <w:tcPr>
            <w:tcW w:w="2098" w:type="dxa"/>
            <w:tcBorders>
              <w:top w:val="single" w:sz="4" w:space="0" w:color="auto"/>
              <w:left w:val="single" w:sz="4" w:space="0" w:color="auto"/>
              <w:bottom w:val="single" w:sz="4" w:space="0" w:color="auto"/>
              <w:right w:val="single" w:sz="4" w:space="0" w:color="auto"/>
            </w:tcBorders>
          </w:tcPr>
          <w:p w14:paraId="62AC6F97" w14:textId="123AAE16" w:rsidR="003725E0" w:rsidRPr="003F182A" w:rsidRDefault="003725E0" w:rsidP="005E2438">
            <w:pPr>
              <w:rPr>
                <w:rFonts w:ascii="宋体" w:eastAsia="宋体" w:hAnsi="宋体"/>
                <w:szCs w:val="21"/>
              </w:rPr>
            </w:pPr>
            <w:r>
              <w:rPr>
                <w:rFonts w:ascii="宋体" w:eastAsia="宋体" w:hAnsi="宋体" w:hint="eastAsia"/>
                <w:szCs w:val="21"/>
              </w:rPr>
              <w:lastRenderedPageBreak/>
              <w:t>3</w:t>
            </w:r>
          </w:p>
        </w:tc>
      </w:tr>
    </w:tbl>
    <w:p w14:paraId="28CD67FC" w14:textId="77777777" w:rsidR="005E2438" w:rsidRPr="009E6E4B" w:rsidRDefault="005E2438" w:rsidP="005E2438">
      <w:pPr>
        <w:pStyle w:val="4"/>
      </w:pPr>
    </w:p>
    <w:p w14:paraId="6B1AF580" w14:textId="77777777" w:rsidR="005E2438" w:rsidRPr="003F182A" w:rsidRDefault="005E2438" w:rsidP="005E2438">
      <w:pPr>
        <w:pStyle w:val="3"/>
        <w:rPr>
          <w:rFonts w:ascii="宋体" w:eastAsia="宋体" w:hAnsi="宋体"/>
        </w:rPr>
      </w:pPr>
      <w:bookmarkStart w:id="583" w:name="_Toc526616676"/>
      <w:bookmarkStart w:id="584" w:name="_Toc526616522"/>
      <w:bookmarkStart w:id="585" w:name="_Toc526025182"/>
      <w:bookmarkStart w:id="586" w:name="_Toc526024969"/>
      <w:bookmarkStart w:id="587" w:name="_Toc526024843"/>
      <w:bookmarkStart w:id="588" w:name="_Toc526024430"/>
      <w:bookmarkStart w:id="589" w:name="_Toc526017452"/>
      <w:bookmarkStart w:id="590" w:name="_Toc526017415"/>
      <w:bookmarkStart w:id="591" w:name="_Toc526017372"/>
      <w:bookmarkStart w:id="592" w:name="_Toc497416143"/>
      <w:bookmarkStart w:id="593" w:name="_Toc529711571"/>
      <w:r w:rsidRPr="003F182A">
        <w:rPr>
          <w:rFonts w:ascii="宋体" w:eastAsia="宋体" w:hAnsi="宋体" w:hint="eastAsia"/>
        </w:rPr>
        <w:t>7.3风险策划</w:t>
      </w:r>
      <w:bookmarkEnd w:id="583"/>
      <w:bookmarkEnd w:id="584"/>
      <w:bookmarkEnd w:id="585"/>
      <w:bookmarkEnd w:id="586"/>
      <w:bookmarkEnd w:id="587"/>
      <w:bookmarkEnd w:id="588"/>
      <w:bookmarkEnd w:id="589"/>
      <w:bookmarkEnd w:id="590"/>
      <w:bookmarkEnd w:id="591"/>
      <w:bookmarkEnd w:id="592"/>
      <w:bookmarkEnd w:id="593"/>
    </w:p>
    <w:p w14:paraId="0449303B" w14:textId="77777777" w:rsidR="005E2438" w:rsidRPr="003F182A" w:rsidRDefault="005E2438" w:rsidP="005E2438">
      <w:pPr>
        <w:pStyle w:val="5"/>
        <w:rPr>
          <w:rFonts w:ascii="宋体" w:eastAsia="宋体" w:hAnsi="宋体"/>
        </w:rPr>
      </w:pPr>
      <w:bookmarkStart w:id="594" w:name="_Toc526616677"/>
      <w:bookmarkStart w:id="595" w:name="_Toc526025183"/>
      <w:bookmarkStart w:id="596" w:name="_Toc529711572"/>
      <w:r w:rsidRPr="003F182A">
        <w:rPr>
          <w:rFonts w:ascii="宋体" w:eastAsia="宋体" w:hAnsi="宋体" w:hint="eastAsia"/>
        </w:rPr>
        <w:t>7.3.1接受风险</w:t>
      </w:r>
      <w:bookmarkEnd w:id="594"/>
      <w:bookmarkEnd w:id="595"/>
      <w:bookmarkEnd w:id="596"/>
    </w:p>
    <w:p w14:paraId="06CBFD50" w14:textId="7822FBD6" w:rsidR="005E2438" w:rsidRPr="003F182A" w:rsidRDefault="005E2438" w:rsidP="005E2438">
      <w:pPr>
        <w:rPr>
          <w:rFonts w:ascii="宋体" w:eastAsia="宋体" w:hAnsi="宋体"/>
        </w:rPr>
      </w:pPr>
      <w:r w:rsidRPr="003F182A">
        <w:rPr>
          <w:rFonts w:ascii="宋体" w:eastAsia="宋体" w:hAnsi="宋体" w:hint="eastAsia"/>
        </w:rPr>
        <w:t>根据对课程教学辅助网站项目的风险优先级排序中，我们可以接受最后两个等级最低的风险</w:t>
      </w:r>
      <w:r w:rsidR="00CB357C">
        <w:rPr>
          <w:rFonts w:ascii="宋体" w:eastAsia="宋体" w:hAnsi="宋体" w:hint="eastAsia"/>
        </w:rPr>
        <w:t>。</w:t>
      </w:r>
    </w:p>
    <w:p w14:paraId="5AC18A2D" w14:textId="77777777" w:rsidR="005E2438" w:rsidRPr="003F182A" w:rsidRDefault="005E2438" w:rsidP="005E2438">
      <w:pPr>
        <w:pStyle w:val="5"/>
        <w:rPr>
          <w:rFonts w:ascii="宋体" w:eastAsia="宋体" w:hAnsi="宋体"/>
        </w:rPr>
      </w:pPr>
      <w:bookmarkStart w:id="597" w:name="_Toc526616678"/>
      <w:bookmarkStart w:id="598" w:name="_Toc526025184"/>
      <w:bookmarkStart w:id="599" w:name="_Toc529711573"/>
      <w:r w:rsidRPr="003F182A">
        <w:rPr>
          <w:rFonts w:ascii="宋体" w:eastAsia="宋体" w:hAnsi="宋体" w:hint="eastAsia"/>
        </w:rPr>
        <w:t>7.3.2规避风险</w:t>
      </w:r>
      <w:bookmarkEnd w:id="597"/>
      <w:bookmarkEnd w:id="598"/>
      <w:bookmarkEnd w:id="599"/>
    </w:p>
    <w:p w14:paraId="4DDECF51"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尽可能多的让用户代表和项目下达者参与到项目中来，在项目的开发过程中不断确认需求轨道，以免项目的方向发生偏移；</w:t>
      </w:r>
    </w:p>
    <w:p w14:paraId="77C430A3"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在课余时间，小组成员尽可能多的进行知识技术层面上的学习，努力将一些必要技术及所需软件做到可以运用的程度；</w:t>
      </w:r>
    </w:p>
    <w:p w14:paraId="3C8AD1B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小组成员之间在项目的分工上尽可能多的进行沟通与了解，项目经理在项目的开发过程中要时刻注意项目的进行速度与质量；</w:t>
      </w:r>
    </w:p>
    <w:p w14:paraId="349CB7CB" w14:textId="77777777" w:rsidR="005E2438" w:rsidRPr="003F182A" w:rsidRDefault="005E2438" w:rsidP="005E2438">
      <w:pPr>
        <w:numPr>
          <w:ilvl w:val="0"/>
          <w:numId w:val="22"/>
        </w:numPr>
        <w:rPr>
          <w:rFonts w:ascii="宋体" w:eastAsia="宋体" w:hAnsi="宋体"/>
          <w:szCs w:val="21"/>
        </w:rPr>
      </w:pPr>
      <w:r w:rsidRPr="003F182A">
        <w:rPr>
          <w:rFonts w:ascii="宋体" w:eastAsia="宋体" w:hAnsi="宋体" w:hint="eastAsia"/>
          <w:szCs w:val="21"/>
        </w:rPr>
        <w:t>小组要尽可能多地开展项目会议，每周保证至少2次会议，讨论本项目进展、阶段性方向以及目标。</w:t>
      </w:r>
    </w:p>
    <w:p w14:paraId="7B43BDCF" w14:textId="77777777" w:rsidR="005E2438" w:rsidRPr="003F182A" w:rsidRDefault="005E2438" w:rsidP="005E2438">
      <w:pPr>
        <w:pStyle w:val="5"/>
        <w:rPr>
          <w:rFonts w:ascii="宋体" w:eastAsia="宋体" w:hAnsi="宋体"/>
        </w:rPr>
      </w:pPr>
      <w:bookmarkStart w:id="600" w:name="_Toc526616679"/>
      <w:bookmarkStart w:id="601" w:name="_Toc526025185"/>
      <w:bookmarkStart w:id="602" w:name="_Toc529711574"/>
      <w:r w:rsidRPr="003F182A">
        <w:rPr>
          <w:rFonts w:ascii="宋体" w:eastAsia="宋体" w:hAnsi="宋体" w:hint="eastAsia"/>
        </w:rPr>
        <w:t>7.3.3降低风险</w:t>
      </w:r>
      <w:bookmarkEnd w:id="600"/>
      <w:bookmarkEnd w:id="601"/>
      <w:bookmarkEnd w:id="602"/>
    </w:p>
    <w:p w14:paraId="70D5B0F2"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小组成员在各自任务到deadline之前一天，不时向项目经理回报工作进程；在deadline截止时，将各自负责的任务上交给文档管理员整合，再由项目经理审核；</w:t>
      </w:r>
    </w:p>
    <w:p w14:paraId="50F232C4"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小组之间可以建立起一定的奖惩制度，比如任务上交超时，就需要罚钱，任务完成的出色，给以一定的奖励；然后可以隔几周进行一次Team Building，融洽团队成员间关系；</w:t>
      </w:r>
    </w:p>
    <w:p w14:paraId="769276F8" w14:textId="77777777" w:rsidR="005E2438" w:rsidRPr="003F182A" w:rsidRDefault="005E2438" w:rsidP="005E2438">
      <w:pPr>
        <w:numPr>
          <w:ilvl w:val="0"/>
          <w:numId w:val="23"/>
        </w:numPr>
        <w:rPr>
          <w:rFonts w:ascii="宋体" w:eastAsia="宋体" w:hAnsi="宋体"/>
        </w:rPr>
      </w:pPr>
      <w:r w:rsidRPr="003F182A">
        <w:rPr>
          <w:rFonts w:ascii="宋体" w:eastAsia="宋体" w:hAnsi="宋体" w:hint="eastAsia"/>
        </w:rPr>
        <w:t>在项目进行的过程中尽可能多的让用户代表和项目下达者参与到项目中来，以保证项目方向不发生偏差</w:t>
      </w:r>
    </w:p>
    <w:p w14:paraId="6BEB0C44" w14:textId="77777777" w:rsidR="005E2438" w:rsidRPr="003F182A" w:rsidRDefault="005E2438" w:rsidP="005E2438">
      <w:pPr>
        <w:pStyle w:val="5"/>
        <w:rPr>
          <w:rFonts w:ascii="宋体" w:eastAsia="宋体" w:hAnsi="宋体"/>
        </w:rPr>
      </w:pPr>
      <w:bookmarkStart w:id="603" w:name="_Toc526616680"/>
      <w:bookmarkStart w:id="604" w:name="_Toc526025186"/>
      <w:bookmarkStart w:id="605" w:name="_Toc529711575"/>
      <w:r w:rsidRPr="003F182A">
        <w:rPr>
          <w:rFonts w:ascii="宋体" w:eastAsia="宋体" w:hAnsi="宋体" w:hint="eastAsia"/>
        </w:rPr>
        <w:t>7.3.4转移风险</w:t>
      </w:r>
      <w:bookmarkEnd w:id="603"/>
      <w:bookmarkEnd w:id="604"/>
      <w:bookmarkEnd w:id="605"/>
    </w:p>
    <w:p w14:paraId="3342766E" w14:textId="77777777" w:rsidR="005E2438" w:rsidRPr="003F182A" w:rsidRDefault="005E2438" w:rsidP="005E2438">
      <w:pPr>
        <w:numPr>
          <w:ilvl w:val="0"/>
          <w:numId w:val="24"/>
        </w:numPr>
        <w:rPr>
          <w:rFonts w:ascii="宋体" w:eastAsia="宋体" w:hAnsi="宋体"/>
        </w:rPr>
      </w:pPr>
      <w:r w:rsidRPr="003F182A">
        <w:rPr>
          <w:rFonts w:ascii="宋体" w:eastAsia="宋体" w:hAnsi="宋体" w:hint="eastAsia"/>
        </w:rPr>
        <w:t>积极找项目下达者和用户代表面谈，讨论本项目的进度合理性与需求方向是否发生偏差，以满足用户和项目下达者的需求。</w:t>
      </w:r>
    </w:p>
    <w:p w14:paraId="17C618D4" w14:textId="77777777" w:rsidR="005E2438" w:rsidRPr="003F182A" w:rsidRDefault="005E2438" w:rsidP="005E2438">
      <w:pPr>
        <w:pStyle w:val="3"/>
        <w:rPr>
          <w:rFonts w:ascii="宋体" w:eastAsia="宋体" w:hAnsi="宋体"/>
        </w:rPr>
      </w:pPr>
      <w:bookmarkStart w:id="606" w:name="_Toc526616681"/>
      <w:bookmarkStart w:id="607" w:name="_Toc526616523"/>
      <w:bookmarkStart w:id="608" w:name="_Toc526025187"/>
      <w:bookmarkStart w:id="609" w:name="_Toc526024970"/>
      <w:bookmarkStart w:id="610" w:name="_Toc526024844"/>
      <w:bookmarkStart w:id="611" w:name="_Toc526024431"/>
      <w:bookmarkStart w:id="612" w:name="_Toc526017453"/>
      <w:bookmarkStart w:id="613" w:name="_Toc526017416"/>
      <w:bookmarkStart w:id="614" w:name="_Toc526017373"/>
      <w:bookmarkStart w:id="615" w:name="_Toc497416144"/>
      <w:bookmarkStart w:id="616" w:name="_Toc529711576"/>
      <w:r w:rsidRPr="003F182A">
        <w:rPr>
          <w:rFonts w:ascii="宋体" w:eastAsia="宋体" w:hAnsi="宋体" w:hint="eastAsia"/>
        </w:rPr>
        <w:lastRenderedPageBreak/>
        <w:t>7.4风险监督</w:t>
      </w:r>
      <w:bookmarkEnd w:id="606"/>
      <w:bookmarkEnd w:id="607"/>
      <w:bookmarkEnd w:id="608"/>
      <w:bookmarkEnd w:id="609"/>
      <w:bookmarkEnd w:id="610"/>
      <w:bookmarkEnd w:id="611"/>
      <w:bookmarkEnd w:id="612"/>
      <w:bookmarkEnd w:id="613"/>
      <w:bookmarkEnd w:id="614"/>
      <w:bookmarkEnd w:id="615"/>
      <w:bookmarkEnd w:id="616"/>
    </w:p>
    <w:p w14:paraId="25B33FB4" w14:textId="77777777" w:rsidR="005E2438" w:rsidRPr="003F182A" w:rsidRDefault="005E2438" w:rsidP="005E2438">
      <w:pPr>
        <w:pStyle w:val="5"/>
        <w:rPr>
          <w:rFonts w:ascii="宋体" w:eastAsia="宋体" w:hAnsi="宋体"/>
        </w:rPr>
      </w:pPr>
      <w:bookmarkStart w:id="617" w:name="_Toc526616682"/>
      <w:bookmarkStart w:id="618" w:name="_Toc526025188"/>
      <w:bookmarkStart w:id="619" w:name="_Toc529711577"/>
      <w:r w:rsidRPr="003F182A">
        <w:rPr>
          <w:rFonts w:ascii="宋体" w:eastAsia="宋体" w:hAnsi="宋体" w:hint="eastAsia"/>
        </w:rPr>
        <w:t>7.4.1应急</w:t>
      </w:r>
      <w:bookmarkEnd w:id="617"/>
      <w:bookmarkEnd w:id="618"/>
      <w:bookmarkEnd w:id="619"/>
    </w:p>
    <w:p w14:paraId="689FA931"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在项目时间不够的风险上，小组可以进行“加班加点”式赶工，在不将负责的任务</w:t>
      </w:r>
      <w:proofErr w:type="gramStart"/>
      <w:r w:rsidRPr="003F182A">
        <w:rPr>
          <w:rFonts w:ascii="宋体" w:eastAsia="宋体" w:hAnsi="宋体" w:hint="eastAsia"/>
        </w:rPr>
        <w:t>块完成</w:t>
      </w:r>
      <w:proofErr w:type="gramEnd"/>
      <w:r w:rsidRPr="003F182A">
        <w:rPr>
          <w:rFonts w:ascii="宋体" w:eastAsia="宋体" w:hAnsi="宋体" w:hint="eastAsia"/>
        </w:rPr>
        <w:t>时绝不合电脑休息；</w:t>
      </w:r>
    </w:p>
    <w:p w14:paraId="502A9D9C"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在小组成员对有些技术不是很熟悉的风险上，积极主动的向老师或者学长学姐请教，</w:t>
      </w:r>
      <w:proofErr w:type="gramStart"/>
      <w:r w:rsidRPr="003F182A">
        <w:rPr>
          <w:rFonts w:ascii="宋体" w:eastAsia="宋体" w:hAnsi="宋体" w:hint="eastAsia"/>
        </w:rPr>
        <w:t>亦或</w:t>
      </w:r>
      <w:proofErr w:type="gramEnd"/>
      <w:r w:rsidRPr="003F182A">
        <w:rPr>
          <w:rFonts w:ascii="宋体" w:eastAsia="宋体" w:hAnsi="宋体" w:hint="eastAsia"/>
        </w:rPr>
        <w:t>者通过网上的一些学习平台进行学习了解；</w:t>
      </w:r>
    </w:p>
    <w:p w14:paraId="0DED373A" w14:textId="77777777" w:rsidR="005E2438" w:rsidRPr="003F182A" w:rsidRDefault="005E2438" w:rsidP="005E2438">
      <w:pPr>
        <w:numPr>
          <w:ilvl w:val="0"/>
          <w:numId w:val="25"/>
        </w:numPr>
        <w:rPr>
          <w:rFonts w:ascii="宋体" w:eastAsia="宋体" w:hAnsi="宋体"/>
        </w:rPr>
      </w:pPr>
      <w:r w:rsidRPr="003F182A">
        <w:rPr>
          <w:rFonts w:ascii="宋体" w:eastAsia="宋体" w:hAnsi="宋体" w:hint="eastAsia"/>
        </w:rPr>
        <w:t>在外部任务实现缺陷风险上，一旦发现缺陷，采取“不将缺陷补上不睡觉”的方式，力求在最快程度上将项目缺陷弥补。</w:t>
      </w:r>
    </w:p>
    <w:p w14:paraId="606C5F78" w14:textId="77777777" w:rsidR="005E2438" w:rsidRPr="003F182A" w:rsidRDefault="005E2438" w:rsidP="005E2438">
      <w:pPr>
        <w:pStyle w:val="5"/>
        <w:rPr>
          <w:rFonts w:ascii="宋体" w:eastAsia="宋体" w:hAnsi="宋体"/>
        </w:rPr>
      </w:pPr>
      <w:bookmarkStart w:id="620" w:name="_Toc526616683"/>
      <w:bookmarkStart w:id="621" w:name="_Toc526025189"/>
      <w:bookmarkStart w:id="622" w:name="_Toc529711578"/>
      <w:r w:rsidRPr="003F182A">
        <w:rPr>
          <w:rFonts w:ascii="宋体" w:eastAsia="宋体" w:hAnsi="宋体" w:hint="eastAsia"/>
        </w:rPr>
        <w:t>7.4.2创建和维护风险记录</w:t>
      </w:r>
      <w:bookmarkEnd w:id="620"/>
      <w:bookmarkEnd w:id="621"/>
      <w:bookmarkEnd w:id="622"/>
    </w:p>
    <w:p w14:paraId="38976FA9" w14:textId="77777777" w:rsidR="005E2438" w:rsidRPr="003F182A" w:rsidRDefault="005E2438" w:rsidP="005E2438">
      <w:pPr>
        <w:numPr>
          <w:ilvl w:val="0"/>
          <w:numId w:val="26"/>
        </w:numPr>
        <w:rPr>
          <w:rFonts w:ascii="宋体" w:eastAsia="宋体" w:hAnsi="宋体"/>
        </w:rPr>
      </w:pPr>
      <w:r w:rsidRPr="003F182A">
        <w:rPr>
          <w:rFonts w:ascii="宋体" w:eastAsia="宋体" w:hAnsi="宋体" w:hint="eastAsia"/>
        </w:rPr>
        <w:t>本项目组会定时在小组</w:t>
      </w:r>
      <w:proofErr w:type="gramStart"/>
      <w:r w:rsidRPr="003F182A">
        <w:rPr>
          <w:rFonts w:ascii="宋体" w:eastAsia="宋体" w:hAnsi="宋体" w:hint="eastAsia"/>
        </w:rPr>
        <w:t>微信群</w:t>
      </w:r>
      <w:proofErr w:type="gramEnd"/>
      <w:r w:rsidRPr="003F182A">
        <w:rPr>
          <w:rFonts w:ascii="宋体" w:eastAsia="宋体" w:hAnsi="宋体" w:hint="eastAsia"/>
        </w:rPr>
        <w:t>中发布各成员对本项目推进完成的任务贡献，以及项目的大致进展，因此本小组能及时的进行风险影响大小的评估，从而来进行对可能出现的风险的控制。</w:t>
      </w:r>
    </w:p>
    <w:p w14:paraId="24A383E8" w14:textId="77777777" w:rsidR="005E2438" w:rsidRPr="00557F14" w:rsidRDefault="005E2438" w:rsidP="005E2438">
      <w:pPr>
        <w:pStyle w:val="af4"/>
        <w:ind w:left="360" w:firstLineChars="0" w:firstLine="0"/>
      </w:pPr>
    </w:p>
    <w:p w14:paraId="720E33FF" w14:textId="77777777" w:rsidR="003B149C" w:rsidRPr="005E2438" w:rsidRDefault="003B149C" w:rsidP="003B149C"/>
    <w:p w14:paraId="25EDA38B" w14:textId="77777777" w:rsidR="003B149C" w:rsidRPr="003F182A" w:rsidRDefault="003B149C" w:rsidP="003B149C">
      <w:pPr>
        <w:pStyle w:val="2"/>
        <w:rPr>
          <w:rFonts w:ascii="宋体" w:eastAsia="宋体" w:hAnsi="宋体"/>
          <w:b w:val="0"/>
          <w:sz w:val="44"/>
          <w:szCs w:val="44"/>
        </w:rPr>
      </w:pPr>
      <w:bookmarkStart w:id="623" w:name="_Toc526017374"/>
      <w:bookmarkStart w:id="624" w:name="_Toc526017417"/>
      <w:bookmarkStart w:id="625" w:name="_Toc526017454"/>
      <w:bookmarkStart w:id="626" w:name="_Toc526024432"/>
      <w:bookmarkStart w:id="627" w:name="_Toc526024845"/>
      <w:bookmarkStart w:id="628" w:name="_Toc526024971"/>
      <w:bookmarkStart w:id="629" w:name="_Toc526025190"/>
      <w:bookmarkStart w:id="630" w:name="_Toc526616524"/>
      <w:bookmarkStart w:id="631" w:name="_Toc526616684"/>
      <w:bookmarkStart w:id="632" w:name="_Toc529711579"/>
      <w:r w:rsidRPr="003F182A">
        <w:rPr>
          <w:rStyle w:val="30"/>
          <w:rFonts w:ascii="宋体" w:eastAsia="宋体" w:hAnsi="宋体" w:hint="eastAsia"/>
          <w:b/>
          <w:sz w:val="44"/>
          <w:szCs w:val="44"/>
        </w:rPr>
        <w:t>第</w:t>
      </w:r>
      <w:r w:rsidRPr="003F182A">
        <w:rPr>
          <w:rStyle w:val="30"/>
          <w:rFonts w:ascii="宋体" w:eastAsia="宋体" w:hAnsi="宋体"/>
          <w:b/>
          <w:sz w:val="44"/>
          <w:szCs w:val="44"/>
        </w:rPr>
        <w:t>8</w:t>
      </w:r>
      <w:r w:rsidRPr="003F182A">
        <w:rPr>
          <w:rStyle w:val="30"/>
          <w:rFonts w:ascii="宋体" w:eastAsia="宋体" w:hAnsi="宋体" w:hint="eastAsia"/>
          <w:b/>
          <w:sz w:val="44"/>
          <w:szCs w:val="44"/>
        </w:rPr>
        <w:t>章</w:t>
      </w:r>
      <w:r w:rsidRPr="003F182A">
        <w:rPr>
          <w:rStyle w:val="30"/>
          <w:rFonts w:ascii="宋体" w:eastAsia="宋体" w:hAnsi="宋体"/>
          <w:b/>
          <w:sz w:val="44"/>
          <w:szCs w:val="44"/>
        </w:rPr>
        <w:t xml:space="preserve"> </w:t>
      </w:r>
      <w:r w:rsidRPr="003F182A">
        <w:rPr>
          <w:rStyle w:val="30"/>
          <w:rFonts w:ascii="宋体" w:eastAsia="宋体" w:hAnsi="宋体" w:hint="eastAsia"/>
          <w:b/>
          <w:sz w:val="44"/>
          <w:szCs w:val="44"/>
        </w:rPr>
        <w:t>人力资源计划</w:t>
      </w:r>
      <w:bookmarkEnd w:id="527"/>
      <w:bookmarkEnd w:id="623"/>
      <w:bookmarkEnd w:id="624"/>
      <w:bookmarkEnd w:id="625"/>
      <w:bookmarkEnd w:id="626"/>
      <w:bookmarkEnd w:id="627"/>
      <w:bookmarkEnd w:id="628"/>
      <w:bookmarkEnd w:id="629"/>
      <w:bookmarkEnd w:id="630"/>
      <w:bookmarkEnd w:id="631"/>
      <w:bookmarkEnd w:id="632"/>
    </w:p>
    <w:p w14:paraId="28A7C02C" w14:textId="77777777" w:rsidR="003B149C" w:rsidRPr="003F182A" w:rsidRDefault="003B149C" w:rsidP="003B149C">
      <w:pPr>
        <w:pStyle w:val="3"/>
        <w:rPr>
          <w:rFonts w:ascii="宋体" w:eastAsia="宋体" w:hAnsi="宋体"/>
        </w:rPr>
      </w:pPr>
      <w:bookmarkStart w:id="633" w:name="_Toc497416146"/>
      <w:bookmarkStart w:id="634" w:name="_Toc526017375"/>
      <w:bookmarkStart w:id="635" w:name="_Toc526017418"/>
      <w:bookmarkStart w:id="636" w:name="_Toc526017455"/>
      <w:bookmarkStart w:id="637" w:name="_Toc526024433"/>
      <w:bookmarkStart w:id="638" w:name="_Toc526024846"/>
      <w:bookmarkStart w:id="639" w:name="_Toc526024972"/>
      <w:bookmarkStart w:id="640" w:name="_Toc526025191"/>
      <w:bookmarkStart w:id="641" w:name="_Toc526616525"/>
      <w:bookmarkStart w:id="642" w:name="_Toc526616685"/>
      <w:bookmarkStart w:id="643" w:name="_Toc529711580"/>
      <w:r w:rsidRPr="003F182A">
        <w:rPr>
          <w:rFonts w:ascii="宋体" w:eastAsia="宋体" w:hAnsi="宋体"/>
        </w:rPr>
        <w:t xml:space="preserve">8.1 </w:t>
      </w:r>
      <w:r w:rsidRPr="003F182A">
        <w:rPr>
          <w:rFonts w:ascii="宋体" w:eastAsia="宋体" w:hAnsi="宋体" w:hint="eastAsia"/>
        </w:rPr>
        <w:t>人员特征分析</w:t>
      </w:r>
      <w:bookmarkEnd w:id="633"/>
      <w:bookmarkEnd w:id="634"/>
      <w:bookmarkEnd w:id="635"/>
      <w:bookmarkEnd w:id="636"/>
      <w:bookmarkEnd w:id="637"/>
      <w:bookmarkEnd w:id="638"/>
      <w:bookmarkEnd w:id="639"/>
      <w:bookmarkEnd w:id="640"/>
      <w:bookmarkEnd w:id="641"/>
      <w:bookmarkEnd w:id="642"/>
      <w:bookmarkEnd w:id="643"/>
    </w:p>
    <w:p w14:paraId="4684260F" w14:textId="77777777" w:rsidR="003B149C" w:rsidRPr="003F182A" w:rsidRDefault="003B149C" w:rsidP="003B149C">
      <w:pPr>
        <w:rPr>
          <w:rFonts w:ascii="宋体" w:eastAsia="宋体" w:hAnsi="宋体"/>
        </w:rPr>
      </w:pPr>
      <w:proofErr w:type="gramStart"/>
      <w:r w:rsidRPr="003F182A">
        <w:rPr>
          <w:rFonts w:ascii="宋体" w:eastAsia="宋体" w:hAnsi="宋体" w:hint="eastAsia"/>
        </w:rPr>
        <w:t>郦</w:t>
      </w:r>
      <w:proofErr w:type="gramEnd"/>
      <w:r w:rsidRPr="003F182A">
        <w:rPr>
          <w:rFonts w:ascii="宋体" w:eastAsia="宋体" w:hAnsi="宋体" w:hint="eastAsia"/>
        </w:rPr>
        <w:t>哲聪：能熟练运用多种项目开发工具，对代码理解力好，擅长配置管理与</w:t>
      </w:r>
      <w:r w:rsidRPr="003F182A">
        <w:rPr>
          <w:rFonts w:ascii="宋体" w:eastAsia="宋体" w:hAnsi="宋体"/>
        </w:rPr>
        <w:t>PPT</w:t>
      </w:r>
      <w:r w:rsidRPr="003F182A">
        <w:rPr>
          <w:rFonts w:ascii="宋体" w:eastAsia="宋体" w:hAnsi="宋体" w:hint="eastAsia"/>
        </w:rPr>
        <w:t>制作。</w:t>
      </w:r>
    </w:p>
    <w:p w14:paraId="56B4F1A1" w14:textId="77777777" w:rsidR="003B149C" w:rsidRPr="003F182A" w:rsidRDefault="003B149C" w:rsidP="003B149C">
      <w:pPr>
        <w:rPr>
          <w:rFonts w:ascii="宋体" w:eastAsia="宋体" w:hAnsi="宋体"/>
        </w:rPr>
      </w:pPr>
      <w:r w:rsidRPr="003F182A">
        <w:rPr>
          <w:rFonts w:ascii="宋体" w:eastAsia="宋体" w:hAnsi="宋体" w:hint="eastAsia"/>
        </w:rPr>
        <w:t>王飞钢：做事负责，有实习经验，代码辅助，学习能力强，擅长规划与钻研。</w:t>
      </w:r>
    </w:p>
    <w:p w14:paraId="76A681B4" w14:textId="77777777" w:rsidR="003B149C" w:rsidRPr="003F182A" w:rsidRDefault="003B149C" w:rsidP="003B149C">
      <w:pPr>
        <w:rPr>
          <w:rFonts w:ascii="宋体" w:eastAsia="宋体" w:hAnsi="宋体"/>
        </w:rPr>
      </w:pPr>
      <w:r w:rsidRPr="003F182A">
        <w:rPr>
          <w:rFonts w:ascii="宋体" w:eastAsia="宋体" w:hAnsi="宋体" w:hint="eastAsia"/>
        </w:rPr>
        <w:t>周德阳：</w:t>
      </w:r>
      <w:r w:rsidRPr="003F182A">
        <w:rPr>
          <w:rFonts w:ascii="宋体" w:eastAsia="宋体" w:hAnsi="宋体"/>
        </w:rPr>
        <w:t>2</w:t>
      </w:r>
      <w:r w:rsidRPr="003F182A">
        <w:rPr>
          <w:rFonts w:ascii="宋体" w:eastAsia="宋体" w:hAnsi="宋体" w:hint="eastAsia"/>
        </w:rPr>
        <w:t>年</w:t>
      </w:r>
      <w:r w:rsidRPr="003F182A">
        <w:rPr>
          <w:rFonts w:ascii="宋体" w:eastAsia="宋体" w:hAnsi="宋体"/>
        </w:rPr>
        <w:t>ACM</w:t>
      </w:r>
      <w:r w:rsidRPr="003F182A">
        <w:rPr>
          <w:rFonts w:ascii="宋体" w:eastAsia="宋体" w:hAnsi="宋体" w:hint="eastAsia"/>
        </w:rPr>
        <w:t>竞赛经验，算法分析能力、代码能力强，学习能力强。</w:t>
      </w:r>
    </w:p>
    <w:p w14:paraId="6CCADCE2" w14:textId="77777777" w:rsidR="003B149C" w:rsidRPr="003F182A" w:rsidRDefault="003B149C" w:rsidP="003B149C">
      <w:pPr>
        <w:rPr>
          <w:rFonts w:ascii="宋体" w:eastAsia="宋体" w:hAnsi="宋体"/>
        </w:rPr>
      </w:pPr>
      <w:r w:rsidRPr="003F182A">
        <w:rPr>
          <w:rFonts w:ascii="宋体" w:eastAsia="宋体" w:hAnsi="宋体" w:hint="eastAsia"/>
        </w:rPr>
        <w:t>刘乐威：擅长文档汇总，做事细心，学习积极性高，代码辅助。</w:t>
      </w:r>
    </w:p>
    <w:p w14:paraId="3D88CC1A" w14:textId="77777777" w:rsidR="003B149C" w:rsidRPr="003F182A" w:rsidRDefault="003B149C" w:rsidP="003B149C">
      <w:pPr>
        <w:rPr>
          <w:rFonts w:ascii="宋体" w:eastAsia="宋体" w:hAnsi="宋体"/>
        </w:rPr>
      </w:pPr>
      <w:r w:rsidRPr="003F182A">
        <w:rPr>
          <w:rFonts w:ascii="宋体" w:eastAsia="宋体" w:hAnsi="宋体" w:hint="eastAsia"/>
        </w:rPr>
        <w:t>冯一鸣：擅长速记与汇报，有完成项目经验，擅长发现问题，对</w:t>
      </w:r>
      <w:r w:rsidRPr="003F182A">
        <w:rPr>
          <w:rFonts w:ascii="宋体" w:eastAsia="宋体" w:hAnsi="宋体"/>
        </w:rPr>
        <w:t>UI</w:t>
      </w:r>
      <w:r w:rsidRPr="003F182A">
        <w:rPr>
          <w:rFonts w:ascii="宋体" w:eastAsia="宋体" w:hAnsi="宋体" w:hint="eastAsia"/>
        </w:rPr>
        <w:t>设计有一定了解。</w:t>
      </w:r>
    </w:p>
    <w:p w14:paraId="440AE0FB" w14:textId="77777777" w:rsidR="003B149C" w:rsidRPr="003F182A" w:rsidRDefault="003B149C" w:rsidP="003B149C">
      <w:pPr>
        <w:pStyle w:val="3"/>
        <w:rPr>
          <w:rFonts w:ascii="宋体" w:eastAsia="宋体" w:hAnsi="宋体"/>
        </w:rPr>
      </w:pPr>
      <w:bookmarkStart w:id="644" w:name="_Toc497416147"/>
      <w:bookmarkStart w:id="645" w:name="_Toc526017376"/>
      <w:bookmarkStart w:id="646" w:name="_Toc526017419"/>
      <w:bookmarkStart w:id="647" w:name="_Toc526017456"/>
      <w:bookmarkStart w:id="648" w:name="_Toc526024434"/>
      <w:bookmarkStart w:id="649" w:name="_Toc526024847"/>
      <w:bookmarkStart w:id="650" w:name="_Toc526024973"/>
      <w:bookmarkStart w:id="651" w:name="_Toc526025192"/>
      <w:bookmarkStart w:id="652" w:name="_Toc526616526"/>
      <w:bookmarkStart w:id="653" w:name="_Toc526616686"/>
      <w:bookmarkStart w:id="654" w:name="_Toc529711581"/>
      <w:r w:rsidRPr="003F182A">
        <w:rPr>
          <w:rFonts w:ascii="宋体" w:eastAsia="宋体" w:hAnsi="宋体"/>
        </w:rPr>
        <w:t xml:space="preserve">8.2 </w:t>
      </w:r>
      <w:r w:rsidRPr="003F182A">
        <w:rPr>
          <w:rFonts w:ascii="宋体" w:eastAsia="宋体" w:hAnsi="宋体" w:hint="eastAsia"/>
        </w:rPr>
        <w:t>人员资源工作流程</w:t>
      </w:r>
      <w:bookmarkEnd w:id="644"/>
      <w:bookmarkEnd w:id="645"/>
      <w:bookmarkEnd w:id="646"/>
      <w:bookmarkEnd w:id="647"/>
      <w:bookmarkEnd w:id="648"/>
      <w:bookmarkEnd w:id="649"/>
      <w:bookmarkEnd w:id="650"/>
      <w:bookmarkEnd w:id="651"/>
      <w:bookmarkEnd w:id="652"/>
      <w:bookmarkEnd w:id="653"/>
      <w:bookmarkEnd w:id="654"/>
    </w:p>
    <w:p w14:paraId="7065C75C" w14:textId="77777777" w:rsidR="003B149C" w:rsidRPr="003F182A" w:rsidRDefault="003B149C" w:rsidP="003B149C">
      <w:pPr>
        <w:rPr>
          <w:rFonts w:ascii="宋体" w:eastAsia="宋体" w:hAnsi="宋体"/>
        </w:rPr>
      </w:pPr>
      <w:r w:rsidRPr="003F182A">
        <w:rPr>
          <w:rFonts w:ascii="宋体" w:eastAsia="宋体" w:hAnsi="宋体" w:hint="eastAsia"/>
        </w:rPr>
        <w:t>由项目经理分配任务，相关责任人员在项目经理规定时间内完成任务，将任务完成后交于文档管理员整合，文档管理员整合后交给项目经理审查，审核通过后交由配置管理员配置</w:t>
      </w:r>
      <w:proofErr w:type="gramStart"/>
      <w:r w:rsidRPr="003F182A">
        <w:rPr>
          <w:rFonts w:ascii="宋体" w:eastAsia="宋体" w:hAnsi="宋体" w:hint="eastAsia"/>
        </w:rPr>
        <w:t>进项目</w:t>
      </w:r>
      <w:proofErr w:type="gramEnd"/>
      <w:r w:rsidRPr="003F182A">
        <w:rPr>
          <w:rFonts w:ascii="宋体" w:eastAsia="宋体" w:hAnsi="宋体" w:hint="eastAsia"/>
        </w:rPr>
        <w:t>配置管理系统</w:t>
      </w:r>
    </w:p>
    <w:p w14:paraId="0B9E0DE2" w14:textId="77777777" w:rsidR="003B149C" w:rsidRPr="003F182A" w:rsidRDefault="003B149C" w:rsidP="003B149C">
      <w:pPr>
        <w:pStyle w:val="3"/>
        <w:rPr>
          <w:rFonts w:ascii="宋体" w:eastAsia="宋体" w:hAnsi="宋体"/>
        </w:rPr>
      </w:pPr>
      <w:bookmarkStart w:id="655" w:name="_Toc497416148"/>
      <w:bookmarkStart w:id="656" w:name="_Toc526017377"/>
      <w:bookmarkStart w:id="657" w:name="_Toc526017420"/>
      <w:bookmarkStart w:id="658" w:name="_Toc526017457"/>
      <w:bookmarkStart w:id="659" w:name="_Toc526024435"/>
      <w:bookmarkStart w:id="660" w:name="_Toc526024848"/>
      <w:bookmarkStart w:id="661" w:name="_Toc526024974"/>
      <w:bookmarkStart w:id="662" w:name="_Toc526025193"/>
      <w:bookmarkStart w:id="663" w:name="_Toc526616527"/>
      <w:bookmarkStart w:id="664" w:name="_Toc526616687"/>
      <w:bookmarkStart w:id="665" w:name="_Toc529711582"/>
      <w:r w:rsidRPr="003F182A">
        <w:rPr>
          <w:rFonts w:ascii="宋体" w:eastAsia="宋体" w:hAnsi="宋体"/>
        </w:rPr>
        <w:t xml:space="preserve">8.3 </w:t>
      </w:r>
      <w:r w:rsidRPr="003F182A">
        <w:rPr>
          <w:rFonts w:ascii="宋体" w:eastAsia="宋体" w:hAnsi="宋体" w:hint="eastAsia"/>
        </w:rPr>
        <w:t>人员分工</w:t>
      </w:r>
      <w:bookmarkEnd w:id="655"/>
      <w:bookmarkEnd w:id="656"/>
      <w:bookmarkEnd w:id="657"/>
      <w:bookmarkEnd w:id="658"/>
      <w:bookmarkEnd w:id="659"/>
      <w:bookmarkEnd w:id="660"/>
      <w:bookmarkEnd w:id="661"/>
      <w:bookmarkEnd w:id="662"/>
      <w:bookmarkEnd w:id="663"/>
      <w:bookmarkEnd w:id="664"/>
      <w:bookmarkEnd w:id="665"/>
    </w:p>
    <w:p w14:paraId="49875B83" w14:textId="77777777" w:rsidR="003B149C" w:rsidRPr="003F182A" w:rsidRDefault="003B149C" w:rsidP="003B149C">
      <w:pPr>
        <w:rPr>
          <w:rFonts w:ascii="宋体" w:eastAsia="宋体" w:hAnsi="宋体"/>
        </w:rPr>
      </w:pPr>
      <w:r w:rsidRPr="003F182A">
        <w:rPr>
          <w:rFonts w:ascii="宋体" w:eastAsia="宋体" w:hAnsi="宋体" w:hint="eastAsia"/>
        </w:rPr>
        <w:t>项目经理：</w:t>
      </w:r>
      <w:proofErr w:type="gramStart"/>
      <w:r w:rsidRPr="003F182A">
        <w:rPr>
          <w:rFonts w:ascii="宋体" w:eastAsia="宋体" w:hAnsi="宋体" w:hint="eastAsia"/>
        </w:rPr>
        <w:t>郦</w:t>
      </w:r>
      <w:proofErr w:type="gramEnd"/>
      <w:r w:rsidRPr="003F182A">
        <w:rPr>
          <w:rFonts w:ascii="宋体" w:eastAsia="宋体" w:hAnsi="宋体" w:hint="eastAsia"/>
        </w:rPr>
        <w:t>哲聪</w:t>
      </w:r>
    </w:p>
    <w:p w14:paraId="68CE8435" w14:textId="77777777" w:rsidR="003B149C" w:rsidRPr="003F182A" w:rsidRDefault="003B149C" w:rsidP="003B149C">
      <w:pPr>
        <w:rPr>
          <w:rFonts w:ascii="宋体" w:eastAsia="宋体" w:hAnsi="宋体"/>
        </w:rPr>
      </w:pPr>
      <w:r w:rsidRPr="003F182A">
        <w:rPr>
          <w:rFonts w:ascii="宋体" w:eastAsia="宋体" w:hAnsi="宋体" w:hint="eastAsia"/>
        </w:rPr>
        <w:t>会议记录人员：冯一鸣</w:t>
      </w:r>
    </w:p>
    <w:p w14:paraId="55B2DA5E" w14:textId="77777777" w:rsidR="003B149C" w:rsidRPr="003F182A" w:rsidRDefault="003B149C" w:rsidP="003B149C">
      <w:pPr>
        <w:rPr>
          <w:rFonts w:ascii="宋体" w:eastAsia="宋体" w:hAnsi="宋体"/>
        </w:rPr>
      </w:pPr>
      <w:r w:rsidRPr="003F182A">
        <w:rPr>
          <w:rFonts w:ascii="宋体" w:eastAsia="宋体" w:hAnsi="宋体" w:hint="eastAsia"/>
        </w:rPr>
        <w:lastRenderedPageBreak/>
        <w:t>配置管理员：周德阳</w:t>
      </w:r>
    </w:p>
    <w:p w14:paraId="49701E51" w14:textId="77777777" w:rsidR="003B149C" w:rsidRPr="003F182A" w:rsidRDefault="003B149C" w:rsidP="003B149C">
      <w:pPr>
        <w:rPr>
          <w:rFonts w:ascii="宋体" w:eastAsia="宋体" w:hAnsi="宋体"/>
        </w:rPr>
      </w:pPr>
      <w:r w:rsidRPr="003F182A">
        <w:rPr>
          <w:rFonts w:ascii="宋体" w:eastAsia="宋体" w:hAnsi="宋体" w:hint="eastAsia"/>
        </w:rPr>
        <w:t>资料搜集人员：王飞钢</w:t>
      </w:r>
    </w:p>
    <w:p w14:paraId="6D47DEEB" w14:textId="77777777" w:rsidR="003B149C" w:rsidRPr="003F182A" w:rsidRDefault="003B149C" w:rsidP="003B149C">
      <w:pPr>
        <w:rPr>
          <w:rFonts w:ascii="宋体" w:eastAsia="宋体" w:hAnsi="宋体"/>
        </w:rPr>
      </w:pPr>
      <w:r w:rsidRPr="003F182A">
        <w:rPr>
          <w:rFonts w:ascii="宋体" w:eastAsia="宋体" w:hAnsi="宋体" w:hint="eastAsia"/>
        </w:rPr>
        <w:t>文档管理人员：刘乐威</w:t>
      </w:r>
    </w:p>
    <w:p w14:paraId="793FC0DF" w14:textId="77777777" w:rsidR="003B149C" w:rsidRPr="003F182A" w:rsidRDefault="003B149C" w:rsidP="003B149C">
      <w:pPr>
        <w:rPr>
          <w:rFonts w:ascii="宋体" w:eastAsia="宋体" w:hAnsi="宋体"/>
        </w:rPr>
      </w:pPr>
      <w:r w:rsidRPr="003F182A">
        <w:rPr>
          <w:rFonts w:ascii="宋体" w:eastAsia="宋体" w:hAnsi="宋体" w:hint="eastAsia"/>
        </w:rPr>
        <w:t>文档编写人员：</w:t>
      </w:r>
      <w:proofErr w:type="gramStart"/>
      <w:r w:rsidRPr="003F182A">
        <w:rPr>
          <w:rFonts w:ascii="宋体" w:eastAsia="宋体" w:hAnsi="宋体" w:hint="eastAsia"/>
        </w:rPr>
        <w:t>郦</w:t>
      </w:r>
      <w:proofErr w:type="gramEnd"/>
      <w:r w:rsidRPr="003F182A">
        <w:rPr>
          <w:rFonts w:ascii="宋体" w:eastAsia="宋体" w:hAnsi="宋体" w:hint="eastAsia"/>
        </w:rPr>
        <w:t>哲聪、冯一鸣、周德阳、王飞钢、刘乐威</w:t>
      </w:r>
    </w:p>
    <w:p w14:paraId="1DD7339C" w14:textId="77777777" w:rsidR="003B149C" w:rsidRPr="00836BE9" w:rsidRDefault="003B149C" w:rsidP="003B149C">
      <w:pPr>
        <w:pStyle w:val="3"/>
        <w:rPr>
          <w:rFonts w:ascii="宋体" w:eastAsia="宋体" w:hAnsi="宋体"/>
        </w:rPr>
      </w:pPr>
      <w:bookmarkStart w:id="666" w:name="_Toc497416149"/>
      <w:bookmarkStart w:id="667" w:name="_Toc526017378"/>
      <w:bookmarkStart w:id="668" w:name="_Toc526017421"/>
      <w:bookmarkStart w:id="669" w:name="_Toc526017458"/>
      <w:bookmarkStart w:id="670" w:name="_Toc526024436"/>
      <w:bookmarkStart w:id="671" w:name="_Toc526024849"/>
      <w:bookmarkStart w:id="672" w:name="_Toc526024975"/>
      <w:bookmarkStart w:id="673" w:name="_Toc526025194"/>
      <w:bookmarkStart w:id="674" w:name="_Toc526616528"/>
      <w:bookmarkStart w:id="675" w:name="_Toc526616688"/>
      <w:bookmarkStart w:id="676" w:name="_Toc529711583"/>
      <w:r w:rsidRPr="00836BE9">
        <w:rPr>
          <w:rFonts w:ascii="宋体" w:eastAsia="宋体" w:hAnsi="宋体"/>
        </w:rPr>
        <w:t xml:space="preserve">8.4 </w:t>
      </w:r>
      <w:r w:rsidRPr="00836BE9">
        <w:rPr>
          <w:rFonts w:ascii="宋体" w:eastAsia="宋体" w:hAnsi="宋体" w:hint="eastAsia"/>
        </w:rPr>
        <w:t>人员资源费用预算</w:t>
      </w:r>
      <w:bookmarkEnd w:id="666"/>
      <w:bookmarkEnd w:id="667"/>
      <w:bookmarkEnd w:id="668"/>
      <w:bookmarkEnd w:id="669"/>
      <w:bookmarkEnd w:id="670"/>
      <w:bookmarkEnd w:id="671"/>
      <w:bookmarkEnd w:id="672"/>
      <w:bookmarkEnd w:id="673"/>
      <w:bookmarkEnd w:id="674"/>
      <w:bookmarkEnd w:id="675"/>
      <w:bookmarkEnd w:id="676"/>
    </w:p>
    <w:p w14:paraId="63E3A03E" w14:textId="77777777" w:rsidR="003B149C" w:rsidRPr="00836BE9" w:rsidRDefault="003B149C" w:rsidP="003B149C">
      <w:pPr>
        <w:ind w:firstLineChars="200" w:firstLine="420"/>
        <w:rPr>
          <w:rFonts w:ascii="宋体" w:eastAsia="宋体" w:hAnsi="宋体"/>
        </w:rPr>
      </w:pPr>
      <w:r w:rsidRPr="00836BE9">
        <w:rPr>
          <w:rFonts w:ascii="宋体" w:eastAsia="宋体" w:hAnsi="宋体" w:hint="eastAsia"/>
        </w:rPr>
        <w:t>按照每人每天工作</w:t>
      </w:r>
      <w:r w:rsidRPr="00836BE9">
        <w:rPr>
          <w:rFonts w:ascii="宋体" w:eastAsia="宋体" w:hAnsi="宋体"/>
        </w:rPr>
        <w:t>3</w:t>
      </w:r>
      <w:r w:rsidRPr="00836BE9">
        <w:rPr>
          <w:rFonts w:ascii="宋体" w:eastAsia="宋体" w:hAnsi="宋体" w:hint="eastAsia"/>
        </w:rPr>
        <w:t>小时，每周工作</w:t>
      </w:r>
      <w:r w:rsidRPr="00836BE9">
        <w:rPr>
          <w:rFonts w:ascii="宋体" w:eastAsia="宋体" w:hAnsi="宋体"/>
        </w:rPr>
        <w:t>4</w:t>
      </w:r>
      <w:r w:rsidRPr="00836BE9">
        <w:rPr>
          <w:rFonts w:ascii="宋体" w:eastAsia="宋体" w:hAnsi="宋体" w:hint="eastAsia"/>
        </w:rPr>
        <w:t>天，工资标准为</w:t>
      </w:r>
      <w:r w:rsidRPr="00836BE9">
        <w:rPr>
          <w:rFonts w:ascii="宋体" w:eastAsia="宋体" w:hAnsi="宋体"/>
        </w:rPr>
        <w:t>42.75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每人每小时，项目时间共计四个月，人员工资预算共计</w:t>
      </w:r>
      <w:r w:rsidRPr="00836BE9">
        <w:rPr>
          <w:rFonts w:ascii="宋体" w:eastAsia="宋体" w:hAnsi="宋体"/>
        </w:rPr>
        <w:t>41040</w:t>
      </w:r>
      <w:r w:rsidRPr="00836BE9">
        <w:rPr>
          <w:rFonts w:ascii="宋体" w:eastAsia="宋体" w:hAnsi="宋体" w:hint="eastAsia"/>
        </w:rPr>
        <w:t>元</w:t>
      </w:r>
    </w:p>
    <w:p w14:paraId="2E1BE5FD" w14:textId="6B8524F3" w:rsidR="009B6B09" w:rsidRPr="00836BE9" w:rsidRDefault="003B149C" w:rsidP="00DF6326">
      <w:pPr>
        <w:ind w:firstLineChars="200" w:firstLine="420"/>
        <w:rPr>
          <w:rStyle w:val="30"/>
          <w:rFonts w:ascii="宋体" w:eastAsia="宋体" w:hAnsi="宋体"/>
          <w:b w:val="0"/>
          <w:bCs w:val="0"/>
          <w:sz w:val="21"/>
          <w:szCs w:val="22"/>
        </w:rPr>
      </w:pPr>
      <w:r w:rsidRPr="00836BE9">
        <w:rPr>
          <w:rFonts w:ascii="宋体" w:eastAsia="宋体" w:hAnsi="宋体" w:hint="eastAsia"/>
        </w:rPr>
        <w:t>（注：计算过程依据</w:t>
      </w:r>
      <w:r w:rsidRPr="00836BE9">
        <w:rPr>
          <w:rFonts w:ascii="宋体" w:eastAsia="宋体" w:hAnsi="宋体"/>
        </w:rPr>
        <w:t>---2017</w:t>
      </w:r>
      <w:r w:rsidRPr="00836BE9">
        <w:rPr>
          <w:rFonts w:ascii="宋体" w:eastAsia="宋体" w:hAnsi="宋体" w:hint="eastAsia"/>
        </w:rPr>
        <w:t>年杭州社会平均标准月薪</w:t>
      </w:r>
      <w:r w:rsidRPr="00836BE9">
        <w:rPr>
          <w:rFonts w:ascii="宋体" w:eastAsia="宋体" w:hAnsi="宋体"/>
        </w:rPr>
        <w:t>5096</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w:t>
      </w:r>
      <w:proofErr w:type="gramStart"/>
      <w:r w:rsidRPr="00836BE9">
        <w:rPr>
          <w:rFonts w:ascii="宋体" w:eastAsia="宋体" w:hAnsi="宋体" w:hint="eastAsia"/>
        </w:rPr>
        <w:t>时薪约</w:t>
      </w:r>
      <w:proofErr w:type="gramEnd"/>
      <w:r w:rsidRPr="00836BE9">
        <w:rPr>
          <w:rFonts w:ascii="宋体" w:eastAsia="宋体" w:hAnsi="宋体"/>
        </w:rPr>
        <w:t>28.95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人，杨老师指导权重比</w:t>
      </w:r>
      <w:r w:rsidRPr="00836BE9">
        <w:rPr>
          <w:rFonts w:ascii="宋体" w:eastAsia="宋体" w:hAnsi="宋体"/>
        </w:rPr>
        <w:t>1.5</w:t>
      </w:r>
      <w:r w:rsidRPr="00836BE9">
        <w:rPr>
          <w:rFonts w:ascii="宋体" w:eastAsia="宋体" w:hAnsi="宋体" w:hint="eastAsia"/>
        </w:rPr>
        <w:t>，</w:t>
      </w:r>
      <w:proofErr w:type="gramStart"/>
      <w:r w:rsidRPr="00836BE9">
        <w:rPr>
          <w:rFonts w:ascii="宋体" w:eastAsia="宋体" w:hAnsi="宋体" w:hint="eastAsia"/>
        </w:rPr>
        <w:t>即时薪</w:t>
      </w:r>
      <w:proofErr w:type="gramEnd"/>
      <w:r w:rsidRPr="00836BE9">
        <w:rPr>
          <w:rFonts w:ascii="宋体" w:eastAsia="宋体" w:hAnsi="宋体" w:hint="eastAsia"/>
        </w:rPr>
        <w:t>约</w:t>
      </w:r>
      <w:r w:rsidRPr="00836BE9">
        <w:rPr>
          <w:rFonts w:ascii="宋体" w:eastAsia="宋体" w:hAnsi="宋体"/>
        </w:rPr>
        <w:t>43.425</w:t>
      </w:r>
      <w:r w:rsidRPr="00836BE9">
        <w:rPr>
          <w:rFonts w:ascii="宋体" w:eastAsia="宋体" w:hAnsi="宋体" w:hint="eastAsia"/>
        </w:rPr>
        <w:t>元</w:t>
      </w:r>
      <w:r w:rsidRPr="00836BE9">
        <w:rPr>
          <w:rFonts w:ascii="宋体" w:eastAsia="宋体" w:hAnsi="宋体"/>
        </w:rPr>
        <w:t>/</w:t>
      </w:r>
      <w:r w:rsidRPr="00836BE9">
        <w:rPr>
          <w:rFonts w:ascii="宋体" w:eastAsia="宋体" w:hAnsi="宋体" w:hint="eastAsia"/>
        </w:rPr>
        <w:t>人）</w:t>
      </w:r>
    </w:p>
    <w:p w14:paraId="7BBE95CA" w14:textId="20BF40C4" w:rsidR="009B6B09" w:rsidRPr="00836BE9" w:rsidRDefault="009B6B09" w:rsidP="007C7906">
      <w:pPr>
        <w:pStyle w:val="1"/>
        <w:rPr>
          <w:rStyle w:val="30"/>
          <w:rFonts w:ascii="宋体" w:eastAsia="宋体" w:hAnsi="宋体"/>
          <w:b/>
          <w:sz w:val="44"/>
          <w:szCs w:val="44"/>
        </w:rPr>
      </w:pPr>
      <w:bookmarkStart w:id="677" w:name="_Toc529711584"/>
      <w:r w:rsidRPr="00836BE9">
        <w:rPr>
          <w:rStyle w:val="30"/>
          <w:rFonts w:ascii="宋体" w:eastAsia="宋体" w:hAnsi="宋体" w:hint="eastAsia"/>
          <w:b/>
          <w:sz w:val="44"/>
          <w:szCs w:val="44"/>
        </w:rPr>
        <w:t>第</w:t>
      </w:r>
      <w:r w:rsidR="005E2438" w:rsidRPr="00836BE9">
        <w:rPr>
          <w:rStyle w:val="30"/>
          <w:rFonts w:ascii="宋体" w:eastAsia="宋体" w:hAnsi="宋体" w:hint="eastAsia"/>
          <w:b/>
          <w:sz w:val="44"/>
          <w:szCs w:val="44"/>
        </w:rPr>
        <w:t>9</w:t>
      </w:r>
      <w:r w:rsidRPr="00836BE9">
        <w:rPr>
          <w:rStyle w:val="30"/>
          <w:rFonts w:ascii="宋体" w:eastAsia="宋体" w:hAnsi="宋体" w:hint="eastAsia"/>
          <w:b/>
          <w:sz w:val="44"/>
          <w:szCs w:val="44"/>
        </w:rPr>
        <w:t>章</w:t>
      </w:r>
      <w:r w:rsidRPr="00836BE9">
        <w:rPr>
          <w:rStyle w:val="30"/>
          <w:rFonts w:ascii="宋体" w:eastAsia="宋体" w:hAnsi="宋体"/>
          <w:b/>
          <w:sz w:val="44"/>
          <w:szCs w:val="44"/>
        </w:rPr>
        <w:t xml:space="preserve"> </w:t>
      </w:r>
      <w:r w:rsidR="00D71941" w:rsidRPr="00836BE9">
        <w:rPr>
          <w:rStyle w:val="30"/>
          <w:rFonts w:ascii="宋体" w:eastAsia="宋体" w:hAnsi="宋体" w:hint="eastAsia"/>
          <w:b/>
          <w:sz w:val="44"/>
          <w:szCs w:val="44"/>
        </w:rPr>
        <w:t>范围</w:t>
      </w:r>
      <w:r w:rsidRPr="00836BE9">
        <w:rPr>
          <w:rStyle w:val="30"/>
          <w:rFonts w:ascii="宋体" w:eastAsia="宋体" w:hAnsi="宋体" w:hint="eastAsia"/>
          <w:b/>
          <w:sz w:val="44"/>
          <w:szCs w:val="44"/>
        </w:rPr>
        <w:t>管理</w:t>
      </w:r>
      <w:r w:rsidR="007C7906" w:rsidRPr="00836BE9">
        <w:rPr>
          <w:rStyle w:val="30"/>
          <w:rFonts w:ascii="宋体" w:eastAsia="宋体" w:hAnsi="宋体" w:hint="eastAsia"/>
          <w:b/>
          <w:sz w:val="44"/>
          <w:szCs w:val="44"/>
        </w:rPr>
        <w:t>计划</w:t>
      </w:r>
      <w:bookmarkEnd w:id="677"/>
    </w:p>
    <w:p w14:paraId="3235E0A0" w14:textId="3EAEE1C1" w:rsidR="00B7000C" w:rsidRPr="00836BE9" w:rsidRDefault="005E2438" w:rsidP="00D71941">
      <w:pPr>
        <w:pStyle w:val="2"/>
        <w:rPr>
          <w:rFonts w:ascii="宋体" w:eastAsia="宋体" w:hAnsi="宋体"/>
        </w:rPr>
      </w:pPr>
      <w:bookmarkStart w:id="678" w:name="_Toc529711585"/>
      <w:r w:rsidRPr="00836BE9">
        <w:rPr>
          <w:rFonts w:ascii="宋体" w:eastAsia="宋体" w:hAnsi="宋体" w:hint="eastAsia"/>
        </w:rPr>
        <w:t>9</w:t>
      </w:r>
      <w:r w:rsidRPr="00836BE9">
        <w:rPr>
          <w:rFonts w:ascii="宋体" w:eastAsia="宋体" w:hAnsi="宋体"/>
        </w:rPr>
        <w:t>.1</w:t>
      </w:r>
      <w:r w:rsidRPr="00836BE9">
        <w:rPr>
          <w:rFonts w:ascii="宋体" w:eastAsia="宋体" w:hAnsi="宋体" w:hint="eastAsia"/>
        </w:rPr>
        <w:t>获取需求</w:t>
      </w:r>
      <w:bookmarkEnd w:id="678"/>
    </w:p>
    <w:p w14:paraId="645294FF" w14:textId="06A18597" w:rsidR="00696C76"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.1.1</w:t>
      </w:r>
      <w:r w:rsidR="00B7000C" w:rsidRPr="00836BE9">
        <w:rPr>
          <w:rFonts w:ascii="宋体" w:eastAsia="宋体" w:hAnsi="宋体"/>
        </w:rPr>
        <w:t xml:space="preserve"> </w:t>
      </w:r>
      <w:r w:rsidR="00B7000C" w:rsidRPr="00836BE9">
        <w:rPr>
          <w:rFonts w:ascii="宋体" w:eastAsia="宋体" w:hAnsi="宋体" w:hint="eastAsia"/>
        </w:rPr>
        <w:t>获取源代码</w:t>
      </w:r>
    </w:p>
    <w:p w14:paraId="4E2B9EC4" w14:textId="2E3E316E"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.1.2</w:t>
      </w:r>
      <w:r w:rsidR="00B7000C" w:rsidRPr="00836BE9">
        <w:rPr>
          <w:rFonts w:ascii="宋体" w:eastAsia="宋体" w:hAnsi="宋体"/>
        </w:rPr>
        <w:t xml:space="preserve"> </w:t>
      </w:r>
      <w:r w:rsidR="00B7000C" w:rsidRPr="00836BE9">
        <w:rPr>
          <w:rFonts w:ascii="宋体" w:eastAsia="宋体" w:hAnsi="宋体" w:hint="eastAsia"/>
        </w:rPr>
        <w:t>搭建系统</w:t>
      </w:r>
    </w:p>
    <w:p w14:paraId="3620F4E5" w14:textId="0E9D6647"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.1.3</w:t>
      </w:r>
      <w:r w:rsidR="00B7000C" w:rsidRPr="00836BE9">
        <w:rPr>
          <w:rFonts w:ascii="宋体" w:eastAsia="宋体" w:hAnsi="宋体"/>
        </w:rPr>
        <w:t xml:space="preserve"> </w:t>
      </w:r>
      <w:r w:rsidR="00B7000C" w:rsidRPr="00836BE9">
        <w:rPr>
          <w:rFonts w:ascii="宋体" w:eastAsia="宋体" w:hAnsi="宋体" w:hint="eastAsia"/>
        </w:rPr>
        <w:t>分析系统</w:t>
      </w:r>
    </w:p>
    <w:p w14:paraId="6BBDB32D" w14:textId="657C1F45"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.1.4</w:t>
      </w:r>
      <w:r w:rsidR="00B7000C" w:rsidRPr="00836BE9">
        <w:rPr>
          <w:rFonts w:ascii="宋体" w:eastAsia="宋体" w:hAnsi="宋体"/>
        </w:rPr>
        <w:t xml:space="preserve"> </w:t>
      </w:r>
      <w:proofErr w:type="gramStart"/>
      <w:r w:rsidR="00B7000C" w:rsidRPr="00836BE9">
        <w:rPr>
          <w:rFonts w:ascii="宋体" w:eastAsia="宋体" w:hAnsi="宋体" w:hint="eastAsia"/>
        </w:rPr>
        <w:t>定义愿景和</w:t>
      </w:r>
      <w:proofErr w:type="gramEnd"/>
      <w:r w:rsidR="00B7000C" w:rsidRPr="00836BE9">
        <w:rPr>
          <w:rFonts w:ascii="宋体" w:eastAsia="宋体" w:hAnsi="宋体" w:hint="eastAsia"/>
        </w:rPr>
        <w:t>范围</w:t>
      </w:r>
    </w:p>
    <w:p w14:paraId="678ACD67" w14:textId="5C8850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.1.5</w:t>
      </w:r>
      <w:r w:rsidR="00B7000C" w:rsidRPr="00836BE9">
        <w:rPr>
          <w:rFonts w:ascii="宋体" w:eastAsia="宋体" w:hAnsi="宋体"/>
        </w:rPr>
        <w:t xml:space="preserve"> </w:t>
      </w:r>
      <w:r w:rsidR="00B7000C" w:rsidRPr="00836BE9">
        <w:rPr>
          <w:rFonts w:ascii="宋体" w:eastAsia="宋体" w:hAnsi="宋体" w:hint="eastAsia"/>
        </w:rPr>
        <w:t>选择用户代表访谈</w:t>
      </w:r>
    </w:p>
    <w:p w14:paraId="58148D12" w14:textId="527BC7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.1.6</w:t>
      </w:r>
      <w:r w:rsidR="00B7000C" w:rsidRPr="00836BE9">
        <w:rPr>
          <w:rFonts w:ascii="宋体" w:eastAsia="宋体" w:hAnsi="宋体"/>
        </w:rPr>
        <w:t xml:space="preserve"> </w:t>
      </w:r>
      <w:r w:rsidR="00B7000C" w:rsidRPr="00836BE9">
        <w:rPr>
          <w:rFonts w:ascii="宋体" w:eastAsia="宋体" w:hAnsi="宋体" w:hint="eastAsia"/>
        </w:rPr>
        <w:t>焦点小组会议</w:t>
      </w:r>
    </w:p>
    <w:p w14:paraId="390A4AAF" w14:textId="31866BC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.1.7</w:t>
      </w:r>
      <w:r w:rsidR="00B7000C" w:rsidRPr="00836BE9">
        <w:rPr>
          <w:rFonts w:ascii="宋体" w:eastAsia="宋体" w:hAnsi="宋体"/>
        </w:rPr>
        <w:t xml:space="preserve"> </w:t>
      </w:r>
      <w:r w:rsidR="00B7000C" w:rsidRPr="00836BE9">
        <w:rPr>
          <w:rFonts w:ascii="宋体" w:eastAsia="宋体" w:hAnsi="宋体" w:hint="eastAsia"/>
        </w:rPr>
        <w:t>发放调查问卷</w:t>
      </w:r>
    </w:p>
    <w:p w14:paraId="3DFFCE9C" w14:textId="7F8783AC" w:rsidR="00D71941" w:rsidRPr="00836BE9" w:rsidRDefault="005E2438" w:rsidP="000A0799">
      <w:pPr>
        <w:pStyle w:val="2"/>
        <w:rPr>
          <w:rFonts w:ascii="宋体" w:eastAsia="宋体" w:hAnsi="宋体"/>
        </w:rPr>
      </w:pPr>
      <w:bookmarkStart w:id="679" w:name="_Toc529711586"/>
      <w:r w:rsidRPr="00836BE9">
        <w:rPr>
          <w:rFonts w:ascii="宋体" w:eastAsia="宋体" w:hAnsi="宋体" w:hint="eastAsia"/>
        </w:rPr>
        <w:t>9</w:t>
      </w:r>
      <w:r w:rsidR="00D71941" w:rsidRPr="00836BE9">
        <w:rPr>
          <w:rFonts w:ascii="宋体" w:eastAsia="宋体" w:hAnsi="宋体" w:hint="eastAsia"/>
        </w:rPr>
        <w:t>.2定义范围</w:t>
      </w:r>
      <w:bookmarkEnd w:id="679"/>
    </w:p>
    <w:p w14:paraId="2B822429" w14:textId="5EB1BE18"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.2.1</w:t>
      </w:r>
      <w:r w:rsidR="00B7000C" w:rsidRPr="00836BE9">
        <w:rPr>
          <w:rFonts w:ascii="宋体" w:eastAsia="宋体" w:hAnsi="宋体"/>
        </w:rPr>
        <w:t xml:space="preserve"> </w:t>
      </w:r>
      <w:r w:rsidR="00B7000C" w:rsidRPr="00836BE9">
        <w:rPr>
          <w:rFonts w:ascii="宋体" w:eastAsia="宋体" w:hAnsi="宋体" w:hint="eastAsia"/>
        </w:rPr>
        <w:t>在网站上可以选择预置的案例进行教学</w:t>
      </w:r>
    </w:p>
    <w:p w14:paraId="3AB2155B" w14:textId="1E165AB2"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.2.2</w:t>
      </w:r>
      <w:r w:rsidR="00B7000C" w:rsidRPr="00836BE9">
        <w:rPr>
          <w:rFonts w:ascii="宋体" w:eastAsia="宋体" w:hAnsi="宋体"/>
        </w:rPr>
        <w:t xml:space="preserve"> </w:t>
      </w:r>
      <w:r w:rsidR="00B7000C" w:rsidRPr="00836BE9">
        <w:rPr>
          <w:rFonts w:ascii="宋体" w:eastAsia="宋体" w:hAnsi="宋体" w:hint="eastAsia"/>
        </w:rPr>
        <w:t>可以在选择案例中扮演多种角色</w:t>
      </w:r>
    </w:p>
    <w:p w14:paraId="5CEA2371" w14:textId="15E08EC4"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.2.3</w:t>
      </w:r>
      <w:r w:rsidR="00B7000C" w:rsidRPr="00836BE9">
        <w:rPr>
          <w:rFonts w:ascii="宋体" w:eastAsia="宋体" w:hAnsi="宋体"/>
        </w:rPr>
        <w:t xml:space="preserve"> </w:t>
      </w:r>
      <w:r w:rsidR="00B7000C" w:rsidRPr="00836BE9">
        <w:rPr>
          <w:rFonts w:ascii="宋体" w:eastAsia="宋体" w:hAnsi="宋体" w:hint="eastAsia"/>
        </w:rPr>
        <w:t>可以选择在案例的随意时间开始</w:t>
      </w:r>
    </w:p>
    <w:p w14:paraId="1D5E88A9" w14:textId="0766EC7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.2.4</w:t>
      </w:r>
      <w:r w:rsidR="00B7000C" w:rsidRPr="00836BE9">
        <w:rPr>
          <w:rFonts w:ascii="宋体" w:eastAsia="宋体" w:hAnsi="宋体"/>
        </w:rPr>
        <w:t xml:space="preserve"> </w:t>
      </w:r>
      <w:r w:rsidR="00B7000C" w:rsidRPr="00836BE9">
        <w:rPr>
          <w:rFonts w:ascii="宋体" w:eastAsia="宋体" w:hAnsi="宋体" w:hint="eastAsia"/>
        </w:rPr>
        <w:t>可以上传自定义案例</w:t>
      </w:r>
    </w:p>
    <w:p w14:paraId="4EAD705E" w14:textId="3F29A01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.2.5</w:t>
      </w:r>
      <w:r w:rsidR="00B7000C" w:rsidRPr="00836BE9">
        <w:rPr>
          <w:rFonts w:ascii="宋体" w:eastAsia="宋体" w:hAnsi="宋体"/>
        </w:rPr>
        <w:t xml:space="preserve"> </w:t>
      </w:r>
      <w:r w:rsidR="00B7000C" w:rsidRPr="00836BE9">
        <w:rPr>
          <w:rFonts w:ascii="宋体" w:eastAsia="宋体" w:hAnsi="宋体" w:hint="eastAsia"/>
        </w:rPr>
        <w:t>可以下载案例文档</w:t>
      </w:r>
    </w:p>
    <w:p w14:paraId="6EBCB018" w14:textId="47F01CE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.2.6</w:t>
      </w:r>
      <w:r w:rsidR="00B7000C" w:rsidRPr="00836BE9">
        <w:rPr>
          <w:rFonts w:ascii="宋体" w:eastAsia="宋体" w:hAnsi="宋体"/>
        </w:rPr>
        <w:t xml:space="preserve"> </w:t>
      </w:r>
      <w:r w:rsidR="00B7000C" w:rsidRPr="00836BE9">
        <w:rPr>
          <w:rFonts w:ascii="宋体" w:eastAsia="宋体" w:hAnsi="宋体" w:hint="eastAsia"/>
        </w:rPr>
        <w:t>案例完成后进行评价</w:t>
      </w:r>
    </w:p>
    <w:p w14:paraId="57BC82C7" w14:textId="112292CF"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.2.7</w:t>
      </w:r>
      <w:r w:rsidR="00B7000C" w:rsidRPr="00836BE9">
        <w:rPr>
          <w:rFonts w:ascii="宋体" w:eastAsia="宋体" w:hAnsi="宋体"/>
        </w:rPr>
        <w:t xml:space="preserve"> </w:t>
      </w:r>
      <w:r w:rsidR="00B7000C" w:rsidRPr="00836BE9">
        <w:rPr>
          <w:rFonts w:ascii="宋体" w:eastAsia="宋体" w:hAnsi="宋体" w:hint="eastAsia"/>
        </w:rPr>
        <w:t>小组可对相关案例在聊天室进行讨论</w:t>
      </w:r>
    </w:p>
    <w:p w14:paraId="75F1E215" w14:textId="64029D8A" w:rsidR="00B7000C" w:rsidRPr="00836BE9" w:rsidRDefault="00836BE9" w:rsidP="00B7000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r w:rsidR="00B7000C" w:rsidRPr="00836BE9">
        <w:rPr>
          <w:rFonts w:ascii="宋体" w:eastAsia="宋体" w:hAnsi="宋体"/>
        </w:rPr>
        <w:t xml:space="preserve"> </w:t>
      </w:r>
      <w:r w:rsidR="00B7000C" w:rsidRPr="00836BE9">
        <w:rPr>
          <w:rFonts w:ascii="宋体" w:eastAsia="宋体" w:hAnsi="宋体" w:hint="eastAsia"/>
        </w:rPr>
        <w:t>教师可以实时跟踪案例完成度</w:t>
      </w:r>
    </w:p>
    <w:p w14:paraId="1130EBEB" w14:textId="5FAF2D10" w:rsidR="003B4C50" w:rsidRPr="00836BE9" w:rsidRDefault="005E2438" w:rsidP="00303121">
      <w:pPr>
        <w:pStyle w:val="2"/>
        <w:rPr>
          <w:rFonts w:ascii="宋体" w:eastAsia="宋体" w:hAnsi="宋体"/>
        </w:rPr>
      </w:pPr>
      <w:bookmarkStart w:id="680" w:name="_Toc529711587"/>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3</w:t>
      </w:r>
      <w:r w:rsidR="00B7000C" w:rsidRPr="00836BE9">
        <w:rPr>
          <w:rFonts w:ascii="宋体" w:eastAsia="宋体" w:hAnsi="宋体"/>
        </w:rPr>
        <w:t>WBS</w:t>
      </w:r>
      <w:bookmarkEnd w:id="680"/>
    </w:p>
    <w:p w14:paraId="5074867E" w14:textId="4DFD3955" w:rsidR="00B7000C" w:rsidRPr="00836BE9" w:rsidRDefault="00B7000C" w:rsidP="00B7000C">
      <w:pPr>
        <w:rPr>
          <w:rFonts w:ascii="宋体" w:eastAsia="宋体" w:hAnsi="宋体"/>
        </w:rPr>
      </w:pPr>
      <w:r w:rsidRPr="00836BE9">
        <w:rPr>
          <w:rFonts w:ascii="宋体" w:eastAsia="宋体" w:hAnsi="宋体" w:hint="eastAsia"/>
        </w:rPr>
        <w:t>（详见第三章节第一小节）</w:t>
      </w:r>
    </w:p>
    <w:p w14:paraId="05953A35" w14:textId="506B5396" w:rsidR="00D71941" w:rsidRPr="00836BE9" w:rsidRDefault="005E2438" w:rsidP="00D71941">
      <w:pPr>
        <w:pStyle w:val="2"/>
        <w:rPr>
          <w:rFonts w:ascii="宋体" w:eastAsia="宋体" w:hAnsi="宋体"/>
        </w:rPr>
      </w:pPr>
      <w:bookmarkStart w:id="681" w:name="_Toc529711588"/>
      <w:r w:rsidRPr="00836BE9">
        <w:rPr>
          <w:rFonts w:ascii="宋体" w:eastAsia="宋体" w:hAnsi="宋体" w:hint="eastAsia"/>
        </w:rPr>
        <w:lastRenderedPageBreak/>
        <w:t>9</w:t>
      </w:r>
      <w:r w:rsidR="00D71941" w:rsidRPr="00836BE9">
        <w:rPr>
          <w:rFonts w:ascii="宋体" w:eastAsia="宋体" w:hAnsi="宋体" w:hint="eastAsia"/>
        </w:rPr>
        <w:t>.</w:t>
      </w:r>
      <w:r w:rsidR="00B7000C" w:rsidRPr="00836BE9">
        <w:rPr>
          <w:rFonts w:ascii="宋体" w:eastAsia="宋体" w:hAnsi="宋体" w:hint="eastAsia"/>
        </w:rPr>
        <w:t>4</w:t>
      </w:r>
      <w:r w:rsidR="00D71941" w:rsidRPr="00836BE9">
        <w:rPr>
          <w:rFonts w:ascii="宋体" w:eastAsia="宋体" w:hAnsi="宋体" w:hint="eastAsia"/>
        </w:rPr>
        <w:t>核实范围</w:t>
      </w:r>
      <w:bookmarkEnd w:id="681"/>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2"/>
        <w:gridCol w:w="1864"/>
        <w:gridCol w:w="1865"/>
        <w:gridCol w:w="1865"/>
      </w:tblGrid>
      <w:tr w:rsidR="00B7000C" w14:paraId="2738B7BA" w14:textId="77777777" w:rsidTr="00B7000C">
        <w:tc>
          <w:tcPr>
            <w:tcW w:w="1922" w:type="dxa"/>
            <w:shd w:val="clear" w:color="auto" w:fill="auto"/>
          </w:tcPr>
          <w:p w14:paraId="5AA63332" w14:textId="27EB4F1C" w:rsidR="00B7000C" w:rsidRPr="00836BE9" w:rsidRDefault="00B7000C" w:rsidP="00C87EDC">
            <w:pPr>
              <w:rPr>
                <w:rFonts w:ascii="宋体" w:eastAsia="宋体" w:hAnsi="宋体"/>
                <w:szCs w:val="21"/>
              </w:rPr>
            </w:pPr>
            <w:r w:rsidRPr="00836BE9">
              <w:rPr>
                <w:rFonts w:ascii="宋体" w:eastAsia="宋体" w:hAnsi="宋体" w:hint="eastAsia"/>
                <w:szCs w:val="21"/>
              </w:rPr>
              <w:t>特征</w:t>
            </w:r>
          </w:p>
        </w:tc>
        <w:tc>
          <w:tcPr>
            <w:tcW w:w="1864" w:type="dxa"/>
            <w:shd w:val="clear" w:color="auto" w:fill="auto"/>
          </w:tcPr>
          <w:p w14:paraId="3506DC75" w14:textId="0DCB05B9" w:rsidR="00B7000C" w:rsidRPr="00836BE9" w:rsidRDefault="00B7000C" w:rsidP="00C87EDC">
            <w:pPr>
              <w:rPr>
                <w:rFonts w:ascii="宋体" w:eastAsia="宋体" w:hAnsi="宋体"/>
                <w:szCs w:val="21"/>
              </w:rPr>
            </w:pPr>
            <w:r w:rsidRPr="00836BE9">
              <w:rPr>
                <w:rFonts w:ascii="宋体" w:eastAsia="宋体" w:hAnsi="宋体" w:hint="eastAsia"/>
                <w:szCs w:val="21"/>
              </w:rPr>
              <w:t>版本1</w:t>
            </w:r>
          </w:p>
        </w:tc>
        <w:tc>
          <w:tcPr>
            <w:tcW w:w="1865" w:type="dxa"/>
            <w:shd w:val="clear" w:color="auto" w:fill="auto"/>
          </w:tcPr>
          <w:p w14:paraId="63443F6E" w14:textId="6B2EF987" w:rsidR="00B7000C" w:rsidRPr="00836BE9" w:rsidRDefault="00B7000C" w:rsidP="00C87EDC">
            <w:pPr>
              <w:rPr>
                <w:rFonts w:ascii="宋体" w:eastAsia="宋体" w:hAnsi="宋体"/>
                <w:szCs w:val="21"/>
              </w:rPr>
            </w:pPr>
            <w:r w:rsidRPr="00836BE9">
              <w:rPr>
                <w:rFonts w:ascii="宋体" w:eastAsia="宋体" w:hAnsi="宋体" w:hint="eastAsia"/>
                <w:szCs w:val="21"/>
              </w:rPr>
              <w:t>版本2</w:t>
            </w:r>
          </w:p>
        </w:tc>
        <w:tc>
          <w:tcPr>
            <w:tcW w:w="1865" w:type="dxa"/>
            <w:shd w:val="clear" w:color="auto" w:fill="auto"/>
          </w:tcPr>
          <w:p w14:paraId="4C425160" w14:textId="15691244" w:rsidR="00B7000C" w:rsidRPr="00836BE9" w:rsidRDefault="00B7000C" w:rsidP="00C87EDC">
            <w:pPr>
              <w:rPr>
                <w:rFonts w:ascii="宋体" w:eastAsia="宋体" w:hAnsi="宋体"/>
                <w:szCs w:val="21"/>
              </w:rPr>
            </w:pPr>
            <w:r w:rsidRPr="00836BE9">
              <w:rPr>
                <w:rFonts w:ascii="宋体" w:eastAsia="宋体" w:hAnsi="宋体" w:hint="eastAsia"/>
                <w:szCs w:val="21"/>
              </w:rPr>
              <w:t>版本3</w:t>
            </w:r>
          </w:p>
        </w:tc>
      </w:tr>
      <w:tr w:rsidR="00B7000C" w14:paraId="7D8856EC" w14:textId="77777777" w:rsidTr="00B7000C">
        <w:tc>
          <w:tcPr>
            <w:tcW w:w="1922" w:type="dxa"/>
            <w:shd w:val="clear" w:color="auto" w:fill="auto"/>
          </w:tcPr>
          <w:p w14:paraId="45ED2AF8" w14:textId="01DE4471"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.1</w:t>
            </w:r>
          </w:p>
        </w:tc>
        <w:tc>
          <w:tcPr>
            <w:tcW w:w="1864" w:type="dxa"/>
            <w:shd w:val="clear" w:color="auto" w:fill="auto"/>
          </w:tcPr>
          <w:p w14:paraId="3696421D" w14:textId="40FBC760" w:rsidR="00B7000C" w:rsidRPr="00836BE9" w:rsidRDefault="00B7000C" w:rsidP="00C87EDC">
            <w:pPr>
              <w:rPr>
                <w:rFonts w:ascii="宋体" w:eastAsia="宋体" w:hAnsi="宋体"/>
                <w:szCs w:val="21"/>
              </w:rPr>
            </w:pPr>
          </w:p>
        </w:tc>
        <w:tc>
          <w:tcPr>
            <w:tcW w:w="1865" w:type="dxa"/>
            <w:shd w:val="clear" w:color="auto" w:fill="auto"/>
          </w:tcPr>
          <w:p w14:paraId="3D731A18" w14:textId="15AA1396" w:rsidR="00B7000C" w:rsidRPr="00836BE9" w:rsidRDefault="00B7000C" w:rsidP="00C87EDC">
            <w:pPr>
              <w:rPr>
                <w:rFonts w:ascii="宋体" w:eastAsia="宋体" w:hAnsi="宋体"/>
                <w:szCs w:val="21"/>
              </w:rPr>
            </w:pPr>
          </w:p>
        </w:tc>
        <w:tc>
          <w:tcPr>
            <w:tcW w:w="1865" w:type="dxa"/>
            <w:shd w:val="clear" w:color="auto" w:fill="auto"/>
          </w:tcPr>
          <w:p w14:paraId="03BCD01B" w14:textId="38BE16FE" w:rsidR="00B7000C" w:rsidRPr="00836BE9" w:rsidRDefault="00B7000C" w:rsidP="00C87EDC">
            <w:pPr>
              <w:rPr>
                <w:rFonts w:ascii="宋体" w:eastAsia="宋体" w:hAnsi="宋体"/>
                <w:szCs w:val="21"/>
              </w:rPr>
            </w:pPr>
          </w:p>
        </w:tc>
      </w:tr>
      <w:tr w:rsidR="00B7000C" w14:paraId="626A09EF" w14:textId="77777777" w:rsidTr="00B7000C">
        <w:trPr>
          <w:trHeight w:val="223"/>
        </w:trPr>
        <w:tc>
          <w:tcPr>
            <w:tcW w:w="1922" w:type="dxa"/>
            <w:shd w:val="clear" w:color="auto" w:fill="auto"/>
          </w:tcPr>
          <w:p w14:paraId="727BA7FF" w14:textId="3D5D150D"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.2</w:t>
            </w:r>
          </w:p>
        </w:tc>
        <w:tc>
          <w:tcPr>
            <w:tcW w:w="1864" w:type="dxa"/>
            <w:shd w:val="clear" w:color="auto" w:fill="auto"/>
          </w:tcPr>
          <w:p w14:paraId="0CE8E30B" w14:textId="161C908F" w:rsidR="00B7000C" w:rsidRPr="00836BE9" w:rsidRDefault="00B7000C" w:rsidP="00C87EDC">
            <w:pPr>
              <w:rPr>
                <w:rFonts w:ascii="宋体" w:eastAsia="宋体" w:hAnsi="宋体"/>
                <w:szCs w:val="21"/>
              </w:rPr>
            </w:pPr>
          </w:p>
        </w:tc>
        <w:tc>
          <w:tcPr>
            <w:tcW w:w="1865" w:type="dxa"/>
            <w:shd w:val="clear" w:color="auto" w:fill="auto"/>
          </w:tcPr>
          <w:p w14:paraId="5D5AC4C8" w14:textId="0946A337" w:rsidR="00B7000C" w:rsidRPr="00836BE9" w:rsidRDefault="00B7000C" w:rsidP="00C87EDC">
            <w:pPr>
              <w:rPr>
                <w:rFonts w:ascii="宋体" w:eastAsia="宋体" w:hAnsi="宋体"/>
                <w:szCs w:val="21"/>
              </w:rPr>
            </w:pPr>
          </w:p>
        </w:tc>
        <w:tc>
          <w:tcPr>
            <w:tcW w:w="1865" w:type="dxa"/>
            <w:shd w:val="clear" w:color="auto" w:fill="auto"/>
          </w:tcPr>
          <w:p w14:paraId="7E3C17CD" w14:textId="6F84DC45" w:rsidR="00B7000C" w:rsidRPr="00836BE9" w:rsidRDefault="00B7000C" w:rsidP="00C87EDC">
            <w:pPr>
              <w:rPr>
                <w:rFonts w:ascii="宋体" w:eastAsia="宋体" w:hAnsi="宋体"/>
                <w:szCs w:val="21"/>
              </w:rPr>
            </w:pPr>
          </w:p>
        </w:tc>
      </w:tr>
      <w:tr w:rsidR="00B7000C" w14:paraId="6F4EF591" w14:textId="77777777" w:rsidTr="00B7000C">
        <w:tc>
          <w:tcPr>
            <w:tcW w:w="1922" w:type="dxa"/>
            <w:shd w:val="clear" w:color="auto" w:fill="auto"/>
          </w:tcPr>
          <w:p w14:paraId="190BF669" w14:textId="73655431" w:rsidR="00B7000C" w:rsidRPr="00836BE9" w:rsidRDefault="00836BE9" w:rsidP="00C87EDC">
            <w:pPr>
              <w:rPr>
                <w:rFonts w:ascii="宋体" w:eastAsia="宋体" w:hAnsi="宋体"/>
                <w:b/>
                <w:sz w:val="24"/>
                <w:szCs w:val="24"/>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.3</w:t>
            </w:r>
          </w:p>
        </w:tc>
        <w:tc>
          <w:tcPr>
            <w:tcW w:w="1864" w:type="dxa"/>
            <w:shd w:val="clear" w:color="auto" w:fill="auto"/>
          </w:tcPr>
          <w:p w14:paraId="7AF8D2C9" w14:textId="60E279E4" w:rsidR="00B7000C" w:rsidRPr="00836BE9" w:rsidRDefault="00B7000C" w:rsidP="00C87EDC">
            <w:pPr>
              <w:rPr>
                <w:rFonts w:ascii="宋体" w:eastAsia="宋体" w:hAnsi="宋体"/>
                <w:szCs w:val="21"/>
              </w:rPr>
            </w:pPr>
          </w:p>
        </w:tc>
        <w:tc>
          <w:tcPr>
            <w:tcW w:w="1865" w:type="dxa"/>
            <w:shd w:val="clear" w:color="auto" w:fill="auto"/>
          </w:tcPr>
          <w:p w14:paraId="36BB7583" w14:textId="75F037BD" w:rsidR="00B7000C" w:rsidRPr="00836BE9" w:rsidRDefault="00B7000C" w:rsidP="00C87EDC">
            <w:pPr>
              <w:rPr>
                <w:rFonts w:ascii="宋体" w:eastAsia="宋体" w:hAnsi="宋体"/>
                <w:szCs w:val="21"/>
              </w:rPr>
            </w:pPr>
          </w:p>
        </w:tc>
        <w:tc>
          <w:tcPr>
            <w:tcW w:w="1865" w:type="dxa"/>
            <w:shd w:val="clear" w:color="auto" w:fill="auto"/>
          </w:tcPr>
          <w:p w14:paraId="5097EC3E" w14:textId="570346A4" w:rsidR="00B7000C" w:rsidRPr="00836BE9" w:rsidRDefault="00B7000C" w:rsidP="00C87EDC">
            <w:pPr>
              <w:rPr>
                <w:rFonts w:ascii="宋体" w:eastAsia="宋体" w:hAnsi="宋体"/>
                <w:szCs w:val="21"/>
              </w:rPr>
            </w:pPr>
          </w:p>
        </w:tc>
      </w:tr>
      <w:tr w:rsidR="00B7000C" w14:paraId="7EB43DD3" w14:textId="77777777" w:rsidTr="00B7000C">
        <w:tc>
          <w:tcPr>
            <w:tcW w:w="1922" w:type="dxa"/>
            <w:shd w:val="clear" w:color="auto" w:fill="auto"/>
          </w:tcPr>
          <w:p w14:paraId="432F9CDC" w14:textId="3A308B8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rPr>
              <w:t>.</w:t>
            </w:r>
            <w:r w:rsidR="00B7000C" w:rsidRPr="00836BE9">
              <w:rPr>
                <w:rFonts w:ascii="宋体" w:eastAsia="宋体" w:hAnsi="宋体" w:hint="eastAsia"/>
              </w:rPr>
              <w:t>2</w:t>
            </w:r>
            <w:r w:rsidR="00B7000C" w:rsidRPr="00836BE9">
              <w:rPr>
                <w:rFonts w:ascii="宋体" w:eastAsia="宋体" w:hAnsi="宋体" w:hint="eastAsia"/>
                <w:szCs w:val="21"/>
              </w:rPr>
              <w:t>.4</w:t>
            </w:r>
          </w:p>
        </w:tc>
        <w:tc>
          <w:tcPr>
            <w:tcW w:w="1864" w:type="dxa"/>
            <w:shd w:val="clear" w:color="auto" w:fill="auto"/>
          </w:tcPr>
          <w:p w14:paraId="14A16E07" w14:textId="6B6B05A7" w:rsidR="00B7000C" w:rsidRPr="00836BE9" w:rsidRDefault="00B7000C" w:rsidP="00C87EDC">
            <w:pPr>
              <w:rPr>
                <w:rFonts w:ascii="宋体" w:eastAsia="宋体" w:hAnsi="宋体"/>
                <w:szCs w:val="21"/>
              </w:rPr>
            </w:pPr>
          </w:p>
        </w:tc>
        <w:tc>
          <w:tcPr>
            <w:tcW w:w="1865" w:type="dxa"/>
            <w:shd w:val="clear" w:color="auto" w:fill="auto"/>
          </w:tcPr>
          <w:p w14:paraId="1006CEAC" w14:textId="1B9747CC" w:rsidR="00B7000C" w:rsidRPr="00836BE9" w:rsidRDefault="00B7000C" w:rsidP="00C87EDC">
            <w:pPr>
              <w:rPr>
                <w:rFonts w:ascii="宋体" w:eastAsia="宋体" w:hAnsi="宋体"/>
                <w:szCs w:val="21"/>
              </w:rPr>
            </w:pPr>
          </w:p>
        </w:tc>
        <w:tc>
          <w:tcPr>
            <w:tcW w:w="1865" w:type="dxa"/>
            <w:shd w:val="clear" w:color="auto" w:fill="auto"/>
          </w:tcPr>
          <w:p w14:paraId="703364F0" w14:textId="33B9D9EB" w:rsidR="00B7000C" w:rsidRPr="00836BE9" w:rsidRDefault="00B7000C" w:rsidP="00C87EDC">
            <w:pPr>
              <w:rPr>
                <w:rFonts w:ascii="宋体" w:eastAsia="宋体" w:hAnsi="宋体"/>
                <w:szCs w:val="21"/>
              </w:rPr>
            </w:pPr>
          </w:p>
        </w:tc>
      </w:tr>
      <w:tr w:rsidR="00B7000C" w14:paraId="13DBE176" w14:textId="77777777" w:rsidTr="00B7000C">
        <w:tc>
          <w:tcPr>
            <w:tcW w:w="1922" w:type="dxa"/>
            <w:shd w:val="clear" w:color="auto" w:fill="auto"/>
          </w:tcPr>
          <w:p w14:paraId="63B4C48E" w14:textId="7A9562A9"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.5</w:t>
            </w:r>
          </w:p>
        </w:tc>
        <w:tc>
          <w:tcPr>
            <w:tcW w:w="1864" w:type="dxa"/>
            <w:shd w:val="clear" w:color="auto" w:fill="auto"/>
          </w:tcPr>
          <w:p w14:paraId="28E573FF" w14:textId="03C4D21B" w:rsidR="00B7000C" w:rsidRPr="00836BE9" w:rsidRDefault="00B7000C" w:rsidP="00C87EDC">
            <w:pPr>
              <w:rPr>
                <w:rFonts w:ascii="宋体" w:eastAsia="宋体" w:hAnsi="宋体"/>
                <w:szCs w:val="21"/>
              </w:rPr>
            </w:pPr>
          </w:p>
        </w:tc>
        <w:tc>
          <w:tcPr>
            <w:tcW w:w="1865" w:type="dxa"/>
            <w:shd w:val="clear" w:color="auto" w:fill="auto"/>
          </w:tcPr>
          <w:p w14:paraId="059FD382" w14:textId="71115F1F" w:rsidR="00B7000C" w:rsidRPr="00836BE9" w:rsidRDefault="00B7000C" w:rsidP="00C87EDC">
            <w:pPr>
              <w:rPr>
                <w:rFonts w:ascii="宋体" w:eastAsia="宋体" w:hAnsi="宋体"/>
                <w:szCs w:val="21"/>
              </w:rPr>
            </w:pPr>
          </w:p>
        </w:tc>
        <w:tc>
          <w:tcPr>
            <w:tcW w:w="1865" w:type="dxa"/>
            <w:shd w:val="clear" w:color="auto" w:fill="auto"/>
          </w:tcPr>
          <w:p w14:paraId="5F81DBD8" w14:textId="77777777" w:rsidR="00B7000C" w:rsidRPr="00836BE9" w:rsidRDefault="00B7000C" w:rsidP="00641F9E">
            <w:pPr>
              <w:rPr>
                <w:rFonts w:ascii="宋体" w:eastAsia="宋体" w:hAnsi="宋体"/>
                <w:szCs w:val="21"/>
              </w:rPr>
            </w:pPr>
          </w:p>
        </w:tc>
      </w:tr>
      <w:tr w:rsidR="00B7000C" w14:paraId="3CD98745" w14:textId="77777777" w:rsidTr="00B7000C">
        <w:tc>
          <w:tcPr>
            <w:tcW w:w="1922" w:type="dxa"/>
            <w:shd w:val="clear" w:color="auto" w:fill="auto"/>
          </w:tcPr>
          <w:p w14:paraId="7565263C" w14:textId="3A6CF5E6" w:rsidR="00B7000C" w:rsidRPr="00836BE9" w:rsidRDefault="00836BE9" w:rsidP="00C87EDC">
            <w:pPr>
              <w:rPr>
                <w:rFonts w:ascii="宋体" w:eastAsia="宋体" w:hAnsi="宋体"/>
                <w:szCs w:val="21"/>
              </w:rPr>
            </w:pPr>
            <w:r w:rsidRPr="00836BE9">
              <w:rPr>
                <w:rFonts w:ascii="宋体" w:eastAsia="宋体" w:hAnsi="宋体" w:hint="eastAsia"/>
              </w:rPr>
              <w:t>9</w:t>
            </w:r>
            <w:r w:rsidR="00B7000C" w:rsidRPr="00836BE9">
              <w:rPr>
                <w:rFonts w:ascii="宋体" w:eastAsia="宋体" w:hAnsi="宋体" w:hint="eastAsia"/>
              </w:rPr>
              <w:t>.2</w:t>
            </w:r>
            <w:r w:rsidR="00B7000C" w:rsidRPr="00836BE9">
              <w:rPr>
                <w:rFonts w:ascii="宋体" w:eastAsia="宋体" w:hAnsi="宋体" w:hint="eastAsia"/>
                <w:szCs w:val="21"/>
              </w:rPr>
              <w:t>.6</w:t>
            </w:r>
          </w:p>
        </w:tc>
        <w:tc>
          <w:tcPr>
            <w:tcW w:w="1864" w:type="dxa"/>
            <w:shd w:val="clear" w:color="auto" w:fill="auto"/>
          </w:tcPr>
          <w:p w14:paraId="4478B8BE" w14:textId="30BD01CB" w:rsidR="00B7000C" w:rsidRPr="00836BE9" w:rsidRDefault="00B7000C" w:rsidP="00C87EDC">
            <w:pPr>
              <w:rPr>
                <w:rFonts w:ascii="宋体" w:eastAsia="宋体" w:hAnsi="宋体"/>
                <w:szCs w:val="21"/>
              </w:rPr>
            </w:pPr>
          </w:p>
        </w:tc>
        <w:tc>
          <w:tcPr>
            <w:tcW w:w="1865" w:type="dxa"/>
            <w:shd w:val="clear" w:color="auto" w:fill="auto"/>
          </w:tcPr>
          <w:p w14:paraId="66542F0E" w14:textId="5DFA941F" w:rsidR="00B7000C" w:rsidRPr="00836BE9" w:rsidRDefault="00B7000C" w:rsidP="00C87EDC">
            <w:pPr>
              <w:rPr>
                <w:rFonts w:ascii="宋体" w:eastAsia="宋体" w:hAnsi="宋体"/>
                <w:szCs w:val="21"/>
              </w:rPr>
            </w:pPr>
          </w:p>
        </w:tc>
        <w:tc>
          <w:tcPr>
            <w:tcW w:w="1865" w:type="dxa"/>
            <w:shd w:val="clear" w:color="auto" w:fill="auto"/>
          </w:tcPr>
          <w:p w14:paraId="469E2AB7" w14:textId="77777777" w:rsidR="00B7000C" w:rsidRPr="00836BE9" w:rsidRDefault="00B7000C" w:rsidP="00641F9E">
            <w:pPr>
              <w:rPr>
                <w:rFonts w:ascii="宋体" w:eastAsia="宋体" w:hAnsi="宋体"/>
                <w:szCs w:val="21"/>
              </w:rPr>
            </w:pPr>
          </w:p>
        </w:tc>
      </w:tr>
      <w:tr w:rsidR="00B7000C" w14:paraId="7854351C" w14:textId="77777777" w:rsidTr="00B7000C">
        <w:tc>
          <w:tcPr>
            <w:tcW w:w="1922" w:type="dxa"/>
            <w:shd w:val="clear" w:color="auto" w:fill="auto"/>
          </w:tcPr>
          <w:p w14:paraId="035A3DC0" w14:textId="638FA54C"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rPr>
              <w:t>.2.7</w:t>
            </w:r>
          </w:p>
        </w:tc>
        <w:tc>
          <w:tcPr>
            <w:tcW w:w="1864" w:type="dxa"/>
            <w:shd w:val="clear" w:color="auto" w:fill="auto"/>
          </w:tcPr>
          <w:p w14:paraId="37FFA1A1" w14:textId="77777777" w:rsidR="00B7000C" w:rsidRPr="00836BE9" w:rsidRDefault="00B7000C" w:rsidP="00C87EDC">
            <w:pPr>
              <w:rPr>
                <w:rFonts w:ascii="宋体" w:eastAsia="宋体" w:hAnsi="宋体"/>
                <w:szCs w:val="21"/>
              </w:rPr>
            </w:pPr>
          </w:p>
        </w:tc>
        <w:tc>
          <w:tcPr>
            <w:tcW w:w="1865" w:type="dxa"/>
            <w:shd w:val="clear" w:color="auto" w:fill="auto"/>
          </w:tcPr>
          <w:p w14:paraId="64E85DC6" w14:textId="77777777" w:rsidR="00B7000C" w:rsidRPr="00836BE9" w:rsidRDefault="00B7000C" w:rsidP="00C87EDC">
            <w:pPr>
              <w:rPr>
                <w:rFonts w:ascii="宋体" w:eastAsia="宋体" w:hAnsi="宋体"/>
                <w:szCs w:val="21"/>
              </w:rPr>
            </w:pPr>
          </w:p>
        </w:tc>
        <w:tc>
          <w:tcPr>
            <w:tcW w:w="1865" w:type="dxa"/>
            <w:shd w:val="clear" w:color="auto" w:fill="auto"/>
          </w:tcPr>
          <w:p w14:paraId="41626F4A" w14:textId="77777777" w:rsidR="00B7000C" w:rsidRPr="00836BE9" w:rsidRDefault="00B7000C" w:rsidP="00641F9E">
            <w:pPr>
              <w:rPr>
                <w:rFonts w:ascii="宋体" w:eastAsia="宋体" w:hAnsi="宋体"/>
                <w:szCs w:val="21"/>
              </w:rPr>
            </w:pPr>
          </w:p>
        </w:tc>
      </w:tr>
      <w:tr w:rsidR="00B7000C" w14:paraId="2435D8A3" w14:textId="77777777" w:rsidTr="00B7000C">
        <w:tc>
          <w:tcPr>
            <w:tcW w:w="1922" w:type="dxa"/>
            <w:shd w:val="clear" w:color="auto" w:fill="auto"/>
          </w:tcPr>
          <w:p w14:paraId="28D3DC7E" w14:textId="0D22D408" w:rsidR="00B7000C" w:rsidRPr="00836BE9" w:rsidRDefault="00836BE9" w:rsidP="00C87EDC">
            <w:pPr>
              <w:rPr>
                <w:rFonts w:ascii="宋体" w:eastAsia="宋体" w:hAnsi="宋体"/>
              </w:rPr>
            </w:pPr>
            <w:r w:rsidRPr="00836BE9">
              <w:rPr>
                <w:rFonts w:ascii="宋体" w:eastAsia="宋体" w:hAnsi="宋体" w:hint="eastAsia"/>
              </w:rPr>
              <w:t>9</w:t>
            </w:r>
            <w:r w:rsidR="00B7000C" w:rsidRPr="00836BE9">
              <w:rPr>
                <w:rFonts w:ascii="宋体" w:eastAsia="宋体" w:hAnsi="宋体" w:hint="eastAsia"/>
              </w:rPr>
              <w:t>.2.8</w:t>
            </w:r>
          </w:p>
        </w:tc>
        <w:tc>
          <w:tcPr>
            <w:tcW w:w="1864" w:type="dxa"/>
            <w:shd w:val="clear" w:color="auto" w:fill="auto"/>
          </w:tcPr>
          <w:p w14:paraId="62BEA151" w14:textId="77777777" w:rsidR="00B7000C" w:rsidRPr="00836BE9" w:rsidRDefault="00B7000C" w:rsidP="00C87EDC">
            <w:pPr>
              <w:rPr>
                <w:rFonts w:ascii="宋体" w:eastAsia="宋体" w:hAnsi="宋体"/>
                <w:szCs w:val="21"/>
              </w:rPr>
            </w:pPr>
          </w:p>
        </w:tc>
        <w:tc>
          <w:tcPr>
            <w:tcW w:w="1865" w:type="dxa"/>
            <w:shd w:val="clear" w:color="auto" w:fill="auto"/>
          </w:tcPr>
          <w:p w14:paraId="463F8E92" w14:textId="77777777" w:rsidR="00B7000C" w:rsidRPr="00836BE9" w:rsidRDefault="00B7000C" w:rsidP="00C87EDC">
            <w:pPr>
              <w:rPr>
                <w:rFonts w:ascii="宋体" w:eastAsia="宋体" w:hAnsi="宋体"/>
                <w:szCs w:val="21"/>
              </w:rPr>
            </w:pPr>
          </w:p>
        </w:tc>
        <w:tc>
          <w:tcPr>
            <w:tcW w:w="1865" w:type="dxa"/>
            <w:shd w:val="clear" w:color="auto" w:fill="auto"/>
          </w:tcPr>
          <w:p w14:paraId="0F4D5155" w14:textId="77777777" w:rsidR="00B7000C" w:rsidRPr="00836BE9" w:rsidRDefault="00B7000C" w:rsidP="00641F9E">
            <w:pPr>
              <w:rPr>
                <w:rFonts w:ascii="宋体" w:eastAsia="宋体" w:hAnsi="宋体"/>
                <w:szCs w:val="21"/>
              </w:rPr>
            </w:pPr>
          </w:p>
        </w:tc>
      </w:tr>
    </w:tbl>
    <w:p w14:paraId="3C1E7920" w14:textId="794C753C" w:rsidR="00641F9E" w:rsidRPr="00641F9E" w:rsidRDefault="00641F9E" w:rsidP="00641F9E">
      <w:r>
        <w:rPr>
          <w:rFonts w:hint="eastAsia"/>
        </w:rPr>
        <w:t>（目前暂无发布的版本）</w:t>
      </w:r>
    </w:p>
    <w:p w14:paraId="278C2DBD" w14:textId="5C302247" w:rsidR="009B6B09" w:rsidRPr="00836BE9" w:rsidRDefault="009B6B09" w:rsidP="007C7906">
      <w:pPr>
        <w:pStyle w:val="1"/>
        <w:rPr>
          <w:rFonts w:ascii="宋体" w:eastAsia="宋体" w:hAnsi="宋体"/>
          <w:sz w:val="36"/>
          <w:szCs w:val="36"/>
        </w:rPr>
      </w:pPr>
      <w:bookmarkStart w:id="682" w:name="_Toc529711589"/>
      <w:r w:rsidRPr="00836BE9">
        <w:rPr>
          <w:rStyle w:val="30"/>
          <w:rFonts w:ascii="宋体" w:eastAsia="宋体" w:hAnsi="宋体" w:hint="eastAsia"/>
          <w:b/>
          <w:sz w:val="36"/>
          <w:szCs w:val="36"/>
        </w:rPr>
        <w:t>第</w:t>
      </w:r>
      <w:r w:rsidR="005E2438" w:rsidRPr="00836BE9">
        <w:rPr>
          <w:rStyle w:val="30"/>
          <w:rFonts w:ascii="宋体" w:eastAsia="宋体" w:hAnsi="宋体" w:hint="eastAsia"/>
          <w:b/>
          <w:sz w:val="36"/>
          <w:szCs w:val="36"/>
        </w:rPr>
        <w:t>10</w:t>
      </w:r>
      <w:r w:rsidRPr="00836BE9">
        <w:rPr>
          <w:rStyle w:val="30"/>
          <w:rFonts w:ascii="宋体" w:eastAsia="宋体" w:hAnsi="宋体" w:hint="eastAsia"/>
          <w:b/>
          <w:sz w:val="36"/>
          <w:szCs w:val="36"/>
        </w:rPr>
        <w:t>章</w:t>
      </w:r>
      <w:r w:rsidRPr="00836BE9">
        <w:rPr>
          <w:rStyle w:val="30"/>
          <w:rFonts w:ascii="宋体" w:eastAsia="宋体" w:hAnsi="宋体"/>
          <w:b/>
          <w:sz w:val="36"/>
          <w:szCs w:val="36"/>
        </w:rPr>
        <w:t xml:space="preserve"> </w:t>
      </w:r>
      <w:r w:rsidR="00D71941" w:rsidRPr="00836BE9">
        <w:rPr>
          <w:rStyle w:val="30"/>
          <w:rFonts w:ascii="宋体" w:eastAsia="宋体" w:hAnsi="宋体" w:hint="eastAsia"/>
          <w:b/>
          <w:sz w:val="36"/>
          <w:szCs w:val="36"/>
        </w:rPr>
        <w:t>采购</w:t>
      </w:r>
      <w:r w:rsidRPr="00836BE9">
        <w:rPr>
          <w:rStyle w:val="30"/>
          <w:rFonts w:ascii="宋体" w:eastAsia="宋体" w:hAnsi="宋体" w:hint="eastAsia"/>
          <w:b/>
          <w:sz w:val="36"/>
          <w:szCs w:val="36"/>
        </w:rPr>
        <w:t>管理</w:t>
      </w:r>
      <w:r w:rsidR="007C7906" w:rsidRPr="00836BE9">
        <w:rPr>
          <w:rStyle w:val="30"/>
          <w:rFonts w:ascii="宋体" w:eastAsia="宋体" w:hAnsi="宋体" w:hint="eastAsia"/>
          <w:b/>
          <w:sz w:val="36"/>
          <w:szCs w:val="36"/>
        </w:rPr>
        <w:t>计划</w:t>
      </w:r>
      <w:bookmarkEnd w:id="682"/>
    </w:p>
    <w:p w14:paraId="587B3BE7" w14:textId="35629FBD" w:rsidR="009B6B09" w:rsidRPr="00836BE9" w:rsidRDefault="007C7906" w:rsidP="009B6B09">
      <w:pPr>
        <w:rPr>
          <w:rFonts w:ascii="宋体" w:eastAsia="宋体" w:hAnsi="宋体"/>
        </w:rPr>
      </w:pPr>
      <w:r>
        <w:tab/>
      </w:r>
      <w:r w:rsidRPr="00836BE9">
        <w:rPr>
          <w:rFonts w:ascii="宋体" w:eastAsia="宋体" w:hAnsi="宋体" w:hint="eastAsia"/>
        </w:rPr>
        <w:t>由于本小组暂无采购需求，采购管理计划暂无</w:t>
      </w:r>
    </w:p>
    <w:p w14:paraId="7F3A4AF5" w14:textId="77777777" w:rsidR="009B6B09" w:rsidRPr="009B6B09" w:rsidRDefault="009B6B09" w:rsidP="009B6B09"/>
    <w:p w14:paraId="784C9C7A" w14:textId="77777777" w:rsidR="009B6B09" w:rsidRPr="009B6B09" w:rsidRDefault="009B6B09" w:rsidP="009B6B09"/>
    <w:p w14:paraId="15AFF3AB" w14:textId="77777777" w:rsidR="009B6B09" w:rsidRPr="003B149C" w:rsidRDefault="009B6B09" w:rsidP="00AD4D40">
      <w:pPr>
        <w:ind w:firstLineChars="200" w:firstLine="420"/>
      </w:pPr>
    </w:p>
    <w:sectPr w:rsidR="009B6B09" w:rsidRPr="003B149C">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06790" w14:textId="77777777" w:rsidR="002F67B1" w:rsidRDefault="002F67B1" w:rsidP="003076CA">
      <w:r>
        <w:separator/>
      </w:r>
    </w:p>
  </w:endnote>
  <w:endnote w:type="continuationSeparator" w:id="0">
    <w:p w14:paraId="061BDAFC" w14:textId="77777777" w:rsidR="002F67B1" w:rsidRDefault="002F67B1" w:rsidP="00307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BC2F90" w14:textId="77777777" w:rsidR="00954B54" w:rsidRPr="007E736A" w:rsidRDefault="00954B54">
    <w:pPr>
      <w:pStyle w:val="a5"/>
      <w:jc w:val="center"/>
      <w:rPr>
        <w:caps/>
        <w:color w:val="000000" w:themeColor="text1"/>
      </w:rPr>
    </w:pPr>
    <w:r w:rsidRPr="007E736A">
      <w:rPr>
        <w:caps/>
        <w:color w:val="000000" w:themeColor="text1"/>
      </w:rPr>
      <w:fldChar w:fldCharType="begin"/>
    </w:r>
    <w:r w:rsidRPr="007E736A">
      <w:rPr>
        <w:caps/>
        <w:color w:val="000000" w:themeColor="text1"/>
      </w:rPr>
      <w:instrText>PAGE   \* MERGEFORMAT</w:instrText>
    </w:r>
    <w:r w:rsidRPr="007E736A">
      <w:rPr>
        <w:caps/>
        <w:color w:val="000000" w:themeColor="text1"/>
      </w:rPr>
      <w:fldChar w:fldCharType="separate"/>
    </w:r>
    <w:r w:rsidRPr="007E736A">
      <w:rPr>
        <w:caps/>
        <w:color w:val="000000" w:themeColor="text1"/>
        <w:lang w:val="zh-CN"/>
      </w:rPr>
      <w:t>2</w:t>
    </w:r>
    <w:r w:rsidRPr="007E736A">
      <w:rPr>
        <w:caps/>
        <w:color w:val="000000" w:themeColor="text1"/>
      </w:rPr>
      <w:fldChar w:fldCharType="end"/>
    </w:r>
  </w:p>
  <w:p w14:paraId="46DC3719" w14:textId="77777777" w:rsidR="00954B54" w:rsidRDefault="00954B5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7DEE6" w14:textId="77777777" w:rsidR="002F67B1" w:rsidRDefault="002F67B1" w:rsidP="003076CA">
      <w:r>
        <w:separator/>
      </w:r>
    </w:p>
  </w:footnote>
  <w:footnote w:type="continuationSeparator" w:id="0">
    <w:p w14:paraId="4FB75002" w14:textId="77777777" w:rsidR="002F67B1" w:rsidRDefault="002F67B1" w:rsidP="003076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B603C" w14:textId="7AFD5964" w:rsidR="00954B54" w:rsidRDefault="00954B54">
    <w:pPr>
      <w:pStyle w:val="a3"/>
    </w:pPr>
    <w:r>
      <w:rPr>
        <w:noProof/>
      </w:rPr>
      <w:fldChar w:fldCharType="begin"/>
    </w:r>
    <w:r>
      <w:rPr>
        <w:noProof/>
      </w:rPr>
      <w:instrText xml:space="preserve"> FILENAME \* MERGEFORMAT </w:instrText>
    </w:r>
    <w:r>
      <w:rPr>
        <w:noProof/>
      </w:rPr>
      <w:fldChar w:fldCharType="separate"/>
    </w:r>
    <w:r>
      <w:rPr>
        <w:noProof/>
      </w:rPr>
      <w:t>PRD2018-G04-需求工程开发计划</w:t>
    </w:r>
    <w:r>
      <w:rPr>
        <w:noProof/>
      </w:rPr>
      <w:fldChar w:fldCharType="end"/>
    </w:r>
    <w:r>
      <w:t xml:space="preserve"> </w:t>
    </w:r>
  </w:p>
  <w:p w14:paraId="67700986" w14:textId="77777777" w:rsidR="00954B54" w:rsidRDefault="00954B54" w:rsidP="00B77019">
    <w:pPr>
      <w:pStyle w:val="a3"/>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2FE071"/>
    <w:multiLevelType w:val="singleLevel"/>
    <w:tmpl w:val="F22FE071"/>
    <w:lvl w:ilvl="0">
      <w:start w:val="4"/>
      <w:numFmt w:val="decimal"/>
      <w:lvlText w:val="%1."/>
      <w:lvlJc w:val="left"/>
      <w:pPr>
        <w:tabs>
          <w:tab w:val="left" w:pos="312"/>
        </w:tabs>
      </w:pPr>
    </w:lvl>
  </w:abstractNum>
  <w:abstractNum w:abstractNumId="1" w15:restartNumberingAfterBreak="0">
    <w:nsid w:val="12F5629E"/>
    <w:multiLevelType w:val="hybridMultilevel"/>
    <w:tmpl w:val="09148668"/>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136D8"/>
    <w:multiLevelType w:val="hybridMultilevel"/>
    <w:tmpl w:val="630AFD40"/>
    <w:lvl w:ilvl="0" w:tplc="7A30E1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3D5607"/>
    <w:multiLevelType w:val="hybridMultilevel"/>
    <w:tmpl w:val="29B2E756"/>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31C642C1"/>
    <w:multiLevelType w:val="hybridMultilevel"/>
    <w:tmpl w:val="347865A0"/>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5" w15:restartNumberingAfterBreak="0">
    <w:nsid w:val="3240736F"/>
    <w:multiLevelType w:val="hybridMultilevel"/>
    <w:tmpl w:val="7578DEA4"/>
    <w:lvl w:ilvl="0" w:tplc="0409001B">
      <w:start w:val="1"/>
      <w:numFmt w:val="lowerRoman"/>
      <w:lvlText w:val="%1."/>
      <w:lvlJc w:val="right"/>
      <w:pPr>
        <w:ind w:left="1554"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4B38644D"/>
    <w:multiLevelType w:val="hybridMultilevel"/>
    <w:tmpl w:val="5AAAAACC"/>
    <w:lvl w:ilvl="0" w:tplc="7688AD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E556EE"/>
    <w:multiLevelType w:val="hybridMultilevel"/>
    <w:tmpl w:val="E46E044E"/>
    <w:lvl w:ilvl="0" w:tplc="AAEEE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D155F71"/>
    <w:multiLevelType w:val="hybridMultilevel"/>
    <w:tmpl w:val="5D70F056"/>
    <w:lvl w:ilvl="0" w:tplc="0409001B">
      <w:start w:val="1"/>
      <w:numFmt w:val="lowerRoman"/>
      <w:lvlText w:val="%1."/>
      <w:lvlJc w:val="righ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4D91053A"/>
    <w:multiLevelType w:val="hybridMultilevel"/>
    <w:tmpl w:val="5566AFF4"/>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4EB36DB4"/>
    <w:multiLevelType w:val="hybridMultilevel"/>
    <w:tmpl w:val="E2686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A252B2"/>
    <w:multiLevelType w:val="hybridMultilevel"/>
    <w:tmpl w:val="9172310A"/>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9E23AD2"/>
    <w:multiLevelType w:val="singleLevel"/>
    <w:tmpl w:val="59E23AD2"/>
    <w:lvl w:ilvl="0">
      <w:start w:val="1"/>
      <w:numFmt w:val="decimal"/>
      <w:lvlText w:val="%1."/>
      <w:lvlJc w:val="left"/>
      <w:pPr>
        <w:ind w:left="425" w:hanging="425"/>
      </w:pPr>
    </w:lvl>
  </w:abstractNum>
  <w:abstractNum w:abstractNumId="13" w15:restartNumberingAfterBreak="0">
    <w:nsid w:val="59E24455"/>
    <w:multiLevelType w:val="singleLevel"/>
    <w:tmpl w:val="59E24455"/>
    <w:lvl w:ilvl="0">
      <w:start w:val="1"/>
      <w:numFmt w:val="decimal"/>
      <w:suff w:val="space"/>
      <w:lvlText w:val="[%1]"/>
      <w:lvlJc w:val="left"/>
    </w:lvl>
  </w:abstractNum>
  <w:abstractNum w:abstractNumId="14" w15:restartNumberingAfterBreak="0">
    <w:nsid w:val="59E306DD"/>
    <w:multiLevelType w:val="multilevel"/>
    <w:tmpl w:val="59E306D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5" w15:restartNumberingAfterBreak="0">
    <w:nsid w:val="59E30758"/>
    <w:multiLevelType w:val="multilevel"/>
    <w:tmpl w:val="59E30758"/>
    <w:lvl w:ilvl="0">
      <w:start w:val="1"/>
      <w:numFmt w:val="decimal"/>
      <w:lvlText w:val="%1)"/>
      <w:lvlJc w:val="left"/>
      <w:pPr>
        <w:ind w:left="425" w:hanging="425"/>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6" w15:restartNumberingAfterBreak="0">
    <w:nsid w:val="59E3076D"/>
    <w:multiLevelType w:val="multilevel"/>
    <w:tmpl w:val="59E3076D"/>
    <w:lvl w:ilvl="0">
      <w:start w:val="1"/>
      <w:numFmt w:val="decimal"/>
      <w:suff w:val="nothing"/>
      <w:lvlText w:val="%1．"/>
      <w:lvlJc w:val="left"/>
      <w:pPr>
        <w:ind w:left="0" w:firstLine="40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17" w15:restartNumberingAfterBreak="0">
    <w:nsid w:val="65360A9C"/>
    <w:multiLevelType w:val="hybridMultilevel"/>
    <w:tmpl w:val="7188F6E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B">
      <w:start w:val="1"/>
      <w:numFmt w:val="lowerRoman"/>
      <w:lvlText w:val="%4."/>
      <w:lvlJc w:val="righ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1982857"/>
    <w:multiLevelType w:val="hybridMultilevel"/>
    <w:tmpl w:val="AE00D8C2"/>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2336CEA"/>
    <w:multiLevelType w:val="hybridMultilevel"/>
    <w:tmpl w:val="292CF85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15:restartNumberingAfterBreak="0">
    <w:nsid w:val="7D67398F"/>
    <w:multiLevelType w:val="hybridMultilevel"/>
    <w:tmpl w:val="BB9AA452"/>
    <w:lvl w:ilvl="0" w:tplc="5E5AF87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2"/>
    <w:lvlOverride w:ilvl="0">
      <w:startOverride w:val="1"/>
    </w:lvlOverride>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0"/>
  </w:num>
  <w:num w:numId="8">
    <w:abstractNumId w:val="19"/>
  </w:num>
  <w:num w:numId="9">
    <w:abstractNumId w:val="5"/>
  </w:num>
  <w:num w:numId="10">
    <w:abstractNumId w:val="3"/>
  </w:num>
  <w:num w:numId="11">
    <w:abstractNumId w:val="9"/>
  </w:num>
  <w:num w:numId="12">
    <w:abstractNumId w:val="8"/>
  </w:num>
  <w:num w:numId="13">
    <w:abstractNumId w:val="17"/>
  </w:num>
  <w:num w:numId="14">
    <w:abstractNumId w:val="13"/>
  </w:num>
  <w:num w:numId="15">
    <w:abstractNumId w:val="1"/>
  </w:num>
  <w:num w:numId="16">
    <w:abstractNumId w:val="20"/>
  </w:num>
  <w:num w:numId="17">
    <w:abstractNumId w:val="11"/>
  </w:num>
  <w:num w:numId="18">
    <w:abstractNumId w:val="2"/>
  </w:num>
  <w:num w:numId="19">
    <w:abstractNumId w:val="6"/>
  </w:num>
  <w:num w:numId="20">
    <w:abstractNumId w:val="0"/>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D1"/>
    <w:rsid w:val="000027A8"/>
    <w:rsid w:val="0000665B"/>
    <w:rsid w:val="00013292"/>
    <w:rsid w:val="00024643"/>
    <w:rsid w:val="000447E8"/>
    <w:rsid w:val="000622E3"/>
    <w:rsid w:val="0007716B"/>
    <w:rsid w:val="00095C3F"/>
    <w:rsid w:val="000A0799"/>
    <w:rsid w:val="000A45B2"/>
    <w:rsid w:val="000B2CD4"/>
    <w:rsid w:val="000B3A3F"/>
    <w:rsid w:val="000F4464"/>
    <w:rsid w:val="00112509"/>
    <w:rsid w:val="00113F02"/>
    <w:rsid w:val="00114B53"/>
    <w:rsid w:val="00120347"/>
    <w:rsid w:val="00140E72"/>
    <w:rsid w:val="00150DB7"/>
    <w:rsid w:val="001536BD"/>
    <w:rsid w:val="001839C8"/>
    <w:rsid w:val="00183E66"/>
    <w:rsid w:val="001B0D20"/>
    <w:rsid w:val="001D14DB"/>
    <w:rsid w:val="001E6AA7"/>
    <w:rsid w:val="002012D0"/>
    <w:rsid w:val="00202730"/>
    <w:rsid w:val="002220B1"/>
    <w:rsid w:val="00230A0E"/>
    <w:rsid w:val="00233380"/>
    <w:rsid w:val="00250CB2"/>
    <w:rsid w:val="00262D42"/>
    <w:rsid w:val="002675F3"/>
    <w:rsid w:val="00283D59"/>
    <w:rsid w:val="00291251"/>
    <w:rsid w:val="002B7C52"/>
    <w:rsid w:val="002C5644"/>
    <w:rsid w:val="002E18CC"/>
    <w:rsid w:val="002F3286"/>
    <w:rsid w:val="002F67B1"/>
    <w:rsid w:val="003006F7"/>
    <w:rsid w:val="00303121"/>
    <w:rsid w:val="00305D0B"/>
    <w:rsid w:val="00305DC6"/>
    <w:rsid w:val="00305FED"/>
    <w:rsid w:val="003072DA"/>
    <w:rsid w:val="003076CA"/>
    <w:rsid w:val="003725E0"/>
    <w:rsid w:val="00374BD2"/>
    <w:rsid w:val="0039004D"/>
    <w:rsid w:val="00394E50"/>
    <w:rsid w:val="003B149C"/>
    <w:rsid w:val="003B4C50"/>
    <w:rsid w:val="003D183B"/>
    <w:rsid w:val="003F182A"/>
    <w:rsid w:val="00450AEF"/>
    <w:rsid w:val="004531AB"/>
    <w:rsid w:val="004558B3"/>
    <w:rsid w:val="00463C24"/>
    <w:rsid w:val="0046510F"/>
    <w:rsid w:val="004719EC"/>
    <w:rsid w:val="00486A22"/>
    <w:rsid w:val="00545246"/>
    <w:rsid w:val="0055606F"/>
    <w:rsid w:val="00563CD1"/>
    <w:rsid w:val="00584BBA"/>
    <w:rsid w:val="005B28D4"/>
    <w:rsid w:val="005D44E0"/>
    <w:rsid w:val="005E2438"/>
    <w:rsid w:val="005F1D9C"/>
    <w:rsid w:val="006067E2"/>
    <w:rsid w:val="006243D1"/>
    <w:rsid w:val="00627E65"/>
    <w:rsid w:val="0064103A"/>
    <w:rsid w:val="0064133F"/>
    <w:rsid w:val="00641F9E"/>
    <w:rsid w:val="006423D1"/>
    <w:rsid w:val="0064716A"/>
    <w:rsid w:val="00662255"/>
    <w:rsid w:val="00662D19"/>
    <w:rsid w:val="00671F51"/>
    <w:rsid w:val="0068320C"/>
    <w:rsid w:val="00684C18"/>
    <w:rsid w:val="00696C76"/>
    <w:rsid w:val="006A7828"/>
    <w:rsid w:val="006B0D94"/>
    <w:rsid w:val="006C5FF7"/>
    <w:rsid w:val="006D39F4"/>
    <w:rsid w:val="006E22D9"/>
    <w:rsid w:val="006F1639"/>
    <w:rsid w:val="006F3917"/>
    <w:rsid w:val="00710BE4"/>
    <w:rsid w:val="00732BED"/>
    <w:rsid w:val="00764B04"/>
    <w:rsid w:val="00767D7D"/>
    <w:rsid w:val="007712C8"/>
    <w:rsid w:val="00781D7C"/>
    <w:rsid w:val="007A40C8"/>
    <w:rsid w:val="007B1683"/>
    <w:rsid w:val="007C7906"/>
    <w:rsid w:val="007D34B5"/>
    <w:rsid w:val="007E736A"/>
    <w:rsid w:val="007F65AB"/>
    <w:rsid w:val="00813910"/>
    <w:rsid w:val="008160CB"/>
    <w:rsid w:val="00817A81"/>
    <w:rsid w:val="008226EF"/>
    <w:rsid w:val="00823CCF"/>
    <w:rsid w:val="00826755"/>
    <w:rsid w:val="008305FA"/>
    <w:rsid w:val="00836BE9"/>
    <w:rsid w:val="008500DC"/>
    <w:rsid w:val="008558C1"/>
    <w:rsid w:val="00857CC6"/>
    <w:rsid w:val="00860DC5"/>
    <w:rsid w:val="0087718E"/>
    <w:rsid w:val="00890DB9"/>
    <w:rsid w:val="008A1297"/>
    <w:rsid w:val="008C0EAF"/>
    <w:rsid w:val="008D6CF6"/>
    <w:rsid w:val="008E756E"/>
    <w:rsid w:val="008F137A"/>
    <w:rsid w:val="008F5A49"/>
    <w:rsid w:val="00910DD0"/>
    <w:rsid w:val="009120E0"/>
    <w:rsid w:val="00920DE2"/>
    <w:rsid w:val="009226A7"/>
    <w:rsid w:val="009252F5"/>
    <w:rsid w:val="00925DFC"/>
    <w:rsid w:val="009437BD"/>
    <w:rsid w:val="00945227"/>
    <w:rsid w:val="009460F1"/>
    <w:rsid w:val="00951517"/>
    <w:rsid w:val="00954B54"/>
    <w:rsid w:val="0097453E"/>
    <w:rsid w:val="009809A5"/>
    <w:rsid w:val="00992D92"/>
    <w:rsid w:val="00997B1D"/>
    <w:rsid w:val="009B6B09"/>
    <w:rsid w:val="009B7603"/>
    <w:rsid w:val="009C4421"/>
    <w:rsid w:val="00A36B8B"/>
    <w:rsid w:val="00A46C78"/>
    <w:rsid w:val="00A630E1"/>
    <w:rsid w:val="00A83052"/>
    <w:rsid w:val="00AB73DD"/>
    <w:rsid w:val="00AC1814"/>
    <w:rsid w:val="00AD2F9A"/>
    <w:rsid w:val="00AD4D40"/>
    <w:rsid w:val="00AD5043"/>
    <w:rsid w:val="00AE3820"/>
    <w:rsid w:val="00B103A1"/>
    <w:rsid w:val="00B24D79"/>
    <w:rsid w:val="00B342A9"/>
    <w:rsid w:val="00B3475E"/>
    <w:rsid w:val="00B374EA"/>
    <w:rsid w:val="00B50B34"/>
    <w:rsid w:val="00B657F0"/>
    <w:rsid w:val="00B7000C"/>
    <w:rsid w:val="00B77019"/>
    <w:rsid w:val="00B807C3"/>
    <w:rsid w:val="00BC5C87"/>
    <w:rsid w:val="00BD612C"/>
    <w:rsid w:val="00BF6D52"/>
    <w:rsid w:val="00BF6F55"/>
    <w:rsid w:val="00C217B3"/>
    <w:rsid w:val="00C320D9"/>
    <w:rsid w:val="00C34752"/>
    <w:rsid w:val="00C37153"/>
    <w:rsid w:val="00C43823"/>
    <w:rsid w:val="00C67110"/>
    <w:rsid w:val="00C72D62"/>
    <w:rsid w:val="00C7399D"/>
    <w:rsid w:val="00C87EDC"/>
    <w:rsid w:val="00CB357C"/>
    <w:rsid w:val="00CD1218"/>
    <w:rsid w:val="00CE75BA"/>
    <w:rsid w:val="00CF370D"/>
    <w:rsid w:val="00CF4A5B"/>
    <w:rsid w:val="00D278E2"/>
    <w:rsid w:val="00D33AA1"/>
    <w:rsid w:val="00D35B18"/>
    <w:rsid w:val="00D42879"/>
    <w:rsid w:val="00D71941"/>
    <w:rsid w:val="00DB53EF"/>
    <w:rsid w:val="00DD409A"/>
    <w:rsid w:val="00DD4991"/>
    <w:rsid w:val="00DE2158"/>
    <w:rsid w:val="00DF3883"/>
    <w:rsid w:val="00DF6326"/>
    <w:rsid w:val="00E024DC"/>
    <w:rsid w:val="00E03606"/>
    <w:rsid w:val="00E06ABB"/>
    <w:rsid w:val="00E140D5"/>
    <w:rsid w:val="00E16705"/>
    <w:rsid w:val="00E24761"/>
    <w:rsid w:val="00E53A38"/>
    <w:rsid w:val="00E729DD"/>
    <w:rsid w:val="00E73D5C"/>
    <w:rsid w:val="00E77120"/>
    <w:rsid w:val="00E82006"/>
    <w:rsid w:val="00E97823"/>
    <w:rsid w:val="00EC4DDB"/>
    <w:rsid w:val="00ED13C4"/>
    <w:rsid w:val="00ED1B28"/>
    <w:rsid w:val="00ED3AF4"/>
    <w:rsid w:val="00ED468F"/>
    <w:rsid w:val="00F01951"/>
    <w:rsid w:val="00F110E1"/>
    <w:rsid w:val="00F14404"/>
    <w:rsid w:val="00F373DD"/>
    <w:rsid w:val="00F44A62"/>
    <w:rsid w:val="00F47CBC"/>
    <w:rsid w:val="00F538F3"/>
    <w:rsid w:val="00F57B39"/>
    <w:rsid w:val="00F60DAC"/>
    <w:rsid w:val="00F714F6"/>
    <w:rsid w:val="00F71C2A"/>
    <w:rsid w:val="00F930CE"/>
    <w:rsid w:val="00FA1C6F"/>
    <w:rsid w:val="00FA2796"/>
    <w:rsid w:val="00FA6515"/>
    <w:rsid w:val="00FC69AC"/>
    <w:rsid w:val="00FC7FFB"/>
    <w:rsid w:val="00FF37A1"/>
    <w:rsid w:val="00FF3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CCD3B"/>
  <w15:chartTrackingRefBased/>
  <w15:docId w15:val="{7A3D57CB-8BFC-473E-9126-0C08F3C2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3076C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076C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3076C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076C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FA1C6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FA1C6F"/>
    <w:pPr>
      <w:keepNext/>
      <w:keepLines/>
      <w:spacing w:before="240" w:after="64" w:line="320" w:lineRule="auto"/>
      <w:outlineLvl w:val="5"/>
    </w:pPr>
    <w:rPr>
      <w:rFonts w:ascii="等线 Light" w:eastAsia="等线 Light" w:hAnsi="等线 Light"/>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3076CA"/>
    <w:rPr>
      <w:b/>
      <w:bCs/>
      <w:kern w:val="44"/>
      <w:sz w:val="44"/>
      <w:szCs w:val="44"/>
    </w:rPr>
  </w:style>
  <w:style w:type="character" w:customStyle="1" w:styleId="20">
    <w:name w:val="标题 2 字符"/>
    <w:link w:val="2"/>
    <w:uiPriority w:val="9"/>
    <w:rsid w:val="003076CA"/>
    <w:rPr>
      <w:rFonts w:ascii="等线 Light" w:eastAsia="等线 Light" w:hAnsi="等线 Light" w:cs="Times New Roman"/>
      <w:b/>
      <w:bCs/>
      <w:sz w:val="32"/>
      <w:szCs w:val="32"/>
    </w:rPr>
  </w:style>
  <w:style w:type="character" w:customStyle="1" w:styleId="30">
    <w:name w:val="标题 3 字符"/>
    <w:link w:val="3"/>
    <w:uiPriority w:val="9"/>
    <w:rsid w:val="003076CA"/>
    <w:rPr>
      <w:b/>
      <w:bCs/>
      <w:sz w:val="32"/>
      <w:szCs w:val="32"/>
    </w:rPr>
  </w:style>
  <w:style w:type="character" w:customStyle="1" w:styleId="40">
    <w:name w:val="标题 4 字符"/>
    <w:link w:val="4"/>
    <w:uiPriority w:val="9"/>
    <w:rsid w:val="003076CA"/>
    <w:rPr>
      <w:rFonts w:ascii="等线 Light" w:eastAsia="等线 Light" w:hAnsi="等线 Light" w:cs="Times New Roman"/>
      <w:b/>
      <w:bCs/>
      <w:sz w:val="28"/>
      <w:szCs w:val="28"/>
    </w:rPr>
  </w:style>
  <w:style w:type="character" w:customStyle="1" w:styleId="50">
    <w:name w:val="标题 5 字符"/>
    <w:link w:val="5"/>
    <w:uiPriority w:val="9"/>
    <w:rsid w:val="00FA1C6F"/>
    <w:rPr>
      <w:b/>
      <w:bCs/>
      <w:sz w:val="28"/>
      <w:szCs w:val="28"/>
    </w:rPr>
  </w:style>
  <w:style w:type="character" w:customStyle="1" w:styleId="60">
    <w:name w:val="标题 6 字符"/>
    <w:link w:val="6"/>
    <w:uiPriority w:val="9"/>
    <w:rsid w:val="00FA1C6F"/>
    <w:rPr>
      <w:rFonts w:ascii="等线 Light" w:eastAsia="等线 Light" w:hAnsi="等线 Light" w:cs="Times New Roman"/>
      <w:b/>
      <w:bCs/>
      <w:sz w:val="24"/>
      <w:szCs w:val="24"/>
    </w:rPr>
  </w:style>
  <w:style w:type="paragraph" w:styleId="a3">
    <w:name w:val="header"/>
    <w:basedOn w:val="a"/>
    <w:link w:val="a4"/>
    <w:uiPriority w:val="99"/>
    <w:unhideWhenUsed/>
    <w:rsid w:val="003076C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076CA"/>
    <w:rPr>
      <w:sz w:val="18"/>
      <w:szCs w:val="18"/>
    </w:rPr>
  </w:style>
  <w:style w:type="paragraph" w:styleId="a5">
    <w:name w:val="footer"/>
    <w:basedOn w:val="a"/>
    <w:link w:val="a6"/>
    <w:uiPriority w:val="99"/>
    <w:unhideWhenUsed/>
    <w:rsid w:val="003076CA"/>
    <w:pPr>
      <w:tabs>
        <w:tab w:val="center" w:pos="4153"/>
        <w:tab w:val="right" w:pos="8306"/>
      </w:tabs>
      <w:snapToGrid w:val="0"/>
      <w:jc w:val="left"/>
    </w:pPr>
    <w:rPr>
      <w:sz w:val="18"/>
      <w:szCs w:val="18"/>
    </w:rPr>
  </w:style>
  <w:style w:type="character" w:customStyle="1" w:styleId="a6">
    <w:name w:val="页脚 字符"/>
    <w:link w:val="a5"/>
    <w:uiPriority w:val="99"/>
    <w:rsid w:val="003076CA"/>
    <w:rPr>
      <w:sz w:val="18"/>
      <w:szCs w:val="18"/>
    </w:rPr>
  </w:style>
  <w:style w:type="table" w:styleId="a7">
    <w:name w:val="Table Grid"/>
    <w:basedOn w:val="a1"/>
    <w:uiPriority w:val="39"/>
    <w:rsid w:val="00307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6A7828"/>
    <w:pPr>
      <w:widowControl/>
      <w:spacing w:before="240" w:after="0" w:line="259" w:lineRule="auto"/>
      <w:jc w:val="left"/>
      <w:outlineLvl w:val="9"/>
    </w:pPr>
    <w:rPr>
      <w:rFonts w:ascii="等线 Light" w:eastAsia="等线 Light" w:hAnsi="等线 Light"/>
      <w:b w:val="0"/>
      <w:bCs w:val="0"/>
      <w:color w:val="2E74B5"/>
      <w:kern w:val="0"/>
      <w:sz w:val="32"/>
      <w:szCs w:val="32"/>
    </w:rPr>
  </w:style>
  <w:style w:type="paragraph" w:customStyle="1" w:styleId="21">
    <w:name w:val="目录 2"/>
    <w:basedOn w:val="a"/>
    <w:next w:val="a"/>
    <w:autoRedefine/>
    <w:uiPriority w:val="39"/>
    <w:unhideWhenUsed/>
    <w:rsid w:val="006A7828"/>
    <w:pPr>
      <w:ind w:leftChars="200" w:left="420"/>
    </w:pPr>
  </w:style>
  <w:style w:type="paragraph" w:customStyle="1" w:styleId="31">
    <w:name w:val="目录 3"/>
    <w:basedOn w:val="a"/>
    <w:next w:val="a"/>
    <w:autoRedefine/>
    <w:uiPriority w:val="39"/>
    <w:unhideWhenUsed/>
    <w:rsid w:val="006A7828"/>
    <w:pPr>
      <w:ind w:leftChars="400" w:left="840"/>
    </w:pPr>
  </w:style>
  <w:style w:type="character" w:styleId="a8">
    <w:name w:val="Hyperlink"/>
    <w:uiPriority w:val="99"/>
    <w:unhideWhenUsed/>
    <w:rsid w:val="006A7828"/>
    <w:rPr>
      <w:color w:val="0563C1"/>
      <w:u w:val="single"/>
    </w:rPr>
  </w:style>
  <w:style w:type="paragraph" w:styleId="a9">
    <w:name w:val="No Spacing"/>
    <w:uiPriority w:val="1"/>
    <w:qFormat/>
    <w:rsid w:val="00662255"/>
    <w:pPr>
      <w:widowControl w:val="0"/>
      <w:jc w:val="both"/>
    </w:pPr>
    <w:rPr>
      <w:kern w:val="2"/>
      <w:sz w:val="21"/>
      <w:szCs w:val="22"/>
    </w:rPr>
  </w:style>
  <w:style w:type="paragraph" w:customStyle="1" w:styleId="aa">
    <w:name w:val="列出段落"/>
    <w:basedOn w:val="a"/>
    <w:uiPriority w:val="34"/>
    <w:qFormat/>
    <w:rsid w:val="009460F1"/>
    <w:pPr>
      <w:ind w:firstLineChars="200" w:firstLine="420"/>
    </w:pPr>
  </w:style>
  <w:style w:type="paragraph" w:styleId="ab">
    <w:name w:val="Balloon Text"/>
    <w:basedOn w:val="a"/>
    <w:link w:val="ac"/>
    <w:unhideWhenUsed/>
    <w:rsid w:val="00B3475E"/>
    <w:rPr>
      <w:sz w:val="18"/>
      <w:szCs w:val="18"/>
    </w:rPr>
  </w:style>
  <w:style w:type="character" w:customStyle="1" w:styleId="ac">
    <w:name w:val="批注框文本 字符"/>
    <w:link w:val="ab"/>
    <w:rsid w:val="00B3475E"/>
    <w:rPr>
      <w:sz w:val="18"/>
      <w:szCs w:val="18"/>
    </w:rPr>
  </w:style>
  <w:style w:type="paragraph" w:customStyle="1" w:styleId="11">
    <w:name w:val="目录 1"/>
    <w:basedOn w:val="a"/>
    <w:next w:val="a"/>
    <w:autoRedefine/>
    <w:uiPriority w:val="39"/>
    <w:unhideWhenUsed/>
    <w:rsid w:val="00B3475E"/>
  </w:style>
  <w:style w:type="paragraph" w:customStyle="1" w:styleId="msonormal0">
    <w:name w:val="msonormal"/>
    <w:basedOn w:val="a"/>
    <w:rsid w:val="00FA1C6F"/>
    <w:pPr>
      <w:widowControl/>
      <w:spacing w:before="100" w:beforeAutospacing="1" w:after="100" w:afterAutospacing="1"/>
      <w:jc w:val="left"/>
    </w:pPr>
    <w:rPr>
      <w:rFonts w:ascii="宋体" w:eastAsia="宋体" w:hAnsi="宋体" w:cs="宋体"/>
      <w:kern w:val="0"/>
      <w:sz w:val="24"/>
      <w:szCs w:val="24"/>
    </w:rPr>
  </w:style>
  <w:style w:type="paragraph" w:customStyle="1" w:styleId="prj0">
    <w:name w:val="prj0"/>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ascii="宋体" w:eastAsia="宋体" w:hAnsi="宋体" w:cs="宋体"/>
      <w:kern w:val="0"/>
      <w:sz w:val="18"/>
      <w:szCs w:val="18"/>
    </w:rPr>
  </w:style>
  <w:style w:type="paragraph" w:customStyle="1" w:styleId="prj1">
    <w:name w:val="prj1"/>
    <w:basedOn w:val="a"/>
    <w:rsid w:val="00FA1C6F"/>
    <w:pPr>
      <w:widowControl/>
      <w:pBdr>
        <w:top w:val="single" w:sz="4" w:space="0" w:color="B1BBCC"/>
        <w:left w:val="single" w:sz="4" w:space="0" w:color="B1BBCC"/>
        <w:bottom w:val="single" w:sz="4" w:space="0" w:color="B1BBCC"/>
        <w:right w:val="single" w:sz="4" w:space="0" w:color="B1BBCC"/>
      </w:pBdr>
      <w:spacing w:before="100" w:beforeAutospacing="1" w:after="100" w:afterAutospacing="1"/>
      <w:jc w:val="left"/>
    </w:pPr>
    <w:rPr>
      <w:rFonts w:cs="宋体"/>
      <w:kern w:val="0"/>
      <w:sz w:val="22"/>
    </w:rPr>
  </w:style>
  <w:style w:type="paragraph" w:customStyle="1" w:styleId="ad">
    <w:name w:val="封面"/>
    <w:basedOn w:val="a"/>
    <w:rsid w:val="00B77019"/>
    <w:pPr>
      <w:adjustRightInd w:val="0"/>
      <w:spacing w:line="360" w:lineRule="atLeast"/>
      <w:jc w:val="right"/>
    </w:pPr>
    <w:rPr>
      <w:rFonts w:ascii="Symbol" w:eastAsia="宋体" w:hAnsi="Symbol"/>
      <w:kern w:val="0"/>
      <w:sz w:val="24"/>
      <w:szCs w:val="20"/>
    </w:rPr>
  </w:style>
  <w:style w:type="paragraph" w:styleId="HTML">
    <w:name w:val="HTML Preformatted"/>
    <w:basedOn w:val="a"/>
    <w:link w:val="HTML0"/>
    <w:uiPriority w:val="99"/>
    <w:semiHidden/>
    <w:unhideWhenUsed/>
    <w:rsid w:val="00584B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link w:val="HTML"/>
    <w:uiPriority w:val="99"/>
    <w:semiHidden/>
    <w:rsid w:val="00584BBA"/>
    <w:rPr>
      <w:rFonts w:ascii="宋体" w:eastAsia="宋体" w:hAnsi="宋体" w:cs="宋体"/>
      <w:sz w:val="24"/>
      <w:szCs w:val="24"/>
    </w:rPr>
  </w:style>
  <w:style w:type="character" w:styleId="ae">
    <w:name w:val="annotation reference"/>
    <w:uiPriority w:val="99"/>
    <w:semiHidden/>
    <w:unhideWhenUsed/>
    <w:rsid w:val="008F5A49"/>
    <w:rPr>
      <w:sz w:val="21"/>
      <w:szCs w:val="21"/>
    </w:rPr>
  </w:style>
  <w:style w:type="paragraph" w:styleId="af">
    <w:name w:val="annotation text"/>
    <w:basedOn w:val="a"/>
    <w:link w:val="af0"/>
    <w:uiPriority w:val="99"/>
    <w:unhideWhenUsed/>
    <w:rsid w:val="008F5A49"/>
    <w:pPr>
      <w:jc w:val="left"/>
    </w:pPr>
    <w:rPr>
      <w:rFonts w:ascii="Calibri" w:eastAsia="宋体" w:hAnsi="Calibri"/>
    </w:rPr>
  </w:style>
  <w:style w:type="character" w:customStyle="1" w:styleId="af0">
    <w:name w:val="批注文字 字符"/>
    <w:link w:val="af"/>
    <w:uiPriority w:val="99"/>
    <w:semiHidden/>
    <w:rsid w:val="008F5A49"/>
    <w:rPr>
      <w:rFonts w:ascii="Calibri" w:eastAsia="宋体" w:hAnsi="Calibri"/>
      <w:kern w:val="2"/>
      <w:sz w:val="21"/>
      <w:szCs w:val="22"/>
    </w:rPr>
  </w:style>
  <w:style w:type="paragraph" w:styleId="af1">
    <w:name w:val="annotation subject"/>
    <w:basedOn w:val="af"/>
    <w:next w:val="af"/>
    <w:link w:val="af2"/>
    <w:uiPriority w:val="99"/>
    <w:semiHidden/>
    <w:unhideWhenUsed/>
    <w:rsid w:val="008F5A49"/>
    <w:rPr>
      <w:rFonts w:ascii="等线" w:eastAsia="等线" w:hAnsi="等线"/>
      <w:b/>
      <w:bCs/>
    </w:rPr>
  </w:style>
  <w:style w:type="character" w:customStyle="1" w:styleId="af2">
    <w:name w:val="批注主题 字符"/>
    <w:link w:val="af1"/>
    <w:uiPriority w:val="99"/>
    <w:semiHidden/>
    <w:rsid w:val="008F5A49"/>
    <w:rPr>
      <w:rFonts w:ascii="Calibri" w:eastAsia="宋体" w:hAnsi="Calibri"/>
      <w:b/>
      <w:bCs/>
      <w:kern w:val="2"/>
      <w:sz w:val="21"/>
      <w:szCs w:val="22"/>
    </w:rPr>
  </w:style>
  <w:style w:type="paragraph" w:styleId="TOC4">
    <w:name w:val="toc 4"/>
    <w:basedOn w:val="a"/>
    <w:next w:val="a"/>
    <w:autoRedefine/>
    <w:uiPriority w:val="39"/>
    <w:unhideWhenUsed/>
    <w:rsid w:val="00114B53"/>
    <w:pPr>
      <w:ind w:leftChars="600" w:left="1260"/>
    </w:pPr>
  </w:style>
  <w:style w:type="paragraph" w:styleId="TOC5">
    <w:name w:val="toc 5"/>
    <w:basedOn w:val="a"/>
    <w:next w:val="a"/>
    <w:autoRedefine/>
    <w:uiPriority w:val="39"/>
    <w:unhideWhenUsed/>
    <w:rsid w:val="00114B53"/>
    <w:pPr>
      <w:ind w:leftChars="800" w:left="1680"/>
    </w:pPr>
  </w:style>
  <w:style w:type="paragraph" w:styleId="TOC6">
    <w:name w:val="toc 6"/>
    <w:basedOn w:val="a"/>
    <w:next w:val="a"/>
    <w:autoRedefine/>
    <w:uiPriority w:val="39"/>
    <w:unhideWhenUsed/>
    <w:rsid w:val="00114B53"/>
    <w:pPr>
      <w:ind w:leftChars="1000" w:left="2100"/>
    </w:pPr>
  </w:style>
  <w:style w:type="paragraph" w:styleId="TOC7">
    <w:name w:val="toc 7"/>
    <w:basedOn w:val="a"/>
    <w:next w:val="a"/>
    <w:autoRedefine/>
    <w:uiPriority w:val="39"/>
    <w:unhideWhenUsed/>
    <w:rsid w:val="00114B53"/>
    <w:pPr>
      <w:ind w:leftChars="1200" w:left="2520"/>
    </w:pPr>
  </w:style>
  <w:style w:type="paragraph" w:styleId="TOC8">
    <w:name w:val="toc 8"/>
    <w:basedOn w:val="a"/>
    <w:next w:val="a"/>
    <w:autoRedefine/>
    <w:uiPriority w:val="39"/>
    <w:unhideWhenUsed/>
    <w:rsid w:val="00114B53"/>
    <w:pPr>
      <w:ind w:leftChars="1400" w:left="2940"/>
    </w:pPr>
  </w:style>
  <w:style w:type="paragraph" w:styleId="TOC9">
    <w:name w:val="toc 9"/>
    <w:basedOn w:val="a"/>
    <w:next w:val="a"/>
    <w:autoRedefine/>
    <w:uiPriority w:val="39"/>
    <w:unhideWhenUsed/>
    <w:rsid w:val="00114B53"/>
    <w:pPr>
      <w:ind w:leftChars="1600" w:left="3360"/>
    </w:pPr>
  </w:style>
  <w:style w:type="character" w:styleId="af3">
    <w:name w:val="Unresolved Mention"/>
    <w:uiPriority w:val="99"/>
    <w:semiHidden/>
    <w:unhideWhenUsed/>
    <w:rsid w:val="00114B53"/>
    <w:rPr>
      <w:color w:val="605E5C"/>
      <w:shd w:val="clear" w:color="auto" w:fill="E1DFDD"/>
    </w:rPr>
  </w:style>
  <w:style w:type="paragraph" w:styleId="TOC2">
    <w:name w:val="toc 2"/>
    <w:basedOn w:val="a"/>
    <w:next w:val="a"/>
    <w:autoRedefine/>
    <w:uiPriority w:val="39"/>
    <w:unhideWhenUsed/>
    <w:rsid w:val="0064133F"/>
    <w:pPr>
      <w:ind w:leftChars="200" w:left="420"/>
    </w:pPr>
  </w:style>
  <w:style w:type="paragraph" w:styleId="TOC3">
    <w:name w:val="toc 3"/>
    <w:basedOn w:val="a"/>
    <w:next w:val="a"/>
    <w:autoRedefine/>
    <w:uiPriority w:val="39"/>
    <w:unhideWhenUsed/>
    <w:rsid w:val="0064133F"/>
    <w:pPr>
      <w:ind w:leftChars="400" w:left="840"/>
    </w:pPr>
  </w:style>
  <w:style w:type="paragraph" w:styleId="TOC1">
    <w:name w:val="toc 1"/>
    <w:basedOn w:val="a"/>
    <w:next w:val="a"/>
    <w:autoRedefine/>
    <w:uiPriority w:val="39"/>
    <w:unhideWhenUsed/>
    <w:rsid w:val="00CF4A5B"/>
    <w:rPr>
      <w:rFonts w:asciiTheme="minorHAnsi" w:eastAsiaTheme="minorEastAsia" w:hAnsiTheme="minorHAnsi" w:cstheme="minorBidi"/>
    </w:rPr>
  </w:style>
  <w:style w:type="paragraph" w:styleId="af4">
    <w:name w:val="List Paragraph"/>
    <w:basedOn w:val="a"/>
    <w:uiPriority w:val="34"/>
    <w:qFormat/>
    <w:rsid w:val="005E2438"/>
    <w:pPr>
      <w:ind w:firstLineChars="200" w:firstLine="42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580934">
      <w:bodyDiv w:val="1"/>
      <w:marLeft w:val="0"/>
      <w:marRight w:val="0"/>
      <w:marTop w:val="0"/>
      <w:marBottom w:val="0"/>
      <w:divBdr>
        <w:top w:val="none" w:sz="0" w:space="0" w:color="auto"/>
        <w:left w:val="none" w:sz="0" w:space="0" w:color="auto"/>
        <w:bottom w:val="none" w:sz="0" w:space="0" w:color="auto"/>
        <w:right w:val="none" w:sz="0" w:space="0" w:color="auto"/>
      </w:divBdr>
    </w:div>
    <w:div w:id="264846140">
      <w:bodyDiv w:val="1"/>
      <w:marLeft w:val="0"/>
      <w:marRight w:val="0"/>
      <w:marTop w:val="0"/>
      <w:marBottom w:val="0"/>
      <w:divBdr>
        <w:top w:val="none" w:sz="0" w:space="0" w:color="auto"/>
        <w:left w:val="none" w:sz="0" w:space="0" w:color="auto"/>
        <w:bottom w:val="none" w:sz="0" w:space="0" w:color="auto"/>
        <w:right w:val="none" w:sz="0" w:space="0" w:color="auto"/>
      </w:divBdr>
    </w:div>
    <w:div w:id="434254595">
      <w:bodyDiv w:val="1"/>
      <w:marLeft w:val="0"/>
      <w:marRight w:val="0"/>
      <w:marTop w:val="0"/>
      <w:marBottom w:val="0"/>
      <w:divBdr>
        <w:top w:val="none" w:sz="0" w:space="0" w:color="auto"/>
        <w:left w:val="none" w:sz="0" w:space="0" w:color="auto"/>
        <w:bottom w:val="none" w:sz="0" w:space="0" w:color="auto"/>
        <w:right w:val="none" w:sz="0" w:space="0" w:color="auto"/>
      </w:divBdr>
    </w:div>
    <w:div w:id="520242162">
      <w:bodyDiv w:val="1"/>
      <w:marLeft w:val="0"/>
      <w:marRight w:val="0"/>
      <w:marTop w:val="0"/>
      <w:marBottom w:val="0"/>
      <w:divBdr>
        <w:top w:val="none" w:sz="0" w:space="0" w:color="auto"/>
        <w:left w:val="none" w:sz="0" w:space="0" w:color="auto"/>
        <w:bottom w:val="none" w:sz="0" w:space="0" w:color="auto"/>
        <w:right w:val="none" w:sz="0" w:space="0" w:color="auto"/>
      </w:divBdr>
      <w:divsChild>
        <w:div w:id="1566909713">
          <w:marLeft w:val="0"/>
          <w:marRight w:val="0"/>
          <w:marTop w:val="0"/>
          <w:marBottom w:val="0"/>
          <w:divBdr>
            <w:top w:val="none" w:sz="0" w:space="0" w:color="auto"/>
            <w:left w:val="none" w:sz="0" w:space="0" w:color="auto"/>
            <w:bottom w:val="none" w:sz="0" w:space="0" w:color="auto"/>
            <w:right w:val="none" w:sz="0" w:space="0" w:color="auto"/>
          </w:divBdr>
        </w:div>
      </w:divsChild>
    </w:div>
    <w:div w:id="601033410">
      <w:bodyDiv w:val="1"/>
      <w:marLeft w:val="0"/>
      <w:marRight w:val="0"/>
      <w:marTop w:val="0"/>
      <w:marBottom w:val="0"/>
      <w:divBdr>
        <w:top w:val="none" w:sz="0" w:space="0" w:color="auto"/>
        <w:left w:val="none" w:sz="0" w:space="0" w:color="auto"/>
        <w:bottom w:val="none" w:sz="0" w:space="0" w:color="auto"/>
        <w:right w:val="none" w:sz="0" w:space="0" w:color="auto"/>
      </w:divBdr>
    </w:div>
    <w:div w:id="817645317">
      <w:bodyDiv w:val="1"/>
      <w:marLeft w:val="0"/>
      <w:marRight w:val="0"/>
      <w:marTop w:val="0"/>
      <w:marBottom w:val="0"/>
      <w:divBdr>
        <w:top w:val="none" w:sz="0" w:space="0" w:color="auto"/>
        <w:left w:val="none" w:sz="0" w:space="0" w:color="auto"/>
        <w:bottom w:val="none" w:sz="0" w:space="0" w:color="auto"/>
        <w:right w:val="none" w:sz="0" w:space="0" w:color="auto"/>
      </w:divBdr>
      <w:divsChild>
        <w:div w:id="551816901">
          <w:marLeft w:val="0"/>
          <w:marRight w:val="0"/>
          <w:marTop w:val="0"/>
          <w:marBottom w:val="0"/>
          <w:divBdr>
            <w:top w:val="none" w:sz="0" w:space="0" w:color="auto"/>
            <w:left w:val="none" w:sz="0" w:space="0" w:color="auto"/>
            <w:bottom w:val="none" w:sz="0" w:space="0" w:color="auto"/>
            <w:right w:val="none" w:sz="0" w:space="0" w:color="auto"/>
          </w:divBdr>
        </w:div>
      </w:divsChild>
    </w:div>
    <w:div w:id="833957032">
      <w:bodyDiv w:val="1"/>
      <w:marLeft w:val="0"/>
      <w:marRight w:val="0"/>
      <w:marTop w:val="0"/>
      <w:marBottom w:val="0"/>
      <w:divBdr>
        <w:top w:val="none" w:sz="0" w:space="0" w:color="auto"/>
        <w:left w:val="none" w:sz="0" w:space="0" w:color="auto"/>
        <w:bottom w:val="none" w:sz="0" w:space="0" w:color="auto"/>
        <w:right w:val="none" w:sz="0" w:space="0" w:color="auto"/>
      </w:divBdr>
    </w:div>
    <w:div w:id="889461994">
      <w:bodyDiv w:val="1"/>
      <w:marLeft w:val="0"/>
      <w:marRight w:val="0"/>
      <w:marTop w:val="0"/>
      <w:marBottom w:val="0"/>
      <w:divBdr>
        <w:top w:val="none" w:sz="0" w:space="0" w:color="auto"/>
        <w:left w:val="none" w:sz="0" w:space="0" w:color="auto"/>
        <w:bottom w:val="none" w:sz="0" w:space="0" w:color="auto"/>
        <w:right w:val="none" w:sz="0" w:space="0" w:color="auto"/>
      </w:divBdr>
    </w:div>
    <w:div w:id="1541279589">
      <w:bodyDiv w:val="1"/>
      <w:marLeft w:val="0"/>
      <w:marRight w:val="0"/>
      <w:marTop w:val="0"/>
      <w:marBottom w:val="0"/>
      <w:divBdr>
        <w:top w:val="none" w:sz="0" w:space="0" w:color="auto"/>
        <w:left w:val="none" w:sz="0" w:space="0" w:color="auto"/>
        <w:bottom w:val="none" w:sz="0" w:space="0" w:color="auto"/>
        <w:right w:val="none" w:sz="0" w:space="0" w:color="auto"/>
      </w:divBdr>
    </w:div>
    <w:div w:id="1718430923">
      <w:bodyDiv w:val="1"/>
      <w:marLeft w:val="0"/>
      <w:marRight w:val="0"/>
      <w:marTop w:val="0"/>
      <w:marBottom w:val="0"/>
      <w:divBdr>
        <w:top w:val="none" w:sz="0" w:space="0" w:color="auto"/>
        <w:left w:val="none" w:sz="0" w:space="0" w:color="auto"/>
        <w:bottom w:val="none" w:sz="0" w:space="0" w:color="auto"/>
        <w:right w:val="none" w:sz="0" w:space="0" w:color="auto"/>
      </w:divBdr>
    </w:div>
    <w:div w:id="1766994479">
      <w:bodyDiv w:val="1"/>
      <w:marLeft w:val="0"/>
      <w:marRight w:val="0"/>
      <w:marTop w:val="0"/>
      <w:marBottom w:val="0"/>
      <w:divBdr>
        <w:top w:val="none" w:sz="0" w:space="0" w:color="auto"/>
        <w:left w:val="none" w:sz="0" w:space="0" w:color="auto"/>
        <w:bottom w:val="none" w:sz="0" w:space="0" w:color="auto"/>
        <w:right w:val="none" w:sz="0" w:space="0" w:color="auto"/>
      </w:divBdr>
    </w:div>
    <w:div w:id="1799030036">
      <w:bodyDiv w:val="1"/>
      <w:marLeft w:val="0"/>
      <w:marRight w:val="0"/>
      <w:marTop w:val="0"/>
      <w:marBottom w:val="0"/>
      <w:divBdr>
        <w:top w:val="none" w:sz="0" w:space="0" w:color="auto"/>
        <w:left w:val="none" w:sz="0" w:space="0" w:color="auto"/>
        <w:bottom w:val="none" w:sz="0" w:space="0" w:color="auto"/>
        <w:right w:val="none" w:sz="0" w:space="0" w:color="auto"/>
      </w:divBdr>
    </w:div>
    <w:div w:id="1922716481">
      <w:bodyDiv w:val="1"/>
      <w:marLeft w:val="0"/>
      <w:marRight w:val="0"/>
      <w:marTop w:val="0"/>
      <w:marBottom w:val="0"/>
      <w:divBdr>
        <w:top w:val="none" w:sz="0" w:space="0" w:color="auto"/>
        <w:left w:val="none" w:sz="0" w:space="0" w:color="auto"/>
        <w:bottom w:val="none" w:sz="0" w:space="0" w:color="auto"/>
        <w:right w:val="none" w:sz="0" w:space="0" w:color="auto"/>
      </w:divBdr>
      <w:divsChild>
        <w:div w:id="918753387">
          <w:marLeft w:val="0"/>
          <w:marRight w:val="0"/>
          <w:marTop w:val="0"/>
          <w:marBottom w:val="0"/>
          <w:divBdr>
            <w:top w:val="none" w:sz="0" w:space="0" w:color="auto"/>
            <w:left w:val="none" w:sz="0" w:space="0" w:color="auto"/>
            <w:bottom w:val="none" w:sz="0" w:space="0" w:color="auto"/>
            <w:right w:val="none" w:sz="0" w:space="0" w:color="auto"/>
          </w:divBdr>
        </w:div>
      </w:divsChild>
    </w:div>
    <w:div w:id="209592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7FDBC9-D62B-4B82-AAC5-E361714B4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43</Pages>
  <Words>4391</Words>
  <Characters>25035</Characters>
  <Application>Microsoft Office Word</Application>
  <DocSecurity>0</DocSecurity>
  <Lines>208</Lines>
  <Paragraphs>58</Paragraphs>
  <ScaleCrop>false</ScaleCrop>
  <Company>Microsoft</Company>
  <LinksUpToDate>false</LinksUpToDate>
  <CharactersWithSpaces>29368</CharactersWithSpaces>
  <SharedDoc>false</SharedDoc>
  <HLinks>
    <vt:vector size="744" baseType="variant">
      <vt:variant>
        <vt:i4>1638448</vt:i4>
      </vt:variant>
      <vt:variant>
        <vt:i4>740</vt:i4>
      </vt:variant>
      <vt:variant>
        <vt:i4>0</vt:i4>
      </vt:variant>
      <vt:variant>
        <vt:i4>5</vt:i4>
      </vt:variant>
      <vt:variant>
        <vt:lpwstr/>
      </vt:variant>
      <vt:variant>
        <vt:lpwstr>_Toc526025194</vt:lpwstr>
      </vt:variant>
      <vt:variant>
        <vt:i4>1638448</vt:i4>
      </vt:variant>
      <vt:variant>
        <vt:i4>734</vt:i4>
      </vt:variant>
      <vt:variant>
        <vt:i4>0</vt:i4>
      </vt:variant>
      <vt:variant>
        <vt:i4>5</vt:i4>
      </vt:variant>
      <vt:variant>
        <vt:lpwstr/>
      </vt:variant>
      <vt:variant>
        <vt:lpwstr>_Toc526025193</vt:lpwstr>
      </vt:variant>
      <vt:variant>
        <vt:i4>1638448</vt:i4>
      </vt:variant>
      <vt:variant>
        <vt:i4>728</vt:i4>
      </vt:variant>
      <vt:variant>
        <vt:i4>0</vt:i4>
      </vt:variant>
      <vt:variant>
        <vt:i4>5</vt:i4>
      </vt:variant>
      <vt:variant>
        <vt:lpwstr/>
      </vt:variant>
      <vt:variant>
        <vt:lpwstr>_Toc526025192</vt:lpwstr>
      </vt:variant>
      <vt:variant>
        <vt:i4>1638448</vt:i4>
      </vt:variant>
      <vt:variant>
        <vt:i4>722</vt:i4>
      </vt:variant>
      <vt:variant>
        <vt:i4>0</vt:i4>
      </vt:variant>
      <vt:variant>
        <vt:i4>5</vt:i4>
      </vt:variant>
      <vt:variant>
        <vt:lpwstr/>
      </vt:variant>
      <vt:variant>
        <vt:lpwstr>_Toc526025191</vt:lpwstr>
      </vt:variant>
      <vt:variant>
        <vt:i4>1638448</vt:i4>
      </vt:variant>
      <vt:variant>
        <vt:i4>716</vt:i4>
      </vt:variant>
      <vt:variant>
        <vt:i4>0</vt:i4>
      </vt:variant>
      <vt:variant>
        <vt:i4>5</vt:i4>
      </vt:variant>
      <vt:variant>
        <vt:lpwstr/>
      </vt:variant>
      <vt:variant>
        <vt:lpwstr>_Toc526025190</vt:lpwstr>
      </vt:variant>
      <vt:variant>
        <vt:i4>1572912</vt:i4>
      </vt:variant>
      <vt:variant>
        <vt:i4>710</vt:i4>
      </vt:variant>
      <vt:variant>
        <vt:i4>0</vt:i4>
      </vt:variant>
      <vt:variant>
        <vt:i4>5</vt:i4>
      </vt:variant>
      <vt:variant>
        <vt:lpwstr/>
      </vt:variant>
      <vt:variant>
        <vt:lpwstr>_Toc526025189</vt:lpwstr>
      </vt:variant>
      <vt:variant>
        <vt:i4>1572912</vt:i4>
      </vt:variant>
      <vt:variant>
        <vt:i4>704</vt:i4>
      </vt:variant>
      <vt:variant>
        <vt:i4>0</vt:i4>
      </vt:variant>
      <vt:variant>
        <vt:i4>5</vt:i4>
      </vt:variant>
      <vt:variant>
        <vt:lpwstr/>
      </vt:variant>
      <vt:variant>
        <vt:lpwstr>_Toc526025188</vt:lpwstr>
      </vt:variant>
      <vt:variant>
        <vt:i4>1572912</vt:i4>
      </vt:variant>
      <vt:variant>
        <vt:i4>698</vt:i4>
      </vt:variant>
      <vt:variant>
        <vt:i4>0</vt:i4>
      </vt:variant>
      <vt:variant>
        <vt:i4>5</vt:i4>
      </vt:variant>
      <vt:variant>
        <vt:lpwstr/>
      </vt:variant>
      <vt:variant>
        <vt:lpwstr>_Toc526025187</vt:lpwstr>
      </vt:variant>
      <vt:variant>
        <vt:i4>1572912</vt:i4>
      </vt:variant>
      <vt:variant>
        <vt:i4>692</vt:i4>
      </vt:variant>
      <vt:variant>
        <vt:i4>0</vt:i4>
      </vt:variant>
      <vt:variant>
        <vt:i4>5</vt:i4>
      </vt:variant>
      <vt:variant>
        <vt:lpwstr/>
      </vt:variant>
      <vt:variant>
        <vt:lpwstr>_Toc526025186</vt:lpwstr>
      </vt:variant>
      <vt:variant>
        <vt:i4>1572912</vt:i4>
      </vt:variant>
      <vt:variant>
        <vt:i4>686</vt:i4>
      </vt:variant>
      <vt:variant>
        <vt:i4>0</vt:i4>
      </vt:variant>
      <vt:variant>
        <vt:i4>5</vt:i4>
      </vt:variant>
      <vt:variant>
        <vt:lpwstr/>
      </vt:variant>
      <vt:variant>
        <vt:lpwstr>_Toc526025185</vt:lpwstr>
      </vt:variant>
      <vt:variant>
        <vt:i4>1572912</vt:i4>
      </vt:variant>
      <vt:variant>
        <vt:i4>680</vt:i4>
      </vt:variant>
      <vt:variant>
        <vt:i4>0</vt:i4>
      </vt:variant>
      <vt:variant>
        <vt:i4>5</vt:i4>
      </vt:variant>
      <vt:variant>
        <vt:lpwstr/>
      </vt:variant>
      <vt:variant>
        <vt:lpwstr>_Toc526025184</vt:lpwstr>
      </vt:variant>
      <vt:variant>
        <vt:i4>1572912</vt:i4>
      </vt:variant>
      <vt:variant>
        <vt:i4>674</vt:i4>
      </vt:variant>
      <vt:variant>
        <vt:i4>0</vt:i4>
      </vt:variant>
      <vt:variant>
        <vt:i4>5</vt:i4>
      </vt:variant>
      <vt:variant>
        <vt:lpwstr/>
      </vt:variant>
      <vt:variant>
        <vt:lpwstr>_Toc526025183</vt:lpwstr>
      </vt:variant>
      <vt:variant>
        <vt:i4>1572912</vt:i4>
      </vt:variant>
      <vt:variant>
        <vt:i4>668</vt:i4>
      </vt:variant>
      <vt:variant>
        <vt:i4>0</vt:i4>
      </vt:variant>
      <vt:variant>
        <vt:i4>5</vt:i4>
      </vt:variant>
      <vt:variant>
        <vt:lpwstr/>
      </vt:variant>
      <vt:variant>
        <vt:lpwstr>_Toc526025182</vt:lpwstr>
      </vt:variant>
      <vt:variant>
        <vt:i4>1572912</vt:i4>
      </vt:variant>
      <vt:variant>
        <vt:i4>662</vt:i4>
      </vt:variant>
      <vt:variant>
        <vt:i4>0</vt:i4>
      </vt:variant>
      <vt:variant>
        <vt:i4>5</vt:i4>
      </vt:variant>
      <vt:variant>
        <vt:lpwstr/>
      </vt:variant>
      <vt:variant>
        <vt:lpwstr>_Toc526025181</vt:lpwstr>
      </vt:variant>
      <vt:variant>
        <vt:i4>1572912</vt:i4>
      </vt:variant>
      <vt:variant>
        <vt:i4>656</vt:i4>
      </vt:variant>
      <vt:variant>
        <vt:i4>0</vt:i4>
      </vt:variant>
      <vt:variant>
        <vt:i4>5</vt:i4>
      </vt:variant>
      <vt:variant>
        <vt:lpwstr/>
      </vt:variant>
      <vt:variant>
        <vt:lpwstr>_Toc526025180</vt:lpwstr>
      </vt:variant>
      <vt:variant>
        <vt:i4>1507376</vt:i4>
      </vt:variant>
      <vt:variant>
        <vt:i4>650</vt:i4>
      </vt:variant>
      <vt:variant>
        <vt:i4>0</vt:i4>
      </vt:variant>
      <vt:variant>
        <vt:i4>5</vt:i4>
      </vt:variant>
      <vt:variant>
        <vt:lpwstr/>
      </vt:variant>
      <vt:variant>
        <vt:lpwstr>_Toc526025179</vt:lpwstr>
      </vt:variant>
      <vt:variant>
        <vt:i4>1507376</vt:i4>
      </vt:variant>
      <vt:variant>
        <vt:i4>644</vt:i4>
      </vt:variant>
      <vt:variant>
        <vt:i4>0</vt:i4>
      </vt:variant>
      <vt:variant>
        <vt:i4>5</vt:i4>
      </vt:variant>
      <vt:variant>
        <vt:lpwstr/>
      </vt:variant>
      <vt:variant>
        <vt:lpwstr>_Toc526025178</vt:lpwstr>
      </vt:variant>
      <vt:variant>
        <vt:i4>1507376</vt:i4>
      </vt:variant>
      <vt:variant>
        <vt:i4>638</vt:i4>
      </vt:variant>
      <vt:variant>
        <vt:i4>0</vt:i4>
      </vt:variant>
      <vt:variant>
        <vt:i4>5</vt:i4>
      </vt:variant>
      <vt:variant>
        <vt:lpwstr/>
      </vt:variant>
      <vt:variant>
        <vt:lpwstr>_Toc526025177</vt:lpwstr>
      </vt:variant>
      <vt:variant>
        <vt:i4>1507376</vt:i4>
      </vt:variant>
      <vt:variant>
        <vt:i4>632</vt:i4>
      </vt:variant>
      <vt:variant>
        <vt:i4>0</vt:i4>
      </vt:variant>
      <vt:variant>
        <vt:i4>5</vt:i4>
      </vt:variant>
      <vt:variant>
        <vt:lpwstr/>
      </vt:variant>
      <vt:variant>
        <vt:lpwstr>_Toc526025176</vt:lpwstr>
      </vt:variant>
      <vt:variant>
        <vt:i4>1507376</vt:i4>
      </vt:variant>
      <vt:variant>
        <vt:i4>626</vt:i4>
      </vt:variant>
      <vt:variant>
        <vt:i4>0</vt:i4>
      </vt:variant>
      <vt:variant>
        <vt:i4>5</vt:i4>
      </vt:variant>
      <vt:variant>
        <vt:lpwstr/>
      </vt:variant>
      <vt:variant>
        <vt:lpwstr>_Toc526025175</vt:lpwstr>
      </vt:variant>
      <vt:variant>
        <vt:i4>1507376</vt:i4>
      </vt:variant>
      <vt:variant>
        <vt:i4>620</vt:i4>
      </vt:variant>
      <vt:variant>
        <vt:i4>0</vt:i4>
      </vt:variant>
      <vt:variant>
        <vt:i4>5</vt:i4>
      </vt:variant>
      <vt:variant>
        <vt:lpwstr/>
      </vt:variant>
      <vt:variant>
        <vt:lpwstr>_Toc526025174</vt:lpwstr>
      </vt:variant>
      <vt:variant>
        <vt:i4>1507376</vt:i4>
      </vt:variant>
      <vt:variant>
        <vt:i4>614</vt:i4>
      </vt:variant>
      <vt:variant>
        <vt:i4>0</vt:i4>
      </vt:variant>
      <vt:variant>
        <vt:i4>5</vt:i4>
      </vt:variant>
      <vt:variant>
        <vt:lpwstr/>
      </vt:variant>
      <vt:variant>
        <vt:lpwstr>_Toc526025173</vt:lpwstr>
      </vt:variant>
      <vt:variant>
        <vt:i4>1507376</vt:i4>
      </vt:variant>
      <vt:variant>
        <vt:i4>608</vt:i4>
      </vt:variant>
      <vt:variant>
        <vt:i4>0</vt:i4>
      </vt:variant>
      <vt:variant>
        <vt:i4>5</vt:i4>
      </vt:variant>
      <vt:variant>
        <vt:lpwstr/>
      </vt:variant>
      <vt:variant>
        <vt:lpwstr>_Toc526025172</vt:lpwstr>
      </vt:variant>
      <vt:variant>
        <vt:i4>1507376</vt:i4>
      </vt:variant>
      <vt:variant>
        <vt:i4>602</vt:i4>
      </vt:variant>
      <vt:variant>
        <vt:i4>0</vt:i4>
      </vt:variant>
      <vt:variant>
        <vt:i4>5</vt:i4>
      </vt:variant>
      <vt:variant>
        <vt:lpwstr/>
      </vt:variant>
      <vt:variant>
        <vt:lpwstr>_Toc526025171</vt:lpwstr>
      </vt:variant>
      <vt:variant>
        <vt:i4>1507376</vt:i4>
      </vt:variant>
      <vt:variant>
        <vt:i4>596</vt:i4>
      </vt:variant>
      <vt:variant>
        <vt:i4>0</vt:i4>
      </vt:variant>
      <vt:variant>
        <vt:i4>5</vt:i4>
      </vt:variant>
      <vt:variant>
        <vt:lpwstr/>
      </vt:variant>
      <vt:variant>
        <vt:lpwstr>_Toc526025170</vt:lpwstr>
      </vt:variant>
      <vt:variant>
        <vt:i4>1441840</vt:i4>
      </vt:variant>
      <vt:variant>
        <vt:i4>590</vt:i4>
      </vt:variant>
      <vt:variant>
        <vt:i4>0</vt:i4>
      </vt:variant>
      <vt:variant>
        <vt:i4>5</vt:i4>
      </vt:variant>
      <vt:variant>
        <vt:lpwstr/>
      </vt:variant>
      <vt:variant>
        <vt:lpwstr>_Toc526025169</vt:lpwstr>
      </vt:variant>
      <vt:variant>
        <vt:i4>1441840</vt:i4>
      </vt:variant>
      <vt:variant>
        <vt:i4>584</vt:i4>
      </vt:variant>
      <vt:variant>
        <vt:i4>0</vt:i4>
      </vt:variant>
      <vt:variant>
        <vt:i4>5</vt:i4>
      </vt:variant>
      <vt:variant>
        <vt:lpwstr/>
      </vt:variant>
      <vt:variant>
        <vt:lpwstr>_Toc526025168</vt:lpwstr>
      </vt:variant>
      <vt:variant>
        <vt:i4>1441840</vt:i4>
      </vt:variant>
      <vt:variant>
        <vt:i4>578</vt:i4>
      </vt:variant>
      <vt:variant>
        <vt:i4>0</vt:i4>
      </vt:variant>
      <vt:variant>
        <vt:i4>5</vt:i4>
      </vt:variant>
      <vt:variant>
        <vt:lpwstr/>
      </vt:variant>
      <vt:variant>
        <vt:lpwstr>_Toc526025167</vt:lpwstr>
      </vt:variant>
      <vt:variant>
        <vt:i4>1441840</vt:i4>
      </vt:variant>
      <vt:variant>
        <vt:i4>572</vt:i4>
      </vt:variant>
      <vt:variant>
        <vt:i4>0</vt:i4>
      </vt:variant>
      <vt:variant>
        <vt:i4>5</vt:i4>
      </vt:variant>
      <vt:variant>
        <vt:lpwstr/>
      </vt:variant>
      <vt:variant>
        <vt:lpwstr>_Toc526025166</vt:lpwstr>
      </vt:variant>
      <vt:variant>
        <vt:i4>1441840</vt:i4>
      </vt:variant>
      <vt:variant>
        <vt:i4>566</vt:i4>
      </vt:variant>
      <vt:variant>
        <vt:i4>0</vt:i4>
      </vt:variant>
      <vt:variant>
        <vt:i4>5</vt:i4>
      </vt:variant>
      <vt:variant>
        <vt:lpwstr/>
      </vt:variant>
      <vt:variant>
        <vt:lpwstr>_Toc526025165</vt:lpwstr>
      </vt:variant>
      <vt:variant>
        <vt:i4>1441840</vt:i4>
      </vt:variant>
      <vt:variant>
        <vt:i4>560</vt:i4>
      </vt:variant>
      <vt:variant>
        <vt:i4>0</vt:i4>
      </vt:variant>
      <vt:variant>
        <vt:i4>5</vt:i4>
      </vt:variant>
      <vt:variant>
        <vt:lpwstr/>
      </vt:variant>
      <vt:variant>
        <vt:lpwstr>_Toc526025164</vt:lpwstr>
      </vt:variant>
      <vt:variant>
        <vt:i4>1441840</vt:i4>
      </vt:variant>
      <vt:variant>
        <vt:i4>554</vt:i4>
      </vt:variant>
      <vt:variant>
        <vt:i4>0</vt:i4>
      </vt:variant>
      <vt:variant>
        <vt:i4>5</vt:i4>
      </vt:variant>
      <vt:variant>
        <vt:lpwstr/>
      </vt:variant>
      <vt:variant>
        <vt:lpwstr>_Toc526025163</vt:lpwstr>
      </vt:variant>
      <vt:variant>
        <vt:i4>1441840</vt:i4>
      </vt:variant>
      <vt:variant>
        <vt:i4>548</vt:i4>
      </vt:variant>
      <vt:variant>
        <vt:i4>0</vt:i4>
      </vt:variant>
      <vt:variant>
        <vt:i4>5</vt:i4>
      </vt:variant>
      <vt:variant>
        <vt:lpwstr/>
      </vt:variant>
      <vt:variant>
        <vt:lpwstr>_Toc526025162</vt:lpwstr>
      </vt:variant>
      <vt:variant>
        <vt:i4>1441840</vt:i4>
      </vt:variant>
      <vt:variant>
        <vt:i4>542</vt:i4>
      </vt:variant>
      <vt:variant>
        <vt:i4>0</vt:i4>
      </vt:variant>
      <vt:variant>
        <vt:i4>5</vt:i4>
      </vt:variant>
      <vt:variant>
        <vt:lpwstr/>
      </vt:variant>
      <vt:variant>
        <vt:lpwstr>_Toc526025161</vt:lpwstr>
      </vt:variant>
      <vt:variant>
        <vt:i4>1441840</vt:i4>
      </vt:variant>
      <vt:variant>
        <vt:i4>536</vt:i4>
      </vt:variant>
      <vt:variant>
        <vt:i4>0</vt:i4>
      </vt:variant>
      <vt:variant>
        <vt:i4>5</vt:i4>
      </vt:variant>
      <vt:variant>
        <vt:lpwstr/>
      </vt:variant>
      <vt:variant>
        <vt:lpwstr>_Toc526025160</vt:lpwstr>
      </vt:variant>
      <vt:variant>
        <vt:i4>1376304</vt:i4>
      </vt:variant>
      <vt:variant>
        <vt:i4>530</vt:i4>
      </vt:variant>
      <vt:variant>
        <vt:i4>0</vt:i4>
      </vt:variant>
      <vt:variant>
        <vt:i4>5</vt:i4>
      </vt:variant>
      <vt:variant>
        <vt:lpwstr/>
      </vt:variant>
      <vt:variant>
        <vt:lpwstr>_Toc526025159</vt:lpwstr>
      </vt:variant>
      <vt:variant>
        <vt:i4>1376304</vt:i4>
      </vt:variant>
      <vt:variant>
        <vt:i4>524</vt:i4>
      </vt:variant>
      <vt:variant>
        <vt:i4>0</vt:i4>
      </vt:variant>
      <vt:variant>
        <vt:i4>5</vt:i4>
      </vt:variant>
      <vt:variant>
        <vt:lpwstr/>
      </vt:variant>
      <vt:variant>
        <vt:lpwstr>_Toc526025158</vt:lpwstr>
      </vt:variant>
      <vt:variant>
        <vt:i4>1376304</vt:i4>
      </vt:variant>
      <vt:variant>
        <vt:i4>518</vt:i4>
      </vt:variant>
      <vt:variant>
        <vt:i4>0</vt:i4>
      </vt:variant>
      <vt:variant>
        <vt:i4>5</vt:i4>
      </vt:variant>
      <vt:variant>
        <vt:lpwstr/>
      </vt:variant>
      <vt:variant>
        <vt:lpwstr>_Toc526025157</vt:lpwstr>
      </vt:variant>
      <vt:variant>
        <vt:i4>1376304</vt:i4>
      </vt:variant>
      <vt:variant>
        <vt:i4>512</vt:i4>
      </vt:variant>
      <vt:variant>
        <vt:i4>0</vt:i4>
      </vt:variant>
      <vt:variant>
        <vt:i4>5</vt:i4>
      </vt:variant>
      <vt:variant>
        <vt:lpwstr/>
      </vt:variant>
      <vt:variant>
        <vt:lpwstr>_Toc526025156</vt:lpwstr>
      </vt:variant>
      <vt:variant>
        <vt:i4>1376304</vt:i4>
      </vt:variant>
      <vt:variant>
        <vt:i4>506</vt:i4>
      </vt:variant>
      <vt:variant>
        <vt:i4>0</vt:i4>
      </vt:variant>
      <vt:variant>
        <vt:i4>5</vt:i4>
      </vt:variant>
      <vt:variant>
        <vt:lpwstr/>
      </vt:variant>
      <vt:variant>
        <vt:lpwstr>_Toc526025155</vt:lpwstr>
      </vt:variant>
      <vt:variant>
        <vt:i4>1376304</vt:i4>
      </vt:variant>
      <vt:variant>
        <vt:i4>500</vt:i4>
      </vt:variant>
      <vt:variant>
        <vt:i4>0</vt:i4>
      </vt:variant>
      <vt:variant>
        <vt:i4>5</vt:i4>
      </vt:variant>
      <vt:variant>
        <vt:lpwstr/>
      </vt:variant>
      <vt:variant>
        <vt:lpwstr>_Toc526025154</vt:lpwstr>
      </vt:variant>
      <vt:variant>
        <vt:i4>1376304</vt:i4>
      </vt:variant>
      <vt:variant>
        <vt:i4>494</vt:i4>
      </vt:variant>
      <vt:variant>
        <vt:i4>0</vt:i4>
      </vt:variant>
      <vt:variant>
        <vt:i4>5</vt:i4>
      </vt:variant>
      <vt:variant>
        <vt:lpwstr/>
      </vt:variant>
      <vt:variant>
        <vt:lpwstr>_Toc526025153</vt:lpwstr>
      </vt:variant>
      <vt:variant>
        <vt:i4>1376304</vt:i4>
      </vt:variant>
      <vt:variant>
        <vt:i4>488</vt:i4>
      </vt:variant>
      <vt:variant>
        <vt:i4>0</vt:i4>
      </vt:variant>
      <vt:variant>
        <vt:i4>5</vt:i4>
      </vt:variant>
      <vt:variant>
        <vt:lpwstr/>
      </vt:variant>
      <vt:variant>
        <vt:lpwstr>_Toc526025152</vt:lpwstr>
      </vt:variant>
      <vt:variant>
        <vt:i4>1376304</vt:i4>
      </vt:variant>
      <vt:variant>
        <vt:i4>482</vt:i4>
      </vt:variant>
      <vt:variant>
        <vt:i4>0</vt:i4>
      </vt:variant>
      <vt:variant>
        <vt:i4>5</vt:i4>
      </vt:variant>
      <vt:variant>
        <vt:lpwstr/>
      </vt:variant>
      <vt:variant>
        <vt:lpwstr>_Toc526025151</vt:lpwstr>
      </vt:variant>
      <vt:variant>
        <vt:i4>1376304</vt:i4>
      </vt:variant>
      <vt:variant>
        <vt:i4>476</vt:i4>
      </vt:variant>
      <vt:variant>
        <vt:i4>0</vt:i4>
      </vt:variant>
      <vt:variant>
        <vt:i4>5</vt:i4>
      </vt:variant>
      <vt:variant>
        <vt:lpwstr/>
      </vt:variant>
      <vt:variant>
        <vt:lpwstr>_Toc526025150</vt:lpwstr>
      </vt:variant>
      <vt:variant>
        <vt:i4>1310768</vt:i4>
      </vt:variant>
      <vt:variant>
        <vt:i4>470</vt:i4>
      </vt:variant>
      <vt:variant>
        <vt:i4>0</vt:i4>
      </vt:variant>
      <vt:variant>
        <vt:i4>5</vt:i4>
      </vt:variant>
      <vt:variant>
        <vt:lpwstr/>
      </vt:variant>
      <vt:variant>
        <vt:lpwstr>_Toc526025149</vt:lpwstr>
      </vt:variant>
      <vt:variant>
        <vt:i4>1310768</vt:i4>
      </vt:variant>
      <vt:variant>
        <vt:i4>464</vt:i4>
      </vt:variant>
      <vt:variant>
        <vt:i4>0</vt:i4>
      </vt:variant>
      <vt:variant>
        <vt:i4>5</vt:i4>
      </vt:variant>
      <vt:variant>
        <vt:lpwstr/>
      </vt:variant>
      <vt:variant>
        <vt:lpwstr>_Toc526025148</vt:lpwstr>
      </vt:variant>
      <vt:variant>
        <vt:i4>1310768</vt:i4>
      </vt:variant>
      <vt:variant>
        <vt:i4>458</vt:i4>
      </vt:variant>
      <vt:variant>
        <vt:i4>0</vt:i4>
      </vt:variant>
      <vt:variant>
        <vt:i4>5</vt:i4>
      </vt:variant>
      <vt:variant>
        <vt:lpwstr/>
      </vt:variant>
      <vt:variant>
        <vt:lpwstr>_Toc526025147</vt:lpwstr>
      </vt:variant>
      <vt:variant>
        <vt:i4>1310768</vt:i4>
      </vt:variant>
      <vt:variant>
        <vt:i4>452</vt:i4>
      </vt:variant>
      <vt:variant>
        <vt:i4>0</vt:i4>
      </vt:variant>
      <vt:variant>
        <vt:i4>5</vt:i4>
      </vt:variant>
      <vt:variant>
        <vt:lpwstr/>
      </vt:variant>
      <vt:variant>
        <vt:lpwstr>_Toc526025146</vt:lpwstr>
      </vt:variant>
      <vt:variant>
        <vt:i4>1310768</vt:i4>
      </vt:variant>
      <vt:variant>
        <vt:i4>446</vt:i4>
      </vt:variant>
      <vt:variant>
        <vt:i4>0</vt:i4>
      </vt:variant>
      <vt:variant>
        <vt:i4>5</vt:i4>
      </vt:variant>
      <vt:variant>
        <vt:lpwstr/>
      </vt:variant>
      <vt:variant>
        <vt:lpwstr>_Toc526025145</vt:lpwstr>
      </vt:variant>
      <vt:variant>
        <vt:i4>1310768</vt:i4>
      </vt:variant>
      <vt:variant>
        <vt:i4>440</vt:i4>
      </vt:variant>
      <vt:variant>
        <vt:i4>0</vt:i4>
      </vt:variant>
      <vt:variant>
        <vt:i4>5</vt:i4>
      </vt:variant>
      <vt:variant>
        <vt:lpwstr/>
      </vt:variant>
      <vt:variant>
        <vt:lpwstr>_Toc526025144</vt:lpwstr>
      </vt:variant>
      <vt:variant>
        <vt:i4>1310768</vt:i4>
      </vt:variant>
      <vt:variant>
        <vt:i4>434</vt:i4>
      </vt:variant>
      <vt:variant>
        <vt:i4>0</vt:i4>
      </vt:variant>
      <vt:variant>
        <vt:i4>5</vt:i4>
      </vt:variant>
      <vt:variant>
        <vt:lpwstr/>
      </vt:variant>
      <vt:variant>
        <vt:lpwstr>_Toc526025143</vt:lpwstr>
      </vt:variant>
      <vt:variant>
        <vt:i4>1310768</vt:i4>
      </vt:variant>
      <vt:variant>
        <vt:i4>428</vt:i4>
      </vt:variant>
      <vt:variant>
        <vt:i4>0</vt:i4>
      </vt:variant>
      <vt:variant>
        <vt:i4>5</vt:i4>
      </vt:variant>
      <vt:variant>
        <vt:lpwstr/>
      </vt:variant>
      <vt:variant>
        <vt:lpwstr>_Toc526025142</vt:lpwstr>
      </vt:variant>
      <vt:variant>
        <vt:i4>1310768</vt:i4>
      </vt:variant>
      <vt:variant>
        <vt:i4>422</vt:i4>
      </vt:variant>
      <vt:variant>
        <vt:i4>0</vt:i4>
      </vt:variant>
      <vt:variant>
        <vt:i4>5</vt:i4>
      </vt:variant>
      <vt:variant>
        <vt:lpwstr/>
      </vt:variant>
      <vt:variant>
        <vt:lpwstr>_Toc526025141</vt:lpwstr>
      </vt:variant>
      <vt:variant>
        <vt:i4>1310768</vt:i4>
      </vt:variant>
      <vt:variant>
        <vt:i4>416</vt:i4>
      </vt:variant>
      <vt:variant>
        <vt:i4>0</vt:i4>
      </vt:variant>
      <vt:variant>
        <vt:i4>5</vt:i4>
      </vt:variant>
      <vt:variant>
        <vt:lpwstr/>
      </vt:variant>
      <vt:variant>
        <vt:lpwstr>_Toc526025140</vt:lpwstr>
      </vt:variant>
      <vt:variant>
        <vt:i4>1245232</vt:i4>
      </vt:variant>
      <vt:variant>
        <vt:i4>410</vt:i4>
      </vt:variant>
      <vt:variant>
        <vt:i4>0</vt:i4>
      </vt:variant>
      <vt:variant>
        <vt:i4>5</vt:i4>
      </vt:variant>
      <vt:variant>
        <vt:lpwstr/>
      </vt:variant>
      <vt:variant>
        <vt:lpwstr>_Toc526025139</vt:lpwstr>
      </vt:variant>
      <vt:variant>
        <vt:i4>1245232</vt:i4>
      </vt:variant>
      <vt:variant>
        <vt:i4>404</vt:i4>
      </vt:variant>
      <vt:variant>
        <vt:i4>0</vt:i4>
      </vt:variant>
      <vt:variant>
        <vt:i4>5</vt:i4>
      </vt:variant>
      <vt:variant>
        <vt:lpwstr/>
      </vt:variant>
      <vt:variant>
        <vt:lpwstr>_Toc526025138</vt:lpwstr>
      </vt:variant>
      <vt:variant>
        <vt:i4>1245232</vt:i4>
      </vt:variant>
      <vt:variant>
        <vt:i4>398</vt:i4>
      </vt:variant>
      <vt:variant>
        <vt:i4>0</vt:i4>
      </vt:variant>
      <vt:variant>
        <vt:i4>5</vt:i4>
      </vt:variant>
      <vt:variant>
        <vt:lpwstr/>
      </vt:variant>
      <vt:variant>
        <vt:lpwstr>_Toc526025137</vt:lpwstr>
      </vt:variant>
      <vt:variant>
        <vt:i4>1245232</vt:i4>
      </vt:variant>
      <vt:variant>
        <vt:i4>392</vt:i4>
      </vt:variant>
      <vt:variant>
        <vt:i4>0</vt:i4>
      </vt:variant>
      <vt:variant>
        <vt:i4>5</vt:i4>
      </vt:variant>
      <vt:variant>
        <vt:lpwstr/>
      </vt:variant>
      <vt:variant>
        <vt:lpwstr>_Toc526025136</vt:lpwstr>
      </vt:variant>
      <vt:variant>
        <vt:i4>1245232</vt:i4>
      </vt:variant>
      <vt:variant>
        <vt:i4>386</vt:i4>
      </vt:variant>
      <vt:variant>
        <vt:i4>0</vt:i4>
      </vt:variant>
      <vt:variant>
        <vt:i4>5</vt:i4>
      </vt:variant>
      <vt:variant>
        <vt:lpwstr/>
      </vt:variant>
      <vt:variant>
        <vt:lpwstr>_Toc526025135</vt:lpwstr>
      </vt:variant>
      <vt:variant>
        <vt:i4>1245232</vt:i4>
      </vt:variant>
      <vt:variant>
        <vt:i4>380</vt:i4>
      </vt:variant>
      <vt:variant>
        <vt:i4>0</vt:i4>
      </vt:variant>
      <vt:variant>
        <vt:i4>5</vt:i4>
      </vt:variant>
      <vt:variant>
        <vt:lpwstr/>
      </vt:variant>
      <vt:variant>
        <vt:lpwstr>_Toc526025134</vt:lpwstr>
      </vt:variant>
      <vt:variant>
        <vt:i4>1245232</vt:i4>
      </vt:variant>
      <vt:variant>
        <vt:i4>374</vt:i4>
      </vt:variant>
      <vt:variant>
        <vt:i4>0</vt:i4>
      </vt:variant>
      <vt:variant>
        <vt:i4>5</vt:i4>
      </vt:variant>
      <vt:variant>
        <vt:lpwstr/>
      </vt:variant>
      <vt:variant>
        <vt:lpwstr>_Toc526025133</vt:lpwstr>
      </vt:variant>
      <vt:variant>
        <vt:i4>1245232</vt:i4>
      </vt:variant>
      <vt:variant>
        <vt:i4>368</vt:i4>
      </vt:variant>
      <vt:variant>
        <vt:i4>0</vt:i4>
      </vt:variant>
      <vt:variant>
        <vt:i4>5</vt:i4>
      </vt:variant>
      <vt:variant>
        <vt:lpwstr/>
      </vt:variant>
      <vt:variant>
        <vt:lpwstr>_Toc526025132</vt:lpwstr>
      </vt:variant>
      <vt:variant>
        <vt:i4>1245232</vt:i4>
      </vt:variant>
      <vt:variant>
        <vt:i4>362</vt:i4>
      </vt:variant>
      <vt:variant>
        <vt:i4>0</vt:i4>
      </vt:variant>
      <vt:variant>
        <vt:i4>5</vt:i4>
      </vt:variant>
      <vt:variant>
        <vt:lpwstr/>
      </vt:variant>
      <vt:variant>
        <vt:lpwstr>_Toc526025131</vt:lpwstr>
      </vt:variant>
      <vt:variant>
        <vt:i4>1245232</vt:i4>
      </vt:variant>
      <vt:variant>
        <vt:i4>356</vt:i4>
      </vt:variant>
      <vt:variant>
        <vt:i4>0</vt:i4>
      </vt:variant>
      <vt:variant>
        <vt:i4>5</vt:i4>
      </vt:variant>
      <vt:variant>
        <vt:lpwstr/>
      </vt:variant>
      <vt:variant>
        <vt:lpwstr>_Toc526025130</vt:lpwstr>
      </vt:variant>
      <vt:variant>
        <vt:i4>1179696</vt:i4>
      </vt:variant>
      <vt:variant>
        <vt:i4>350</vt:i4>
      </vt:variant>
      <vt:variant>
        <vt:i4>0</vt:i4>
      </vt:variant>
      <vt:variant>
        <vt:i4>5</vt:i4>
      </vt:variant>
      <vt:variant>
        <vt:lpwstr/>
      </vt:variant>
      <vt:variant>
        <vt:lpwstr>_Toc526025129</vt:lpwstr>
      </vt:variant>
      <vt:variant>
        <vt:i4>1179696</vt:i4>
      </vt:variant>
      <vt:variant>
        <vt:i4>344</vt:i4>
      </vt:variant>
      <vt:variant>
        <vt:i4>0</vt:i4>
      </vt:variant>
      <vt:variant>
        <vt:i4>5</vt:i4>
      </vt:variant>
      <vt:variant>
        <vt:lpwstr/>
      </vt:variant>
      <vt:variant>
        <vt:lpwstr>_Toc526025128</vt:lpwstr>
      </vt:variant>
      <vt:variant>
        <vt:i4>1179696</vt:i4>
      </vt:variant>
      <vt:variant>
        <vt:i4>338</vt:i4>
      </vt:variant>
      <vt:variant>
        <vt:i4>0</vt:i4>
      </vt:variant>
      <vt:variant>
        <vt:i4>5</vt:i4>
      </vt:variant>
      <vt:variant>
        <vt:lpwstr/>
      </vt:variant>
      <vt:variant>
        <vt:lpwstr>_Toc526025127</vt:lpwstr>
      </vt:variant>
      <vt:variant>
        <vt:i4>1179696</vt:i4>
      </vt:variant>
      <vt:variant>
        <vt:i4>332</vt:i4>
      </vt:variant>
      <vt:variant>
        <vt:i4>0</vt:i4>
      </vt:variant>
      <vt:variant>
        <vt:i4>5</vt:i4>
      </vt:variant>
      <vt:variant>
        <vt:lpwstr/>
      </vt:variant>
      <vt:variant>
        <vt:lpwstr>_Toc526025126</vt:lpwstr>
      </vt:variant>
      <vt:variant>
        <vt:i4>1179696</vt:i4>
      </vt:variant>
      <vt:variant>
        <vt:i4>326</vt:i4>
      </vt:variant>
      <vt:variant>
        <vt:i4>0</vt:i4>
      </vt:variant>
      <vt:variant>
        <vt:i4>5</vt:i4>
      </vt:variant>
      <vt:variant>
        <vt:lpwstr/>
      </vt:variant>
      <vt:variant>
        <vt:lpwstr>_Toc526025125</vt:lpwstr>
      </vt:variant>
      <vt:variant>
        <vt:i4>1179696</vt:i4>
      </vt:variant>
      <vt:variant>
        <vt:i4>320</vt:i4>
      </vt:variant>
      <vt:variant>
        <vt:i4>0</vt:i4>
      </vt:variant>
      <vt:variant>
        <vt:i4>5</vt:i4>
      </vt:variant>
      <vt:variant>
        <vt:lpwstr/>
      </vt:variant>
      <vt:variant>
        <vt:lpwstr>_Toc526025124</vt:lpwstr>
      </vt:variant>
      <vt:variant>
        <vt:i4>1179696</vt:i4>
      </vt:variant>
      <vt:variant>
        <vt:i4>314</vt:i4>
      </vt:variant>
      <vt:variant>
        <vt:i4>0</vt:i4>
      </vt:variant>
      <vt:variant>
        <vt:i4>5</vt:i4>
      </vt:variant>
      <vt:variant>
        <vt:lpwstr/>
      </vt:variant>
      <vt:variant>
        <vt:lpwstr>_Toc526025123</vt:lpwstr>
      </vt:variant>
      <vt:variant>
        <vt:i4>1179696</vt:i4>
      </vt:variant>
      <vt:variant>
        <vt:i4>308</vt:i4>
      </vt:variant>
      <vt:variant>
        <vt:i4>0</vt:i4>
      </vt:variant>
      <vt:variant>
        <vt:i4>5</vt:i4>
      </vt:variant>
      <vt:variant>
        <vt:lpwstr/>
      </vt:variant>
      <vt:variant>
        <vt:lpwstr>_Toc526025122</vt:lpwstr>
      </vt:variant>
      <vt:variant>
        <vt:i4>1179696</vt:i4>
      </vt:variant>
      <vt:variant>
        <vt:i4>302</vt:i4>
      </vt:variant>
      <vt:variant>
        <vt:i4>0</vt:i4>
      </vt:variant>
      <vt:variant>
        <vt:i4>5</vt:i4>
      </vt:variant>
      <vt:variant>
        <vt:lpwstr/>
      </vt:variant>
      <vt:variant>
        <vt:lpwstr>_Toc526025121</vt:lpwstr>
      </vt:variant>
      <vt:variant>
        <vt:i4>1179696</vt:i4>
      </vt:variant>
      <vt:variant>
        <vt:i4>296</vt:i4>
      </vt:variant>
      <vt:variant>
        <vt:i4>0</vt:i4>
      </vt:variant>
      <vt:variant>
        <vt:i4>5</vt:i4>
      </vt:variant>
      <vt:variant>
        <vt:lpwstr/>
      </vt:variant>
      <vt:variant>
        <vt:lpwstr>_Toc526025120</vt:lpwstr>
      </vt:variant>
      <vt:variant>
        <vt:i4>1114160</vt:i4>
      </vt:variant>
      <vt:variant>
        <vt:i4>290</vt:i4>
      </vt:variant>
      <vt:variant>
        <vt:i4>0</vt:i4>
      </vt:variant>
      <vt:variant>
        <vt:i4>5</vt:i4>
      </vt:variant>
      <vt:variant>
        <vt:lpwstr/>
      </vt:variant>
      <vt:variant>
        <vt:lpwstr>_Toc526025119</vt:lpwstr>
      </vt:variant>
      <vt:variant>
        <vt:i4>1114160</vt:i4>
      </vt:variant>
      <vt:variant>
        <vt:i4>284</vt:i4>
      </vt:variant>
      <vt:variant>
        <vt:i4>0</vt:i4>
      </vt:variant>
      <vt:variant>
        <vt:i4>5</vt:i4>
      </vt:variant>
      <vt:variant>
        <vt:lpwstr/>
      </vt:variant>
      <vt:variant>
        <vt:lpwstr>_Toc526025118</vt:lpwstr>
      </vt:variant>
      <vt:variant>
        <vt:i4>1114160</vt:i4>
      </vt:variant>
      <vt:variant>
        <vt:i4>278</vt:i4>
      </vt:variant>
      <vt:variant>
        <vt:i4>0</vt:i4>
      </vt:variant>
      <vt:variant>
        <vt:i4>5</vt:i4>
      </vt:variant>
      <vt:variant>
        <vt:lpwstr/>
      </vt:variant>
      <vt:variant>
        <vt:lpwstr>_Toc526025117</vt:lpwstr>
      </vt:variant>
      <vt:variant>
        <vt:i4>1114160</vt:i4>
      </vt:variant>
      <vt:variant>
        <vt:i4>272</vt:i4>
      </vt:variant>
      <vt:variant>
        <vt:i4>0</vt:i4>
      </vt:variant>
      <vt:variant>
        <vt:i4>5</vt:i4>
      </vt:variant>
      <vt:variant>
        <vt:lpwstr/>
      </vt:variant>
      <vt:variant>
        <vt:lpwstr>_Toc526025116</vt:lpwstr>
      </vt:variant>
      <vt:variant>
        <vt:i4>1114160</vt:i4>
      </vt:variant>
      <vt:variant>
        <vt:i4>266</vt:i4>
      </vt:variant>
      <vt:variant>
        <vt:i4>0</vt:i4>
      </vt:variant>
      <vt:variant>
        <vt:i4>5</vt:i4>
      </vt:variant>
      <vt:variant>
        <vt:lpwstr/>
      </vt:variant>
      <vt:variant>
        <vt:lpwstr>_Toc526025115</vt:lpwstr>
      </vt:variant>
      <vt:variant>
        <vt:i4>1114160</vt:i4>
      </vt:variant>
      <vt:variant>
        <vt:i4>260</vt:i4>
      </vt:variant>
      <vt:variant>
        <vt:i4>0</vt:i4>
      </vt:variant>
      <vt:variant>
        <vt:i4>5</vt:i4>
      </vt:variant>
      <vt:variant>
        <vt:lpwstr/>
      </vt:variant>
      <vt:variant>
        <vt:lpwstr>_Toc526025114</vt:lpwstr>
      </vt:variant>
      <vt:variant>
        <vt:i4>1114160</vt:i4>
      </vt:variant>
      <vt:variant>
        <vt:i4>254</vt:i4>
      </vt:variant>
      <vt:variant>
        <vt:i4>0</vt:i4>
      </vt:variant>
      <vt:variant>
        <vt:i4>5</vt:i4>
      </vt:variant>
      <vt:variant>
        <vt:lpwstr/>
      </vt:variant>
      <vt:variant>
        <vt:lpwstr>_Toc526025113</vt:lpwstr>
      </vt:variant>
      <vt:variant>
        <vt:i4>1114160</vt:i4>
      </vt:variant>
      <vt:variant>
        <vt:i4>248</vt:i4>
      </vt:variant>
      <vt:variant>
        <vt:i4>0</vt:i4>
      </vt:variant>
      <vt:variant>
        <vt:i4>5</vt:i4>
      </vt:variant>
      <vt:variant>
        <vt:lpwstr/>
      </vt:variant>
      <vt:variant>
        <vt:lpwstr>_Toc526025112</vt:lpwstr>
      </vt:variant>
      <vt:variant>
        <vt:i4>1114160</vt:i4>
      </vt:variant>
      <vt:variant>
        <vt:i4>242</vt:i4>
      </vt:variant>
      <vt:variant>
        <vt:i4>0</vt:i4>
      </vt:variant>
      <vt:variant>
        <vt:i4>5</vt:i4>
      </vt:variant>
      <vt:variant>
        <vt:lpwstr/>
      </vt:variant>
      <vt:variant>
        <vt:lpwstr>_Toc526025111</vt:lpwstr>
      </vt:variant>
      <vt:variant>
        <vt:i4>1114160</vt:i4>
      </vt:variant>
      <vt:variant>
        <vt:i4>236</vt:i4>
      </vt:variant>
      <vt:variant>
        <vt:i4>0</vt:i4>
      </vt:variant>
      <vt:variant>
        <vt:i4>5</vt:i4>
      </vt:variant>
      <vt:variant>
        <vt:lpwstr/>
      </vt:variant>
      <vt:variant>
        <vt:lpwstr>_Toc526025110</vt:lpwstr>
      </vt:variant>
      <vt:variant>
        <vt:i4>1048624</vt:i4>
      </vt:variant>
      <vt:variant>
        <vt:i4>230</vt:i4>
      </vt:variant>
      <vt:variant>
        <vt:i4>0</vt:i4>
      </vt:variant>
      <vt:variant>
        <vt:i4>5</vt:i4>
      </vt:variant>
      <vt:variant>
        <vt:lpwstr/>
      </vt:variant>
      <vt:variant>
        <vt:lpwstr>_Toc526025109</vt:lpwstr>
      </vt:variant>
      <vt:variant>
        <vt:i4>1048624</vt:i4>
      </vt:variant>
      <vt:variant>
        <vt:i4>224</vt:i4>
      </vt:variant>
      <vt:variant>
        <vt:i4>0</vt:i4>
      </vt:variant>
      <vt:variant>
        <vt:i4>5</vt:i4>
      </vt:variant>
      <vt:variant>
        <vt:lpwstr/>
      </vt:variant>
      <vt:variant>
        <vt:lpwstr>_Toc526025108</vt:lpwstr>
      </vt:variant>
      <vt:variant>
        <vt:i4>1048624</vt:i4>
      </vt:variant>
      <vt:variant>
        <vt:i4>218</vt:i4>
      </vt:variant>
      <vt:variant>
        <vt:i4>0</vt:i4>
      </vt:variant>
      <vt:variant>
        <vt:i4>5</vt:i4>
      </vt:variant>
      <vt:variant>
        <vt:lpwstr/>
      </vt:variant>
      <vt:variant>
        <vt:lpwstr>_Toc526025107</vt:lpwstr>
      </vt:variant>
      <vt:variant>
        <vt:i4>1048624</vt:i4>
      </vt:variant>
      <vt:variant>
        <vt:i4>212</vt:i4>
      </vt:variant>
      <vt:variant>
        <vt:i4>0</vt:i4>
      </vt:variant>
      <vt:variant>
        <vt:i4>5</vt:i4>
      </vt:variant>
      <vt:variant>
        <vt:lpwstr/>
      </vt:variant>
      <vt:variant>
        <vt:lpwstr>_Toc526025106</vt:lpwstr>
      </vt:variant>
      <vt:variant>
        <vt:i4>1048624</vt:i4>
      </vt:variant>
      <vt:variant>
        <vt:i4>206</vt:i4>
      </vt:variant>
      <vt:variant>
        <vt:i4>0</vt:i4>
      </vt:variant>
      <vt:variant>
        <vt:i4>5</vt:i4>
      </vt:variant>
      <vt:variant>
        <vt:lpwstr/>
      </vt:variant>
      <vt:variant>
        <vt:lpwstr>_Toc526025105</vt:lpwstr>
      </vt:variant>
      <vt:variant>
        <vt:i4>1048624</vt:i4>
      </vt:variant>
      <vt:variant>
        <vt:i4>200</vt:i4>
      </vt:variant>
      <vt:variant>
        <vt:i4>0</vt:i4>
      </vt:variant>
      <vt:variant>
        <vt:i4>5</vt:i4>
      </vt:variant>
      <vt:variant>
        <vt:lpwstr/>
      </vt:variant>
      <vt:variant>
        <vt:lpwstr>_Toc526025104</vt:lpwstr>
      </vt:variant>
      <vt:variant>
        <vt:i4>1048624</vt:i4>
      </vt:variant>
      <vt:variant>
        <vt:i4>194</vt:i4>
      </vt:variant>
      <vt:variant>
        <vt:i4>0</vt:i4>
      </vt:variant>
      <vt:variant>
        <vt:i4>5</vt:i4>
      </vt:variant>
      <vt:variant>
        <vt:lpwstr/>
      </vt:variant>
      <vt:variant>
        <vt:lpwstr>_Toc526025103</vt:lpwstr>
      </vt:variant>
      <vt:variant>
        <vt:i4>1048624</vt:i4>
      </vt:variant>
      <vt:variant>
        <vt:i4>188</vt:i4>
      </vt:variant>
      <vt:variant>
        <vt:i4>0</vt:i4>
      </vt:variant>
      <vt:variant>
        <vt:i4>5</vt:i4>
      </vt:variant>
      <vt:variant>
        <vt:lpwstr/>
      </vt:variant>
      <vt:variant>
        <vt:lpwstr>_Toc526025102</vt:lpwstr>
      </vt:variant>
      <vt:variant>
        <vt:i4>1048624</vt:i4>
      </vt:variant>
      <vt:variant>
        <vt:i4>182</vt:i4>
      </vt:variant>
      <vt:variant>
        <vt:i4>0</vt:i4>
      </vt:variant>
      <vt:variant>
        <vt:i4>5</vt:i4>
      </vt:variant>
      <vt:variant>
        <vt:lpwstr/>
      </vt:variant>
      <vt:variant>
        <vt:lpwstr>_Toc526025101</vt:lpwstr>
      </vt:variant>
      <vt:variant>
        <vt:i4>1048624</vt:i4>
      </vt:variant>
      <vt:variant>
        <vt:i4>176</vt:i4>
      </vt:variant>
      <vt:variant>
        <vt:i4>0</vt:i4>
      </vt:variant>
      <vt:variant>
        <vt:i4>5</vt:i4>
      </vt:variant>
      <vt:variant>
        <vt:lpwstr/>
      </vt:variant>
      <vt:variant>
        <vt:lpwstr>_Toc526025100</vt:lpwstr>
      </vt:variant>
      <vt:variant>
        <vt:i4>1638449</vt:i4>
      </vt:variant>
      <vt:variant>
        <vt:i4>170</vt:i4>
      </vt:variant>
      <vt:variant>
        <vt:i4>0</vt:i4>
      </vt:variant>
      <vt:variant>
        <vt:i4>5</vt:i4>
      </vt:variant>
      <vt:variant>
        <vt:lpwstr/>
      </vt:variant>
      <vt:variant>
        <vt:lpwstr>_Toc526025099</vt:lpwstr>
      </vt:variant>
      <vt:variant>
        <vt:i4>1638449</vt:i4>
      </vt:variant>
      <vt:variant>
        <vt:i4>164</vt:i4>
      </vt:variant>
      <vt:variant>
        <vt:i4>0</vt:i4>
      </vt:variant>
      <vt:variant>
        <vt:i4>5</vt:i4>
      </vt:variant>
      <vt:variant>
        <vt:lpwstr/>
      </vt:variant>
      <vt:variant>
        <vt:lpwstr>_Toc526025098</vt:lpwstr>
      </vt:variant>
      <vt:variant>
        <vt:i4>1638449</vt:i4>
      </vt:variant>
      <vt:variant>
        <vt:i4>158</vt:i4>
      </vt:variant>
      <vt:variant>
        <vt:i4>0</vt:i4>
      </vt:variant>
      <vt:variant>
        <vt:i4>5</vt:i4>
      </vt:variant>
      <vt:variant>
        <vt:lpwstr/>
      </vt:variant>
      <vt:variant>
        <vt:lpwstr>_Toc526025097</vt:lpwstr>
      </vt:variant>
      <vt:variant>
        <vt:i4>1638449</vt:i4>
      </vt:variant>
      <vt:variant>
        <vt:i4>152</vt:i4>
      </vt:variant>
      <vt:variant>
        <vt:i4>0</vt:i4>
      </vt:variant>
      <vt:variant>
        <vt:i4>5</vt:i4>
      </vt:variant>
      <vt:variant>
        <vt:lpwstr/>
      </vt:variant>
      <vt:variant>
        <vt:lpwstr>_Toc526025096</vt:lpwstr>
      </vt:variant>
      <vt:variant>
        <vt:i4>1638449</vt:i4>
      </vt:variant>
      <vt:variant>
        <vt:i4>146</vt:i4>
      </vt:variant>
      <vt:variant>
        <vt:i4>0</vt:i4>
      </vt:variant>
      <vt:variant>
        <vt:i4>5</vt:i4>
      </vt:variant>
      <vt:variant>
        <vt:lpwstr/>
      </vt:variant>
      <vt:variant>
        <vt:lpwstr>_Toc526025095</vt:lpwstr>
      </vt:variant>
      <vt:variant>
        <vt:i4>1638449</vt:i4>
      </vt:variant>
      <vt:variant>
        <vt:i4>140</vt:i4>
      </vt:variant>
      <vt:variant>
        <vt:i4>0</vt:i4>
      </vt:variant>
      <vt:variant>
        <vt:i4>5</vt:i4>
      </vt:variant>
      <vt:variant>
        <vt:lpwstr/>
      </vt:variant>
      <vt:variant>
        <vt:lpwstr>_Toc526025094</vt:lpwstr>
      </vt:variant>
      <vt:variant>
        <vt:i4>1638449</vt:i4>
      </vt:variant>
      <vt:variant>
        <vt:i4>134</vt:i4>
      </vt:variant>
      <vt:variant>
        <vt:i4>0</vt:i4>
      </vt:variant>
      <vt:variant>
        <vt:i4>5</vt:i4>
      </vt:variant>
      <vt:variant>
        <vt:lpwstr/>
      </vt:variant>
      <vt:variant>
        <vt:lpwstr>_Toc526025093</vt:lpwstr>
      </vt:variant>
      <vt:variant>
        <vt:i4>1638449</vt:i4>
      </vt:variant>
      <vt:variant>
        <vt:i4>128</vt:i4>
      </vt:variant>
      <vt:variant>
        <vt:i4>0</vt:i4>
      </vt:variant>
      <vt:variant>
        <vt:i4>5</vt:i4>
      </vt:variant>
      <vt:variant>
        <vt:lpwstr/>
      </vt:variant>
      <vt:variant>
        <vt:lpwstr>_Toc526025092</vt:lpwstr>
      </vt:variant>
      <vt:variant>
        <vt:i4>1638449</vt:i4>
      </vt:variant>
      <vt:variant>
        <vt:i4>122</vt:i4>
      </vt:variant>
      <vt:variant>
        <vt:i4>0</vt:i4>
      </vt:variant>
      <vt:variant>
        <vt:i4>5</vt:i4>
      </vt:variant>
      <vt:variant>
        <vt:lpwstr/>
      </vt:variant>
      <vt:variant>
        <vt:lpwstr>_Toc526025091</vt:lpwstr>
      </vt:variant>
      <vt:variant>
        <vt:i4>1638449</vt:i4>
      </vt:variant>
      <vt:variant>
        <vt:i4>116</vt:i4>
      </vt:variant>
      <vt:variant>
        <vt:i4>0</vt:i4>
      </vt:variant>
      <vt:variant>
        <vt:i4>5</vt:i4>
      </vt:variant>
      <vt:variant>
        <vt:lpwstr/>
      </vt:variant>
      <vt:variant>
        <vt:lpwstr>_Toc526025090</vt:lpwstr>
      </vt:variant>
      <vt:variant>
        <vt:i4>1572913</vt:i4>
      </vt:variant>
      <vt:variant>
        <vt:i4>110</vt:i4>
      </vt:variant>
      <vt:variant>
        <vt:i4>0</vt:i4>
      </vt:variant>
      <vt:variant>
        <vt:i4>5</vt:i4>
      </vt:variant>
      <vt:variant>
        <vt:lpwstr/>
      </vt:variant>
      <vt:variant>
        <vt:lpwstr>_Toc526025089</vt:lpwstr>
      </vt:variant>
      <vt:variant>
        <vt:i4>1572913</vt:i4>
      </vt:variant>
      <vt:variant>
        <vt:i4>104</vt:i4>
      </vt:variant>
      <vt:variant>
        <vt:i4>0</vt:i4>
      </vt:variant>
      <vt:variant>
        <vt:i4>5</vt:i4>
      </vt:variant>
      <vt:variant>
        <vt:lpwstr/>
      </vt:variant>
      <vt:variant>
        <vt:lpwstr>_Toc526025088</vt:lpwstr>
      </vt:variant>
      <vt:variant>
        <vt:i4>1572913</vt:i4>
      </vt:variant>
      <vt:variant>
        <vt:i4>98</vt:i4>
      </vt:variant>
      <vt:variant>
        <vt:i4>0</vt:i4>
      </vt:variant>
      <vt:variant>
        <vt:i4>5</vt:i4>
      </vt:variant>
      <vt:variant>
        <vt:lpwstr/>
      </vt:variant>
      <vt:variant>
        <vt:lpwstr>_Toc526025087</vt:lpwstr>
      </vt:variant>
      <vt:variant>
        <vt:i4>1572913</vt:i4>
      </vt:variant>
      <vt:variant>
        <vt:i4>92</vt:i4>
      </vt:variant>
      <vt:variant>
        <vt:i4>0</vt:i4>
      </vt:variant>
      <vt:variant>
        <vt:i4>5</vt:i4>
      </vt:variant>
      <vt:variant>
        <vt:lpwstr/>
      </vt:variant>
      <vt:variant>
        <vt:lpwstr>_Toc526025086</vt:lpwstr>
      </vt:variant>
      <vt:variant>
        <vt:i4>1572913</vt:i4>
      </vt:variant>
      <vt:variant>
        <vt:i4>86</vt:i4>
      </vt:variant>
      <vt:variant>
        <vt:i4>0</vt:i4>
      </vt:variant>
      <vt:variant>
        <vt:i4>5</vt:i4>
      </vt:variant>
      <vt:variant>
        <vt:lpwstr/>
      </vt:variant>
      <vt:variant>
        <vt:lpwstr>_Toc526025085</vt:lpwstr>
      </vt:variant>
      <vt:variant>
        <vt:i4>1572913</vt:i4>
      </vt:variant>
      <vt:variant>
        <vt:i4>80</vt:i4>
      </vt:variant>
      <vt:variant>
        <vt:i4>0</vt:i4>
      </vt:variant>
      <vt:variant>
        <vt:i4>5</vt:i4>
      </vt:variant>
      <vt:variant>
        <vt:lpwstr/>
      </vt:variant>
      <vt:variant>
        <vt:lpwstr>_Toc526025084</vt:lpwstr>
      </vt:variant>
      <vt:variant>
        <vt:i4>1572913</vt:i4>
      </vt:variant>
      <vt:variant>
        <vt:i4>74</vt:i4>
      </vt:variant>
      <vt:variant>
        <vt:i4>0</vt:i4>
      </vt:variant>
      <vt:variant>
        <vt:i4>5</vt:i4>
      </vt:variant>
      <vt:variant>
        <vt:lpwstr/>
      </vt:variant>
      <vt:variant>
        <vt:lpwstr>_Toc526025083</vt:lpwstr>
      </vt:variant>
      <vt:variant>
        <vt:i4>1572913</vt:i4>
      </vt:variant>
      <vt:variant>
        <vt:i4>68</vt:i4>
      </vt:variant>
      <vt:variant>
        <vt:i4>0</vt:i4>
      </vt:variant>
      <vt:variant>
        <vt:i4>5</vt:i4>
      </vt:variant>
      <vt:variant>
        <vt:lpwstr/>
      </vt:variant>
      <vt:variant>
        <vt:lpwstr>_Toc526025082</vt:lpwstr>
      </vt:variant>
      <vt:variant>
        <vt:i4>1572913</vt:i4>
      </vt:variant>
      <vt:variant>
        <vt:i4>62</vt:i4>
      </vt:variant>
      <vt:variant>
        <vt:i4>0</vt:i4>
      </vt:variant>
      <vt:variant>
        <vt:i4>5</vt:i4>
      </vt:variant>
      <vt:variant>
        <vt:lpwstr/>
      </vt:variant>
      <vt:variant>
        <vt:lpwstr>_Toc526025081</vt:lpwstr>
      </vt:variant>
      <vt:variant>
        <vt:i4>1572913</vt:i4>
      </vt:variant>
      <vt:variant>
        <vt:i4>56</vt:i4>
      </vt:variant>
      <vt:variant>
        <vt:i4>0</vt:i4>
      </vt:variant>
      <vt:variant>
        <vt:i4>5</vt:i4>
      </vt:variant>
      <vt:variant>
        <vt:lpwstr/>
      </vt:variant>
      <vt:variant>
        <vt:lpwstr>_Toc526025080</vt:lpwstr>
      </vt:variant>
      <vt:variant>
        <vt:i4>1507377</vt:i4>
      </vt:variant>
      <vt:variant>
        <vt:i4>50</vt:i4>
      </vt:variant>
      <vt:variant>
        <vt:i4>0</vt:i4>
      </vt:variant>
      <vt:variant>
        <vt:i4>5</vt:i4>
      </vt:variant>
      <vt:variant>
        <vt:lpwstr/>
      </vt:variant>
      <vt:variant>
        <vt:lpwstr>_Toc526025079</vt:lpwstr>
      </vt:variant>
      <vt:variant>
        <vt:i4>1507377</vt:i4>
      </vt:variant>
      <vt:variant>
        <vt:i4>44</vt:i4>
      </vt:variant>
      <vt:variant>
        <vt:i4>0</vt:i4>
      </vt:variant>
      <vt:variant>
        <vt:i4>5</vt:i4>
      </vt:variant>
      <vt:variant>
        <vt:lpwstr/>
      </vt:variant>
      <vt:variant>
        <vt:lpwstr>_Toc526025078</vt:lpwstr>
      </vt:variant>
      <vt:variant>
        <vt:i4>1507377</vt:i4>
      </vt:variant>
      <vt:variant>
        <vt:i4>38</vt:i4>
      </vt:variant>
      <vt:variant>
        <vt:i4>0</vt:i4>
      </vt:variant>
      <vt:variant>
        <vt:i4>5</vt:i4>
      </vt:variant>
      <vt:variant>
        <vt:lpwstr/>
      </vt:variant>
      <vt:variant>
        <vt:lpwstr>_Toc526025077</vt:lpwstr>
      </vt:variant>
      <vt:variant>
        <vt:i4>1507377</vt:i4>
      </vt:variant>
      <vt:variant>
        <vt:i4>32</vt:i4>
      </vt:variant>
      <vt:variant>
        <vt:i4>0</vt:i4>
      </vt:variant>
      <vt:variant>
        <vt:i4>5</vt:i4>
      </vt:variant>
      <vt:variant>
        <vt:lpwstr/>
      </vt:variant>
      <vt:variant>
        <vt:lpwstr>_Toc526025076</vt:lpwstr>
      </vt:variant>
      <vt:variant>
        <vt:i4>1507377</vt:i4>
      </vt:variant>
      <vt:variant>
        <vt:i4>26</vt:i4>
      </vt:variant>
      <vt:variant>
        <vt:i4>0</vt:i4>
      </vt:variant>
      <vt:variant>
        <vt:i4>5</vt:i4>
      </vt:variant>
      <vt:variant>
        <vt:lpwstr/>
      </vt:variant>
      <vt:variant>
        <vt:lpwstr>_Toc526025075</vt:lpwstr>
      </vt:variant>
      <vt:variant>
        <vt:i4>1507377</vt:i4>
      </vt:variant>
      <vt:variant>
        <vt:i4>20</vt:i4>
      </vt:variant>
      <vt:variant>
        <vt:i4>0</vt:i4>
      </vt:variant>
      <vt:variant>
        <vt:i4>5</vt:i4>
      </vt:variant>
      <vt:variant>
        <vt:lpwstr/>
      </vt:variant>
      <vt:variant>
        <vt:lpwstr>_Toc526025074</vt:lpwstr>
      </vt:variant>
      <vt:variant>
        <vt:i4>1507377</vt:i4>
      </vt:variant>
      <vt:variant>
        <vt:i4>14</vt:i4>
      </vt:variant>
      <vt:variant>
        <vt:i4>0</vt:i4>
      </vt:variant>
      <vt:variant>
        <vt:i4>5</vt:i4>
      </vt:variant>
      <vt:variant>
        <vt:lpwstr/>
      </vt:variant>
      <vt:variant>
        <vt:lpwstr>_Toc526025073</vt:lpwstr>
      </vt:variant>
      <vt:variant>
        <vt:i4>1507377</vt:i4>
      </vt:variant>
      <vt:variant>
        <vt:i4>8</vt:i4>
      </vt:variant>
      <vt:variant>
        <vt:i4>0</vt:i4>
      </vt:variant>
      <vt:variant>
        <vt:i4>5</vt:i4>
      </vt:variant>
      <vt:variant>
        <vt:lpwstr/>
      </vt:variant>
      <vt:variant>
        <vt:lpwstr>_Toc526025072</vt:lpwstr>
      </vt:variant>
      <vt:variant>
        <vt:i4>1507377</vt:i4>
      </vt:variant>
      <vt:variant>
        <vt:i4>2</vt:i4>
      </vt:variant>
      <vt:variant>
        <vt:i4>0</vt:i4>
      </vt:variant>
      <vt:variant>
        <vt:i4>5</vt:i4>
      </vt:variant>
      <vt:variant>
        <vt:lpwstr/>
      </vt:variant>
      <vt:variant>
        <vt:lpwstr>_Toc526025071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ropit</dc:creator>
  <cp:keywords/>
  <dc:description/>
  <cp:lastModifiedBy>微软用户</cp:lastModifiedBy>
  <cp:revision>9</cp:revision>
  <dcterms:created xsi:type="dcterms:W3CDTF">2018-10-06T04:46:00Z</dcterms:created>
  <dcterms:modified xsi:type="dcterms:W3CDTF">2018-11-11T11:31:00Z</dcterms:modified>
</cp:coreProperties>
</file>