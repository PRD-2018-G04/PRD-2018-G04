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widowControl/>
        <w:wordWrap w:val="0"/>
        <w:autoSpaceDE w:val="0"/>
        <w:autoSpaceDN w:val="0"/>
        <w:ind w:firstLine="422"/>
        <w:textAlignment w:val="bottom"/>
        <w:rPr>
          <w:rFonts w:ascii="黑体" w:hAnsi="Arial" w:eastAsia="黑体"/>
          <w:b/>
        </w:rPr>
      </w:pPr>
      <w:r>
        <w:rPr>
          <w:rFonts w:hint="eastAsia" w:ascii="黑体" w:hAnsi="Arial" w:eastAsia="黑体"/>
          <w:b/>
        </w:rPr>
        <w:t>编号：_</w:t>
      </w:r>
      <w:r>
        <w:rPr>
          <w:rFonts w:hint="eastAsia" w:ascii="黑体" w:hAnsi="Arial" w:eastAsia="黑体"/>
          <w:b/>
          <w:u w:val="single"/>
        </w:rPr>
        <w:t>_ PRD/G04-0.</w:t>
      </w:r>
      <w:r>
        <w:rPr>
          <w:rFonts w:ascii="黑体" w:hAnsi="Arial" w:eastAsia="黑体"/>
          <w:b/>
          <w:u w:val="single"/>
        </w:rPr>
        <w:t>1</w:t>
      </w:r>
      <w:r>
        <w:rPr>
          <w:rFonts w:hint="eastAsia" w:ascii="黑体" w:hAnsi="Arial" w:eastAsia="黑体"/>
          <w:b/>
          <w:u w:val="single"/>
        </w:rPr>
        <w:t>.0-201</w:t>
      </w:r>
      <w:r>
        <w:rPr>
          <w:rFonts w:ascii="黑体" w:hAnsi="Arial" w:eastAsia="黑体"/>
          <w:b/>
          <w:u w:val="single"/>
        </w:rPr>
        <w:t>8</w:t>
      </w:r>
      <w:r>
        <w:rPr>
          <w:rFonts w:hint="eastAsia" w:ascii="黑体" w:hAnsi="Arial" w:eastAsia="黑体"/>
          <w:b/>
          <w:u w:val="single"/>
        </w:rPr>
        <w:t>_</w:t>
      </w:r>
      <w:r>
        <w:rPr>
          <w:rFonts w:hint="eastAsia" w:ascii="黑体" w:hAnsi="Arial" w:eastAsia="黑体"/>
          <w:b/>
        </w:rPr>
        <w:t>_</w:t>
      </w:r>
    </w:p>
    <w:p>
      <w:pPr>
        <w:pStyle w:val="18"/>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w:t>
      </w:r>
      <w:r>
        <w:rPr>
          <w:rFonts w:hint="eastAsia" w:ascii="黑体" w:hAnsi="Arial" w:eastAsia="黑体"/>
          <w:b/>
          <w:u w:val="single"/>
        </w:rPr>
        <w:t>1</w:t>
      </w:r>
      <w:r>
        <w:rPr>
          <w:rFonts w:ascii="黑体" w:hAnsi="Arial" w:eastAsia="黑体"/>
          <w:b/>
          <w:u w:val="single"/>
        </w:rPr>
        <w:t>.0</w:t>
      </w:r>
      <w:r>
        <w:rPr>
          <w:rFonts w:hint="eastAsia" w:ascii="黑体" w:hAnsi="Arial" w:eastAsia="黑体"/>
          <w:b/>
          <w:u w:val="single"/>
        </w:rPr>
        <w:t>___</w:t>
      </w:r>
      <w:r>
        <w:rPr>
          <w:rFonts w:hint="eastAsia" w:ascii="黑体" w:hAnsi="Arial" w:eastAsia="黑体"/>
          <w:b/>
        </w:rPr>
        <w:t>_______</w:t>
      </w:r>
    </w:p>
    <w:p>
      <w:pPr>
        <w:pStyle w:val="18"/>
        <w:widowControl/>
        <w:autoSpaceDE w:val="0"/>
        <w:autoSpaceDN w:val="0"/>
        <w:ind w:firstLine="422"/>
        <w:textAlignment w:val="bottom"/>
        <w:rPr>
          <w:rFonts w:ascii="Arial" w:hAnsi="Arial"/>
          <w:b/>
        </w:rPr>
      </w:pPr>
    </w:p>
    <w:p>
      <w:pPr>
        <w:pStyle w:val="18"/>
        <w:widowControl/>
        <w:autoSpaceDE w:val="0"/>
        <w:autoSpaceDN w:val="0"/>
        <w:ind w:firstLine="422"/>
        <w:textAlignment w:val="bottom"/>
        <w:rPr>
          <w:rFonts w:ascii="Arial" w:hAnsi="Arial"/>
          <w:b/>
        </w:rPr>
      </w:pPr>
    </w:p>
    <w:p>
      <w:pPr>
        <w:widowControl/>
        <w:autoSpaceDE w:val="0"/>
        <w:autoSpaceDN w:val="0"/>
        <w:ind w:left="2" w:firstLine="420"/>
        <w:jc w:val="center"/>
        <w:textAlignment w:val="bottom"/>
        <w:rPr>
          <w:rFonts w:ascii="宋体" w:hAnsi="宋体"/>
          <w:b/>
          <w:sz w:val="84"/>
          <w:szCs w:val="84"/>
        </w:rPr>
      </w:pPr>
      <w:r>
        <w:rPr>
          <w:rFonts w:hint="eastAsia" w:ascii="宋体" w:hAnsi="宋体"/>
          <w:b/>
          <w:sz w:val="84"/>
          <w:szCs w:val="84"/>
        </w:rPr>
        <w:t>案例教学系统</w:t>
      </w:r>
    </w:p>
    <w:p>
      <w:pPr>
        <w:widowControl/>
        <w:autoSpaceDE w:val="0"/>
        <w:autoSpaceDN w:val="0"/>
        <w:ind w:firstLine="602"/>
        <w:textAlignment w:val="bottom"/>
        <w:rPr>
          <w:rFonts w:ascii="Symbol" w:hAnsi="Symbol"/>
          <w:b/>
          <w:sz w:val="30"/>
        </w:rPr>
      </w:pPr>
      <w:r>
        <w:rPr>
          <w:rFonts w:ascii="Symbol" w:hAnsi="Symbol"/>
          <w:b/>
          <w:sz w:val="30"/>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4"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质</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量</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保</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证</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计</w:t>
      </w:r>
    </w:p>
    <w:p>
      <w:pPr>
        <w:widowControl/>
        <w:autoSpaceDE w:val="0"/>
        <w:autoSpaceDN w:val="0"/>
        <w:ind w:firstLine="1440"/>
        <w:jc w:val="center"/>
        <w:textAlignment w:val="bottom"/>
        <w:rPr>
          <w:rFonts w:ascii="宋体" w:hAnsi="宋体"/>
          <w:b/>
          <w:sz w:val="52"/>
          <w:szCs w:val="52"/>
        </w:rPr>
      </w:pPr>
      <w:r>
        <w:rPr>
          <w:rFonts w:hint="eastAsia" w:ascii="宋体" w:hAnsi="宋体"/>
          <w:b/>
          <w:sz w:val="52"/>
          <w:szCs w:val="52"/>
        </w:rPr>
        <w:t>划</w:t>
      </w: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b/>
          <w:sz w:val="32"/>
        </w:rPr>
        <w:t>G04小组</w:t>
      </w: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ind w:firstLine="321" w:firstLineChars="100"/>
        <w:jc w:val="center"/>
        <w:rPr>
          <w:b/>
          <w:sz w:val="32"/>
          <w:szCs w:val="32"/>
        </w:rPr>
      </w:pPr>
      <w:r>
        <w:rPr>
          <w:rFonts w:hint="eastAsia"/>
          <w:b/>
          <w:sz w:val="32"/>
          <w:szCs w:val="32"/>
        </w:rPr>
        <w:t>修订历史记录</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szCs w:val="21"/>
              </w:rPr>
              <w:t>2018/10/</w:t>
            </w:r>
            <w:r>
              <w:rPr>
                <w:rFonts w:hint="eastAsia"/>
                <w:szCs w:val="21"/>
              </w:rPr>
              <w:t>27</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szCs w:val="21"/>
              </w:rPr>
            </w:pPr>
            <w:r>
              <w:rPr>
                <w:rFonts w:hint="eastAsia"/>
                <w:szCs w:val="21"/>
              </w:rPr>
              <w:t>第一版</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rFonts w:hint="eastAsia" w:eastAsiaTheme="minorEastAsia"/>
                <w:szCs w:val="21"/>
                <w:lang w:val="en-US" w:eastAsia="zh-CN"/>
              </w:rPr>
            </w:pPr>
            <w:r>
              <w:rPr>
                <w:rFonts w:hint="eastAsia"/>
                <w:szCs w:val="21"/>
                <w:lang w:val="en-US" w:eastAsia="zh-CN"/>
              </w:rPr>
              <w:t>2018/11/3</w:t>
            </w:r>
          </w:p>
        </w:tc>
        <w:tc>
          <w:tcPr>
            <w:tcW w:w="1144" w:type="dxa"/>
            <w:shd w:val="clear" w:color="auto" w:fill="auto"/>
          </w:tcPr>
          <w:p>
            <w:pPr>
              <w:jc w:val="center"/>
              <w:rPr>
                <w:rFonts w:hint="eastAsia" w:eastAsiaTheme="minorEastAsia"/>
                <w:szCs w:val="21"/>
                <w:lang w:val="en-US" w:eastAsia="zh-CN"/>
              </w:rPr>
            </w:pPr>
            <w:r>
              <w:rPr>
                <w:rFonts w:hint="eastAsia"/>
                <w:szCs w:val="21"/>
                <w:lang w:val="en-US" w:eastAsia="zh-CN"/>
              </w:rPr>
              <w:t>0.1.1</w:t>
            </w:r>
          </w:p>
        </w:tc>
        <w:tc>
          <w:tcPr>
            <w:tcW w:w="2693" w:type="dxa"/>
            <w:shd w:val="clear" w:color="auto" w:fill="auto"/>
          </w:tcPr>
          <w:p>
            <w:pPr>
              <w:jc w:val="center"/>
              <w:rPr>
                <w:rFonts w:hint="eastAsia" w:eastAsiaTheme="minorEastAsia"/>
                <w:szCs w:val="21"/>
                <w:lang w:val="en-US" w:eastAsia="zh-CN"/>
              </w:rPr>
            </w:pPr>
            <w:r>
              <w:rPr>
                <w:rFonts w:hint="eastAsia"/>
                <w:szCs w:val="21"/>
                <w:lang w:val="en-US" w:eastAsia="zh-CN"/>
              </w:rPr>
              <w:t>第一版修改</w:t>
            </w:r>
          </w:p>
        </w:tc>
        <w:tc>
          <w:tcPr>
            <w:tcW w:w="2251" w:type="dxa"/>
            <w:shd w:val="clear" w:color="auto" w:fill="auto"/>
          </w:tcPr>
          <w:p>
            <w:pPr>
              <w:jc w:val="center"/>
              <w:rPr>
                <w:rFonts w:hint="eastAsia" w:eastAsiaTheme="minorEastAsia"/>
                <w:szCs w:val="21"/>
                <w:lang w:val="en-US" w:eastAsia="zh-CN"/>
              </w:rPr>
            </w:pPr>
            <w:r>
              <w:rPr>
                <w:rFonts w:hint="eastAsia"/>
                <w:szCs w:val="21"/>
                <w:lang w:val="en-US" w:eastAsia="zh-CN"/>
              </w:rPr>
              <w:t>周德阳</w:t>
            </w:r>
          </w:p>
        </w:tc>
        <w:tc>
          <w:tcPr>
            <w:tcW w:w="947" w:type="dxa"/>
            <w:shd w:val="clear" w:color="auto" w:fill="auto"/>
          </w:tcPr>
          <w:p>
            <w:pPr>
              <w:jc w:val="center"/>
              <w:rPr>
                <w:rFonts w:hint="eastAsia"/>
                <w:szCs w:val="21"/>
              </w:rPr>
            </w:pPr>
            <w:r>
              <w:rPr>
                <w:rFonts w:hint="eastAsia"/>
                <w:szCs w:val="21"/>
              </w:rPr>
              <w:t>郦哲聪（P</w:t>
            </w:r>
            <w:r>
              <w:rPr>
                <w:szCs w:val="21"/>
              </w:rPr>
              <w:t>M）</w:t>
            </w:r>
          </w:p>
        </w:tc>
      </w:tr>
    </w:tbl>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jc w:val="left"/>
      </w:pPr>
      <w:r>
        <w:br w:type="page"/>
      </w:r>
    </w:p>
    <w:p>
      <w:pPr>
        <w:widowControl/>
        <w:jc w:val="left"/>
      </w:pPr>
    </w:p>
    <w:sdt>
      <w:sdtPr>
        <w:rPr>
          <w:rFonts w:asciiTheme="minorHAnsi" w:hAnsiTheme="minorHAnsi" w:eastAsiaTheme="minorEastAsia" w:cstheme="minorBidi"/>
          <w:color w:val="auto"/>
          <w:kern w:val="2"/>
          <w:sz w:val="21"/>
          <w:szCs w:val="22"/>
          <w:lang w:val="zh-CN"/>
        </w:rPr>
        <w:id w:val="74114145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ins w:id="0" w:author="周德阳" w:date="2018-11-03T11:50:58Z"/>
            </w:rPr>
          </w:pPr>
          <w:ins w:id="1" w:author="周德阳" w:date="2018-11-03T11:50:58Z">
            <w:r>
              <w:rPr>
                <w:rFonts w:ascii="宋体" w:hAnsi="宋体" w:eastAsia="宋体"/>
                <w:sz w:val="21"/>
              </w:rPr>
              <w:t>目录</w:t>
            </w:r>
          </w:ins>
        </w:p>
        <w:p>
          <w:pPr>
            <w:pStyle w:val="17"/>
            <w:jc w:val="center"/>
            <w:rPr>
              <w:del w:id="2" w:author="周德阳" w:date="2018-11-03T11:50:58Z"/>
            </w:rPr>
          </w:pPr>
          <w:del w:id="3" w:author="周德阳" w:date="2018-11-03T11:50:58Z">
            <w:r>
              <w:rPr>
                <w:lang w:val="zh-CN"/>
              </w:rPr>
              <w:delText>目录</w:delText>
            </w:r>
          </w:del>
        </w:p>
        <w:p>
          <w:pPr>
            <w:pStyle w:val="7"/>
            <w:tabs>
              <w:tab w:val="left" w:pos="420"/>
              <w:tab w:val="right" w:leader="dot" w:pos="8296"/>
            </w:tabs>
            <w:rPr>
              <w:del w:id="4" w:author="周德阳" w:date="2018-11-03T11:50:58Z"/>
            </w:rPr>
          </w:pPr>
          <w:r>
            <w:rPr>
              <w:b/>
              <w:bCs/>
              <w:lang w:val="zh-CN"/>
            </w:rPr>
            <w:fldChar w:fldCharType="begin"/>
          </w:r>
          <w:r>
            <w:rPr>
              <w:b/>
              <w:bCs/>
              <w:lang w:val="zh-CN"/>
            </w:rPr>
            <w:instrText xml:space="preserve"> TOC \o "1-3" \h \z \u </w:instrText>
          </w:r>
          <w:r>
            <w:rPr>
              <w:b/>
              <w:bCs/>
              <w:lang w:val="zh-CN"/>
            </w:rPr>
            <w:fldChar w:fldCharType="separate"/>
          </w:r>
          <w:del w:id="5" w:author="周德阳" w:date="2018-11-03T11:50:58Z">
            <w:r>
              <w:rPr/>
              <w:fldChar w:fldCharType="begin"/>
            </w:r>
          </w:del>
          <w:del w:id="6" w:author="周德阳" w:date="2018-11-03T11:50:58Z">
            <w:r>
              <w:rPr/>
              <w:delInstrText xml:space="preserve"> HYPERLINK \l "_Toc528480546" </w:delInstrText>
            </w:r>
          </w:del>
          <w:del w:id="7" w:author="周德阳" w:date="2018-11-03T11:50:58Z">
            <w:r>
              <w:rPr/>
              <w:fldChar w:fldCharType="separate"/>
            </w:r>
          </w:del>
          <w:del w:id="8" w:author="周德阳" w:date="2018-11-03T11:50:58Z">
            <w:r>
              <w:rPr>
                <w:rStyle w:val="10"/>
              </w:rPr>
              <w:delText>1.</w:delText>
            </w:r>
          </w:del>
          <w:del w:id="9" w:author="周德阳" w:date="2018-11-03T11:50:58Z">
            <w:r>
              <w:rPr/>
              <w:tab/>
            </w:r>
          </w:del>
          <w:del w:id="10" w:author="周德阳" w:date="2018-11-03T11:50:58Z">
            <w:r>
              <w:rPr>
                <w:rStyle w:val="10"/>
              </w:rPr>
              <w:delText>引言</w:delText>
            </w:r>
          </w:del>
          <w:del w:id="11" w:author="周德阳" w:date="2018-11-03T11:50:58Z">
            <w:r>
              <w:rPr/>
              <w:tab/>
            </w:r>
          </w:del>
          <w:del w:id="12" w:author="周德阳" w:date="2018-11-03T11:50:58Z">
            <w:r>
              <w:rPr/>
              <w:fldChar w:fldCharType="begin"/>
            </w:r>
          </w:del>
          <w:del w:id="13" w:author="周德阳" w:date="2018-11-03T11:50:58Z">
            <w:r>
              <w:rPr/>
              <w:delInstrText xml:space="preserve"> PAGEREF _Toc528480546 \h </w:delInstrText>
            </w:r>
          </w:del>
          <w:del w:id="14" w:author="周德阳" w:date="2018-11-03T11:50:58Z">
            <w:r>
              <w:rPr/>
              <w:fldChar w:fldCharType="separate"/>
            </w:r>
          </w:del>
          <w:del w:id="15" w:author="周德阳" w:date="2018-11-03T11:50:58Z">
            <w:r>
              <w:rPr/>
              <w:delText>3</w:delText>
            </w:r>
          </w:del>
          <w:del w:id="16" w:author="周德阳" w:date="2018-11-03T11:50:58Z">
            <w:r>
              <w:rPr/>
              <w:fldChar w:fldCharType="end"/>
            </w:r>
          </w:del>
          <w:del w:id="17" w:author="周德阳" w:date="2018-11-03T11:50:58Z">
            <w:r>
              <w:rPr/>
              <w:fldChar w:fldCharType="end"/>
            </w:r>
          </w:del>
        </w:p>
        <w:p>
          <w:pPr>
            <w:pStyle w:val="8"/>
            <w:tabs>
              <w:tab w:val="right" w:leader="dot" w:pos="8296"/>
            </w:tabs>
            <w:rPr>
              <w:del w:id="18" w:author="周德阳" w:date="2018-11-03T11:50:58Z"/>
            </w:rPr>
          </w:pPr>
          <w:del w:id="19" w:author="周德阳" w:date="2018-11-03T11:50:58Z">
            <w:r>
              <w:rPr/>
              <w:fldChar w:fldCharType="begin"/>
            </w:r>
          </w:del>
          <w:del w:id="20" w:author="周德阳" w:date="2018-11-03T11:50:58Z">
            <w:r>
              <w:rPr/>
              <w:delInstrText xml:space="preserve"> HYPERLINK \l "_Toc528480547" </w:delInstrText>
            </w:r>
          </w:del>
          <w:del w:id="21" w:author="周德阳" w:date="2018-11-03T11:50:58Z">
            <w:r>
              <w:rPr/>
              <w:fldChar w:fldCharType="separate"/>
            </w:r>
          </w:del>
          <w:del w:id="22" w:author="周德阳" w:date="2018-11-03T11:50:58Z">
            <w:r>
              <w:rPr>
                <w:rStyle w:val="10"/>
              </w:rPr>
              <w:delText>1.1系统概述</w:delText>
            </w:r>
          </w:del>
          <w:del w:id="23" w:author="周德阳" w:date="2018-11-03T11:50:58Z">
            <w:r>
              <w:rPr/>
              <w:tab/>
            </w:r>
          </w:del>
          <w:del w:id="24" w:author="周德阳" w:date="2018-11-03T11:50:58Z">
            <w:r>
              <w:rPr/>
              <w:fldChar w:fldCharType="begin"/>
            </w:r>
          </w:del>
          <w:del w:id="25" w:author="周德阳" w:date="2018-11-03T11:50:58Z">
            <w:r>
              <w:rPr/>
              <w:delInstrText xml:space="preserve"> PAGEREF _Toc528480547 \h </w:delInstrText>
            </w:r>
          </w:del>
          <w:del w:id="26" w:author="周德阳" w:date="2018-11-03T11:50:58Z">
            <w:r>
              <w:rPr/>
              <w:fldChar w:fldCharType="separate"/>
            </w:r>
          </w:del>
          <w:del w:id="27" w:author="周德阳" w:date="2018-11-03T11:50:58Z">
            <w:r>
              <w:rPr/>
              <w:delText>3</w:delText>
            </w:r>
          </w:del>
          <w:del w:id="28" w:author="周德阳" w:date="2018-11-03T11:50:58Z">
            <w:r>
              <w:rPr/>
              <w:fldChar w:fldCharType="end"/>
            </w:r>
          </w:del>
          <w:del w:id="29" w:author="周德阳" w:date="2018-11-03T11:50:58Z">
            <w:r>
              <w:rPr/>
              <w:fldChar w:fldCharType="end"/>
            </w:r>
          </w:del>
        </w:p>
        <w:p>
          <w:pPr>
            <w:pStyle w:val="8"/>
            <w:tabs>
              <w:tab w:val="right" w:leader="dot" w:pos="8296"/>
            </w:tabs>
            <w:rPr>
              <w:del w:id="30" w:author="周德阳" w:date="2018-11-03T11:50:58Z"/>
            </w:rPr>
          </w:pPr>
          <w:del w:id="31" w:author="周德阳" w:date="2018-11-03T11:50:58Z">
            <w:r>
              <w:rPr/>
              <w:fldChar w:fldCharType="begin"/>
            </w:r>
          </w:del>
          <w:del w:id="32" w:author="周德阳" w:date="2018-11-03T11:50:58Z">
            <w:r>
              <w:rPr/>
              <w:delInstrText xml:space="preserve"> HYPERLINK \l "_Toc528480548" </w:delInstrText>
            </w:r>
          </w:del>
          <w:del w:id="33" w:author="周德阳" w:date="2018-11-03T11:50:58Z">
            <w:r>
              <w:rPr/>
              <w:fldChar w:fldCharType="separate"/>
            </w:r>
          </w:del>
          <w:del w:id="34" w:author="周德阳" w:date="2018-11-03T11:50:58Z">
            <w:r>
              <w:rPr>
                <w:rStyle w:val="10"/>
              </w:rPr>
              <w:delText>1.2项目的质量目标</w:delText>
            </w:r>
          </w:del>
          <w:del w:id="35" w:author="周德阳" w:date="2018-11-03T11:50:58Z">
            <w:r>
              <w:rPr/>
              <w:tab/>
            </w:r>
          </w:del>
          <w:del w:id="36" w:author="周德阳" w:date="2018-11-03T11:50:58Z">
            <w:r>
              <w:rPr/>
              <w:fldChar w:fldCharType="begin"/>
            </w:r>
          </w:del>
          <w:del w:id="37" w:author="周德阳" w:date="2018-11-03T11:50:58Z">
            <w:r>
              <w:rPr/>
              <w:delInstrText xml:space="preserve"> PAGEREF _Toc528480548 \h </w:delInstrText>
            </w:r>
          </w:del>
          <w:del w:id="38" w:author="周德阳" w:date="2018-11-03T11:50:58Z">
            <w:r>
              <w:rPr/>
              <w:fldChar w:fldCharType="separate"/>
            </w:r>
          </w:del>
          <w:del w:id="39" w:author="周德阳" w:date="2018-11-03T11:50:58Z">
            <w:r>
              <w:rPr/>
              <w:delText>4</w:delText>
            </w:r>
          </w:del>
          <w:del w:id="40" w:author="周德阳" w:date="2018-11-03T11:50:58Z">
            <w:r>
              <w:rPr/>
              <w:fldChar w:fldCharType="end"/>
            </w:r>
          </w:del>
          <w:del w:id="41" w:author="周德阳" w:date="2018-11-03T11:50:58Z">
            <w:r>
              <w:rPr/>
              <w:fldChar w:fldCharType="end"/>
            </w:r>
          </w:del>
        </w:p>
        <w:p>
          <w:pPr>
            <w:pStyle w:val="8"/>
            <w:tabs>
              <w:tab w:val="right" w:leader="dot" w:pos="8296"/>
            </w:tabs>
            <w:rPr>
              <w:del w:id="42" w:author="周德阳" w:date="2018-11-03T11:50:58Z"/>
            </w:rPr>
          </w:pPr>
          <w:del w:id="43" w:author="周德阳" w:date="2018-11-03T11:50:58Z">
            <w:r>
              <w:rPr/>
              <w:fldChar w:fldCharType="begin"/>
            </w:r>
          </w:del>
          <w:del w:id="44" w:author="周德阳" w:date="2018-11-03T11:50:58Z">
            <w:r>
              <w:rPr/>
              <w:delInstrText xml:space="preserve"> HYPERLINK \l "_Toc528480549" </w:delInstrText>
            </w:r>
          </w:del>
          <w:del w:id="45" w:author="周德阳" w:date="2018-11-03T11:50:58Z">
            <w:r>
              <w:rPr/>
              <w:fldChar w:fldCharType="separate"/>
            </w:r>
          </w:del>
          <w:del w:id="46" w:author="周德阳" w:date="2018-11-03T11:50:58Z">
            <w:r>
              <w:rPr>
                <w:rStyle w:val="10"/>
              </w:rPr>
              <w:delText>1.3质量角色与职责</w:delText>
            </w:r>
          </w:del>
          <w:del w:id="47" w:author="周德阳" w:date="2018-11-03T11:50:58Z">
            <w:r>
              <w:rPr/>
              <w:tab/>
            </w:r>
          </w:del>
          <w:del w:id="48" w:author="周德阳" w:date="2018-11-03T11:50:58Z">
            <w:r>
              <w:rPr/>
              <w:fldChar w:fldCharType="begin"/>
            </w:r>
          </w:del>
          <w:del w:id="49" w:author="周德阳" w:date="2018-11-03T11:50:58Z">
            <w:r>
              <w:rPr/>
              <w:delInstrText xml:space="preserve"> PAGEREF _Toc528480549 \h </w:delInstrText>
            </w:r>
          </w:del>
          <w:del w:id="50" w:author="周德阳" w:date="2018-11-03T11:50:58Z">
            <w:r>
              <w:rPr/>
              <w:fldChar w:fldCharType="separate"/>
            </w:r>
          </w:del>
          <w:del w:id="51" w:author="周德阳" w:date="2018-11-03T11:50:58Z">
            <w:r>
              <w:rPr/>
              <w:delText>4</w:delText>
            </w:r>
          </w:del>
          <w:del w:id="52" w:author="周德阳" w:date="2018-11-03T11:50:58Z">
            <w:r>
              <w:rPr/>
              <w:fldChar w:fldCharType="end"/>
            </w:r>
          </w:del>
          <w:del w:id="53" w:author="周德阳" w:date="2018-11-03T11:50:58Z">
            <w:r>
              <w:rPr/>
              <w:fldChar w:fldCharType="end"/>
            </w:r>
          </w:del>
        </w:p>
        <w:p>
          <w:pPr>
            <w:pStyle w:val="7"/>
            <w:tabs>
              <w:tab w:val="right" w:leader="dot" w:pos="8296"/>
            </w:tabs>
            <w:rPr>
              <w:del w:id="54" w:author="周德阳" w:date="2018-11-03T11:50:58Z"/>
            </w:rPr>
          </w:pPr>
          <w:del w:id="55" w:author="周德阳" w:date="2018-11-03T11:50:58Z">
            <w:r>
              <w:rPr/>
              <w:fldChar w:fldCharType="begin"/>
            </w:r>
          </w:del>
          <w:del w:id="56" w:author="周德阳" w:date="2018-11-03T11:50:58Z">
            <w:r>
              <w:rPr/>
              <w:delInstrText xml:space="preserve"> HYPERLINK \l "_Toc528480550" </w:delInstrText>
            </w:r>
          </w:del>
          <w:del w:id="57" w:author="周德阳" w:date="2018-11-03T11:50:58Z">
            <w:r>
              <w:rPr/>
              <w:fldChar w:fldCharType="separate"/>
            </w:r>
          </w:del>
          <w:del w:id="58" w:author="周德阳" w:date="2018-11-03T11:50:58Z">
            <w:r>
              <w:rPr>
                <w:rStyle w:val="10"/>
              </w:rPr>
              <w:delText>2参考文献</w:delText>
            </w:r>
          </w:del>
          <w:del w:id="59" w:author="周德阳" w:date="2018-11-03T11:50:58Z">
            <w:r>
              <w:rPr/>
              <w:tab/>
            </w:r>
          </w:del>
          <w:del w:id="60" w:author="周德阳" w:date="2018-11-03T11:50:58Z">
            <w:r>
              <w:rPr/>
              <w:fldChar w:fldCharType="begin"/>
            </w:r>
          </w:del>
          <w:del w:id="61" w:author="周德阳" w:date="2018-11-03T11:50:58Z">
            <w:r>
              <w:rPr/>
              <w:delInstrText xml:space="preserve"> PAGEREF _Toc528480550 \h </w:delInstrText>
            </w:r>
          </w:del>
          <w:del w:id="62" w:author="周德阳" w:date="2018-11-03T11:50:58Z">
            <w:r>
              <w:rPr/>
              <w:fldChar w:fldCharType="separate"/>
            </w:r>
          </w:del>
          <w:del w:id="63" w:author="周德阳" w:date="2018-11-03T11:50:58Z">
            <w:r>
              <w:rPr/>
              <w:delText>5</w:delText>
            </w:r>
          </w:del>
          <w:del w:id="64" w:author="周德阳" w:date="2018-11-03T11:50:58Z">
            <w:r>
              <w:rPr/>
              <w:fldChar w:fldCharType="end"/>
            </w:r>
          </w:del>
          <w:del w:id="65" w:author="周德阳" w:date="2018-11-03T11:50:58Z">
            <w:r>
              <w:rPr/>
              <w:fldChar w:fldCharType="end"/>
            </w:r>
          </w:del>
        </w:p>
        <w:p>
          <w:pPr>
            <w:pStyle w:val="7"/>
            <w:tabs>
              <w:tab w:val="right" w:leader="dot" w:pos="8296"/>
            </w:tabs>
            <w:rPr>
              <w:del w:id="66" w:author="周德阳" w:date="2018-11-03T11:50:58Z"/>
            </w:rPr>
          </w:pPr>
          <w:del w:id="67" w:author="周德阳" w:date="2018-11-03T11:50:58Z">
            <w:r>
              <w:rPr/>
              <w:fldChar w:fldCharType="begin"/>
            </w:r>
          </w:del>
          <w:del w:id="68" w:author="周德阳" w:date="2018-11-03T11:50:58Z">
            <w:r>
              <w:rPr/>
              <w:delInstrText xml:space="preserve"> HYPERLINK \l "_Toc528480551" </w:delInstrText>
            </w:r>
          </w:del>
          <w:del w:id="69" w:author="周德阳" w:date="2018-11-03T11:50:58Z">
            <w:r>
              <w:rPr/>
              <w:fldChar w:fldCharType="separate"/>
            </w:r>
          </w:del>
          <w:del w:id="70" w:author="周德阳" w:date="2018-11-03T11:50:58Z">
            <w:r>
              <w:rPr>
                <w:rStyle w:val="10"/>
              </w:rPr>
              <w:delText>3管理</w:delText>
            </w:r>
          </w:del>
          <w:del w:id="71" w:author="周德阳" w:date="2018-11-03T11:50:58Z">
            <w:r>
              <w:rPr/>
              <w:tab/>
            </w:r>
          </w:del>
          <w:del w:id="72" w:author="周德阳" w:date="2018-11-03T11:50:58Z">
            <w:r>
              <w:rPr/>
              <w:fldChar w:fldCharType="begin"/>
            </w:r>
          </w:del>
          <w:del w:id="73" w:author="周德阳" w:date="2018-11-03T11:50:58Z">
            <w:r>
              <w:rPr/>
              <w:delInstrText xml:space="preserve"> PAGEREF _Toc528480551 \h </w:delInstrText>
            </w:r>
          </w:del>
          <w:del w:id="74" w:author="周德阳" w:date="2018-11-03T11:50:58Z">
            <w:r>
              <w:rPr/>
              <w:fldChar w:fldCharType="separate"/>
            </w:r>
          </w:del>
          <w:del w:id="75" w:author="周德阳" w:date="2018-11-03T11:50:58Z">
            <w:r>
              <w:rPr/>
              <w:delText>5</w:delText>
            </w:r>
          </w:del>
          <w:del w:id="76" w:author="周德阳" w:date="2018-11-03T11:50:58Z">
            <w:r>
              <w:rPr/>
              <w:fldChar w:fldCharType="end"/>
            </w:r>
          </w:del>
          <w:del w:id="77" w:author="周德阳" w:date="2018-11-03T11:50:58Z">
            <w:r>
              <w:rPr/>
              <w:fldChar w:fldCharType="end"/>
            </w:r>
          </w:del>
        </w:p>
        <w:p>
          <w:pPr>
            <w:pStyle w:val="8"/>
            <w:tabs>
              <w:tab w:val="right" w:leader="dot" w:pos="8296"/>
            </w:tabs>
            <w:rPr>
              <w:del w:id="78" w:author="周德阳" w:date="2018-11-03T11:50:58Z"/>
            </w:rPr>
          </w:pPr>
          <w:del w:id="79" w:author="周德阳" w:date="2018-11-03T11:50:58Z">
            <w:r>
              <w:rPr/>
              <w:fldChar w:fldCharType="begin"/>
            </w:r>
          </w:del>
          <w:del w:id="80" w:author="周德阳" w:date="2018-11-03T11:50:58Z">
            <w:r>
              <w:rPr/>
              <w:delInstrText xml:space="preserve"> HYPERLINK \l "_Toc528480552" </w:delInstrText>
            </w:r>
          </w:del>
          <w:del w:id="81" w:author="周德阳" w:date="2018-11-03T11:50:58Z">
            <w:r>
              <w:rPr/>
              <w:fldChar w:fldCharType="separate"/>
            </w:r>
          </w:del>
          <w:del w:id="82" w:author="周德阳" w:date="2018-11-03T11:50:58Z">
            <w:r>
              <w:rPr>
                <w:rStyle w:val="10"/>
              </w:rPr>
              <w:delText>3.1机构。</w:delText>
            </w:r>
          </w:del>
          <w:del w:id="83" w:author="周德阳" w:date="2018-11-03T11:50:58Z">
            <w:r>
              <w:rPr/>
              <w:tab/>
            </w:r>
          </w:del>
          <w:del w:id="84" w:author="周德阳" w:date="2018-11-03T11:50:58Z">
            <w:r>
              <w:rPr/>
              <w:fldChar w:fldCharType="begin"/>
            </w:r>
          </w:del>
          <w:del w:id="85" w:author="周德阳" w:date="2018-11-03T11:50:58Z">
            <w:r>
              <w:rPr/>
              <w:delInstrText xml:space="preserve"> PAGEREF _Toc528480552 \h </w:delInstrText>
            </w:r>
          </w:del>
          <w:del w:id="86" w:author="周德阳" w:date="2018-11-03T11:50:58Z">
            <w:r>
              <w:rPr/>
              <w:fldChar w:fldCharType="separate"/>
            </w:r>
          </w:del>
          <w:del w:id="87" w:author="周德阳" w:date="2018-11-03T11:50:58Z">
            <w:r>
              <w:rPr/>
              <w:delText>5</w:delText>
            </w:r>
          </w:del>
          <w:del w:id="88" w:author="周德阳" w:date="2018-11-03T11:50:58Z">
            <w:r>
              <w:rPr/>
              <w:fldChar w:fldCharType="end"/>
            </w:r>
          </w:del>
          <w:del w:id="89" w:author="周德阳" w:date="2018-11-03T11:50:58Z">
            <w:r>
              <w:rPr/>
              <w:fldChar w:fldCharType="end"/>
            </w:r>
          </w:del>
        </w:p>
        <w:p>
          <w:pPr>
            <w:pStyle w:val="8"/>
            <w:tabs>
              <w:tab w:val="right" w:leader="dot" w:pos="8296"/>
            </w:tabs>
            <w:rPr>
              <w:del w:id="90" w:author="周德阳" w:date="2018-11-03T11:50:58Z"/>
            </w:rPr>
          </w:pPr>
          <w:del w:id="91" w:author="周德阳" w:date="2018-11-03T11:50:58Z">
            <w:r>
              <w:rPr/>
              <w:fldChar w:fldCharType="begin"/>
            </w:r>
          </w:del>
          <w:del w:id="92" w:author="周德阳" w:date="2018-11-03T11:50:58Z">
            <w:r>
              <w:rPr/>
              <w:delInstrText xml:space="preserve"> HYPERLINK \l "_Toc528480553" </w:delInstrText>
            </w:r>
          </w:del>
          <w:del w:id="93" w:author="周德阳" w:date="2018-11-03T11:50:58Z">
            <w:r>
              <w:rPr/>
              <w:fldChar w:fldCharType="separate"/>
            </w:r>
          </w:del>
          <w:del w:id="94" w:author="周德阳" w:date="2018-11-03T11:50:58Z">
            <w:r>
              <w:rPr>
                <w:rStyle w:val="10"/>
              </w:rPr>
              <w:delText>3.2任务</w:delText>
            </w:r>
          </w:del>
          <w:del w:id="95" w:author="周德阳" w:date="2018-11-03T11:50:58Z">
            <w:r>
              <w:rPr/>
              <w:tab/>
            </w:r>
          </w:del>
          <w:del w:id="96" w:author="周德阳" w:date="2018-11-03T11:50:58Z">
            <w:r>
              <w:rPr/>
              <w:fldChar w:fldCharType="begin"/>
            </w:r>
          </w:del>
          <w:del w:id="97" w:author="周德阳" w:date="2018-11-03T11:50:58Z">
            <w:r>
              <w:rPr/>
              <w:delInstrText xml:space="preserve"> PAGEREF _Toc528480553 \h </w:delInstrText>
            </w:r>
          </w:del>
          <w:del w:id="98" w:author="周德阳" w:date="2018-11-03T11:50:58Z">
            <w:r>
              <w:rPr/>
              <w:fldChar w:fldCharType="separate"/>
            </w:r>
          </w:del>
          <w:del w:id="99" w:author="周德阳" w:date="2018-11-03T11:50:58Z">
            <w:r>
              <w:rPr/>
              <w:delText>5</w:delText>
            </w:r>
          </w:del>
          <w:del w:id="100" w:author="周德阳" w:date="2018-11-03T11:50:58Z">
            <w:r>
              <w:rPr/>
              <w:fldChar w:fldCharType="end"/>
            </w:r>
          </w:del>
          <w:del w:id="101" w:author="周德阳" w:date="2018-11-03T11:50:58Z">
            <w:r>
              <w:rPr/>
              <w:fldChar w:fldCharType="end"/>
            </w:r>
          </w:del>
        </w:p>
        <w:p>
          <w:pPr>
            <w:pStyle w:val="8"/>
            <w:tabs>
              <w:tab w:val="right" w:leader="dot" w:pos="8296"/>
            </w:tabs>
            <w:rPr>
              <w:del w:id="102" w:author="周德阳" w:date="2018-11-03T11:50:58Z"/>
            </w:rPr>
          </w:pPr>
          <w:del w:id="103" w:author="周德阳" w:date="2018-11-03T11:50:58Z">
            <w:r>
              <w:rPr/>
              <w:fldChar w:fldCharType="begin"/>
            </w:r>
          </w:del>
          <w:del w:id="104" w:author="周德阳" w:date="2018-11-03T11:50:58Z">
            <w:r>
              <w:rPr/>
              <w:delInstrText xml:space="preserve"> HYPERLINK \l "_Toc528480554" </w:delInstrText>
            </w:r>
          </w:del>
          <w:del w:id="105" w:author="周德阳" w:date="2018-11-03T11:50:58Z">
            <w:r>
              <w:rPr/>
              <w:fldChar w:fldCharType="separate"/>
            </w:r>
          </w:del>
          <w:del w:id="106" w:author="周德阳" w:date="2018-11-03T11:50:58Z">
            <w:r>
              <w:rPr>
                <w:rStyle w:val="10"/>
              </w:rPr>
              <w:delText>3.3职责</w:delText>
            </w:r>
          </w:del>
          <w:del w:id="107" w:author="周德阳" w:date="2018-11-03T11:50:58Z">
            <w:r>
              <w:rPr/>
              <w:tab/>
            </w:r>
          </w:del>
          <w:del w:id="108" w:author="周德阳" w:date="2018-11-03T11:50:58Z">
            <w:r>
              <w:rPr/>
              <w:fldChar w:fldCharType="begin"/>
            </w:r>
          </w:del>
          <w:del w:id="109" w:author="周德阳" w:date="2018-11-03T11:50:58Z">
            <w:r>
              <w:rPr/>
              <w:delInstrText xml:space="preserve"> PAGEREF _Toc528480554 \h </w:delInstrText>
            </w:r>
          </w:del>
          <w:del w:id="110" w:author="周德阳" w:date="2018-11-03T11:50:58Z">
            <w:r>
              <w:rPr/>
              <w:fldChar w:fldCharType="separate"/>
            </w:r>
          </w:del>
          <w:del w:id="111" w:author="周德阳" w:date="2018-11-03T11:50:58Z">
            <w:r>
              <w:rPr/>
              <w:delText>5</w:delText>
            </w:r>
          </w:del>
          <w:del w:id="112" w:author="周德阳" w:date="2018-11-03T11:50:58Z">
            <w:r>
              <w:rPr/>
              <w:fldChar w:fldCharType="end"/>
            </w:r>
          </w:del>
          <w:del w:id="113" w:author="周德阳" w:date="2018-11-03T11:50:58Z">
            <w:r>
              <w:rPr/>
              <w:fldChar w:fldCharType="end"/>
            </w:r>
          </w:del>
        </w:p>
        <w:p>
          <w:pPr>
            <w:pStyle w:val="7"/>
            <w:tabs>
              <w:tab w:val="right" w:leader="dot" w:pos="8296"/>
            </w:tabs>
            <w:rPr>
              <w:del w:id="114" w:author="周德阳" w:date="2018-11-03T11:50:58Z"/>
            </w:rPr>
          </w:pPr>
          <w:del w:id="115" w:author="周德阳" w:date="2018-11-03T11:50:58Z">
            <w:r>
              <w:rPr/>
              <w:fldChar w:fldCharType="begin"/>
            </w:r>
          </w:del>
          <w:del w:id="116" w:author="周德阳" w:date="2018-11-03T11:50:58Z">
            <w:r>
              <w:rPr/>
              <w:delInstrText xml:space="preserve"> HYPERLINK \l "_Toc528480555" </w:delInstrText>
            </w:r>
          </w:del>
          <w:del w:id="117" w:author="周德阳" w:date="2018-11-03T11:50:58Z">
            <w:r>
              <w:rPr/>
              <w:fldChar w:fldCharType="separate"/>
            </w:r>
          </w:del>
          <w:del w:id="118" w:author="周德阳" w:date="2018-11-03T11:50:58Z">
            <w:r>
              <w:rPr>
                <w:rStyle w:val="10"/>
              </w:rPr>
              <w:delText>4文档</w:delText>
            </w:r>
          </w:del>
          <w:del w:id="119" w:author="周德阳" w:date="2018-11-03T11:50:58Z">
            <w:r>
              <w:rPr/>
              <w:tab/>
            </w:r>
          </w:del>
          <w:del w:id="120" w:author="周德阳" w:date="2018-11-03T11:50:58Z">
            <w:r>
              <w:rPr/>
              <w:fldChar w:fldCharType="begin"/>
            </w:r>
          </w:del>
          <w:del w:id="121" w:author="周德阳" w:date="2018-11-03T11:50:58Z">
            <w:r>
              <w:rPr/>
              <w:delInstrText xml:space="preserve"> PAGEREF _Toc528480555 \h </w:delInstrText>
            </w:r>
          </w:del>
          <w:del w:id="122" w:author="周德阳" w:date="2018-11-03T11:50:58Z">
            <w:r>
              <w:rPr/>
              <w:fldChar w:fldCharType="separate"/>
            </w:r>
          </w:del>
          <w:del w:id="123" w:author="周德阳" w:date="2018-11-03T11:50:58Z">
            <w:r>
              <w:rPr/>
              <w:delText>6</w:delText>
            </w:r>
          </w:del>
          <w:del w:id="124" w:author="周德阳" w:date="2018-11-03T11:50:58Z">
            <w:r>
              <w:rPr/>
              <w:fldChar w:fldCharType="end"/>
            </w:r>
          </w:del>
          <w:del w:id="125" w:author="周德阳" w:date="2018-11-03T11:50:58Z">
            <w:r>
              <w:rPr/>
              <w:fldChar w:fldCharType="end"/>
            </w:r>
          </w:del>
        </w:p>
        <w:p>
          <w:pPr>
            <w:pStyle w:val="8"/>
            <w:tabs>
              <w:tab w:val="right" w:leader="dot" w:pos="8296"/>
            </w:tabs>
            <w:rPr>
              <w:del w:id="126" w:author="周德阳" w:date="2018-11-03T11:50:58Z"/>
            </w:rPr>
          </w:pPr>
          <w:del w:id="127" w:author="周德阳" w:date="2018-11-03T11:50:58Z">
            <w:r>
              <w:rPr/>
              <w:fldChar w:fldCharType="begin"/>
            </w:r>
          </w:del>
          <w:del w:id="128" w:author="周德阳" w:date="2018-11-03T11:50:58Z">
            <w:r>
              <w:rPr/>
              <w:delInstrText xml:space="preserve"> HYPERLINK \l "_Toc528480556" </w:delInstrText>
            </w:r>
          </w:del>
          <w:del w:id="129" w:author="周德阳" w:date="2018-11-03T11:50:58Z">
            <w:r>
              <w:rPr/>
              <w:fldChar w:fldCharType="separate"/>
            </w:r>
          </w:del>
          <w:del w:id="130" w:author="周德阳" w:date="2018-11-03T11:50:58Z">
            <w:r>
              <w:rPr>
                <w:rStyle w:val="10"/>
              </w:rPr>
              <w:delText>4.1基本文档</w:delText>
            </w:r>
          </w:del>
          <w:del w:id="131" w:author="周德阳" w:date="2018-11-03T11:50:58Z">
            <w:r>
              <w:rPr/>
              <w:tab/>
            </w:r>
          </w:del>
          <w:del w:id="132" w:author="周德阳" w:date="2018-11-03T11:50:58Z">
            <w:r>
              <w:rPr/>
              <w:fldChar w:fldCharType="begin"/>
            </w:r>
          </w:del>
          <w:del w:id="133" w:author="周德阳" w:date="2018-11-03T11:50:58Z">
            <w:r>
              <w:rPr/>
              <w:delInstrText xml:space="preserve"> PAGEREF _Toc528480556 \h </w:delInstrText>
            </w:r>
          </w:del>
          <w:del w:id="134" w:author="周德阳" w:date="2018-11-03T11:50:58Z">
            <w:r>
              <w:rPr/>
              <w:fldChar w:fldCharType="separate"/>
            </w:r>
          </w:del>
          <w:del w:id="135" w:author="周德阳" w:date="2018-11-03T11:50:58Z">
            <w:r>
              <w:rPr/>
              <w:delText>6</w:delText>
            </w:r>
          </w:del>
          <w:del w:id="136" w:author="周德阳" w:date="2018-11-03T11:50:58Z">
            <w:r>
              <w:rPr/>
              <w:fldChar w:fldCharType="end"/>
            </w:r>
          </w:del>
          <w:del w:id="137" w:author="周德阳" w:date="2018-11-03T11:50:58Z">
            <w:r>
              <w:rPr/>
              <w:fldChar w:fldCharType="end"/>
            </w:r>
          </w:del>
        </w:p>
        <w:p>
          <w:pPr>
            <w:pStyle w:val="8"/>
            <w:tabs>
              <w:tab w:val="right" w:leader="dot" w:pos="8296"/>
            </w:tabs>
            <w:rPr>
              <w:del w:id="138" w:author="周德阳" w:date="2018-11-03T11:50:58Z"/>
            </w:rPr>
          </w:pPr>
          <w:del w:id="139" w:author="周德阳" w:date="2018-11-03T11:50:58Z">
            <w:r>
              <w:rPr/>
              <w:fldChar w:fldCharType="begin"/>
            </w:r>
          </w:del>
          <w:del w:id="140" w:author="周德阳" w:date="2018-11-03T11:50:58Z">
            <w:r>
              <w:rPr/>
              <w:delInstrText xml:space="preserve"> HYPERLINK \l "_Toc528480557" </w:delInstrText>
            </w:r>
          </w:del>
          <w:del w:id="141" w:author="周德阳" w:date="2018-11-03T11:50:58Z">
            <w:r>
              <w:rPr/>
              <w:fldChar w:fldCharType="separate"/>
            </w:r>
          </w:del>
          <w:del w:id="142" w:author="周德阳" w:date="2018-11-03T11:50:58Z">
            <w:r>
              <w:rPr>
                <w:rStyle w:val="10"/>
              </w:rPr>
              <w:delText>4.2用户文档</w:delText>
            </w:r>
          </w:del>
          <w:del w:id="143" w:author="周德阳" w:date="2018-11-03T11:50:58Z">
            <w:r>
              <w:rPr/>
              <w:tab/>
            </w:r>
          </w:del>
          <w:del w:id="144" w:author="周德阳" w:date="2018-11-03T11:50:58Z">
            <w:r>
              <w:rPr/>
              <w:fldChar w:fldCharType="begin"/>
            </w:r>
          </w:del>
          <w:del w:id="145" w:author="周德阳" w:date="2018-11-03T11:50:58Z">
            <w:r>
              <w:rPr/>
              <w:delInstrText xml:space="preserve"> PAGEREF _Toc528480557 \h </w:delInstrText>
            </w:r>
          </w:del>
          <w:del w:id="146" w:author="周德阳" w:date="2018-11-03T11:50:58Z">
            <w:r>
              <w:rPr/>
              <w:fldChar w:fldCharType="separate"/>
            </w:r>
          </w:del>
          <w:del w:id="147" w:author="周德阳" w:date="2018-11-03T11:50:58Z">
            <w:r>
              <w:rPr/>
              <w:delText>6</w:delText>
            </w:r>
          </w:del>
          <w:del w:id="148" w:author="周德阳" w:date="2018-11-03T11:50:58Z">
            <w:r>
              <w:rPr/>
              <w:fldChar w:fldCharType="end"/>
            </w:r>
          </w:del>
          <w:del w:id="149" w:author="周德阳" w:date="2018-11-03T11:50:58Z">
            <w:r>
              <w:rPr/>
              <w:fldChar w:fldCharType="end"/>
            </w:r>
          </w:del>
        </w:p>
        <w:p>
          <w:pPr>
            <w:pStyle w:val="8"/>
            <w:tabs>
              <w:tab w:val="right" w:leader="dot" w:pos="8296"/>
            </w:tabs>
            <w:rPr>
              <w:del w:id="150" w:author="周德阳" w:date="2018-11-03T11:50:58Z"/>
            </w:rPr>
          </w:pPr>
          <w:del w:id="151" w:author="周德阳" w:date="2018-11-03T11:50:58Z">
            <w:r>
              <w:rPr/>
              <w:fldChar w:fldCharType="begin"/>
            </w:r>
          </w:del>
          <w:del w:id="152" w:author="周德阳" w:date="2018-11-03T11:50:58Z">
            <w:r>
              <w:rPr/>
              <w:delInstrText xml:space="preserve"> HYPERLINK \l "_Toc528480558" </w:delInstrText>
            </w:r>
          </w:del>
          <w:del w:id="153" w:author="周德阳" w:date="2018-11-03T11:50:58Z">
            <w:r>
              <w:rPr/>
              <w:fldChar w:fldCharType="separate"/>
            </w:r>
          </w:del>
          <w:del w:id="154" w:author="周德阳" w:date="2018-11-03T11:50:58Z">
            <w:r>
              <w:rPr>
                <w:rStyle w:val="10"/>
              </w:rPr>
              <w:delText>4.3其他文档</w:delText>
            </w:r>
          </w:del>
          <w:del w:id="155" w:author="周德阳" w:date="2018-11-03T11:50:58Z">
            <w:r>
              <w:rPr/>
              <w:tab/>
            </w:r>
          </w:del>
          <w:del w:id="156" w:author="周德阳" w:date="2018-11-03T11:50:58Z">
            <w:r>
              <w:rPr/>
              <w:fldChar w:fldCharType="begin"/>
            </w:r>
          </w:del>
          <w:del w:id="157" w:author="周德阳" w:date="2018-11-03T11:50:58Z">
            <w:r>
              <w:rPr/>
              <w:delInstrText xml:space="preserve"> PAGEREF _Toc528480558 \h </w:delInstrText>
            </w:r>
          </w:del>
          <w:del w:id="158" w:author="周德阳" w:date="2018-11-03T11:50:58Z">
            <w:r>
              <w:rPr/>
              <w:fldChar w:fldCharType="separate"/>
            </w:r>
          </w:del>
          <w:del w:id="159" w:author="周德阳" w:date="2018-11-03T11:50:58Z">
            <w:r>
              <w:rPr/>
              <w:delText>6</w:delText>
            </w:r>
          </w:del>
          <w:del w:id="160" w:author="周德阳" w:date="2018-11-03T11:50:58Z">
            <w:r>
              <w:rPr/>
              <w:fldChar w:fldCharType="end"/>
            </w:r>
          </w:del>
          <w:del w:id="161" w:author="周德阳" w:date="2018-11-03T11:50:58Z">
            <w:r>
              <w:rPr/>
              <w:fldChar w:fldCharType="end"/>
            </w:r>
          </w:del>
        </w:p>
        <w:p>
          <w:pPr>
            <w:pStyle w:val="7"/>
            <w:tabs>
              <w:tab w:val="right" w:leader="dot" w:pos="8296"/>
            </w:tabs>
            <w:rPr>
              <w:del w:id="162" w:author="周德阳" w:date="2018-11-03T11:50:58Z"/>
            </w:rPr>
          </w:pPr>
          <w:del w:id="163" w:author="周德阳" w:date="2018-11-03T11:50:58Z">
            <w:r>
              <w:rPr/>
              <w:fldChar w:fldCharType="begin"/>
            </w:r>
          </w:del>
          <w:del w:id="164" w:author="周德阳" w:date="2018-11-03T11:50:58Z">
            <w:r>
              <w:rPr/>
              <w:delInstrText xml:space="preserve"> HYPERLINK \l "_Toc528480559" </w:delInstrText>
            </w:r>
          </w:del>
          <w:del w:id="165" w:author="周德阳" w:date="2018-11-03T11:50:58Z">
            <w:r>
              <w:rPr/>
              <w:fldChar w:fldCharType="separate"/>
            </w:r>
          </w:del>
          <w:del w:id="166" w:author="周德阳" w:date="2018-11-03T11:50:58Z">
            <w:r>
              <w:rPr>
                <w:rStyle w:val="10"/>
              </w:rPr>
              <w:delText>6.评审和检查</w:delText>
            </w:r>
          </w:del>
          <w:del w:id="167" w:author="周德阳" w:date="2018-11-03T11:50:58Z">
            <w:r>
              <w:rPr/>
              <w:tab/>
            </w:r>
          </w:del>
          <w:del w:id="168" w:author="周德阳" w:date="2018-11-03T11:50:58Z">
            <w:r>
              <w:rPr/>
              <w:fldChar w:fldCharType="begin"/>
            </w:r>
          </w:del>
          <w:del w:id="169" w:author="周德阳" w:date="2018-11-03T11:50:58Z">
            <w:r>
              <w:rPr/>
              <w:delInstrText xml:space="preserve"> PAGEREF _Toc528480559 \h </w:delInstrText>
            </w:r>
          </w:del>
          <w:del w:id="170" w:author="周德阳" w:date="2018-11-03T11:50:58Z">
            <w:r>
              <w:rPr/>
              <w:fldChar w:fldCharType="separate"/>
            </w:r>
          </w:del>
          <w:del w:id="171" w:author="周德阳" w:date="2018-11-03T11:50:58Z">
            <w:r>
              <w:rPr/>
              <w:delText>7</w:delText>
            </w:r>
          </w:del>
          <w:del w:id="172" w:author="周德阳" w:date="2018-11-03T11:50:58Z">
            <w:r>
              <w:rPr/>
              <w:fldChar w:fldCharType="end"/>
            </w:r>
          </w:del>
          <w:del w:id="173" w:author="周德阳" w:date="2018-11-03T11:50:58Z">
            <w:r>
              <w:rPr/>
              <w:fldChar w:fldCharType="end"/>
            </w:r>
          </w:del>
        </w:p>
        <w:p>
          <w:pPr>
            <w:pStyle w:val="8"/>
            <w:tabs>
              <w:tab w:val="right" w:leader="dot" w:pos="8296"/>
            </w:tabs>
            <w:rPr>
              <w:del w:id="174" w:author="周德阳" w:date="2018-11-03T11:50:58Z"/>
            </w:rPr>
          </w:pPr>
          <w:del w:id="175" w:author="周德阳" w:date="2018-11-03T11:50:58Z">
            <w:r>
              <w:rPr/>
              <w:fldChar w:fldCharType="begin"/>
            </w:r>
          </w:del>
          <w:del w:id="176" w:author="周德阳" w:date="2018-11-03T11:50:58Z">
            <w:r>
              <w:rPr/>
              <w:delInstrText xml:space="preserve"> HYPERLINK \l "_Toc528480560" </w:delInstrText>
            </w:r>
          </w:del>
          <w:del w:id="177" w:author="周德阳" w:date="2018-11-03T11:50:58Z">
            <w:r>
              <w:rPr/>
              <w:fldChar w:fldCharType="separate"/>
            </w:r>
          </w:del>
          <w:del w:id="178" w:author="周德阳" w:date="2018-11-03T11:50:58Z">
            <w:r>
              <w:rPr>
                <w:rStyle w:val="10"/>
              </w:rPr>
              <w:delText>6.1软件需求(规格)评审</w:delText>
            </w:r>
          </w:del>
          <w:del w:id="179" w:author="周德阳" w:date="2018-11-03T11:50:58Z">
            <w:r>
              <w:rPr/>
              <w:tab/>
            </w:r>
          </w:del>
          <w:del w:id="180" w:author="周德阳" w:date="2018-11-03T11:50:58Z">
            <w:r>
              <w:rPr/>
              <w:fldChar w:fldCharType="begin"/>
            </w:r>
          </w:del>
          <w:del w:id="181" w:author="周德阳" w:date="2018-11-03T11:50:58Z">
            <w:r>
              <w:rPr/>
              <w:delInstrText xml:space="preserve"> PAGEREF _Toc528480560 \h </w:delInstrText>
            </w:r>
          </w:del>
          <w:del w:id="182" w:author="周德阳" w:date="2018-11-03T11:50:58Z">
            <w:r>
              <w:rPr/>
              <w:fldChar w:fldCharType="separate"/>
            </w:r>
          </w:del>
          <w:del w:id="183" w:author="周德阳" w:date="2018-11-03T11:50:58Z">
            <w:r>
              <w:rPr/>
              <w:delText>7</w:delText>
            </w:r>
          </w:del>
          <w:del w:id="184" w:author="周德阳" w:date="2018-11-03T11:50:58Z">
            <w:r>
              <w:rPr/>
              <w:fldChar w:fldCharType="end"/>
            </w:r>
          </w:del>
          <w:del w:id="185" w:author="周德阳" w:date="2018-11-03T11:50:58Z">
            <w:r>
              <w:rPr/>
              <w:fldChar w:fldCharType="end"/>
            </w:r>
          </w:del>
        </w:p>
        <w:p>
          <w:pPr>
            <w:pStyle w:val="8"/>
            <w:tabs>
              <w:tab w:val="right" w:leader="dot" w:pos="8296"/>
            </w:tabs>
            <w:rPr>
              <w:del w:id="186" w:author="周德阳" w:date="2018-11-03T11:50:58Z"/>
            </w:rPr>
          </w:pPr>
          <w:del w:id="187" w:author="周德阳" w:date="2018-11-03T11:50:58Z">
            <w:r>
              <w:rPr/>
              <w:fldChar w:fldCharType="begin"/>
            </w:r>
          </w:del>
          <w:del w:id="188" w:author="周德阳" w:date="2018-11-03T11:50:58Z">
            <w:r>
              <w:rPr/>
              <w:delInstrText xml:space="preserve"> HYPERLINK \l "_Toc528480561" </w:delInstrText>
            </w:r>
          </w:del>
          <w:del w:id="189" w:author="周德阳" w:date="2018-11-03T11:50:58Z">
            <w:r>
              <w:rPr/>
              <w:fldChar w:fldCharType="separate"/>
            </w:r>
          </w:del>
          <w:del w:id="190" w:author="周德阳" w:date="2018-11-03T11:50:58Z">
            <w:r>
              <w:rPr>
                <w:rStyle w:val="10"/>
              </w:rPr>
              <w:delText>6.2系统/子系统设计评审</w:delText>
            </w:r>
          </w:del>
          <w:del w:id="191" w:author="周德阳" w:date="2018-11-03T11:50:58Z">
            <w:r>
              <w:rPr/>
              <w:tab/>
            </w:r>
          </w:del>
          <w:del w:id="192" w:author="周德阳" w:date="2018-11-03T11:50:58Z">
            <w:r>
              <w:rPr/>
              <w:fldChar w:fldCharType="begin"/>
            </w:r>
          </w:del>
          <w:del w:id="193" w:author="周德阳" w:date="2018-11-03T11:50:58Z">
            <w:r>
              <w:rPr/>
              <w:delInstrText xml:space="preserve"> PAGEREF _Toc528480561 \h </w:delInstrText>
            </w:r>
          </w:del>
          <w:del w:id="194" w:author="周德阳" w:date="2018-11-03T11:50:58Z">
            <w:r>
              <w:rPr/>
              <w:fldChar w:fldCharType="separate"/>
            </w:r>
          </w:del>
          <w:del w:id="195" w:author="周德阳" w:date="2018-11-03T11:50:58Z">
            <w:r>
              <w:rPr/>
              <w:delText>7</w:delText>
            </w:r>
          </w:del>
          <w:del w:id="196" w:author="周德阳" w:date="2018-11-03T11:50:58Z">
            <w:r>
              <w:rPr/>
              <w:fldChar w:fldCharType="end"/>
            </w:r>
          </w:del>
          <w:del w:id="197" w:author="周德阳" w:date="2018-11-03T11:50:58Z">
            <w:r>
              <w:rPr/>
              <w:fldChar w:fldCharType="end"/>
            </w:r>
          </w:del>
        </w:p>
        <w:p>
          <w:pPr>
            <w:pStyle w:val="8"/>
            <w:tabs>
              <w:tab w:val="right" w:leader="dot" w:pos="8296"/>
            </w:tabs>
            <w:rPr>
              <w:del w:id="198" w:author="周德阳" w:date="2018-11-03T11:50:58Z"/>
            </w:rPr>
          </w:pPr>
          <w:del w:id="199" w:author="周德阳" w:date="2018-11-03T11:50:58Z">
            <w:r>
              <w:rPr/>
              <w:fldChar w:fldCharType="begin"/>
            </w:r>
          </w:del>
          <w:del w:id="200" w:author="周德阳" w:date="2018-11-03T11:50:58Z">
            <w:r>
              <w:rPr/>
              <w:delInstrText xml:space="preserve"> HYPERLINK \l "_Toc528480562" </w:delInstrText>
            </w:r>
          </w:del>
          <w:del w:id="201" w:author="周德阳" w:date="2018-11-03T11:50:58Z">
            <w:r>
              <w:rPr/>
              <w:fldChar w:fldCharType="separate"/>
            </w:r>
          </w:del>
          <w:del w:id="202" w:author="周德阳" w:date="2018-11-03T11:50:58Z">
            <w:r>
              <w:rPr>
                <w:rStyle w:val="10"/>
              </w:rPr>
              <w:delText>6.3软件设计评审</w:delText>
            </w:r>
          </w:del>
          <w:del w:id="203" w:author="周德阳" w:date="2018-11-03T11:50:58Z">
            <w:r>
              <w:rPr/>
              <w:tab/>
            </w:r>
          </w:del>
          <w:del w:id="204" w:author="周德阳" w:date="2018-11-03T11:50:58Z">
            <w:r>
              <w:rPr/>
              <w:fldChar w:fldCharType="begin"/>
            </w:r>
          </w:del>
          <w:del w:id="205" w:author="周德阳" w:date="2018-11-03T11:50:58Z">
            <w:r>
              <w:rPr/>
              <w:delInstrText xml:space="preserve"> PAGEREF _Toc528480562 \h </w:delInstrText>
            </w:r>
          </w:del>
          <w:del w:id="206" w:author="周德阳" w:date="2018-11-03T11:50:58Z">
            <w:r>
              <w:rPr/>
              <w:fldChar w:fldCharType="separate"/>
            </w:r>
          </w:del>
          <w:del w:id="207" w:author="周德阳" w:date="2018-11-03T11:50:58Z">
            <w:r>
              <w:rPr/>
              <w:delText>7</w:delText>
            </w:r>
          </w:del>
          <w:del w:id="208" w:author="周德阳" w:date="2018-11-03T11:50:58Z">
            <w:r>
              <w:rPr/>
              <w:fldChar w:fldCharType="end"/>
            </w:r>
          </w:del>
          <w:del w:id="209" w:author="周德阳" w:date="2018-11-03T11:50:58Z">
            <w:r>
              <w:rPr/>
              <w:fldChar w:fldCharType="end"/>
            </w:r>
          </w:del>
        </w:p>
        <w:p>
          <w:pPr>
            <w:pStyle w:val="8"/>
            <w:tabs>
              <w:tab w:val="right" w:leader="dot" w:pos="8296"/>
            </w:tabs>
            <w:rPr>
              <w:del w:id="210" w:author="周德阳" w:date="2018-11-03T11:50:58Z"/>
            </w:rPr>
          </w:pPr>
          <w:del w:id="211" w:author="周德阳" w:date="2018-11-03T11:50:58Z">
            <w:r>
              <w:rPr/>
              <w:fldChar w:fldCharType="begin"/>
            </w:r>
          </w:del>
          <w:del w:id="212" w:author="周德阳" w:date="2018-11-03T11:50:58Z">
            <w:r>
              <w:rPr/>
              <w:delInstrText xml:space="preserve"> HYPERLINK \l "_Toc528480563" </w:delInstrText>
            </w:r>
          </w:del>
          <w:del w:id="213" w:author="周德阳" w:date="2018-11-03T11:50:58Z">
            <w:r>
              <w:rPr/>
              <w:fldChar w:fldCharType="separate"/>
            </w:r>
          </w:del>
          <w:del w:id="214" w:author="周德阳" w:date="2018-11-03T11:50:58Z">
            <w:r>
              <w:rPr>
                <w:rStyle w:val="10"/>
              </w:rPr>
              <w:delText>6.4物理检查</w:delText>
            </w:r>
          </w:del>
          <w:del w:id="215" w:author="周德阳" w:date="2018-11-03T11:50:58Z">
            <w:r>
              <w:rPr/>
              <w:tab/>
            </w:r>
          </w:del>
          <w:del w:id="216" w:author="周德阳" w:date="2018-11-03T11:50:58Z">
            <w:r>
              <w:rPr/>
              <w:fldChar w:fldCharType="begin"/>
            </w:r>
          </w:del>
          <w:del w:id="217" w:author="周德阳" w:date="2018-11-03T11:50:58Z">
            <w:r>
              <w:rPr/>
              <w:delInstrText xml:space="preserve"> PAGEREF _Toc528480563 \h </w:delInstrText>
            </w:r>
          </w:del>
          <w:del w:id="218" w:author="周德阳" w:date="2018-11-03T11:50:58Z">
            <w:r>
              <w:rPr/>
              <w:fldChar w:fldCharType="separate"/>
            </w:r>
          </w:del>
          <w:del w:id="219" w:author="周德阳" w:date="2018-11-03T11:50:58Z">
            <w:r>
              <w:rPr/>
              <w:delText>8</w:delText>
            </w:r>
          </w:del>
          <w:del w:id="220" w:author="周德阳" w:date="2018-11-03T11:50:58Z">
            <w:r>
              <w:rPr/>
              <w:fldChar w:fldCharType="end"/>
            </w:r>
          </w:del>
          <w:del w:id="221" w:author="周德阳" w:date="2018-11-03T11:50:58Z">
            <w:r>
              <w:rPr/>
              <w:fldChar w:fldCharType="end"/>
            </w:r>
          </w:del>
        </w:p>
        <w:p>
          <w:pPr>
            <w:pStyle w:val="8"/>
            <w:tabs>
              <w:tab w:val="right" w:leader="dot" w:pos="8296"/>
            </w:tabs>
            <w:rPr>
              <w:del w:id="222" w:author="周德阳" w:date="2018-11-03T11:50:58Z"/>
            </w:rPr>
          </w:pPr>
          <w:del w:id="223" w:author="周德阳" w:date="2018-11-03T11:50:58Z">
            <w:r>
              <w:rPr/>
              <w:fldChar w:fldCharType="begin"/>
            </w:r>
          </w:del>
          <w:del w:id="224" w:author="周德阳" w:date="2018-11-03T11:50:58Z">
            <w:r>
              <w:rPr/>
              <w:delInstrText xml:space="preserve"> HYPERLINK \l "_Toc528480564" </w:delInstrText>
            </w:r>
          </w:del>
          <w:del w:id="225" w:author="周德阳" w:date="2018-11-03T11:50:58Z">
            <w:r>
              <w:rPr/>
              <w:fldChar w:fldCharType="separate"/>
            </w:r>
          </w:del>
          <w:del w:id="226" w:author="周德阳" w:date="2018-11-03T11:50:58Z">
            <w:r>
              <w:rPr>
                <w:rStyle w:val="10"/>
              </w:rPr>
              <w:delText>6.5管理评审</w:delText>
            </w:r>
          </w:del>
          <w:del w:id="227" w:author="周德阳" w:date="2018-11-03T11:50:58Z">
            <w:r>
              <w:rPr/>
              <w:tab/>
            </w:r>
          </w:del>
          <w:del w:id="228" w:author="周德阳" w:date="2018-11-03T11:50:58Z">
            <w:r>
              <w:rPr/>
              <w:fldChar w:fldCharType="begin"/>
            </w:r>
          </w:del>
          <w:del w:id="229" w:author="周德阳" w:date="2018-11-03T11:50:58Z">
            <w:r>
              <w:rPr/>
              <w:delInstrText xml:space="preserve"> PAGEREF _Toc528480564 \h </w:delInstrText>
            </w:r>
          </w:del>
          <w:del w:id="230" w:author="周德阳" w:date="2018-11-03T11:50:58Z">
            <w:r>
              <w:rPr/>
              <w:fldChar w:fldCharType="separate"/>
            </w:r>
          </w:del>
          <w:del w:id="231" w:author="周德阳" w:date="2018-11-03T11:50:58Z">
            <w:r>
              <w:rPr/>
              <w:delText>8</w:delText>
            </w:r>
          </w:del>
          <w:del w:id="232" w:author="周德阳" w:date="2018-11-03T11:50:58Z">
            <w:r>
              <w:rPr/>
              <w:fldChar w:fldCharType="end"/>
            </w:r>
          </w:del>
          <w:del w:id="233" w:author="周德阳" w:date="2018-11-03T11:50:58Z">
            <w:r>
              <w:rPr/>
              <w:fldChar w:fldCharType="end"/>
            </w:r>
          </w:del>
        </w:p>
        <w:p>
          <w:pPr>
            <w:pStyle w:val="7"/>
            <w:tabs>
              <w:tab w:val="right" w:leader="dot" w:pos="8296"/>
            </w:tabs>
            <w:rPr>
              <w:del w:id="234" w:author="周德阳" w:date="2018-11-03T11:50:58Z"/>
            </w:rPr>
          </w:pPr>
          <w:del w:id="235" w:author="周德阳" w:date="2018-11-03T11:50:58Z">
            <w:r>
              <w:rPr/>
              <w:fldChar w:fldCharType="begin"/>
            </w:r>
          </w:del>
          <w:del w:id="236" w:author="周德阳" w:date="2018-11-03T11:50:58Z">
            <w:r>
              <w:rPr/>
              <w:delInstrText xml:space="preserve"> HYPERLINK \l "_Toc528480565" </w:delInstrText>
            </w:r>
          </w:del>
          <w:del w:id="237" w:author="周德阳" w:date="2018-11-03T11:50:58Z">
            <w:r>
              <w:rPr/>
              <w:fldChar w:fldCharType="separate"/>
            </w:r>
          </w:del>
          <w:del w:id="238" w:author="周德阳" w:date="2018-11-03T11:50:58Z">
            <w:r>
              <w:rPr>
                <w:rStyle w:val="10"/>
              </w:rPr>
              <w:delText>7评审和审核</w:delText>
            </w:r>
          </w:del>
          <w:del w:id="239" w:author="周德阳" w:date="2018-11-03T11:50:58Z">
            <w:r>
              <w:rPr/>
              <w:tab/>
            </w:r>
          </w:del>
          <w:del w:id="240" w:author="周德阳" w:date="2018-11-03T11:50:58Z">
            <w:r>
              <w:rPr/>
              <w:fldChar w:fldCharType="begin"/>
            </w:r>
          </w:del>
          <w:del w:id="241" w:author="周德阳" w:date="2018-11-03T11:50:58Z">
            <w:r>
              <w:rPr/>
              <w:delInstrText xml:space="preserve"> PAGEREF _Toc528480565 \h </w:delInstrText>
            </w:r>
          </w:del>
          <w:del w:id="242" w:author="周德阳" w:date="2018-11-03T11:50:58Z">
            <w:r>
              <w:rPr/>
              <w:fldChar w:fldCharType="separate"/>
            </w:r>
          </w:del>
          <w:del w:id="243" w:author="周德阳" w:date="2018-11-03T11:50:58Z">
            <w:r>
              <w:rPr/>
              <w:delText>9</w:delText>
            </w:r>
          </w:del>
          <w:del w:id="244" w:author="周德阳" w:date="2018-11-03T11:50:58Z">
            <w:r>
              <w:rPr/>
              <w:fldChar w:fldCharType="end"/>
            </w:r>
          </w:del>
          <w:del w:id="245" w:author="周德阳" w:date="2018-11-03T11:50:58Z">
            <w:r>
              <w:rPr/>
              <w:fldChar w:fldCharType="end"/>
            </w:r>
          </w:del>
        </w:p>
        <w:p>
          <w:pPr>
            <w:pStyle w:val="8"/>
            <w:tabs>
              <w:tab w:val="right" w:leader="dot" w:pos="8296"/>
            </w:tabs>
            <w:rPr>
              <w:del w:id="246" w:author="周德阳" w:date="2018-11-03T11:50:58Z"/>
            </w:rPr>
          </w:pPr>
          <w:del w:id="247" w:author="周德阳" w:date="2018-11-03T11:50:58Z">
            <w:r>
              <w:rPr/>
              <w:fldChar w:fldCharType="begin"/>
            </w:r>
          </w:del>
          <w:del w:id="248" w:author="周德阳" w:date="2018-11-03T11:50:58Z">
            <w:r>
              <w:rPr/>
              <w:delInstrText xml:space="preserve"> HYPERLINK \l "_Toc528480566" </w:delInstrText>
            </w:r>
          </w:del>
          <w:del w:id="249" w:author="周德阳" w:date="2018-11-03T11:50:58Z">
            <w:r>
              <w:rPr/>
              <w:fldChar w:fldCharType="separate"/>
            </w:r>
          </w:del>
          <w:del w:id="250" w:author="周德阳" w:date="2018-11-03T11:50:58Z">
            <w:r>
              <w:rPr>
                <w:rStyle w:val="10"/>
              </w:rPr>
              <w:delText>7.1过程的评审</w:delText>
            </w:r>
          </w:del>
          <w:del w:id="251" w:author="周德阳" w:date="2018-11-03T11:50:58Z">
            <w:r>
              <w:rPr/>
              <w:tab/>
            </w:r>
          </w:del>
          <w:del w:id="252" w:author="周德阳" w:date="2018-11-03T11:50:58Z">
            <w:r>
              <w:rPr/>
              <w:fldChar w:fldCharType="begin"/>
            </w:r>
          </w:del>
          <w:del w:id="253" w:author="周德阳" w:date="2018-11-03T11:50:58Z">
            <w:r>
              <w:rPr/>
              <w:delInstrText xml:space="preserve"> PAGEREF _Toc528480566 \h </w:delInstrText>
            </w:r>
          </w:del>
          <w:del w:id="254" w:author="周德阳" w:date="2018-11-03T11:50:58Z">
            <w:r>
              <w:rPr/>
              <w:fldChar w:fldCharType="separate"/>
            </w:r>
          </w:del>
          <w:del w:id="255" w:author="周德阳" w:date="2018-11-03T11:50:58Z">
            <w:r>
              <w:rPr/>
              <w:delText>9</w:delText>
            </w:r>
          </w:del>
          <w:del w:id="256" w:author="周德阳" w:date="2018-11-03T11:50:58Z">
            <w:r>
              <w:rPr/>
              <w:fldChar w:fldCharType="end"/>
            </w:r>
          </w:del>
          <w:del w:id="257" w:author="周德阳" w:date="2018-11-03T11:50:58Z">
            <w:r>
              <w:rPr/>
              <w:fldChar w:fldCharType="end"/>
            </w:r>
          </w:del>
        </w:p>
        <w:p>
          <w:pPr>
            <w:pStyle w:val="8"/>
            <w:tabs>
              <w:tab w:val="right" w:leader="dot" w:pos="8296"/>
            </w:tabs>
            <w:rPr>
              <w:del w:id="258" w:author="周德阳" w:date="2018-11-03T11:50:58Z"/>
            </w:rPr>
          </w:pPr>
          <w:del w:id="259" w:author="周德阳" w:date="2018-11-03T11:50:58Z">
            <w:r>
              <w:rPr/>
              <w:fldChar w:fldCharType="begin"/>
            </w:r>
          </w:del>
          <w:del w:id="260" w:author="周德阳" w:date="2018-11-03T11:50:58Z">
            <w:r>
              <w:rPr/>
              <w:delInstrText xml:space="preserve"> HYPERLINK \l "_Toc528480567" </w:delInstrText>
            </w:r>
          </w:del>
          <w:del w:id="261" w:author="周德阳" w:date="2018-11-03T11:50:58Z">
            <w:r>
              <w:rPr/>
              <w:fldChar w:fldCharType="separate"/>
            </w:r>
          </w:del>
          <w:del w:id="262" w:author="周德阳" w:date="2018-11-03T11:50:58Z">
            <w:r>
              <w:rPr>
                <w:rStyle w:val="10"/>
              </w:rPr>
              <w:delText>7.3不符合问题的解决</w:delText>
            </w:r>
          </w:del>
          <w:del w:id="263" w:author="周德阳" w:date="2018-11-03T11:50:58Z">
            <w:r>
              <w:rPr/>
              <w:tab/>
            </w:r>
          </w:del>
          <w:del w:id="264" w:author="周德阳" w:date="2018-11-03T11:50:58Z">
            <w:r>
              <w:rPr/>
              <w:fldChar w:fldCharType="begin"/>
            </w:r>
          </w:del>
          <w:del w:id="265" w:author="周德阳" w:date="2018-11-03T11:50:58Z">
            <w:r>
              <w:rPr/>
              <w:delInstrText xml:space="preserve"> PAGEREF _Toc528480567 \h </w:delInstrText>
            </w:r>
          </w:del>
          <w:del w:id="266" w:author="周德阳" w:date="2018-11-03T11:50:58Z">
            <w:r>
              <w:rPr/>
              <w:fldChar w:fldCharType="separate"/>
            </w:r>
          </w:del>
          <w:del w:id="267" w:author="周德阳" w:date="2018-11-03T11:50:58Z">
            <w:r>
              <w:rPr/>
              <w:delText>9</w:delText>
            </w:r>
          </w:del>
          <w:del w:id="268" w:author="周德阳" w:date="2018-11-03T11:50:58Z">
            <w:r>
              <w:rPr/>
              <w:fldChar w:fldCharType="end"/>
            </w:r>
          </w:del>
          <w:del w:id="269" w:author="周德阳" w:date="2018-11-03T11:50:58Z">
            <w:r>
              <w:rPr/>
              <w:fldChar w:fldCharType="end"/>
            </w:r>
          </w:del>
        </w:p>
        <w:p>
          <w:pPr>
            <w:pStyle w:val="7"/>
            <w:tabs>
              <w:tab w:val="right" w:leader="dot" w:pos="8296"/>
            </w:tabs>
            <w:rPr>
              <w:del w:id="270" w:author="周德阳" w:date="2018-11-03T11:50:58Z"/>
            </w:rPr>
          </w:pPr>
          <w:del w:id="271" w:author="周德阳" w:date="2018-11-03T11:50:58Z">
            <w:r>
              <w:rPr/>
              <w:fldChar w:fldCharType="begin"/>
            </w:r>
          </w:del>
          <w:del w:id="272" w:author="周德阳" w:date="2018-11-03T11:50:58Z">
            <w:r>
              <w:rPr/>
              <w:delInstrText xml:space="preserve"> HYPERLINK \l "_Toc528480568" </w:delInstrText>
            </w:r>
          </w:del>
          <w:del w:id="273" w:author="周德阳" w:date="2018-11-03T11:50:58Z">
            <w:r>
              <w:rPr/>
              <w:fldChar w:fldCharType="separate"/>
            </w:r>
          </w:del>
          <w:del w:id="274" w:author="周德阳" w:date="2018-11-03T11:50:58Z">
            <w:r>
              <w:rPr>
                <w:rStyle w:val="10"/>
              </w:rPr>
              <w:delText>8工具、技术和方法</w:delText>
            </w:r>
          </w:del>
          <w:del w:id="275" w:author="周德阳" w:date="2018-11-03T11:50:58Z">
            <w:r>
              <w:rPr/>
              <w:tab/>
            </w:r>
          </w:del>
          <w:del w:id="276" w:author="周德阳" w:date="2018-11-03T11:50:58Z">
            <w:r>
              <w:rPr/>
              <w:fldChar w:fldCharType="begin"/>
            </w:r>
          </w:del>
          <w:del w:id="277" w:author="周德阳" w:date="2018-11-03T11:50:58Z">
            <w:r>
              <w:rPr/>
              <w:delInstrText xml:space="preserve"> PAGEREF _Toc528480568 \h </w:delInstrText>
            </w:r>
          </w:del>
          <w:del w:id="278" w:author="周德阳" w:date="2018-11-03T11:50:58Z">
            <w:r>
              <w:rPr/>
              <w:fldChar w:fldCharType="separate"/>
            </w:r>
          </w:del>
          <w:del w:id="279" w:author="周德阳" w:date="2018-11-03T11:50:58Z">
            <w:r>
              <w:rPr/>
              <w:delText>10</w:delText>
            </w:r>
          </w:del>
          <w:del w:id="280" w:author="周德阳" w:date="2018-11-03T11:50:58Z">
            <w:r>
              <w:rPr/>
              <w:fldChar w:fldCharType="end"/>
            </w:r>
          </w:del>
          <w:del w:id="281" w:author="周德阳" w:date="2018-11-03T11:50:58Z">
            <w:r>
              <w:rPr/>
              <w:fldChar w:fldCharType="end"/>
            </w:r>
          </w:del>
        </w:p>
        <w:p>
          <w:pPr>
            <w:pStyle w:val="7"/>
            <w:tabs>
              <w:tab w:val="right" w:leader="dot" w:pos="8296"/>
            </w:tabs>
            <w:rPr>
              <w:del w:id="282" w:author="周德阳" w:date="2018-11-03T11:50:58Z"/>
            </w:rPr>
          </w:pPr>
          <w:del w:id="283" w:author="周德阳" w:date="2018-11-03T11:50:58Z">
            <w:r>
              <w:rPr/>
              <w:fldChar w:fldCharType="begin"/>
            </w:r>
          </w:del>
          <w:del w:id="284" w:author="周德阳" w:date="2018-11-03T11:50:58Z">
            <w:r>
              <w:rPr/>
              <w:delInstrText xml:space="preserve"> HYPERLINK \l "_Toc528480569" </w:delInstrText>
            </w:r>
          </w:del>
          <w:del w:id="285" w:author="周德阳" w:date="2018-11-03T11:50:58Z">
            <w:r>
              <w:rPr/>
              <w:fldChar w:fldCharType="separate"/>
            </w:r>
          </w:del>
          <w:del w:id="286" w:author="周德阳" w:date="2018-11-03T11:50:58Z">
            <w:r>
              <w:rPr>
                <w:rStyle w:val="10"/>
              </w:rPr>
              <w:delText>9软件配置管理</w:delText>
            </w:r>
          </w:del>
          <w:del w:id="287" w:author="周德阳" w:date="2018-11-03T11:50:58Z">
            <w:r>
              <w:rPr/>
              <w:tab/>
            </w:r>
          </w:del>
          <w:del w:id="288" w:author="周德阳" w:date="2018-11-03T11:50:58Z">
            <w:r>
              <w:rPr/>
              <w:fldChar w:fldCharType="begin"/>
            </w:r>
          </w:del>
          <w:del w:id="289" w:author="周德阳" w:date="2018-11-03T11:50:58Z">
            <w:r>
              <w:rPr/>
              <w:delInstrText xml:space="preserve"> PAGEREF _Toc528480569 \h </w:delInstrText>
            </w:r>
          </w:del>
          <w:del w:id="290" w:author="周德阳" w:date="2018-11-03T11:50:58Z">
            <w:r>
              <w:rPr/>
              <w:fldChar w:fldCharType="separate"/>
            </w:r>
          </w:del>
          <w:del w:id="291" w:author="周德阳" w:date="2018-11-03T11:50:58Z">
            <w:r>
              <w:rPr/>
              <w:delText>10</w:delText>
            </w:r>
          </w:del>
          <w:del w:id="292" w:author="周德阳" w:date="2018-11-03T11:50:58Z">
            <w:r>
              <w:rPr/>
              <w:fldChar w:fldCharType="end"/>
            </w:r>
          </w:del>
          <w:del w:id="293" w:author="周德阳" w:date="2018-11-03T11:50:58Z">
            <w:r>
              <w:rPr/>
              <w:fldChar w:fldCharType="end"/>
            </w:r>
          </w:del>
        </w:p>
        <w:p>
          <w:pPr>
            <w:pStyle w:val="7"/>
            <w:tabs>
              <w:tab w:val="right" w:leader="dot" w:pos="8296"/>
            </w:tabs>
            <w:rPr>
              <w:del w:id="294" w:author="周德阳" w:date="2018-11-03T11:50:58Z"/>
            </w:rPr>
          </w:pPr>
          <w:del w:id="295" w:author="周德阳" w:date="2018-11-03T11:50:58Z">
            <w:r>
              <w:rPr/>
              <w:fldChar w:fldCharType="begin"/>
            </w:r>
          </w:del>
          <w:del w:id="296" w:author="周德阳" w:date="2018-11-03T11:50:58Z">
            <w:r>
              <w:rPr/>
              <w:delInstrText xml:space="preserve"> HYPERLINK \l "_Toc528480570" </w:delInstrText>
            </w:r>
          </w:del>
          <w:del w:id="297" w:author="周德阳" w:date="2018-11-03T11:50:58Z">
            <w:r>
              <w:rPr/>
              <w:fldChar w:fldCharType="separate"/>
            </w:r>
          </w:del>
          <w:del w:id="298" w:author="周德阳" w:date="2018-11-03T11:50:58Z">
            <w:r>
              <w:rPr>
                <w:rStyle w:val="10"/>
              </w:rPr>
              <w:delText>10记录的收集、维护和保存</w:delText>
            </w:r>
          </w:del>
          <w:del w:id="299" w:author="周德阳" w:date="2018-11-03T11:50:58Z">
            <w:r>
              <w:rPr/>
              <w:tab/>
            </w:r>
          </w:del>
          <w:del w:id="300" w:author="周德阳" w:date="2018-11-03T11:50:58Z">
            <w:r>
              <w:rPr/>
              <w:fldChar w:fldCharType="begin"/>
            </w:r>
          </w:del>
          <w:del w:id="301" w:author="周德阳" w:date="2018-11-03T11:50:58Z">
            <w:r>
              <w:rPr/>
              <w:delInstrText xml:space="preserve"> PAGEREF _Toc528480570 \h </w:delInstrText>
            </w:r>
          </w:del>
          <w:del w:id="302" w:author="周德阳" w:date="2018-11-03T11:50:58Z">
            <w:r>
              <w:rPr/>
              <w:fldChar w:fldCharType="separate"/>
            </w:r>
          </w:del>
          <w:del w:id="303" w:author="周德阳" w:date="2018-11-03T11:50:58Z">
            <w:r>
              <w:rPr/>
              <w:delText>10</w:delText>
            </w:r>
          </w:del>
          <w:del w:id="304" w:author="周德阳" w:date="2018-11-03T11:50:58Z">
            <w:r>
              <w:rPr/>
              <w:fldChar w:fldCharType="end"/>
            </w:r>
          </w:del>
          <w:del w:id="305" w:author="周德阳" w:date="2018-11-03T11:50:58Z">
            <w:r>
              <w:rPr/>
              <w:fldChar w:fldCharType="end"/>
            </w:r>
          </w:del>
        </w:p>
        <w:p>
          <w:pPr>
            <w:pStyle w:val="7"/>
            <w:tabs>
              <w:tab w:val="right" w:leader="dot" w:pos="8306"/>
            </w:tabs>
            <w:rPr>
              <w:ins w:id="306" w:author="周德阳" w:date="2018-11-03T11:50:58Z"/>
            </w:rPr>
          </w:pPr>
          <w:ins w:id="307" w:author="周德阳" w:date="2018-11-03T11:50:58Z">
            <w:r>
              <w:rPr>
                <w:bCs/>
                <w:lang w:val="zh-CN"/>
              </w:rPr>
              <w:fldChar w:fldCharType="begin"/>
            </w:r>
          </w:ins>
          <w:ins w:id="308" w:author="周德阳" w:date="2018-11-03T11:50:58Z">
            <w:r>
              <w:rPr>
                <w:bCs/>
                <w:lang w:val="zh-CN"/>
              </w:rPr>
              <w:instrText xml:space="preserve"> HYPERLINK \l _Toc6423 </w:instrText>
            </w:r>
          </w:ins>
          <w:ins w:id="309" w:author="周德阳" w:date="2018-11-03T11:50:58Z">
            <w:r>
              <w:rPr>
                <w:bCs/>
                <w:lang w:val="zh-CN"/>
              </w:rPr>
              <w:fldChar w:fldCharType="separate"/>
            </w:r>
          </w:ins>
          <w:ins w:id="310" w:author="周德阳" w:date="2018-11-03T11:50:58Z">
            <w:r>
              <w:rPr>
                <w:rFonts w:hint="default"/>
              </w:rPr>
              <w:t xml:space="preserve">1. </w:t>
            </w:r>
          </w:ins>
          <w:ins w:id="311" w:author="周德阳" w:date="2018-11-03T11:50:58Z">
            <w:r>
              <w:rPr>
                <w:rFonts w:hint="eastAsia"/>
              </w:rPr>
              <w:t>引言</w:t>
            </w:r>
          </w:ins>
          <w:ins w:id="312" w:author="周德阳" w:date="2018-11-03T11:50:58Z">
            <w:r>
              <w:rPr/>
              <w:tab/>
            </w:r>
          </w:ins>
          <w:ins w:id="313" w:author="周德阳" w:date="2018-11-03T11:50:58Z">
            <w:r>
              <w:rPr>
                <w:bCs/>
                <w:lang w:val="zh-CN"/>
              </w:rPr>
              <w:fldChar w:fldCharType="end"/>
            </w:r>
          </w:ins>
        </w:p>
        <w:p>
          <w:pPr>
            <w:pStyle w:val="8"/>
            <w:tabs>
              <w:tab w:val="right" w:leader="dot" w:pos="8306"/>
            </w:tabs>
            <w:rPr>
              <w:ins w:id="314" w:author="周德阳" w:date="2018-11-03T11:50:58Z"/>
            </w:rPr>
          </w:pPr>
          <w:ins w:id="315" w:author="周德阳" w:date="2018-11-03T11:50:58Z">
            <w:r>
              <w:rPr>
                <w:bCs/>
                <w:lang w:val="zh-CN"/>
              </w:rPr>
              <w:fldChar w:fldCharType="begin"/>
            </w:r>
          </w:ins>
          <w:ins w:id="316" w:author="周德阳" w:date="2018-11-03T11:50:58Z">
            <w:r>
              <w:rPr>
                <w:bCs/>
                <w:lang w:val="zh-CN"/>
              </w:rPr>
              <w:instrText xml:space="preserve"> HYPERLINK \l _Toc28579 </w:instrText>
            </w:r>
          </w:ins>
          <w:ins w:id="317" w:author="周德阳" w:date="2018-11-03T11:50:58Z">
            <w:r>
              <w:rPr>
                <w:bCs/>
                <w:lang w:val="zh-CN"/>
              </w:rPr>
              <w:fldChar w:fldCharType="separate"/>
            </w:r>
          </w:ins>
          <w:ins w:id="318" w:author="周德阳" w:date="2018-11-03T11:50:58Z">
            <w:r>
              <w:rPr>
                <w:rFonts w:hint="eastAsia"/>
              </w:rPr>
              <w:t>1.1系统概述</w:t>
            </w:r>
          </w:ins>
          <w:ins w:id="319" w:author="周德阳" w:date="2018-11-03T11:50:58Z">
            <w:r>
              <w:rPr/>
              <w:tab/>
            </w:r>
          </w:ins>
          <w:ins w:id="320" w:author="周德阳" w:date="2018-11-03T11:50:58Z">
            <w:r>
              <w:rPr/>
              <w:fldChar w:fldCharType="begin"/>
            </w:r>
          </w:ins>
          <w:ins w:id="321" w:author="周德阳" w:date="2018-11-03T11:50:58Z">
            <w:r>
              <w:rPr/>
              <w:instrText xml:space="preserve"> PAGEREF _Toc28579 </w:instrText>
            </w:r>
          </w:ins>
          <w:ins w:id="322" w:author="周德阳" w:date="2018-11-03T11:50:58Z">
            <w:r>
              <w:rPr/>
              <w:fldChar w:fldCharType="separate"/>
            </w:r>
          </w:ins>
          <w:ins w:id="323" w:author="周德阳" w:date="2018-11-03T11:50:58Z">
            <w:r>
              <w:rPr/>
              <w:t>3</w:t>
            </w:r>
          </w:ins>
          <w:ins w:id="324" w:author="周德阳" w:date="2018-11-03T11:50:58Z">
            <w:r>
              <w:rPr/>
              <w:fldChar w:fldCharType="end"/>
            </w:r>
          </w:ins>
          <w:ins w:id="325" w:author="周德阳" w:date="2018-11-03T11:50:58Z">
            <w:r>
              <w:rPr>
                <w:bCs/>
                <w:lang w:val="zh-CN"/>
              </w:rPr>
              <w:fldChar w:fldCharType="end"/>
            </w:r>
          </w:ins>
        </w:p>
        <w:p>
          <w:pPr>
            <w:pStyle w:val="8"/>
            <w:tabs>
              <w:tab w:val="right" w:leader="dot" w:pos="8306"/>
            </w:tabs>
            <w:rPr>
              <w:ins w:id="326" w:author="周德阳" w:date="2018-11-03T11:50:58Z"/>
            </w:rPr>
          </w:pPr>
          <w:ins w:id="327" w:author="周德阳" w:date="2018-11-03T11:50:58Z">
            <w:r>
              <w:rPr>
                <w:bCs/>
                <w:lang w:val="zh-CN"/>
              </w:rPr>
              <w:fldChar w:fldCharType="begin"/>
            </w:r>
          </w:ins>
          <w:ins w:id="328" w:author="周德阳" w:date="2018-11-03T11:50:58Z">
            <w:r>
              <w:rPr>
                <w:bCs/>
                <w:lang w:val="zh-CN"/>
              </w:rPr>
              <w:instrText xml:space="preserve"> HYPERLINK \l _Toc23507 </w:instrText>
            </w:r>
          </w:ins>
          <w:ins w:id="329" w:author="周德阳" w:date="2018-11-03T11:50:58Z">
            <w:r>
              <w:rPr>
                <w:bCs/>
                <w:lang w:val="zh-CN"/>
              </w:rPr>
              <w:fldChar w:fldCharType="separate"/>
            </w:r>
          </w:ins>
          <w:ins w:id="330" w:author="周德阳" w:date="2018-11-03T11:50:58Z">
            <w:r>
              <w:rPr>
                <w:rFonts w:hint="eastAsia"/>
              </w:rPr>
              <w:t>1.2项目的质量目标</w:t>
            </w:r>
          </w:ins>
          <w:ins w:id="331" w:author="周德阳" w:date="2018-11-03T11:50:58Z">
            <w:r>
              <w:rPr/>
              <w:tab/>
            </w:r>
          </w:ins>
          <w:ins w:id="332" w:author="周德阳" w:date="2018-11-03T11:50:58Z">
            <w:r>
              <w:rPr/>
              <w:fldChar w:fldCharType="begin"/>
            </w:r>
          </w:ins>
          <w:ins w:id="333" w:author="周德阳" w:date="2018-11-03T11:50:58Z">
            <w:r>
              <w:rPr/>
              <w:instrText xml:space="preserve"> PAGEREF _Toc23507 </w:instrText>
            </w:r>
          </w:ins>
          <w:ins w:id="334" w:author="周德阳" w:date="2018-11-03T11:50:58Z">
            <w:r>
              <w:rPr/>
              <w:fldChar w:fldCharType="separate"/>
            </w:r>
          </w:ins>
          <w:ins w:id="335" w:author="周德阳" w:date="2018-11-03T11:50:58Z">
            <w:r>
              <w:rPr/>
              <w:t>4</w:t>
            </w:r>
          </w:ins>
          <w:ins w:id="336" w:author="周德阳" w:date="2018-11-03T11:50:58Z">
            <w:r>
              <w:rPr/>
              <w:fldChar w:fldCharType="end"/>
            </w:r>
          </w:ins>
          <w:ins w:id="337" w:author="周德阳" w:date="2018-11-03T11:50:58Z">
            <w:r>
              <w:rPr>
                <w:bCs/>
                <w:lang w:val="zh-CN"/>
              </w:rPr>
              <w:fldChar w:fldCharType="end"/>
            </w:r>
          </w:ins>
        </w:p>
        <w:p>
          <w:pPr>
            <w:pStyle w:val="8"/>
            <w:tabs>
              <w:tab w:val="right" w:leader="dot" w:pos="8306"/>
            </w:tabs>
            <w:rPr>
              <w:ins w:id="338" w:author="周德阳" w:date="2018-11-03T11:50:58Z"/>
            </w:rPr>
          </w:pPr>
          <w:ins w:id="339" w:author="周德阳" w:date="2018-11-03T11:50:58Z">
            <w:r>
              <w:rPr>
                <w:bCs/>
                <w:lang w:val="zh-CN"/>
              </w:rPr>
              <w:fldChar w:fldCharType="begin"/>
            </w:r>
          </w:ins>
          <w:ins w:id="340" w:author="周德阳" w:date="2018-11-03T11:50:58Z">
            <w:r>
              <w:rPr>
                <w:bCs/>
                <w:lang w:val="zh-CN"/>
              </w:rPr>
              <w:instrText xml:space="preserve"> HYPERLINK \l _Toc57 </w:instrText>
            </w:r>
          </w:ins>
          <w:ins w:id="341" w:author="周德阳" w:date="2018-11-03T11:50:58Z">
            <w:r>
              <w:rPr>
                <w:bCs/>
                <w:lang w:val="zh-CN"/>
              </w:rPr>
              <w:fldChar w:fldCharType="separate"/>
            </w:r>
          </w:ins>
          <w:ins w:id="342" w:author="周德阳" w:date="2018-11-03T11:50:58Z">
            <w:r>
              <w:rPr>
                <w:rFonts w:hint="eastAsia"/>
              </w:rPr>
              <w:t>1.3质量角色与职责</w:t>
            </w:r>
          </w:ins>
          <w:ins w:id="343" w:author="周德阳" w:date="2018-11-03T11:50:58Z">
            <w:r>
              <w:rPr/>
              <w:tab/>
            </w:r>
          </w:ins>
          <w:ins w:id="344" w:author="周德阳" w:date="2018-11-03T11:50:58Z">
            <w:r>
              <w:rPr/>
              <w:fldChar w:fldCharType="begin"/>
            </w:r>
          </w:ins>
          <w:ins w:id="345" w:author="周德阳" w:date="2018-11-03T11:50:58Z">
            <w:r>
              <w:rPr/>
              <w:instrText xml:space="preserve"> PAGEREF _Toc57 </w:instrText>
            </w:r>
          </w:ins>
          <w:ins w:id="346" w:author="周德阳" w:date="2018-11-03T11:50:58Z">
            <w:r>
              <w:rPr/>
              <w:fldChar w:fldCharType="separate"/>
            </w:r>
          </w:ins>
          <w:ins w:id="347" w:author="周德阳" w:date="2018-11-03T11:50:58Z">
            <w:r>
              <w:rPr/>
              <w:t>4</w:t>
            </w:r>
          </w:ins>
          <w:ins w:id="348" w:author="周德阳" w:date="2018-11-03T11:50:58Z">
            <w:r>
              <w:rPr/>
              <w:fldChar w:fldCharType="end"/>
            </w:r>
          </w:ins>
          <w:ins w:id="349" w:author="周德阳" w:date="2018-11-03T11:50:58Z">
            <w:r>
              <w:rPr>
                <w:bCs/>
                <w:lang w:val="zh-CN"/>
              </w:rPr>
              <w:fldChar w:fldCharType="end"/>
            </w:r>
          </w:ins>
        </w:p>
        <w:p>
          <w:pPr>
            <w:pStyle w:val="7"/>
            <w:tabs>
              <w:tab w:val="right" w:leader="dot" w:pos="8306"/>
            </w:tabs>
            <w:rPr>
              <w:ins w:id="350" w:author="周德阳" w:date="2018-11-03T11:50:58Z"/>
            </w:rPr>
          </w:pPr>
          <w:ins w:id="351" w:author="周德阳" w:date="2018-11-03T11:50:58Z">
            <w:r>
              <w:rPr>
                <w:bCs/>
                <w:lang w:val="zh-CN"/>
              </w:rPr>
              <w:fldChar w:fldCharType="begin"/>
            </w:r>
          </w:ins>
          <w:ins w:id="352" w:author="周德阳" w:date="2018-11-03T11:50:58Z">
            <w:r>
              <w:rPr>
                <w:bCs/>
                <w:lang w:val="zh-CN"/>
              </w:rPr>
              <w:instrText xml:space="preserve"> HYPERLINK \l _Toc28374 </w:instrText>
            </w:r>
          </w:ins>
          <w:ins w:id="353" w:author="周德阳" w:date="2018-11-03T11:50:58Z">
            <w:r>
              <w:rPr>
                <w:bCs/>
                <w:lang w:val="zh-CN"/>
              </w:rPr>
              <w:fldChar w:fldCharType="separate"/>
            </w:r>
          </w:ins>
          <w:ins w:id="354" w:author="周德阳" w:date="2018-11-03T11:50:58Z">
            <w:r>
              <w:rPr>
                <w:rFonts w:hint="eastAsia"/>
              </w:rPr>
              <w:t>2参考文献</w:t>
            </w:r>
          </w:ins>
          <w:ins w:id="355" w:author="周德阳" w:date="2018-11-03T11:50:58Z">
            <w:r>
              <w:rPr/>
              <w:tab/>
            </w:r>
          </w:ins>
          <w:ins w:id="356" w:author="周德阳" w:date="2018-11-03T11:50:58Z">
            <w:r>
              <w:rPr/>
              <w:fldChar w:fldCharType="begin"/>
            </w:r>
          </w:ins>
          <w:ins w:id="357" w:author="周德阳" w:date="2018-11-03T11:50:58Z">
            <w:r>
              <w:rPr/>
              <w:instrText xml:space="preserve"> PAGEREF _Toc28374 </w:instrText>
            </w:r>
          </w:ins>
          <w:ins w:id="358" w:author="周德阳" w:date="2018-11-03T11:50:58Z">
            <w:r>
              <w:rPr/>
              <w:fldChar w:fldCharType="separate"/>
            </w:r>
          </w:ins>
          <w:ins w:id="359" w:author="周德阳" w:date="2018-11-03T11:50:58Z">
            <w:r>
              <w:rPr/>
              <w:t>5</w:t>
            </w:r>
          </w:ins>
          <w:ins w:id="360" w:author="周德阳" w:date="2018-11-03T11:50:58Z">
            <w:r>
              <w:rPr/>
              <w:fldChar w:fldCharType="end"/>
            </w:r>
          </w:ins>
          <w:ins w:id="361" w:author="周德阳" w:date="2018-11-03T11:50:58Z">
            <w:r>
              <w:rPr>
                <w:bCs/>
                <w:lang w:val="zh-CN"/>
              </w:rPr>
              <w:fldChar w:fldCharType="end"/>
            </w:r>
          </w:ins>
        </w:p>
        <w:p>
          <w:pPr>
            <w:pStyle w:val="7"/>
            <w:tabs>
              <w:tab w:val="right" w:leader="dot" w:pos="8306"/>
            </w:tabs>
            <w:rPr>
              <w:ins w:id="362" w:author="周德阳" w:date="2018-11-03T11:50:58Z"/>
            </w:rPr>
          </w:pPr>
          <w:ins w:id="363" w:author="周德阳" w:date="2018-11-03T11:50:58Z">
            <w:r>
              <w:rPr>
                <w:bCs/>
                <w:lang w:val="zh-CN"/>
              </w:rPr>
              <w:fldChar w:fldCharType="begin"/>
            </w:r>
          </w:ins>
          <w:ins w:id="364" w:author="周德阳" w:date="2018-11-03T11:50:58Z">
            <w:r>
              <w:rPr>
                <w:bCs/>
                <w:lang w:val="zh-CN"/>
              </w:rPr>
              <w:instrText xml:space="preserve"> HYPERLINK \l _Toc2948 </w:instrText>
            </w:r>
          </w:ins>
          <w:ins w:id="365" w:author="周德阳" w:date="2018-11-03T11:50:58Z">
            <w:r>
              <w:rPr>
                <w:bCs/>
                <w:lang w:val="zh-CN"/>
              </w:rPr>
              <w:fldChar w:fldCharType="separate"/>
            </w:r>
          </w:ins>
          <w:ins w:id="366" w:author="周德阳" w:date="2018-11-03T11:50:58Z">
            <w:r>
              <w:rPr>
                <w:rFonts w:hint="eastAsia"/>
              </w:rPr>
              <w:t>3管理</w:t>
            </w:r>
          </w:ins>
          <w:ins w:id="367" w:author="周德阳" w:date="2018-11-03T11:50:58Z">
            <w:r>
              <w:rPr/>
              <w:tab/>
            </w:r>
          </w:ins>
          <w:ins w:id="368" w:author="周德阳" w:date="2018-11-03T11:50:58Z">
            <w:r>
              <w:rPr/>
              <w:fldChar w:fldCharType="begin"/>
            </w:r>
          </w:ins>
          <w:ins w:id="369" w:author="周德阳" w:date="2018-11-03T11:50:58Z">
            <w:r>
              <w:rPr/>
              <w:instrText xml:space="preserve"> PAGEREF _Toc2948 </w:instrText>
            </w:r>
          </w:ins>
          <w:ins w:id="370" w:author="周德阳" w:date="2018-11-03T11:50:58Z">
            <w:r>
              <w:rPr/>
              <w:fldChar w:fldCharType="separate"/>
            </w:r>
          </w:ins>
          <w:ins w:id="371" w:author="周德阳" w:date="2018-11-03T11:50:58Z">
            <w:r>
              <w:rPr/>
              <w:t>5</w:t>
            </w:r>
          </w:ins>
          <w:ins w:id="372" w:author="周德阳" w:date="2018-11-03T11:50:58Z">
            <w:r>
              <w:rPr/>
              <w:fldChar w:fldCharType="end"/>
            </w:r>
          </w:ins>
          <w:ins w:id="373" w:author="周德阳" w:date="2018-11-03T11:50:58Z">
            <w:r>
              <w:rPr>
                <w:bCs/>
                <w:lang w:val="zh-CN"/>
              </w:rPr>
              <w:fldChar w:fldCharType="end"/>
            </w:r>
          </w:ins>
        </w:p>
        <w:p>
          <w:pPr>
            <w:pStyle w:val="8"/>
            <w:tabs>
              <w:tab w:val="right" w:leader="dot" w:pos="8306"/>
            </w:tabs>
            <w:rPr>
              <w:ins w:id="374" w:author="周德阳" w:date="2018-11-03T11:50:58Z"/>
            </w:rPr>
          </w:pPr>
          <w:ins w:id="375" w:author="周德阳" w:date="2018-11-03T11:50:58Z">
            <w:r>
              <w:rPr>
                <w:bCs/>
                <w:lang w:val="zh-CN"/>
              </w:rPr>
              <w:fldChar w:fldCharType="begin"/>
            </w:r>
          </w:ins>
          <w:ins w:id="376" w:author="周德阳" w:date="2018-11-03T11:50:58Z">
            <w:r>
              <w:rPr>
                <w:bCs/>
                <w:lang w:val="zh-CN"/>
              </w:rPr>
              <w:instrText xml:space="preserve"> HYPERLINK \l _Toc18457 </w:instrText>
            </w:r>
          </w:ins>
          <w:ins w:id="377" w:author="周德阳" w:date="2018-11-03T11:50:58Z">
            <w:r>
              <w:rPr>
                <w:bCs/>
                <w:lang w:val="zh-CN"/>
              </w:rPr>
              <w:fldChar w:fldCharType="separate"/>
            </w:r>
          </w:ins>
          <w:ins w:id="378" w:author="周德阳" w:date="2018-11-03T11:50:58Z">
            <w:r>
              <w:rPr>
                <w:rFonts w:hint="eastAsia"/>
              </w:rPr>
              <w:t>3.1机构</w:t>
            </w:r>
          </w:ins>
          <w:ins w:id="379" w:author="周德阳" w:date="2018-11-03T11:50:58Z">
            <w:r>
              <w:rPr/>
              <w:tab/>
            </w:r>
          </w:ins>
          <w:ins w:id="380" w:author="周德阳" w:date="2018-11-03T11:50:58Z">
            <w:r>
              <w:rPr/>
              <w:fldChar w:fldCharType="begin"/>
            </w:r>
          </w:ins>
          <w:ins w:id="381" w:author="周德阳" w:date="2018-11-03T11:50:58Z">
            <w:r>
              <w:rPr/>
              <w:instrText xml:space="preserve"> PAGEREF _Toc18457 </w:instrText>
            </w:r>
          </w:ins>
          <w:ins w:id="382" w:author="周德阳" w:date="2018-11-03T11:50:58Z">
            <w:r>
              <w:rPr/>
              <w:fldChar w:fldCharType="separate"/>
            </w:r>
          </w:ins>
          <w:ins w:id="383" w:author="周德阳" w:date="2018-11-03T11:50:58Z">
            <w:r>
              <w:rPr/>
              <w:t>5</w:t>
            </w:r>
          </w:ins>
          <w:ins w:id="384" w:author="周德阳" w:date="2018-11-03T11:50:58Z">
            <w:r>
              <w:rPr/>
              <w:fldChar w:fldCharType="end"/>
            </w:r>
          </w:ins>
          <w:ins w:id="385" w:author="周德阳" w:date="2018-11-03T11:50:58Z">
            <w:r>
              <w:rPr>
                <w:bCs/>
                <w:lang w:val="zh-CN"/>
              </w:rPr>
              <w:fldChar w:fldCharType="end"/>
            </w:r>
          </w:ins>
        </w:p>
        <w:p>
          <w:pPr>
            <w:pStyle w:val="8"/>
            <w:tabs>
              <w:tab w:val="right" w:leader="dot" w:pos="8306"/>
            </w:tabs>
            <w:rPr>
              <w:ins w:id="386" w:author="周德阳" w:date="2018-11-03T11:50:58Z"/>
            </w:rPr>
          </w:pPr>
          <w:ins w:id="387" w:author="周德阳" w:date="2018-11-03T11:50:58Z">
            <w:r>
              <w:rPr>
                <w:bCs/>
                <w:lang w:val="zh-CN"/>
              </w:rPr>
              <w:fldChar w:fldCharType="begin"/>
            </w:r>
          </w:ins>
          <w:ins w:id="388" w:author="周德阳" w:date="2018-11-03T11:50:58Z">
            <w:r>
              <w:rPr>
                <w:bCs/>
                <w:lang w:val="zh-CN"/>
              </w:rPr>
              <w:instrText xml:space="preserve"> HYPERLINK \l _Toc13803 </w:instrText>
            </w:r>
          </w:ins>
          <w:ins w:id="389" w:author="周德阳" w:date="2018-11-03T11:50:58Z">
            <w:r>
              <w:rPr>
                <w:bCs/>
                <w:lang w:val="zh-CN"/>
              </w:rPr>
              <w:fldChar w:fldCharType="separate"/>
            </w:r>
          </w:ins>
          <w:ins w:id="390" w:author="周德阳" w:date="2018-11-03T11:50:58Z">
            <w:r>
              <w:rPr>
                <w:rFonts w:hint="eastAsia"/>
              </w:rPr>
              <w:t>3.2任务</w:t>
            </w:r>
          </w:ins>
          <w:ins w:id="391" w:author="周德阳" w:date="2018-11-03T11:50:58Z">
            <w:r>
              <w:rPr/>
              <w:tab/>
            </w:r>
          </w:ins>
          <w:ins w:id="392" w:author="周德阳" w:date="2018-11-03T11:50:58Z">
            <w:r>
              <w:rPr/>
              <w:fldChar w:fldCharType="begin"/>
            </w:r>
          </w:ins>
          <w:ins w:id="393" w:author="周德阳" w:date="2018-11-03T11:50:58Z">
            <w:r>
              <w:rPr/>
              <w:instrText xml:space="preserve"> PAGEREF _Toc13803 </w:instrText>
            </w:r>
          </w:ins>
          <w:ins w:id="394" w:author="周德阳" w:date="2018-11-03T11:50:58Z">
            <w:r>
              <w:rPr/>
              <w:fldChar w:fldCharType="separate"/>
            </w:r>
          </w:ins>
          <w:ins w:id="395" w:author="周德阳" w:date="2018-11-03T11:50:58Z">
            <w:r>
              <w:rPr/>
              <w:t>5</w:t>
            </w:r>
          </w:ins>
          <w:ins w:id="396" w:author="周德阳" w:date="2018-11-03T11:50:58Z">
            <w:r>
              <w:rPr/>
              <w:fldChar w:fldCharType="end"/>
            </w:r>
          </w:ins>
          <w:ins w:id="397" w:author="周德阳" w:date="2018-11-03T11:50:58Z">
            <w:r>
              <w:rPr>
                <w:bCs/>
                <w:lang w:val="zh-CN"/>
              </w:rPr>
              <w:fldChar w:fldCharType="end"/>
            </w:r>
          </w:ins>
        </w:p>
        <w:p>
          <w:pPr>
            <w:pStyle w:val="8"/>
            <w:tabs>
              <w:tab w:val="right" w:leader="dot" w:pos="8306"/>
            </w:tabs>
            <w:rPr>
              <w:ins w:id="398" w:author="周德阳" w:date="2018-11-03T11:50:58Z"/>
            </w:rPr>
          </w:pPr>
          <w:ins w:id="399" w:author="周德阳" w:date="2018-11-03T11:50:58Z">
            <w:r>
              <w:rPr>
                <w:bCs/>
                <w:lang w:val="zh-CN"/>
              </w:rPr>
              <w:fldChar w:fldCharType="begin"/>
            </w:r>
          </w:ins>
          <w:ins w:id="400" w:author="周德阳" w:date="2018-11-03T11:50:58Z">
            <w:r>
              <w:rPr>
                <w:bCs/>
                <w:lang w:val="zh-CN"/>
              </w:rPr>
              <w:instrText xml:space="preserve"> HYPERLINK \l _Toc12149 </w:instrText>
            </w:r>
          </w:ins>
          <w:ins w:id="401" w:author="周德阳" w:date="2018-11-03T11:50:58Z">
            <w:r>
              <w:rPr>
                <w:bCs/>
                <w:lang w:val="zh-CN"/>
              </w:rPr>
              <w:fldChar w:fldCharType="separate"/>
            </w:r>
          </w:ins>
          <w:ins w:id="402" w:author="周德阳" w:date="2018-11-03T11:50:58Z">
            <w:r>
              <w:rPr>
                <w:rFonts w:hint="eastAsia"/>
              </w:rPr>
              <w:t>3.3职责</w:t>
            </w:r>
          </w:ins>
          <w:ins w:id="403" w:author="周德阳" w:date="2018-11-03T11:50:58Z">
            <w:r>
              <w:rPr/>
              <w:tab/>
            </w:r>
          </w:ins>
          <w:ins w:id="404" w:author="周德阳" w:date="2018-11-03T11:50:58Z">
            <w:r>
              <w:rPr/>
              <w:fldChar w:fldCharType="begin"/>
            </w:r>
          </w:ins>
          <w:ins w:id="405" w:author="周德阳" w:date="2018-11-03T11:50:58Z">
            <w:r>
              <w:rPr/>
              <w:instrText xml:space="preserve"> PAGEREF _Toc12149 </w:instrText>
            </w:r>
          </w:ins>
          <w:ins w:id="406" w:author="周德阳" w:date="2018-11-03T11:50:58Z">
            <w:r>
              <w:rPr/>
              <w:fldChar w:fldCharType="separate"/>
            </w:r>
          </w:ins>
          <w:ins w:id="407" w:author="周德阳" w:date="2018-11-03T11:50:58Z">
            <w:r>
              <w:rPr/>
              <w:t>5</w:t>
            </w:r>
          </w:ins>
          <w:ins w:id="408" w:author="周德阳" w:date="2018-11-03T11:50:58Z">
            <w:r>
              <w:rPr/>
              <w:fldChar w:fldCharType="end"/>
            </w:r>
          </w:ins>
          <w:ins w:id="409" w:author="周德阳" w:date="2018-11-03T11:50:58Z">
            <w:r>
              <w:rPr>
                <w:bCs/>
                <w:lang w:val="zh-CN"/>
              </w:rPr>
              <w:fldChar w:fldCharType="end"/>
            </w:r>
          </w:ins>
        </w:p>
        <w:p>
          <w:pPr>
            <w:pStyle w:val="7"/>
            <w:tabs>
              <w:tab w:val="right" w:leader="dot" w:pos="8306"/>
            </w:tabs>
            <w:rPr>
              <w:ins w:id="410" w:author="周德阳" w:date="2018-11-03T11:50:58Z"/>
            </w:rPr>
          </w:pPr>
          <w:ins w:id="411" w:author="周德阳" w:date="2018-11-03T11:50:58Z">
            <w:r>
              <w:rPr>
                <w:bCs/>
                <w:lang w:val="zh-CN"/>
              </w:rPr>
              <w:fldChar w:fldCharType="begin"/>
            </w:r>
          </w:ins>
          <w:ins w:id="412" w:author="周德阳" w:date="2018-11-03T11:50:58Z">
            <w:r>
              <w:rPr>
                <w:bCs/>
                <w:lang w:val="zh-CN"/>
              </w:rPr>
              <w:instrText xml:space="preserve"> HYPERLINK \l _Toc12485 </w:instrText>
            </w:r>
          </w:ins>
          <w:ins w:id="413" w:author="周德阳" w:date="2018-11-03T11:50:58Z">
            <w:r>
              <w:rPr>
                <w:bCs/>
                <w:lang w:val="zh-CN"/>
              </w:rPr>
              <w:fldChar w:fldCharType="separate"/>
            </w:r>
          </w:ins>
          <w:ins w:id="414" w:author="周德阳" w:date="2018-11-03T11:50:58Z">
            <w:r>
              <w:rPr>
                <w:rFonts w:hint="eastAsia"/>
              </w:rPr>
              <w:t>4文档</w:t>
            </w:r>
          </w:ins>
          <w:ins w:id="415" w:author="周德阳" w:date="2018-11-03T11:50:58Z">
            <w:r>
              <w:rPr/>
              <w:tab/>
            </w:r>
          </w:ins>
          <w:ins w:id="416" w:author="周德阳" w:date="2018-11-03T11:50:58Z">
            <w:r>
              <w:rPr/>
              <w:fldChar w:fldCharType="begin"/>
            </w:r>
          </w:ins>
          <w:ins w:id="417" w:author="周德阳" w:date="2018-11-03T11:50:58Z">
            <w:r>
              <w:rPr/>
              <w:instrText xml:space="preserve"> PAGEREF _Toc12485 </w:instrText>
            </w:r>
          </w:ins>
          <w:ins w:id="418" w:author="周德阳" w:date="2018-11-03T11:50:58Z">
            <w:r>
              <w:rPr/>
              <w:fldChar w:fldCharType="separate"/>
            </w:r>
          </w:ins>
          <w:ins w:id="419" w:author="周德阳" w:date="2018-11-03T11:50:58Z">
            <w:r>
              <w:rPr/>
              <w:t>6</w:t>
            </w:r>
          </w:ins>
          <w:ins w:id="420" w:author="周德阳" w:date="2018-11-03T11:50:58Z">
            <w:r>
              <w:rPr/>
              <w:fldChar w:fldCharType="end"/>
            </w:r>
          </w:ins>
          <w:ins w:id="421" w:author="周德阳" w:date="2018-11-03T11:50:58Z">
            <w:r>
              <w:rPr>
                <w:bCs/>
                <w:lang w:val="zh-CN"/>
              </w:rPr>
              <w:fldChar w:fldCharType="end"/>
            </w:r>
          </w:ins>
        </w:p>
        <w:p>
          <w:pPr>
            <w:pStyle w:val="8"/>
            <w:tabs>
              <w:tab w:val="right" w:leader="dot" w:pos="8306"/>
            </w:tabs>
            <w:rPr>
              <w:ins w:id="422" w:author="周德阳" w:date="2018-11-03T11:50:58Z"/>
            </w:rPr>
          </w:pPr>
          <w:ins w:id="423" w:author="周德阳" w:date="2018-11-03T11:50:58Z">
            <w:r>
              <w:rPr>
                <w:bCs/>
                <w:lang w:val="zh-CN"/>
              </w:rPr>
              <w:fldChar w:fldCharType="begin"/>
            </w:r>
          </w:ins>
          <w:ins w:id="424" w:author="周德阳" w:date="2018-11-03T11:50:58Z">
            <w:r>
              <w:rPr>
                <w:bCs/>
                <w:lang w:val="zh-CN"/>
              </w:rPr>
              <w:instrText xml:space="preserve"> HYPERLINK \l _Toc32317 </w:instrText>
            </w:r>
          </w:ins>
          <w:ins w:id="425" w:author="周德阳" w:date="2018-11-03T11:50:58Z">
            <w:r>
              <w:rPr>
                <w:bCs/>
                <w:lang w:val="zh-CN"/>
              </w:rPr>
              <w:fldChar w:fldCharType="separate"/>
            </w:r>
          </w:ins>
          <w:ins w:id="426" w:author="周德阳" w:date="2018-11-03T11:50:58Z">
            <w:r>
              <w:rPr>
                <w:rFonts w:hint="eastAsia"/>
              </w:rPr>
              <w:t>4.1基本文档</w:t>
            </w:r>
          </w:ins>
          <w:ins w:id="427" w:author="周德阳" w:date="2018-11-03T11:50:58Z">
            <w:r>
              <w:rPr/>
              <w:tab/>
            </w:r>
          </w:ins>
          <w:ins w:id="428" w:author="周德阳" w:date="2018-11-03T11:50:58Z">
            <w:r>
              <w:rPr/>
              <w:fldChar w:fldCharType="begin"/>
            </w:r>
          </w:ins>
          <w:ins w:id="429" w:author="周德阳" w:date="2018-11-03T11:50:58Z">
            <w:r>
              <w:rPr/>
              <w:instrText xml:space="preserve"> PAGEREF _Toc32317 </w:instrText>
            </w:r>
          </w:ins>
          <w:ins w:id="430" w:author="周德阳" w:date="2018-11-03T11:50:58Z">
            <w:r>
              <w:rPr/>
              <w:fldChar w:fldCharType="separate"/>
            </w:r>
          </w:ins>
          <w:ins w:id="431" w:author="周德阳" w:date="2018-11-03T11:50:58Z">
            <w:r>
              <w:rPr/>
              <w:t>6</w:t>
            </w:r>
          </w:ins>
          <w:ins w:id="432" w:author="周德阳" w:date="2018-11-03T11:50:58Z">
            <w:r>
              <w:rPr/>
              <w:fldChar w:fldCharType="end"/>
            </w:r>
          </w:ins>
          <w:ins w:id="433" w:author="周德阳" w:date="2018-11-03T11:50:58Z">
            <w:r>
              <w:rPr>
                <w:bCs/>
                <w:lang w:val="zh-CN"/>
              </w:rPr>
              <w:fldChar w:fldCharType="end"/>
            </w:r>
          </w:ins>
        </w:p>
        <w:p>
          <w:pPr>
            <w:pStyle w:val="8"/>
            <w:tabs>
              <w:tab w:val="right" w:leader="dot" w:pos="8306"/>
            </w:tabs>
            <w:rPr>
              <w:ins w:id="434" w:author="周德阳" w:date="2018-11-03T11:50:58Z"/>
            </w:rPr>
          </w:pPr>
          <w:ins w:id="435" w:author="周德阳" w:date="2018-11-03T11:50:58Z">
            <w:r>
              <w:rPr>
                <w:bCs/>
                <w:lang w:val="zh-CN"/>
              </w:rPr>
              <w:fldChar w:fldCharType="begin"/>
            </w:r>
          </w:ins>
          <w:ins w:id="436" w:author="周德阳" w:date="2018-11-03T11:50:58Z">
            <w:r>
              <w:rPr>
                <w:bCs/>
                <w:lang w:val="zh-CN"/>
              </w:rPr>
              <w:instrText xml:space="preserve"> HYPERLINK \l _Toc4106 </w:instrText>
            </w:r>
          </w:ins>
          <w:ins w:id="437" w:author="周德阳" w:date="2018-11-03T11:50:58Z">
            <w:r>
              <w:rPr>
                <w:bCs/>
                <w:lang w:val="zh-CN"/>
              </w:rPr>
              <w:fldChar w:fldCharType="separate"/>
            </w:r>
          </w:ins>
          <w:ins w:id="438" w:author="周德阳" w:date="2018-11-03T11:50:58Z">
            <w:r>
              <w:rPr>
                <w:rFonts w:hint="eastAsia"/>
              </w:rPr>
              <w:t>4.2用户文档</w:t>
            </w:r>
          </w:ins>
          <w:ins w:id="439" w:author="周德阳" w:date="2018-11-03T11:50:58Z">
            <w:r>
              <w:rPr/>
              <w:tab/>
            </w:r>
          </w:ins>
          <w:ins w:id="440" w:author="周德阳" w:date="2018-11-03T11:50:58Z">
            <w:r>
              <w:rPr/>
              <w:fldChar w:fldCharType="begin"/>
            </w:r>
          </w:ins>
          <w:ins w:id="441" w:author="周德阳" w:date="2018-11-03T11:50:58Z">
            <w:r>
              <w:rPr/>
              <w:instrText xml:space="preserve"> PAGEREF _Toc4106 </w:instrText>
            </w:r>
          </w:ins>
          <w:ins w:id="442" w:author="周德阳" w:date="2018-11-03T11:50:58Z">
            <w:r>
              <w:rPr/>
              <w:fldChar w:fldCharType="separate"/>
            </w:r>
          </w:ins>
          <w:ins w:id="443" w:author="周德阳" w:date="2018-11-03T11:50:58Z">
            <w:r>
              <w:rPr/>
              <w:t>6</w:t>
            </w:r>
          </w:ins>
          <w:ins w:id="444" w:author="周德阳" w:date="2018-11-03T11:50:58Z">
            <w:r>
              <w:rPr/>
              <w:fldChar w:fldCharType="end"/>
            </w:r>
          </w:ins>
          <w:ins w:id="445" w:author="周德阳" w:date="2018-11-03T11:50:58Z">
            <w:r>
              <w:rPr>
                <w:bCs/>
                <w:lang w:val="zh-CN"/>
              </w:rPr>
              <w:fldChar w:fldCharType="end"/>
            </w:r>
          </w:ins>
        </w:p>
        <w:p>
          <w:pPr>
            <w:pStyle w:val="8"/>
            <w:tabs>
              <w:tab w:val="right" w:leader="dot" w:pos="8306"/>
            </w:tabs>
            <w:rPr>
              <w:ins w:id="446" w:author="周德阳" w:date="2018-11-03T11:50:58Z"/>
            </w:rPr>
          </w:pPr>
          <w:ins w:id="447" w:author="周德阳" w:date="2018-11-03T11:50:58Z">
            <w:r>
              <w:rPr>
                <w:bCs/>
                <w:lang w:val="zh-CN"/>
              </w:rPr>
              <w:fldChar w:fldCharType="begin"/>
            </w:r>
          </w:ins>
          <w:ins w:id="448" w:author="周德阳" w:date="2018-11-03T11:50:58Z">
            <w:r>
              <w:rPr>
                <w:bCs/>
                <w:lang w:val="zh-CN"/>
              </w:rPr>
              <w:instrText xml:space="preserve"> HYPERLINK \l _Toc24756 </w:instrText>
            </w:r>
          </w:ins>
          <w:ins w:id="449" w:author="周德阳" w:date="2018-11-03T11:50:58Z">
            <w:r>
              <w:rPr>
                <w:bCs/>
                <w:lang w:val="zh-CN"/>
              </w:rPr>
              <w:fldChar w:fldCharType="separate"/>
            </w:r>
          </w:ins>
          <w:ins w:id="450" w:author="周德阳" w:date="2018-11-03T11:50:58Z">
            <w:r>
              <w:rPr>
                <w:rFonts w:hint="eastAsia"/>
              </w:rPr>
              <w:t>4.3其他文档</w:t>
            </w:r>
          </w:ins>
          <w:ins w:id="451" w:author="周德阳" w:date="2018-11-03T11:50:58Z">
            <w:r>
              <w:rPr/>
              <w:tab/>
            </w:r>
          </w:ins>
          <w:ins w:id="452" w:author="周德阳" w:date="2018-11-03T11:50:58Z">
            <w:r>
              <w:rPr/>
              <w:fldChar w:fldCharType="begin"/>
            </w:r>
          </w:ins>
          <w:ins w:id="453" w:author="周德阳" w:date="2018-11-03T11:50:58Z">
            <w:r>
              <w:rPr/>
              <w:instrText xml:space="preserve"> PAGEREF _Toc24756 </w:instrText>
            </w:r>
          </w:ins>
          <w:ins w:id="454" w:author="周德阳" w:date="2018-11-03T11:50:58Z">
            <w:r>
              <w:rPr/>
              <w:fldChar w:fldCharType="separate"/>
            </w:r>
          </w:ins>
          <w:ins w:id="455" w:author="周德阳" w:date="2018-11-03T11:50:58Z">
            <w:r>
              <w:rPr/>
              <w:t>6</w:t>
            </w:r>
          </w:ins>
          <w:ins w:id="456" w:author="周德阳" w:date="2018-11-03T11:50:58Z">
            <w:r>
              <w:rPr/>
              <w:fldChar w:fldCharType="end"/>
            </w:r>
          </w:ins>
          <w:ins w:id="457" w:author="周德阳" w:date="2018-11-03T11:50:58Z">
            <w:r>
              <w:rPr>
                <w:bCs/>
                <w:lang w:val="zh-CN"/>
              </w:rPr>
              <w:fldChar w:fldCharType="end"/>
            </w:r>
          </w:ins>
        </w:p>
        <w:p>
          <w:pPr>
            <w:pStyle w:val="7"/>
            <w:tabs>
              <w:tab w:val="right" w:leader="dot" w:pos="8306"/>
            </w:tabs>
            <w:rPr>
              <w:ins w:id="458" w:author="周德阳" w:date="2018-11-03T11:50:58Z"/>
            </w:rPr>
          </w:pPr>
          <w:ins w:id="459" w:author="周德阳" w:date="2018-11-03T11:50:58Z">
            <w:r>
              <w:rPr>
                <w:bCs/>
                <w:lang w:val="zh-CN"/>
              </w:rPr>
              <w:fldChar w:fldCharType="begin"/>
            </w:r>
          </w:ins>
          <w:ins w:id="460" w:author="周德阳" w:date="2018-11-03T11:50:58Z">
            <w:r>
              <w:rPr>
                <w:bCs/>
                <w:lang w:val="zh-CN"/>
              </w:rPr>
              <w:instrText xml:space="preserve"> HYPERLINK \l _Toc15990 </w:instrText>
            </w:r>
          </w:ins>
          <w:ins w:id="461" w:author="周德阳" w:date="2018-11-03T11:50:58Z">
            <w:r>
              <w:rPr>
                <w:bCs/>
                <w:lang w:val="zh-CN"/>
              </w:rPr>
              <w:fldChar w:fldCharType="separate"/>
            </w:r>
          </w:ins>
          <w:ins w:id="462" w:author="周德阳" w:date="2018-11-03T11:50:58Z">
            <w:r>
              <w:rPr>
                <w:rFonts w:hint="eastAsia"/>
              </w:rPr>
              <w:t>6.评审和检查</w:t>
            </w:r>
          </w:ins>
          <w:ins w:id="463" w:author="周德阳" w:date="2018-11-03T11:50:58Z">
            <w:r>
              <w:rPr/>
              <w:tab/>
            </w:r>
          </w:ins>
          <w:ins w:id="464" w:author="周德阳" w:date="2018-11-03T11:50:58Z">
            <w:r>
              <w:rPr/>
              <w:fldChar w:fldCharType="begin"/>
            </w:r>
          </w:ins>
          <w:ins w:id="465" w:author="周德阳" w:date="2018-11-03T11:50:58Z">
            <w:r>
              <w:rPr/>
              <w:instrText xml:space="preserve"> PAGEREF _Toc15990 </w:instrText>
            </w:r>
          </w:ins>
          <w:ins w:id="466" w:author="周德阳" w:date="2018-11-03T11:50:58Z">
            <w:r>
              <w:rPr/>
              <w:fldChar w:fldCharType="separate"/>
            </w:r>
          </w:ins>
          <w:ins w:id="467" w:author="周德阳" w:date="2018-11-03T11:50:58Z">
            <w:r>
              <w:rPr/>
              <w:t>7</w:t>
            </w:r>
          </w:ins>
          <w:ins w:id="468" w:author="周德阳" w:date="2018-11-03T11:50:58Z">
            <w:r>
              <w:rPr/>
              <w:fldChar w:fldCharType="end"/>
            </w:r>
          </w:ins>
          <w:ins w:id="469" w:author="周德阳" w:date="2018-11-03T11:50:58Z">
            <w:r>
              <w:rPr>
                <w:bCs/>
                <w:lang w:val="zh-CN"/>
              </w:rPr>
              <w:fldChar w:fldCharType="end"/>
            </w:r>
          </w:ins>
        </w:p>
        <w:p>
          <w:pPr>
            <w:pStyle w:val="8"/>
            <w:tabs>
              <w:tab w:val="right" w:leader="dot" w:pos="8306"/>
            </w:tabs>
            <w:rPr>
              <w:ins w:id="470" w:author="周德阳" w:date="2018-11-03T11:50:58Z"/>
            </w:rPr>
          </w:pPr>
          <w:ins w:id="471" w:author="周德阳" w:date="2018-11-03T11:50:58Z">
            <w:r>
              <w:rPr>
                <w:bCs/>
                <w:lang w:val="zh-CN"/>
              </w:rPr>
              <w:fldChar w:fldCharType="begin"/>
            </w:r>
          </w:ins>
          <w:ins w:id="472" w:author="周德阳" w:date="2018-11-03T11:50:58Z">
            <w:r>
              <w:rPr>
                <w:bCs/>
                <w:lang w:val="zh-CN"/>
              </w:rPr>
              <w:instrText xml:space="preserve"> HYPERLINK \l _Toc20511 </w:instrText>
            </w:r>
          </w:ins>
          <w:ins w:id="473" w:author="周德阳" w:date="2018-11-03T11:50:58Z">
            <w:r>
              <w:rPr>
                <w:bCs/>
                <w:lang w:val="zh-CN"/>
              </w:rPr>
              <w:fldChar w:fldCharType="separate"/>
            </w:r>
          </w:ins>
          <w:ins w:id="474" w:author="周德阳" w:date="2018-11-03T11:50:58Z">
            <w:r>
              <w:rPr>
                <w:rFonts w:hint="eastAsia"/>
              </w:rPr>
              <w:t>6.1软件需求(规格)评审</w:t>
            </w:r>
          </w:ins>
          <w:ins w:id="475" w:author="周德阳" w:date="2018-11-03T11:50:58Z">
            <w:r>
              <w:rPr/>
              <w:tab/>
            </w:r>
          </w:ins>
          <w:ins w:id="476" w:author="周德阳" w:date="2018-11-03T11:50:58Z">
            <w:r>
              <w:rPr/>
              <w:fldChar w:fldCharType="begin"/>
            </w:r>
          </w:ins>
          <w:ins w:id="477" w:author="周德阳" w:date="2018-11-03T11:50:58Z">
            <w:r>
              <w:rPr/>
              <w:instrText xml:space="preserve"> PAGEREF _Toc20511 </w:instrText>
            </w:r>
          </w:ins>
          <w:ins w:id="478" w:author="周德阳" w:date="2018-11-03T11:50:58Z">
            <w:r>
              <w:rPr/>
              <w:fldChar w:fldCharType="separate"/>
            </w:r>
          </w:ins>
          <w:ins w:id="479" w:author="周德阳" w:date="2018-11-03T11:50:58Z">
            <w:r>
              <w:rPr/>
              <w:t>7</w:t>
            </w:r>
          </w:ins>
          <w:ins w:id="480" w:author="周德阳" w:date="2018-11-03T11:50:58Z">
            <w:r>
              <w:rPr/>
              <w:fldChar w:fldCharType="end"/>
            </w:r>
          </w:ins>
          <w:ins w:id="481" w:author="周德阳" w:date="2018-11-03T11:50:58Z">
            <w:r>
              <w:rPr>
                <w:bCs/>
                <w:lang w:val="zh-CN"/>
              </w:rPr>
              <w:fldChar w:fldCharType="end"/>
            </w:r>
          </w:ins>
        </w:p>
        <w:p>
          <w:pPr>
            <w:pStyle w:val="8"/>
            <w:tabs>
              <w:tab w:val="right" w:leader="dot" w:pos="8306"/>
            </w:tabs>
            <w:rPr>
              <w:ins w:id="482" w:author="周德阳" w:date="2018-11-03T11:50:58Z"/>
            </w:rPr>
          </w:pPr>
          <w:ins w:id="483" w:author="周德阳" w:date="2018-11-03T11:50:58Z">
            <w:r>
              <w:rPr>
                <w:bCs/>
                <w:lang w:val="zh-CN"/>
              </w:rPr>
              <w:fldChar w:fldCharType="begin"/>
            </w:r>
          </w:ins>
          <w:ins w:id="484" w:author="周德阳" w:date="2018-11-03T11:50:58Z">
            <w:r>
              <w:rPr>
                <w:bCs/>
                <w:lang w:val="zh-CN"/>
              </w:rPr>
              <w:instrText xml:space="preserve"> HYPERLINK \l _Toc3017 </w:instrText>
            </w:r>
          </w:ins>
          <w:ins w:id="485" w:author="周德阳" w:date="2018-11-03T11:50:58Z">
            <w:r>
              <w:rPr>
                <w:bCs/>
                <w:lang w:val="zh-CN"/>
              </w:rPr>
              <w:fldChar w:fldCharType="separate"/>
            </w:r>
          </w:ins>
          <w:ins w:id="486" w:author="周德阳" w:date="2018-11-03T11:50:58Z">
            <w:r>
              <w:rPr>
                <w:rFonts w:hint="eastAsia"/>
              </w:rPr>
              <w:t>6.2系统/子系统设计评审</w:t>
            </w:r>
          </w:ins>
          <w:ins w:id="487" w:author="周德阳" w:date="2018-11-03T11:50:58Z">
            <w:r>
              <w:rPr/>
              <w:tab/>
            </w:r>
          </w:ins>
          <w:ins w:id="488" w:author="周德阳" w:date="2018-11-03T11:50:58Z">
            <w:r>
              <w:rPr/>
              <w:fldChar w:fldCharType="begin"/>
            </w:r>
          </w:ins>
          <w:ins w:id="489" w:author="周德阳" w:date="2018-11-03T11:50:58Z">
            <w:r>
              <w:rPr/>
              <w:instrText xml:space="preserve"> PAGEREF _Toc3017 </w:instrText>
            </w:r>
          </w:ins>
          <w:ins w:id="490" w:author="周德阳" w:date="2018-11-03T11:50:58Z">
            <w:r>
              <w:rPr/>
              <w:fldChar w:fldCharType="separate"/>
            </w:r>
          </w:ins>
          <w:ins w:id="491" w:author="周德阳" w:date="2018-11-03T11:50:58Z">
            <w:r>
              <w:rPr/>
              <w:t>7</w:t>
            </w:r>
          </w:ins>
          <w:ins w:id="492" w:author="周德阳" w:date="2018-11-03T11:50:58Z">
            <w:r>
              <w:rPr/>
              <w:fldChar w:fldCharType="end"/>
            </w:r>
          </w:ins>
          <w:ins w:id="493" w:author="周德阳" w:date="2018-11-03T11:50:58Z">
            <w:r>
              <w:rPr>
                <w:bCs/>
                <w:lang w:val="zh-CN"/>
              </w:rPr>
              <w:fldChar w:fldCharType="end"/>
            </w:r>
          </w:ins>
        </w:p>
        <w:p>
          <w:pPr>
            <w:pStyle w:val="8"/>
            <w:tabs>
              <w:tab w:val="right" w:leader="dot" w:pos="8306"/>
            </w:tabs>
            <w:rPr>
              <w:ins w:id="494" w:author="周德阳" w:date="2018-11-03T11:50:58Z"/>
            </w:rPr>
          </w:pPr>
          <w:ins w:id="495" w:author="周德阳" w:date="2018-11-03T11:50:58Z">
            <w:r>
              <w:rPr>
                <w:bCs/>
                <w:lang w:val="zh-CN"/>
              </w:rPr>
              <w:fldChar w:fldCharType="begin"/>
            </w:r>
          </w:ins>
          <w:ins w:id="496" w:author="周德阳" w:date="2018-11-03T11:50:58Z">
            <w:r>
              <w:rPr>
                <w:bCs/>
                <w:lang w:val="zh-CN"/>
              </w:rPr>
              <w:instrText xml:space="preserve"> HYPERLINK \l _Toc29318 </w:instrText>
            </w:r>
          </w:ins>
          <w:ins w:id="497" w:author="周德阳" w:date="2018-11-03T11:50:58Z">
            <w:r>
              <w:rPr>
                <w:bCs/>
                <w:lang w:val="zh-CN"/>
              </w:rPr>
              <w:fldChar w:fldCharType="separate"/>
            </w:r>
          </w:ins>
          <w:ins w:id="498" w:author="周德阳" w:date="2018-11-03T11:50:58Z">
            <w:r>
              <w:rPr>
                <w:rFonts w:hint="eastAsia"/>
              </w:rPr>
              <w:t>6.3软件设计评审</w:t>
            </w:r>
          </w:ins>
          <w:ins w:id="499" w:author="周德阳" w:date="2018-11-03T11:50:58Z">
            <w:r>
              <w:rPr/>
              <w:tab/>
            </w:r>
          </w:ins>
          <w:ins w:id="500" w:author="周德阳" w:date="2018-11-03T11:50:58Z">
            <w:r>
              <w:rPr/>
              <w:fldChar w:fldCharType="begin"/>
            </w:r>
          </w:ins>
          <w:ins w:id="501" w:author="周德阳" w:date="2018-11-03T11:50:58Z">
            <w:r>
              <w:rPr/>
              <w:instrText xml:space="preserve"> PAGEREF _Toc29318 </w:instrText>
            </w:r>
          </w:ins>
          <w:ins w:id="502" w:author="周德阳" w:date="2018-11-03T11:50:58Z">
            <w:r>
              <w:rPr/>
              <w:fldChar w:fldCharType="separate"/>
            </w:r>
          </w:ins>
          <w:ins w:id="503" w:author="周德阳" w:date="2018-11-03T11:50:58Z">
            <w:r>
              <w:rPr/>
              <w:t>7</w:t>
            </w:r>
          </w:ins>
          <w:ins w:id="504" w:author="周德阳" w:date="2018-11-03T11:50:58Z">
            <w:r>
              <w:rPr/>
              <w:fldChar w:fldCharType="end"/>
            </w:r>
          </w:ins>
          <w:ins w:id="505" w:author="周德阳" w:date="2018-11-03T11:50:58Z">
            <w:r>
              <w:rPr>
                <w:bCs/>
                <w:lang w:val="zh-CN"/>
              </w:rPr>
              <w:fldChar w:fldCharType="end"/>
            </w:r>
          </w:ins>
        </w:p>
        <w:p>
          <w:pPr>
            <w:pStyle w:val="8"/>
            <w:tabs>
              <w:tab w:val="right" w:leader="dot" w:pos="8306"/>
            </w:tabs>
            <w:rPr>
              <w:ins w:id="506" w:author="周德阳" w:date="2018-11-03T11:50:58Z"/>
            </w:rPr>
          </w:pPr>
          <w:ins w:id="507" w:author="周德阳" w:date="2018-11-03T11:50:58Z">
            <w:r>
              <w:rPr>
                <w:bCs/>
                <w:lang w:val="zh-CN"/>
              </w:rPr>
              <w:fldChar w:fldCharType="begin"/>
            </w:r>
          </w:ins>
          <w:ins w:id="508" w:author="周德阳" w:date="2018-11-03T11:50:58Z">
            <w:r>
              <w:rPr>
                <w:bCs/>
                <w:lang w:val="zh-CN"/>
              </w:rPr>
              <w:instrText xml:space="preserve"> HYPERLINK \l _Toc28176 </w:instrText>
            </w:r>
          </w:ins>
          <w:ins w:id="509" w:author="周德阳" w:date="2018-11-03T11:50:58Z">
            <w:r>
              <w:rPr>
                <w:bCs/>
                <w:lang w:val="zh-CN"/>
              </w:rPr>
              <w:fldChar w:fldCharType="separate"/>
            </w:r>
          </w:ins>
          <w:ins w:id="510" w:author="周德阳" w:date="2018-11-03T11:50:58Z">
            <w:r>
              <w:rPr>
                <w:rFonts w:hint="eastAsia"/>
              </w:rPr>
              <w:t>6.</w:t>
            </w:r>
          </w:ins>
          <w:ins w:id="511" w:author="周德阳" w:date="2018-11-03T11:50:58Z">
            <w:r>
              <w:rPr/>
              <w:t>4</w:t>
            </w:r>
          </w:ins>
          <w:ins w:id="512" w:author="周德阳" w:date="2018-11-03T11:50:58Z">
            <w:r>
              <w:rPr>
                <w:rFonts w:hint="eastAsia"/>
              </w:rPr>
              <w:t>物理检查</w:t>
            </w:r>
          </w:ins>
          <w:ins w:id="513" w:author="周德阳" w:date="2018-11-03T11:50:58Z">
            <w:r>
              <w:rPr/>
              <w:tab/>
            </w:r>
          </w:ins>
          <w:ins w:id="514" w:author="周德阳" w:date="2018-11-03T11:50:58Z">
            <w:r>
              <w:rPr/>
              <w:fldChar w:fldCharType="begin"/>
            </w:r>
          </w:ins>
          <w:ins w:id="515" w:author="周德阳" w:date="2018-11-03T11:50:58Z">
            <w:r>
              <w:rPr/>
              <w:instrText xml:space="preserve"> PAGEREF _Toc28176 </w:instrText>
            </w:r>
          </w:ins>
          <w:ins w:id="516" w:author="周德阳" w:date="2018-11-03T11:50:58Z">
            <w:r>
              <w:rPr/>
              <w:fldChar w:fldCharType="separate"/>
            </w:r>
          </w:ins>
          <w:ins w:id="517" w:author="周德阳" w:date="2018-11-03T11:50:58Z">
            <w:r>
              <w:rPr/>
              <w:t>8</w:t>
            </w:r>
          </w:ins>
          <w:ins w:id="518" w:author="周德阳" w:date="2018-11-03T11:50:58Z">
            <w:r>
              <w:rPr/>
              <w:fldChar w:fldCharType="end"/>
            </w:r>
          </w:ins>
          <w:ins w:id="519" w:author="周德阳" w:date="2018-11-03T11:50:58Z">
            <w:r>
              <w:rPr>
                <w:bCs/>
                <w:lang w:val="zh-CN"/>
              </w:rPr>
              <w:fldChar w:fldCharType="end"/>
            </w:r>
          </w:ins>
        </w:p>
        <w:p>
          <w:pPr>
            <w:pStyle w:val="8"/>
            <w:tabs>
              <w:tab w:val="right" w:leader="dot" w:pos="8306"/>
            </w:tabs>
            <w:rPr>
              <w:ins w:id="520" w:author="周德阳" w:date="2018-11-03T11:50:58Z"/>
            </w:rPr>
          </w:pPr>
          <w:ins w:id="521" w:author="周德阳" w:date="2018-11-03T11:50:58Z">
            <w:r>
              <w:rPr>
                <w:bCs/>
                <w:lang w:val="zh-CN"/>
              </w:rPr>
              <w:fldChar w:fldCharType="begin"/>
            </w:r>
          </w:ins>
          <w:ins w:id="522" w:author="周德阳" w:date="2018-11-03T11:50:58Z">
            <w:r>
              <w:rPr>
                <w:bCs/>
                <w:lang w:val="zh-CN"/>
              </w:rPr>
              <w:instrText xml:space="preserve"> HYPERLINK \l _Toc13665 </w:instrText>
            </w:r>
          </w:ins>
          <w:ins w:id="523" w:author="周德阳" w:date="2018-11-03T11:50:58Z">
            <w:r>
              <w:rPr>
                <w:bCs/>
                <w:lang w:val="zh-CN"/>
              </w:rPr>
              <w:fldChar w:fldCharType="separate"/>
            </w:r>
          </w:ins>
          <w:ins w:id="524" w:author="周德阳" w:date="2018-11-03T11:50:58Z">
            <w:r>
              <w:rPr>
                <w:rFonts w:hint="eastAsia"/>
              </w:rPr>
              <w:t>6.</w:t>
            </w:r>
          </w:ins>
          <w:ins w:id="525" w:author="周德阳" w:date="2018-11-03T11:50:58Z">
            <w:r>
              <w:rPr/>
              <w:t>5</w:t>
            </w:r>
          </w:ins>
          <w:ins w:id="526" w:author="周德阳" w:date="2018-11-03T11:50:58Z">
            <w:r>
              <w:rPr>
                <w:rFonts w:hint="eastAsia"/>
              </w:rPr>
              <w:t>管理评审</w:t>
            </w:r>
          </w:ins>
          <w:ins w:id="527" w:author="周德阳" w:date="2018-11-03T11:50:58Z">
            <w:r>
              <w:rPr/>
              <w:tab/>
            </w:r>
          </w:ins>
          <w:ins w:id="528" w:author="周德阳" w:date="2018-11-03T11:50:58Z">
            <w:r>
              <w:rPr/>
              <w:fldChar w:fldCharType="begin"/>
            </w:r>
          </w:ins>
          <w:ins w:id="529" w:author="周德阳" w:date="2018-11-03T11:50:58Z">
            <w:r>
              <w:rPr/>
              <w:instrText xml:space="preserve"> PAGEREF _Toc13665 </w:instrText>
            </w:r>
          </w:ins>
          <w:ins w:id="530" w:author="周德阳" w:date="2018-11-03T11:50:58Z">
            <w:r>
              <w:rPr/>
              <w:fldChar w:fldCharType="separate"/>
            </w:r>
          </w:ins>
          <w:ins w:id="531" w:author="周德阳" w:date="2018-11-03T11:50:58Z">
            <w:r>
              <w:rPr/>
              <w:t>8</w:t>
            </w:r>
          </w:ins>
          <w:ins w:id="532" w:author="周德阳" w:date="2018-11-03T11:50:58Z">
            <w:r>
              <w:rPr/>
              <w:fldChar w:fldCharType="end"/>
            </w:r>
          </w:ins>
          <w:ins w:id="533" w:author="周德阳" w:date="2018-11-03T11:50:58Z">
            <w:r>
              <w:rPr>
                <w:bCs/>
                <w:lang w:val="zh-CN"/>
              </w:rPr>
              <w:fldChar w:fldCharType="end"/>
            </w:r>
          </w:ins>
        </w:p>
        <w:p>
          <w:pPr>
            <w:pStyle w:val="7"/>
            <w:tabs>
              <w:tab w:val="right" w:leader="dot" w:pos="8306"/>
            </w:tabs>
            <w:rPr>
              <w:ins w:id="534" w:author="周德阳" w:date="2018-11-03T11:50:58Z"/>
            </w:rPr>
          </w:pPr>
          <w:ins w:id="535" w:author="周德阳" w:date="2018-11-03T11:50:58Z">
            <w:r>
              <w:rPr>
                <w:bCs/>
                <w:lang w:val="zh-CN"/>
              </w:rPr>
              <w:fldChar w:fldCharType="begin"/>
            </w:r>
          </w:ins>
          <w:ins w:id="536" w:author="周德阳" w:date="2018-11-03T11:50:58Z">
            <w:r>
              <w:rPr>
                <w:bCs/>
                <w:lang w:val="zh-CN"/>
              </w:rPr>
              <w:instrText xml:space="preserve"> HYPERLINK \l _Toc5649 </w:instrText>
            </w:r>
          </w:ins>
          <w:ins w:id="537" w:author="周德阳" w:date="2018-11-03T11:50:58Z">
            <w:r>
              <w:rPr>
                <w:bCs/>
                <w:lang w:val="zh-CN"/>
              </w:rPr>
              <w:fldChar w:fldCharType="separate"/>
            </w:r>
          </w:ins>
          <w:ins w:id="538" w:author="周德阳" w:date="2018-11-03T11:50:58Z">
            <w:r>
              <w:rPr>
                <w:rFonts w:hint="eastAsia"/>
              </w:rPr>
              <w:t>7评审和审核</w:t>
            </w:r>
          </w:ins>
          <w:ins w:id="539" w:author="周德阳" w:date="2018-11-03T11:50:58Z">
            <w:r>
              <w:rPr/>
              <w:tab/>
            </w:r>
          </w:ins>
          <w:ins w:id="540" w:author="周德阳" w:date="2018-11-03T11:50:58Z">
            <w:r>
              <w:rPr/>
              <w:fldChar w:fldCharType="begin"/>
            </w:r>
          </w:ins>
          <w:ins w:id="541" w:author="周德阳" w:date="2018-11-03T11:50:58Z">
            <w:r>
              <w:rPr/>
              <w:instrText xml:space="preserve"> PAGEREF _Toc5649 </w:instrText>
            </w:r>
          </w:ins>
          <w:ins w:id="542" w:author="周德阳" w:date="2018-11-03T11:50:58Z">
            <w:r>
              <w:rPr/>
              <w:fldChar w:fldCharType="separate"/>
            </w:r>
          </w:ins>
          <w:ins w:id="543" w:author="周德阳" w:date="2018-11-03T11:50:58Z">
            <w:r>
              <w:rPr/>
              <w:t>9</w:t>
            </w:r>
          </w:ins>
          <w:ins w:id="544" w:author="周德阳" w:date="2018-11-03T11:50:58Z">
            <w:r>
              <w:rPr/>
              <w:fldChar w:fldCharType="end"/>
            </w:r>
          </w:ins>
          <w:ins w:id="545" w:author="周德阳" w:date="2018-11-03T11:50:58Z">
            <w:r>
              <w:rPr>
                <w:bCs/>
                <w:lang w:val="zh-CN"/>
              </w:rPr>
              <w:fldChar w:fldCharType="end"/>
            </w:r>
          </w:ins>
        </w:p>
        <w:p>
          <w:pPr>
            <w:pStyle w:val="8"/>
            <w:tabs>
              <w:tab w:val="right" w:leader="dot" w:pos="8306"/>
            </w:tabs>
            <w:rPr>
              <w:ins w:id="546" w:author="周德阳" w:date="2018-11-03T11:50:58Z"/>
            </w:rPr>
          </w:pPr>
          <w:ins w:id="547" w:author="周德阳" w:date="2018-11-03T11:50:58Z">
            <w:r>
              <w:rPr>
                <w:bCs/>
                <w:lang w:val="zh-CN"/>
              </w:rPr>
              <w:fldChar w:fldCharType="begin"/>
            </w:r>
          </w:ins>
          <w:ins w:id="548" w:author="周德阳" w:date="2018-11-03T11:50:58Z">
            <w:r>
              <w:rPr>
                <w:bCs/>
                <w:lang w:val="zh-CN"/>
              </w:rPr>
              <w:instrText xml:space="preserve"> HYPERLINK \l _Toc25283 </w:instrText>
            </w:r>
          </w:ins>
          <w:ins w:id="549" w:author="周德阳" w:date="2018-11-03T11:50:58Z">
            <w:r>
              <w:rPr>
                <w:bCs/>
                <w:lang w:val="zh-CN"/>
              </w:rPr>
              <w:fldChar w:fldCharType="separate"/>
            </w:r>
          </w:ins>
          <w:ins w:id="550" w:author="周德阳" w:date="2018-11-03T11:50:58Z">
            <w:r>
              <w:rPr>
                <w:rFonts w:hint="eastAsia"/>
              </w:rPr>
              <w:t>7.1过程的评审</w:t>
            </w:r>
          </w:ins>
          <w:ins w:id="551" w:author="周德阳" w:date="2018-11-03T11:50:58Z">
            <w:r>
              <w:rPr/>
              <w:tab/>
            </w:r>
          </w:ins>
          <w:ins w:id="552" w:author="周德阳" w:date="2018-11-03T11:50:58Z">
            <w:r>
              <w:rPr/>
              <w:fldChar w:fldCharType="begin"/>
            </w:r>
          </w:ins>
          <w:ins w:id="553" w:author="周德阳" w:date="2018-11-03T11:50:58Z">
            <w:r>
              <w:rPr/>
              <w:instrText xml:space="preserve"> PAGEREF _Toc25283 </w:instrText>
            </w:r>
          </w:ins>
          <w:ins w:id="554" w:author="周德阳" w:date="2018-11-03T11:50:58Z">
            <w:r>
              <w:rPr/>
              <w:fldChar w:fldCharType="separate"/>
            </w:r>
          </w:ins>
          <w:ins w:id="555" w:author="周德阳" w:date="2018-11-03T11:50:58Z">
            <w:r>
              <w:rPr/>
              <w:t>9</w:t>
            </w:r>
          </w:ins>
          <w:ins w:id="556" w:author="周德阳" w:date="2018-11-03T11:50:58Z">
            <w:r>
              <w:rPr/>
              <w:fldChar w:fldCharType="end"/>
            </w:r>
          </w:ins>
          <w:ins w:id="557" w:author="周德阳" w:date="2018-11-03T11:50:58Z">
            <w:r>
              <w:rPr>
                <w:bCs/>
                <w:lang w:val="zh-CN"/>
              </w:rPr>
              <w:fldChar w:fldCharType="end"/>
            </w:r>
          </w:ins>
        </w:p>
        <w:p>
          <w:pPr>
            <w:pStyle w:val="8"/>
            <w:tabs>
              <w:tab w:val="right" w:leader="dot" w:pos="8306"/>
            </w:tabs>
            <w:rPr>
              <w:ins w:id="558" w:author="周德阳" w:date="2018-11-03T11:50:58Z"/>
            </w:rPr>
          </w:pPr>
          <w:ins w:id="559" w:author="周德阳" w:date="2018-11-03T11:50:58Z">
            <w:r>
              <w:rPr>
                <w:bCs/>
                <w:lang w:val="zh-CN"/>
              </w:rPr>
              <w:fldChar w:fldCharType="begin"/>
            </w:r>
          </w:ins>
          <w:ins w:id="560" w:author="周德阳" w:date="2018-11-03T11:50:58Z">
            <w:r>
              <w:rPr>
                <w:bCs/>
                <w:lang w:val="zh-CN"/>
              </w:rPr>
              <w:instrText xml:space="preserve"> HYPERLINK \l _Toc14427 </w:instrText>
            </w:r>
          </w:ins>
          <w:ins w:id="561" w:author="周德阳" w:date="2018-11-03T11:50:58Z">
            <w:r>
              <w:rPr>
                <w:bCs/>
                <w:lang w:val="zh-CN"/>
              </w:rPr>
              <w:fldChar w:fldCharType="separate"/>
            </w:r>
          </w:ins>
          <w:ins w:id="562" w:author="周德阳" w:date="2018-11-03T11:50:58Z">
            <w:r>
              <w:rPr>
                <w:rFonts w:hint="eastAsia"/>
              </w:rPr>
              <w:t>7.3不符合问题的解决</w:t>
            </w:r>
          </w:ins>
          <w:ins w:id="563" w:author="周德阳" w:date="2018-11-03T11:50:58Z">
            <w:r>
              <w:rPr/>
              <w:tab/>
            </w:r>
          </w:ins>
          <w:ins w:id="564" w:author="周德阳" w:date="2018-11-03T11:50:58Z">
            <w:r>
              <w:rPr/>
              <w:fldChar w:fldCharType="begin"/>
            </w:r>
          </w:ins>
          <w:ins w:id="565" w:author="周德阳" w:date="2018-11-03T11:50:58Z">
            <w:r>
              <w:rPr/>
              <w:instrText xml:space="preserve"> PAGEREF _Toc14427 </w:instrText>
            </w:r>
          </w:ins>
          <w:ins w:id="566" w:author="周德阳" w:date="2018-11-03T11:50:58Z">
            <w:r>
              <w:rPr/>
              <w:fldChar w:fldCharType="separate"/>
            </w:r>
          </w:ins>
          <w:ins w:id="567" w:author="周德阳" w:date="2018-11-03T11:50:58Z">
            <w:r>
              <w:rPr/>
              <w:t>9</w:t>
            </w:r>
          </w:ins>
          <w:ins w:id="568" w:author="周德阳" w:date="2018-11-03T11:50:58Z">
            <w:r>
              <w:rPr/>
              <w:fldChar w:fldCharType="end"/>
            </w:r>
          </w:ins>
          <w:ins w:id="569" w:author="周德阳" w:date="2018-11-03T11:50:58Z">
            <w:r>
              <w:rPr>
                <w:bCs/>
                <w:lang w:val="zh-CN"/>
              </w:rPr>
              <w:fldChar w:fldCharType="end"/>
            </w:r>
          </w:ins>
        </w:p>
        <w:p>
          <w:pPr>
            <w:pStyle w:val="7"/>
            <w:tabs>
              <w:tab w:val="right" w:leader="dot" w:pos="8306"/>
            </w:tabs>
            <w:rPr>
              <w:ins w:id="570" w:author="周德阳" w:date="2018-11-03T11:50:58Z"/>
            </w:rPr>
          </w:pPr>
          <w:ins w:id="571" w:author="周德阳" w:date="2018-11-03T11:50:58Z">
            <w:r>
              <w:rPr>
                <w:bCs/>
                <w:lang w:val="zh-CN"/>
              </w:rPr>
              <w:fldChar w:fldCharType="begin"/>
            </w:r>
          </w:ins>
          <w:ins w:id="572" w:author="周德阳" w:date="2018-11-03T11:50:58Z">
            <w:r>
              <w:rPr>
                <w:bCs/>
                <w:lang w:val="zh-CN"/>
              </w:rPr>
              <w:instrText xml:space="preserve"> HYPERLINK \l _Toc11455 </w:instrText>
            </w:r>
          </w:ins>
          <w:ins w:id="573" w:author="周德阳" w:date="2018-11-03T11:50:58Z">
            <w:r>
              <w:rPr>
                <w:bCs/>
                <w:lang w:val="zh-CN"/>
              </w:rPr>
              <w:fldChar w:fldCharType="separate"/>
            </w:r>
          </w:ins>
          <w:ins w:id="574" w:author="周德阳" w:date="2018-11-03T11:50:58Z">
            <w:r>
              <w:rPr>
                <w:rFonts w:hint="eastAsia"/>
              </w:rPr>
              <w:t>8工具、技术和方法</w:t>
            </w:r>
          </w:ins>
          <w:ins w:id="575" w:author="周德阳" w:date="2018-11-03T11:50:58Z">
            <w:r>
              <w:rPr/>
              <w:tab/>
            </w:r>
          </w:ins>
          <w:ins w:id="576" w:author="周德阳" w:date="2018-11-03T11:50:58Z">
            <w:r>
              <w:rPr/>
              <w:fldChar w:fldCharType="begin"/>
            </w:r>
          </w:ins>
          <w:ins w:id="577" w:author="周德阳" w:date="2018-11-03T11:50:58Z">
            <w:r>
              <w:rPr/>
              <w:instrText xml:space="preserve"> PAGEREF _Toc11455 </w:instrText>
            </w:r>
          </w:ins>
          <w:ins w:id="578" w:author="周德阳" w:date="2018-11-03T11:50:58Z">
            <w:r>
              <w:rPr/>
              <w:fldChar w:fldCharType="separate"/>
            </w:r>
          </w:ins>
          <w:ins w:id="579" w:author="周德阳" w:date="2018-11-03T11:50:58Z">
            <w:r>
              <w:rPr/>
              <w:t>10</w:t>
            </w:r>
          </w:ins>
          <w:ins w:id="580" w:author="周德阳" w:date="2018-11-03T11:50:58Z">
            <w:r>
              <w:rPr/>
              <w:fldChar w:fldCharType="end"/>
            </w:r>
          </w:ins>
          <w:ins w:id="581" w:author="周德阳" w:date="2018-11-03T11:50:58Z">
            <w:r>
              <w:rPr>
                <w:bCs/>
                <w:lang w:val="zh-CN"/>
              </w:rPr>
              <w:fldChar w:fldCharType="end"/>
            </w:r>
          </w:ins>
        </w:p>
        <w:p>
          <w:pPr>
            <w:pStyle w:val="7"/>
            <w:tabs>
              <w:tab w:val="right" w:leader="dot" w:pos="8306"/>
            </w:tabs>
            <w:rPr>
              <w:ins w:id="582" w:author="周德阳" w:date="2018-11-03T11:50:58Z"/>
            </w:rPr>
          </w:pPr>
          <w:ins w:id="583" w:author="周德阳" w:date="2018-11-03T11:50:58Z">
            <w:r>
              <w:rPr>
                <w:bCs/>
                <w:lang w:val="zh-CN"/>
              </w:rPr>
              <w:fldChar w:fldCharType="begin"/>
            </w:r>
          </w:ins>
          <w:ins w:id="584" w:author="周德阳" w:date="2018-11-03T11:50:58Z">
            <w:r>
              <w:rPr>
                <w:bCs/>
                <w:lang w:val="zh-CN"/>
              </w:rPr>
              <w:instrText xml:space="preserve"> HYPERLINK \l _Toc14209 </w:instrText>
            </w:r>
          </w:ins>
          <w:ins w:id="585" w:author="周德阳" w:date="2018-11-03T11:50:58Z">
            <w:r>
              <w:rPr>
                <w:bCs/>
                <w:lang w:val="zh-CN"/>
              </w:rPr>
              <w:fldChar w:fldCharType="separate"/>
            </w:r>
          </w:ins>
          <w:ins w:id="586" w:author="周德阳" w:date="2018-11-03T11:50:58Z">
            <w:r>
              <w:rPr>
                <w:rFonts w:hint="eastAsia"/>
              </w:rPr>
              <w:t>9软件配置管理</w:t>
            </w:r>
          </w:ins>
          <w:ins w:id="587" w:author="周德阳" w:date="2018-11-03T11:50:58Z">
            <w:r>
              <w:rPr/>
              <w:tab/>
            </w:r>
          </w:ins>
          <w:ins w:id="588" w:author="周德阳" w:date="2018-11-03T11:50:58Z">
            <w:r>
              <w:rPr/>
              <w:fldChar w:fldCharType="begin"/>
            </w:r>
          </w:ins>
          <w:ins w:id="589" w:author="周德阳" w:date="2018-11-03T11:50:58Z">
            <w:r>
              <w:rPr/>
              <w:instrText xml:space="preserve"> PAGEREF _Toc14209 </w:instrText>
            </w:r>
          </w:ins>
          <w:ins w:id="590" w:author="周德阳" w:date="2018-11-03T11:50:58Z">
            <w:r>
              <w:rPr/>
              <w:fldChar w:fldCharType="separate"/>
            </w:r>
          </w:ins>
          <w:ins w:id="591" w:author="周德阳" w:date="2018-11-03T11:50:58Z">
            <w:r>
              <w:rPr/>
              <w:t>10</w:t>
            </w:r>
          </w:ins>
          <w:ins w:id="592" w:author="周德阳" w:date="2018-11-03T11:50:58Z">
            <w:r>
              <w:rPr/>
              <w:fldChar w:fldCharType="end"/>
            </w:r>
          </w:ins>
          <w:ins w:id="593" w:author="周德阳" w:date="2018-11-03T11:50:58Z">
            <w:r>
              <w:rPr>
                <w:bCs/>
                <w:lang w:val="zh-CN"/>
              </w:rPr>
              <w:fldChar w:fldCharType="end"/>
            </w:r>
          </w:ins>
        </w:p>
        <w:p>
          <w:pPr>
            <w:pStyle w:val="7"/>
            <w:tabs>
              <w:tab w:val="right" w:leader="dot" w:pos="8306"/>
            </w:tabs>
            <w:rPr>
              <w:ins w:id="594" w:author="周德阳" w:date="2018-11-03T11:50:58Z"/>
            </w:rPr>
          </w:pPr>
          <w:ins w:id="595" w:author="周德阳" w:date="2018-11-03T11:50:58Z">
            <w:r>
              <w:rPr>
                <w:bCs/>
                <w:lang w:val="zh-CN"/>
              </w:rPr>
              <w:fldChar w:fldCharType="begin"/>
            </w:r>
          </w:ins>
          <w:ins w:id="596" w:author="周德阳" w:date="2018-11-03T11:50:58Z">
            <w:r>
              <w:rPr>
                <w:bCs/>
                <w:lang w:val="zh-CN"/>
              </w:rPr>
              <w:instrText xml:space="preserve"> HYPERLINK \l _Toc18717 </w:instrText>
            </w:r>
          </w:ins>
          <w:ins w:id="597" w:author="周德阳" w:date="2018-11-03T11:50:58Z">
            <w:r>
              <w:rPr>
                <w:bCs/>
                <w:lang w:val="zh-CN"/>
              </w:rPr>
              <w:fldChar w:fldCharType="separate"/>
            </w:r>
          </w:ins>
          <w:ins w:id="598" w:author="周德阳" w:date="2018-11-03T11:50:58Z">
            <w:r>
              <w:rPr>
                <w:rFonts w:hint="eastAsia"/>
              </w:rPr>
              <w:t>10记录的收集、维护和保存</w:t>
            </w:r>
          </w:ins>
          <w:ins w:id="599" w:author="周德阳" w:date="2018-11-03T11:50:58Z">
            <w:r>
              <w:rPr/>
              <w:tab/>
            </w:r>
          </w:ins>
          <w:ins w:id="600" w:author="周德阳" w:date="2018-11-03T11:50:58Z">
            <w:r>
              <w:rPr/>
              <w:fldChar w:fldCharType="begin"/>
            </w:r>
          </w:ins>
          <w:ins w:id="601" w:author="周德阳" w:date="2018-11-03T11:50:58Z">
            <w:r>
              <w:rPr/>
              <w:instrText xml:space="preserve"> PAGEREF _Toc18717 </w:instrText>
            </w:r>
          </w:ins>
          <w:ins w:id="602" w:author="周德阳" w:date="2018-11-03T11:50:58Z">
            <w:r>
              <w:rPr/>
              <w:fldChar w:fldCharType="separate"/>
            </w:r>
          </w:ins>
          <w:ins w:id="603" w:author="周德阳" w:date="2018-11-03T11:50:58Z">
            <w:r>
              <w:rPr/>
              <w:t>10</w:t>
            </w:r>
          </w:ins>
          <w:ins w:id="604" w:author="周德阳" w:date="2018-11-03T11:50:58Z">
            <w:r>
              <w:rPr/>
              <w:fldChar w:fldCharType="end"/>
            </w:r>
          </w:ins>
          <w:ins w:id="605" w:author="周德阳" w:date="2018-11-03T11:50:58Z">
            <w:r>
              <w:rPr>
                <w:bCs/>
                <w:lang w:val="zh-CN"/>
              </w:rPr>
              <w:fldChar w:fldCharType="end"/>
            </w:r>
          </w:ins>
        </w:p>
        <w:p>
          <w:r>
            <w:rPr>
              <w:b/>
              <w:bCs/>
              <w:lang w:val="zh-CN"/>
            </w:rPr>
            <w:fldChar w:fldCharType="end"/>
          </w:r>
        </w:p>
      </w:sdtContent>
    </w:sdt>
    <w:p>
      <w:pPr>
        <w:widowControl/>
        <w:jc w:val="left"/>
      </w:pPr>
    </w:p>
    <w:p/>
    <w:p/>
    <w:p>
      <w:pPr>
        <w:pStyle w:val="2"/>
        <w:numPr>
          <w:ilvl w:val="0"/>
          <w:numId w:val="1"/>
        </w:numPr>
      </w:pPr>
      <w:bookmarkStart w:id="0" w:name="_Toc528480546"/>
      <w:bookmarkStart w:id="1" w:name="_Toc6423"/>
      <w:r>
        <w:rPr>
          <w:rFonts w:hint="eastAsia"/>
        </w:rPr>
        <w:t>引言</w:t>
      </w:r>
      <w:bookmarkEnd w:id="0"/>
      <w:bookmarkEnd w:id="1"/>
    </w:p>
    <w:p>
      <w:pPr>
        <w:pStyle w:val="3"/>
      </w:pPr>
      <w:bookmarkStart w:id="2" w:name="_Toc28579"/>
      <w:bookmarkStart w:id="3" w:name="_Toc528480547"/>
      <w:r>
        <w:rPr>
          <w:rFonts w:hint="eastAsia"/>
        </w:rPr>
        <w:t>1.1系统概述</w:t>
      </w:r>
      <w:bookmarkEnd w:id="2"/>
      <w:bookmarkEnd w:id="3"/>
    </w:p>
    <w:p>
      <w:pPr>
        <w:ind w:left="420"/>
      </w:pPr>
      <w:r>
        <w:rPr>
          <w:rFonts w:hint="eastAsia"/>
        </w:rPr>
        <w:t>在16周内完成案例教学系统的开发，同时该系统应该有以下几个主要的功能：</w:t>
      </w:r>
    </w:p>
    <w:p>
      <w:pPr>
        <w:ind w:firstLine="420"/>
      </w:pPr>
      <w:r>
        <w:rPr>
          <w:rFonts w:hint="eastAsia"/>
        </w:rPr>
        <w:t>1.</w:t>
      </w:r>
      <w:ins w:id="606" w:author="周德阳" w:date="2018-11-03T11:35:05Z">
        <w:r>
          <w:rPr>
            <w:rFonts w:hint="eastAsia"/>
            <w:lang w:val="en-US" w:eastAsia="zh-CN"/>
          </w:rPr>
          <w:t>1</w:t>
        </w:r>
      </w:ins>
      <w:ins w:id="607" w:author="Sin" w:date="2018-11-03T11:34:31Z">
        <w:del w:id="608" w:author="周德阳" w:date="2018-11-03T11:35:05Z">
          <w:r>
            <w:rPr>
              <w:rFonts w:hint="eastAsia"/>
              <w:lang w:val="en-US" w:eastAsia="zh-CN"/>
            </w:rPr>
            <w:delText>1</w:delText>
          </w:r>
        </w:del>
      </w:ins>
      <w:del w:id="609" w:author="周德阳" w:date="2018-11-03T11:35:05Z">
        <w:r>
          <w:rPr>
            <w:rFonts w:hint="eastAsia"/>
          </w:rPr>
          <w:delText>2</w:delText>
        </w:r>
      </w:del>
      <w:r>
        <w:rPr>
          <w:rFonts w:hint="eastAsia"/>
        </w:rPr>
        <w:t>.1具有教学目标</w:t>
      </w:r>
    </w:p>
    <w:p>
      <w:pPr>
        <w:ind w:firstLine="420"/>
        <w:rPr>
          <w:rFonts w:hint="eastAsia" w:eastAsiaTheme="minorEastAsia"/>
          <w:lang w:eastAsia="zh-CN"/>
        </w:rPr>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ins w:id="610" w:author="周德阳" w:date="2018-11-03T11:54:51Z">
        <w:r>
          <w:rPr>
            <w:rFonts w:hint="eastAsia"/>
            <w:lang w:eastAsia="zh-CN"/>
          </w:rPr>
          <w:t>。</w:t>
        </w:r>
      </w:ins>
    </w:p>
    <w:p>
      <w:pPr>
        <w:ind w:firstLine="420"/>
      </w:pPr>
      <w:r>
        <w:rPr>
          <w:rFonts w:hint="eastAsia"/>
        </w:rPr>
        <w:t>1.</w:t>
      </w:r>
      <w:del w:id="611" w:author="周德阳" w:date="2018-11-03T11:35:12Z">
        <w:r>
          <w:rPr>
            <w:rFonts w:hint="eastAsia"/>
            <w:lang w:val="en-US"/>
          </w:rPr>
          <w:delText>2</w:delText>
        </w:r>
      </w:del>
      <w:ins w:id="612" w:author="周德阳" w:date="2018-11-03T11:35:12Z">
        <w:r>
          <w:rPr>
            <w:rFonts w:hint="eastAsia"/>
            <w:lang w:val="en-US" w:eastAsia="zh-CN"/>
          </w:rPr>
          <w:t>1</w:t>
        </w:r>
      </w:ins>
      <w:r>
        <w:rPr>
          <w:rFonts w:hint="eastAsia"/>
        </w:rPr>
        <w:t>.2教学内容以及方法手段</w:t>
      </w:r>
    </w:p>
    <w:p>
      <w:pPr>
        <w:ind w:firstLine="420"/>
      </w:pPr>
      <w:r>
        <w:rPr>
          <w:rFonts w:hint="eastAsia"/>
        </w:rPr>
        <w:t>围绕教学目标来展开和组织，并根据案例的特点和学生的学习需求添加额外的系统要求，使案例内容部分更适合学生学习与发展。</w:t>
      </w:r>
    </w:p>
    <w:p>
      <w:pPr>
        <w:ind w:firstLine="420"/>
      </w:pPr>
      <w:r>
        <w:rPr>
          <w:rFonts w:hint="eastAsia"/>
        </w:rPr>
        <w:t>1.</w:t>
      </w:r>
      <w:del w:id="613" w:author="周德阳" w:date="2018-11-03T11:35:15Z">
        <w:r>
          <w:rPr>
            <w:rFonts w:hint="eastAsia"/>
            <w:lang w:val="en-US"/>
          </w:rPr>
          <w:delText>2</w:delText>
        </w:r>
      </w:del>
      <w:ins w:id="614" w:author="周德阳" w:date="2018-11-03T11:35:15Z">
        <w:r>
          <w:rPr>
            <w:rFonts w:hint="eastAsia"/>
            <w:lang w:val="en-US" w:eastAsia="zh-CN"/>
          </w:rPr>
          <w:t>1</w:t>
        </w:r>
      </w:ins>
      <w:r>
        <w:rPr>
          <w:rFonts w:hint="eastAsia"/>
        </w:rPr>
        <w:t>.3安全稳定性</w:t>
      </w:r>
    </w:p>
    <w:p>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pPr>
      <w:r>
        <w:rPr>
          <w:rFonts w:hint="eastAsia"/>
        </w:rPr>
        <w:t>1.</w:t>
      </w:r>
      <w:del w:id="615" w:author="周德阳" w:date="2018-11-03T11:37:01Z">
        <w:r>
          <w:rPr>
            <w:rFonts w:hint="eastAsia"/>
            <w:lang w:val="en-US"/>
          </w:rPr>
          <w:delText>2</w:delText>
        </w:r>
      </w:del>
      <w:ins w:id="616" w:author="周德阳" w:date="2018-11-03T11:37:01Z">
        <w:r>
          <w:rPr>
            <w:rFonts w:hint="eastAsia"/>
            <w:lang w:val="en-US" w:eastAsia="zh-CN"/>
          </w:rPr>
          <w:t>1</w:t>
        </w:r>
      </w:ins>
      <w:r>
        <w:rPr>
          <w:rFonts w:hint="eastAsia"/>
        </w:rPr>
        <w:t>.4更新与维护</w:t>
      </w:r>
    </w:p>
    <w:p>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pPr>
      <w:r>
        <w:rPr>
          <w:rFonts w:hint="eastAsia"/>
        </w:rPr>
        <w:t>1.</w:t>
      </w:r>
      <w:del w:id="617" w:author="周德阳" w:date="2018-11-03T11:37:03Z">
        <w:r>
          <w:rPr>
            <w:rFonts w:hint="eastAsia"/>
            <w:lang w:val="en-US"/>
          </w:rPr>
          <w:delText>2</w:delText>
        </w:r>
      </w:del>
      <w:ins w:id="618" w:author="周德阳" w:date="2018-11-03T11:37:03Z">
        <w:r>
          <w:rPr>
            <w:rFonts w:hint="eastAsia"/>
            <w:lang w:val="en-US" w:eastAsia="zh-CN"/>
          </w:rPr>
          <w:t>1</w:t>
        </w:r>
      </w:ins>
      <w:r>
        <w:rPr>
          <w:rFonts w:hint="eastAsia"/>
        </w:rPr>
        <w:t>.5沟通交互</w:t>
      </w:r>
    </w:p>
    <w:p>
      <w:pPr>
        <w:ind w:firstLine="420"/>
      </w:pPr>
      <w:r>
        <w:rPr>
          <w:rFonts w:hint="eastAsia"/>
        </w:rPr>
        <w:t>在完成案例的过程中碰到的问题总是需要小组讨论的。所以，小组交流系统对于案例教学网站来说是必需的。这主要考虑其是否有各种交互手段的应用，包括E－mail、</w:t>
      </w:r>
      <w:del w:id="619" w:author="周德阳" w:date="2018-11-03T12:01:13Z">
        <w:r>
          <w:rPr>
            <w:rFonts w:hint="eastAsia"/>
            <w:lang w:val="en-US"/>
          </w:rPr>
          <w:delText>聊天室</w:delText>
        </w:r>
      </w:del>
      <w:ins w:id="620" w:author="周德阳" w:date="2018-11-03T12:01:15Z">
        <w:r>
          <w:rPr>
            <w:rFonts w:hint="eastAsia"/>
            <w:lang w:val="en-US" w:eastAsia="zh-CN"/>
          </w:rPr>
          <w:t>即时通讯</w:t>
        </w:r>
      </w:ins>
      <w:ins w:id="621" w:author="周德阳" w:date="2018-11-03T12:01:17Z">
        <w:r>
          <w:rPr>
            <w:rFonts w:hint="eastAsia"/>
            <w:lang w:val="en-US" w:eastAsia="zh-CN"/>
          </w:rPr>
          <w:t>工具</w:t>
        </w:r>
      </w:ins>
      <w:ins w:id="622" w:author="周德阳" w:date="2018-11-03T12:01:26Z">
        <w:r>
          <w:rPr>
            <w:rFonts w:hint="eastAsia"/>
            <w:lang w:val="en-US" w:eastAsia="zh-CN"/>
          </w:rPr>
          <w:t>（</w:t>
        </w:r>
      </w:ins>
      <w:ins w:id="623" w:author="周德阳" w:date="2018-11-03T12:01:27Z">
        <w:r>
          <w:rPr>
            <w:rFonts w:hint="eastAsia"/>
            <w:lang w:val="en-US" w:eastAsia="zh-CN"/>
          </w:rPr>
          <w:t>例如</w:t>
        </w:r>
      </w:ins>
      <w:ins w:id="624" w:author="周德阳" w:date="2018-11-03T12:01:28Z">
        <w:r>
          <w:rPr>
            <w:rFonts w:hint="eastAsia"/>
            <w:lang w:val="en-US" w:eastAsia="zh-CN"/>
          </w:rPr>
          <w:t>微信，</w:t>
        </w:r>
      </w:ins>
      <w:ins w:id="625" w:author="周德阳" w:date="2018-11-03T12:01:29Z">
        <w:r>
          <w:rPr>
            <w:rFonts w:hint="eastAsia"/>
            <w:lang w:val="en-US" w:eastAsia="zh-CN"/>
          </w:rPr>
          <w:t>TIM</w:t>
        </w:r>
      </w:ins>
      <w:ins w:id="626" w:author="周德阳" w:date="2018-11-03T12:01:30Z">
        <w:r>
          <w:rPr>
            <w:rFonts w:hint="eastAsia"/>
            <w:lang w:val="en-US" w:eastAsia="zh-CN"/>
          </w:rPr>
          <w:t>）</w:t>
        </w:r>
      </w:ins>
      <w:ins w:id="627" w:author="周德阳" w:date="2018-11-03T12:01:41Z">
        <w:r>
          <w:rPr>
            <w:rFonts w:hint="eastAsia"/>
          </w:rPr>
          <w:t>、</w:t>
        </w:r>
      </w:ins>
      <w:ins w:id="628" w:author="周德阳" w:date="2018-11-03T12:01:47Z">
        <w:r>
          <w:rPr>
            <w:rFonts w:hint="eastAsia"/>
            <w:lang w:val="en-US" w:eastAsia="zh-CN"/>
          </w:rPr>
          <w:t>协同</w:t>
        </w:r>
      </w:ins>
      <w:ins w:id="629" w:author="周德阳" w:date="2018-11-03T12:01:51Z">
        <w:r>
          <w:rPr>
            <w:rFonts w:hint="eastAsia"/>
            <w:lang w:val="en-US" w:eastAsia="zh-CN"/>
          </w:rPr>
          <w:t>合作</w:t>
        </w:r>
      </w:ins>
      <w:ins w:id="630" w:author="周德阳" w:date="2018-11-03T12:01:52Z">
        <w:r>
          <w:rPr>
            <w:rFonts w:hint="eastAsia"/>
            <w:lang w:val="en-US" w:eastAsia="zh-CN"/>
          </w:rPr>
          <w:t>工具</w:t>
        </w:r>
      </w:ins>
      <w:ins w:id="631" w:author="周德阳" w:date="2018-11-03T12:01:53Z">
        <w:r>
          <w:rPr>
            <w:rFonts w:hint="eastAsia"/>
            <w:lang w:val="en-US" w:eastAsia="zh-CN"/>
          </w:rPr>
          <w:t>（</w:t>
        </w:r>
      </w:ins>
      <w:ins w:id="632" w:author="周德阳" w:date="2018-11-03T12:01:55Z">
        <w:r>
          <w:rPr>
            <w:rFonts w:hint="eastAsia"/>
            <w:lang w:val="en-US" w:eastAsia="zh-CN"/>
          </w:rPr>
          <w:t>例如</w:t>
        </w:r>
      </w:ins>
      <w:ins w:id="633" w:author="周德阳" w:date="2018-11-03T12:02:20Z">
        <w:r>
          <w:rPr>
            <w:rFonts w:hint="eastAsia"/>
            <w:lang w:val="en-US" w:eastAsia="zh-CN"/>
          </w:rPr>
          <w:t xml:space="preserve">project </w:t>
        </w:r>
      </w:ins>
      <w:ins w:id="634" w:author="周德阳" w:date="2018-11-03T12:02:21Z">
        <w:r>
          <w:rPr>
            <w:rFonts w:hint="eastAsia"/>
            <w:lang w:val="en-US" w:eastAsia="zh-CN"/>
          </w:rPr>
          <w:t>2007</w:t>
        </w:r>
      </w:ins>
      <w:ins w:id="635" w:author="周德阳" w:date="2018-11-03T12:02:01Z">
        <w:r>
          <w:rPr>
            <w:rFonts w:hint="eastAsia"/>
            <w:lang w:val="en-US" w:eastAsia="zh-CN"/>
          </w:rPr>
          <w:t>）</w:t>
        </w:r>
      </w:ins>
      <w:r>
        <w:rPr>
          <w:rFonts w:hint="eastAsia"/>
        </w:rPr>
        <w:t>，以</w:t>
      </w:r>
      <w:del w:id="636" w:author="周德阳" w:date="2018-11-03T12:03:03Z">
        <w:r>
          <w:rPr>
            <w:rFonts w:hint="eastAsia"/>
          </w:rPr>
          <w:delText>及</w:delText>
        </w:r>
      </w:del>
      <w:r>
        <w:rPr>
          <w:rFonts w:hint="eastAsia"/>
        </w:rPr>
        <w:t>交互的实际使用情况。另外，学生可以通过电子邮箱、</w:t>
      </w:r>
      <w:del w:id="637" w:author="周德阳" w:date="2018-11-03T12:03:38Z">
        <w:r>
          <w:rPr>
            <w:rFonts w:hint="eastAsia"/>
            <w:lang w:val="en-US"/>
          </w:rPr>
          <w:delText>聊天室</w:delText>
        </w:r>
      </w:del>
      <w:ins w:id="638" w:author="周德阳" w:date="2018-11-03T12:03:39Z">
        <w:r>
          <w:rPr>
            <w:rFonts w:hint="eastAsia"/>
            <w:lang w:val="en-US" w:eastAsia="zh-CN"/>
          </w:rPr>
          <w:t>即时</w:t>
        </w:r>
      </w:ins>
      <w:ins w:id="639" w:author="周德阳" w:date="2018-11-03T12:03:40Z">
        <w:r>
          <w:rPr>
            <w:rFonts w:hint="eastAsia"/>
            <w:lang w:val="en-US" w:eastAsia="zh-CN"/>
          </w:rPr>
          <w:t>通讯</w:t>
        </w:r>
      </w:ins>
      <w:ins w:id="640" w:author="周德阳" w:date="2018-11-03T12:03:41Z">
        <w:r>
          <w:rPr>
            <w:rFonts w:hint="eastAsia"/>
            <w:lang w:val="en-US" w:eastAsia="zh-CN"/>
          </w:rPr>
          <w:t>工具</w:t>
        </w:r>
      </w:ins>
      <w:r>
        <w:rPr>
          <w:rFonts w:hint="eastAsia"/>
        </w:rPr>
        <w:t>等现代交互手段就案例有关的问题与教师或其他学生进行讨论交流。</w:t>
      </w:r>
    </w:p>
    <w:p/>
    <w:p>
      <w:pPr>
        <w:pStyle w:val="3"/>
      </w:pPr>
      <w:bookmarkStart w:id="4" w:name="_Toc528480548"/>
      <w:bookmarkStart w:id="5" w:name="_Toc23507"/>
      <w:r>
        <w:rPr>
          <w:rFonts w:hint="eastAsia"/>
        </w:rPr>
        <w:t>1.2项目的质量目标</w:t>
      </w:r>
      <w:bookmarkEnd w:id="4"/>
      <w:bookmarkEnd w:id="5"/>
    </w:p>
    <w:p>
      <w:pPr>
        <w:ind w:firstLine="420"/>
      </w:pPr>
      <w:r>
        <w:rPr>
          <w:rFonts w:hint="eastAsia"/>
        </w:rPr>
        <w:t>本项目质量目标在16周结束后达到杨枨老师和侯宏仑老师的评审要求并且通过评审。</w:t>
      </w:r>
    </w:p>
    <w:p>
      <w:pPr>
        <w:pStyle w:val="3"/>
      </w:pPr>
      <w:bookmarkStart w:id="6" w:name="_Toc57"/>
      <w:bookmarkStart w:id="7" w:name="_Toc528480549"/>
      <w:r>
        <w:rPr>
          <w:rFonts w:hint="eastAsia"/>
        </w:rPr>
        <w:t>1.3质量角色与职责</w:t>
      </w:r>
      <w:bookmarkEnd w:id="6"/>
      <w:bookmarkEnd w:id="7"/>
    </w:p>
    <w:p>
      <w:pPr>
        <w:ind w:firstLine="420"/>
      </w:pPr>
      <w:r>
        <w:rPr>
          <w:rFonts w:hint="eastAsia"/>
        </w:rPr>
        <w:t>SQA负责人需要做到制定《质量保证计划》，产品检查，过程审计，跟踪问题处理，度量和报告。</w:t>
      </w:r>
    </w:p>
    <w:p>
      <w:pPr>
        <w:ind w:firstLine="420"/>
      </w:pPr>
      <w:r>
        <w:rPr>
          <w:rFonts w:hint="eastAsia"/>
        </w:rPr>
        <w:t>制定《质量保证计划》：在项目计划阶段，SQA在参考项目计划的基础上，与项目经理一起制定《质量保证计划》。质量保证计划的内容包括：QA组织结构、工作产品输出计划、计划执行的QA活动、度量计划以及计划采用的辅助工具等。《质量保证计划》要做到内容明确、可操作并及时更新。</w:t>
      </w:r>
    </w:p>
    <w:p>
      <w:pPr>
        <w:ind w:firstLine="420"/>
      </w:pPr>
      <w:r>
        <w:rPr>
          <w:rFonts w:hint="eastAsia"/>
        </w:rPr>
        <w:t>跟踪问题处理: SQA应跟踪问题处理过程，直到问题解决。跟踪的问题包括日常发现的产品问题、过程问题、项目风险、评审发现的问题、测试发现的问题等。</w:t>
      </w:r>
    </w:p>
    <w:p>
      <w:pPr>
        <w:ind w:firstLine="420"/>
      </w:pPr>
      <w:r>
        <w:rPr>
          <w:rFonts w:hint="eastAsia"/>
        </w:rPr>
        <w:t>度量和报告：SQA应善于根据过程规范和经验发现项目运行中的问题，并做到紧急问题、重要问题随时汇报，其它问题周期性汇报。SQA需要随时收集数据并保障数据的有效性、真实性。定期汇总数据、统计分析并产生度量报告。SQA应协助项目组和SEPG针对不良趋势和问题采取纠正或预防措施。</w:t>
      </w:r>
    </w:p>
    <w:p>
      <w:pPr>
        <w:ind w:firstLine="420"/>
      </w:pPr>
      <w:r>
        <w:rPr>
          <w:rFonts w:hint="eastAsia"/>
        </w:rPr>
        <w:t>产品检查：SQA可以用过审计、独立测试等手段评价产品，也可以通过监督评审、测试等过程来保证产品质量，也可以从格式和规范（比如代码规范、设计规范、UML图、DFD图、ER图等）上实施检查，并尽可能地检查中间产品之间的一致性。</w:t>
      </w:r>
    </w:p>
    <w:p>
      <w:pPr>
        <w:ind w:firstLine="420"/>
      </w:pPr>
      <w:r>
        <w:rPr>
          <w:rFonts w:hint="eastAsia"/>
        </w:rPr>
        <w:t>过程审计：主要是检查项目是否按规定的过程和计划执行活动。检查规则包括过程执行的符合性和有效性两个方面。</w:t>
      </w:r>
    </w:p>
    <w:p/>
    <w:p>
      <w:pPr>
        <w:pStyle w:val="2"/>
      </w:pPr>
      <w:bookmarkStart w:id="8" w:name="_Toc528480550"/>
      <w:bookmarkStart w:id="9" w:name="_Toc28374"/>
      <w:r>
        <w:rPr>
          <w:rFonts w:hint="eastAsia"/>
        </w:rPr>
        <w:t>2参考文献</w:t>
      </w:r>
      <w:bookmarkEnd w:id="8"/>
      <w:bookmarkEnd w:id="9"/>
    </w:p>
    <w:p>
      <w:pPr>
        <w:rPr>
          <w:del w:id="641" w:author="周德阳" w:date="2018-11-03T11:40:33Z"/>
        </w:rPr>
      </w:pPr>
      <w:r>
        <w:rPr>
          <w:rFonts w:hint="eastAsia"/>
        </w:rPr>
        <w:t>[</w:t>
      </w:r>
      <w:r>
        <w:t>1]</w:t>
      </w:r>
      <w:r>
        <w:rPr>
          <w:rFonts w:hint="eastAsia"/>
        </w:rPr>
        <w:t>IT项目管理 【美】 Kathy</w:t>
      </w:r>
      <w:r>
        <w:t xml:space="preserve"> </w:t>
      </w:r>
      <w:r>
        <w:rPr>
          <w:rFonts w:hint="eastAsia"/>
        </w:rPr>
        <w:t>Schwalbe</w:t>
      </w:r>
      <w:r>
        <w:t xml:space="preserve"> </w:t>
      </w:r>
      <w:r>
        <w:rPr>
          <w:rFonts w:hint="eastAsia"/>
        </w:rPr>
        <w:t>著 孙新波 朱珠 贾建锋 译 出版社：机械工业出版社</w:t>
      </w:r>
    </w:p>
    <w:p/>
    <w:p>
      <w:pPr>
        <w:rPr>
          <w:rStyle w:val="10"/>
        </w:rPr>
      </w:pPr>
      <w:r>
        <w:rPr>
          <w:rFonts w:hint="eastAsia"/>
        </w:rPr>
        <w:t>[</w:t>
      </w:r>
      <w:r>
        <w:t xml:space="preserve">2] </w:t>
      </w:r>
      <w:r>
        <w:fldChar w:fldCharType="begin"/>
      </w:r>
      <w:r>
        <w:instrText xml:space="preserve"> HYPERLINK "http://www.ltesting.net/ceshi/ruanjianzhiliangbaozheng/2007/0619/46880.html%202018/10/27" </w:instrText>
      </w:r>
      <w:r>
        <w:fldChar w:fldCharType="separate"/>
      </w:r>
      <w:r>
        <w:rPr>
          <w:rStyle w:val="10"/>
        </w:rPr>
        <w:t>http://www.ltesting.net/ceshi/ruanjianzhiliangbaozheng/2007/0619/46880.html 2018/10/27</w:t>
      </w:r>
      <w:r>
        <w:rPr>
          <w:rStyle w:val="10"/>
        </w:rPr>
        <w:fldChar w:fldCharType="end"/>
      </w:r>
    </w:p>
    <w:p>
      <w:r>
        <w:rPr>
          <w:rFonts w:hint="eastAsia"/>
        </w:rPr>
        <w:t>[</w:t>
      </w:r>
      <w:r>
        <w:t xml:space="preserve">3]PMBOK </w:t>
      </w:r>
      <w:r>
        <w:rPr>
          <w:rFonts w:hint="eastAsia"/>
        </w:rPr>
        <w:t>第六版 出版社：美国PMI项目管理协会</w:t>
      </w:r>
    </w:p>
    <w:p>
      <w:pPr>
        <w:pStyle w:val="2"/>
      </w:pPr>
      <w:bookmarkStart w:id="10" w:name="_Toc528480551"/>
      <w:bookmarkStart w:id="11" w:name="_Toc497676616"/>
      <w:bookmarkStart w:id="12" w:name="_Toc2948"/>
      <w:r>
        <w:rPr>
          <w:rFonts w:hint="eastAsia"/>
        </w:rPr>
        <w:t>3管理</w:t>
      </w:r>
      <w:bookmarkEnd w:id="10"/>
      <w:bookmarkEnd w:id="11"/>
      <w:bookmarkEnd w:id="12"/>
    </w:p>
    <w:p>
      <w:pPr>
        <w:pStyle w:val="3"/>
      </w:pPr>
      <w:bookmarkStart w:id="13" w:name="_Toc497676617"/>
      <w:bookmarkStart w:id="14" w:name="_Toc235929234"/>
      <w:bookmarkStart w:id="15" w:name="_Toc528480552"/>
      <w:bookmarkStart w:id="16" w:name="_Toc18457"/>
      <w:r>
        <w:rPr>
          <w:rFonts w:hint="eastAsia"/>
        </w:rPr>
        <w:t>3.1机构</w:t>
      </w:r>
      <w:bookmarkEnd w:id="13"/>
      <w:bookmarkEnd w:id="14"/>
      <w:bookmarkEnd w:id="15"/>
      <w:bookmarkEnd w:id="16"/>
      <w:bookmarkStart w:id="17" w:name="_Toc235929235"/>
    </w:p>
    <w:p>
      <w:r>
        <w:tab/>
      </w:r>
      <w:r>
        <w:rPr>
          <w:rFonts w:hint="eastAsia"/>
        </w:rPr>
        <w:t>项目发起者，指导者以及文档评审人员：浙江大学城市学院计算分院杨枨老师，浙江大学</w:t>
      </w:r>
      <w:del w:id="642" w:author="周德阳" w:date="2018-11-03T11:41:17Z">
        <w:r>
          <w:rPr>
            <w:rFonts w:hint="eastAsia"/>
            <w:lang w:val="en-US"/>
          </w:rPr>
          <w:delText>诚实</w:delText>
        </w:r>
      </w:del>
      <w:ins w:id="643" w:author="周德阳" w:date="2018-11-03T11:41:21Z">
        <w:r>
          <w:rPr>
            <w:rFonts w:hint="eastAsia"/>
            <w:lang w:val="en-US" w:eastAsia="zh-CN"/>
          </w:rPr>
          <w:t>城市</w:t>
        </w:r>
      </w:ins>
      <w:r>
        <w:rPr>
          <w:rFonts w:hint="eastAsia"/>
        </w:rPr>
        <w:t>学院</w:t>
      </w:r>
      <w:del w:id="644" w:author="周德阳" w:date="2018-11-03T11:41:44Z">
        <w:r>
          <w:rPr>
            <w:rFonts w:hint="eastAsia"/>
            <w:lang w:val="en-US"/>
          </w:rPr>
          <w:delText>结算</w:delText>
        </w:r>
      </w:del>
      <w:ins w:id="645" w:author="周德阳" w:date="2018-11-03T11:41:45Z">
        <w:r>
          <w:rPr>
            <w:rFonts w:hint="eastAsia"/>
            <w:lang w:val="en-US" w:eastAsia="zh-CN"/>
          </w:rPr>
          <w:t>计算</w:t>
        </w:r>
      </w:ins>
      <w:r>
        <w:rPr>
          <w:rFonts w:hint="eastAsia"/>
        </w:rPr>
        <w:t>分院侯宏仑老师。</w:t>
      </w:r>
    </w:p>
    <w:p>
      <w:r>
        <w:tab/>
      </w:r>
      <w:r>
        <w:rPr>
          <w:rFonts w:hint="eastAsia"/>
        </w:rPr>
        <w:t>项目开发方：PRD2018-G04小组</w:t>
      </w:r>
    </w:p>
    <w:p>
      <w:r>
        <w:tab/>
      </w:r>
      <w:r>
        <w:rPr>
          <w:rFonts w:hint="eastAsia"/>
        </w:rPr>
        <w:t>其中项目经理：郦哲聪。</w:t>
      </w:r>
    </w:p>
    <w:p>
      <w:r>
        <w:tab/>
      </w:r>
      <w:r>
        <w:rPr>
          <w:rFonts w:hint="eastAsia"/>
        </w:rPr>
        <w:t>项目小组成员：冯一鸣，周德阳，王飞钢，刘乐威。</w:t>
      </w:r>
    </w:p>
    <w:p>
      <w:pPr>
        <w:pStyle w:val="3"/>
      </w:pPr>
      <w:bookmarkStart w:id="18" w:name="_Toc13803"/>
      <w:bookmarkStart w:id="19" w:name="_Toc497676618"/>
      <w:bookmarkStart w:id="20" w:name="_Toc528480553"/>
      <w:r>
        <w:rPr>
          <w:rFonts w:hint="eastAsia"/>
        </w:rPr>
        <w:t>3.2任务</w:t>
      </w:r>
      <w:bookmarkEnd w:id="17"/>
      <w:bookmarkEnd w:id="18"/>
      <w:bookmarkEnd w:id="19"/>
      <w:bookmarkEnd w:id="20"/>
      <w:bookmarkStart w:id="21" w:name="_Toc235929236"/>
    </w:p>
    <w:p>
      <w:pPr>
        <w:rPr>
          <w:rFonts w:ascii="Arial" w:hAnsi="Arial" w:cs="Arial"/>
          <w:color w:val="333333"/>
          <w:szCs w:val="21"/>
          <w:shd w:val="clear" w:color="auto" w:fill="FFFFFF"/>
        </w:rPr>
      </w:pPr>
      <w:r>
        <w:tab/>
      </w:r>
      <w:r>
        <w:rPr>
          <w:rFonts w:hint="eastAsia"/>
        </w:rPr>
        <w:t>需求分析与计划：</w:t>
      </w:r>
      <w:r>
        <w:rPr>
          <w:rFonts w:ascii="Arial" w:hAnsi="Arial" w:cs="Arial"/>
          <w:color w:val="333333"/>
          <w:szCs w:val="21"/>
          <w:shd w:val="clear" w:color="auto" w:fill="FFFFFF"/>
        </w:rPr>
        <w:t>理解用户需求，就软件功能与客户达成一致，估计软件风险和评估项目代价，最终形成开发计划</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程序编码：通过xml与php编码实现项目开发计划中的具体功能。</w:t>
      </w:r>
    </w:p>
    <w:p>
      <w:r>
        <w:rPr>
          <w:rFonts w:ascii="Arial" w:hAnsi="Arial" w:cs="Arial"/>
          <w:color w:val="333333"/>
          <w:szCs w:val="21"/>
          <w:shd w:val="clear" w:color="auto" w:fill="FFFFFF"/>
        </w:rPr>
        <w:tab/>
      </w:r>
      <w:r>
        <w:rPr>
          <w:rFonts w:hint="eastAsia" w:ascii="Arial" w:hAnsi="Arial" w:cs="Arial"/>
          <w:color w:val="333333"/>
          <w:szCs w:val="21"/>
          <w:shd w:val="clear" w:color="auto" w:fill="FFFFFF"/>
        </w:rPr>
        <w:t>软件测试：根据验收标准进行软件单元测试，集成测试以及确认测试。</w:t>
      </w:r>
    </w:p>
    <w:p>
      <w:r>
        <w:tab/>
      </w:r>
      <w:r>
        <w:rPr>
          <w:rFonts w:hint="eastAsia"/>
        </w:rPr>
        <w:t>系统维护：定期进行系统版本更新，系统bug修复等。</w:t>
      </w:r>
    </w:p>
    <w:p>
      <w:pPr>
        <w:pStyle w:val="3"/>
      </w:pPr>
      <w:bookmarkStart w:id="22" w:name="_Toc497676619"/>
      <w:bookmarkStart w:id="23" w:name="_Toc528480554"/>
      <w:bookmarkStart w:id="24" w:name="_Toc12149"/>
      <w:r>
        <w:rPr>
          <w:rFonts w:hint="eastAsia"/>
        </w:rPr>
        <w:t>3.3职责</w:t>
      </w:r>
      <w:bookmarkEnd w:id="21"/>
      <w:bookmarkEnd w:id="22"/>
      <w:bookmarkEnd w:id="23"/>
      <w:bookmarkEnd w:id="24"/>
    </w:p>
    <w:p>
      <w:r>
        <w:tab/>
      </w:r>
    </w:p>
    <w:p>
      <w:r>
        <w:tab/>
      </w:r>
      <w:r>
        <w:rPr>
          <w:rFonts w:hint="eastAsia"/>
        </w:rPr>
        <w:t>郦哲聪:项目经理负责领导工程进行策划，制定项目质量目标和项目经理管理职责，批准《质量保证计划》，确保质量目标实现，为SQA工作提供支持，及时解决SQA反映的问题。主持召开项目例会，对项目整个生产经营活动进行组织，指挥，监督，调节。组织研究解决施工中的较大技术问题，组织编制工程技术总结。</w:t>
      </w:r>
    </w:p>
    <w:p>
      <w:pPr>
        <w:ind w:firstLine="420"/>
      </w:pPr>
      <w:r>
        <w:rPr>
          <w:rFonts w:hint="eastAsia"/>
        </w:rPr>
        <w:t>周德阳：在项目初期与项目经理及项目成员进行沟通，控制好各个版本，确保各阶段使用的版本都正确。及时发现项目问题并反馈给项目经理并积极解决。项目进行中或者结束后能总结并编写配置管理过程中的案例。</w:t>
      </w:r>
    </w:p>
    <w:p>
      <w:pPr>
        <w:ind w:firstLine="420"/>
      </w:pPr>
      <w:r>
        <w:rPr>
          <w:rFonts w:hint="eastAsia"/>
        </w:rPr>
        <w:t>冯一鸣：准确写明会议名称，时间，地点，性质等。详细记录会议人数，以及出勤状况。记录会议中的发言人以及发言关键内容，包括提出的建议，通过的决议等。</w:t>
      </w:r>
    </w:p>
    <w:p>
      <w:pPr>
        <w:ind w:firstLine="420"/>
        <w:rPr>
          <w:ins w:id="646" w:author="周德阳" w:date="2018-11-03T11:47:45Z"/>
          <w:rFonts w:hint="eastAsia"/>
        </w:rPr>
      </w:pPr>
      <w:r>
        <w:rPr>
          <w:rFonts w:hint="eastAsia"/>
        </w:rPr>
        <w:t>项目组全体成员：参与制定《质量保证计划》编写，贯彻项目质量目标与项目计划进行设计开发，按照《质量保证计划》工作。每一步里程碑都向周德阳报告，及时上传改动文件与代码，方便配置管理员版本控制。跟随计划进行项目实现，对自己代码进行复查与测试。在每一次例会中都汇报自己的进度。</w:t>
      </w:r>
    </w:p>
    <w:p>
      <w:pPr>
        <w:ind w:firstLine="420"/>
        <w:rPr>
          <w:rFonts w:hint="eastAsia" w:eastAsiaTheme="minorEastAsia"/>
          <w:lang w:val="en-US" w:eastAsia="zh-CN"/>
        </w:rPr>
      </w:pPr>
      <w:ins w:id="647" w:author="周德阳" w:date="2018-11-03T11:47:49Z">
        <w:r>
          <w:rPr>
            <w:rFonts w:hint="eastAsia"/>
            <w:lang w:val="en-US" w:eastAsia="zh-CN"/>
          </w:rPr>
          <w:t>项目组</w:t>
        </w:r>
      </w:ins>
      <w:ins w:id="648" w:author="周德阳" w:date="2018-11-03T11:47:51Z">
        <w:r>
          <w:rPr>
            <w:rFonts w:hint="eastAsia"/>
            <w:lang w:val="en-US" w:eastAsia="zh-CN"/>
          </w:rPr>
          <w:t>全体成员</w:t>
        </w:r>
      </w:ins>
      <w:ins w:id="649" w:author="周德阳" w:date="2018-11-03T11:47:53Z">
        <w:r>
          <w:rPr>
            <w:rFonts w:hint="eastAsia"/>
            <w:lang w:val="en-US" w:eastAsia="zh-CN"/>
          </w:rPr>
          <w:t>为</w:t>
        </w:r>
      </w:ins>
      <w:ins w:id="650" w:author="周德阳" w:date="2018-11-03T11:47:54Z">
        <w:r>
          <w:rPr>
            <w:rFonts w:hint="eastAsia"/>
            <w:lang w:val="en-US" w:eastAsia="zh-CN"/>
          </w:rPr>
          <w:t>：</w:t>
        </w:r>
      </w:ins>
      <w:ins w:id="651" w:author="周德阳" w:date="2018-11-03T11:48:02Z">
        <w:r>
          <w:rPr>
            <w:rFonts w:hint="eastAsia"/>
            <w:lang w:val="en-US" w:eastAsia="zh-CN"/>
          </w:rPr>
          <w:t>郦哲聪</w:t>
        </w:r>
      </w:ins>
      <w:ins w:id="652" w:author="周德阳" w:date="2018-11-03T11:48:03Z">
        <w:r>
          <w:rPr>
            <w:rFonts w:hint="eastAsia"/>
            <w:lang w:val="en-US" w:eastAsia="zh-CN"/>
          </w:rPr>
          <w:t>（</w:t>
        </w:r>
      </w:ins>
      <w:ins w:id="653" w:author="周德阳" w:date="2018-11-03T11:48:04Z">
        <w:r>
          <w:rPr>
            <w:rFonts w:hint="eastAsia"/>
            <w:lang w:val="en-US" w:eastAsia="zh-CN"/>
          </w:rPr>
          <w:t>PM</w:t>
        </w:r>
      </w:ins>
      <w:ins w:id="654" w:author="周德阳" w:date="2018-11-03T11:48:05Z">
        <w:r>
          <w:rPr>
            <w:rFonts w:hint="eastAsia"/>
            <w:lang w:val="en-US" w:eastAsia="zh-CN"/>
          </w:rPr>
          <w:t>），</w:t>
        </w:r>
      </w:ins>
      <w:ins w:id="655" w:author="周德阳" w:date="2018-11-03T11:48:08Z">
        <w:r>
          <w:rPr>
            <w:rFonts w:hint="eastAsia"/>
            <w:lang w:val="en-US" w:eastAsia="zh-CN"/>
          </w:rPr>
          <w:t>周德阳，</w:t>
        </w:r>
      </w:ins>
      <w:ins w:id="656" w:author="周德阳" w:date="2018-11-03T11:48:10Z">
        <w:r>
          <w:rPr>
            <w:rFonts w:hint="eastAsia"/>
            <w:lang w:val="en-US" w:eastAsia="zh-CN"/>
          </w:rPr>
          <w:t>冯一鸣，</w:t>
        </w:r>
      </w:ins>
      <w:ins w:id="657" w:author="周德阳" w:date="2018-11-03T11:48:13Z">
        <w:r>
          <w:rPr>
            <w:rFonts w:hint="eastAsia"/>
            <w:lang w:val="en-US" w:eastAsia="zh-CN"/>
          </w:rPr>
          <w:t>刘乐威，</w:t>
        </w:r>
      </w:ins>
      <w:ins w:id="658" w:author="周德阳" w:date="2018-11-03T11:48:17Z">
        <w:r>
          <w:rPr>
            <w:rFonts w:hint="eastAsia"/>
            <w:lang w:val="en-US" w:eastAsia="zh-CN"/>
          </w:rPr>
          <w:t>王飞钢</w:t>
        </w:r>
      </w:ins>
      <w:ins w:id="659" w:author="周德阳" w:date="2018-11-03T11:48:18Z">
        <w:r>
          <w:rPr>
            <w:rFonts w:hint="eastAsia"/>
            <w:lang w:val="en-US" w:eastAsia="zh-CN"/>
          </w:rPr>
          <w:t>。</w:t>
        </w:r>
      </w:ins>
    </w:p>
    <w:p>
      <w:pPr>
        <w:pStyle w:val="2"/>
      </w:pPr>
      <w:bookmarkStart w:id="25" w:name="_Toc528480555"/>
      <w:bookmarkStart w:id="26" w:name="_Toc12485"/>
      <w:bookmarkStart w:id="27" w:name="_Toc235929237"/>
      <w:bookmarkStart w:id="28" w:name="_Toc497676620"/>
      <w:r>
        <w:rPr>
          <w:rFonts w:hint="eastAsia"/>
        </w:rPr>
        <w:t>4文档</w:t>
      </w:r>
      <w:bookmarkEnd w:id="25"/>
      <w:bookmarkEnd w:id="26"/>
      <w:bookmarkEnd w:id="27"/>
      <w:bookmarkEnd w:id="28"/>
    </w:p>
    <w:p>
      <w:pPr>
        <w:pStyle w:val="3"/>
      </w:pPr>
      <w:bookmarkStart w:id="29" w:name="_Toc235929238"/>
      <w:bookmarkStart w:id="30" w:name="_Toc32317"/>
      <w:bookmarkStart w:id="31" w:name="_Toc497676621"/>
      <w:bookmarkStart w:id="32" w:name="_Toc528480556"/>
      <w:r>
        <w:rPr>
          <w:rFonts w:hint="eastAsia"/>
        </w:rPr>
        <w:t>4.1基本文档</w:t>
      </w:r>
      <w:bookmarkEnd w:id="29"/>
      <w:bookmarkEnd w:id="30"/>
      <w:bookmarkEnd w:id="31"/>
      <w:bookmarkEnd w:id="32"/>
    </w:p>
    <w:p>
      <w:pPr>
        <w:ind w:firstLine="360"/>
      </w:pPr>
      <w:r>
        <w:rPr>
          <w:rFonts w:hint="eastAsia"/>
        </w:rPr>
        <w:t>为了确保软件的实现满足需求，至少需要下列基本文档：</w:t>
      </w:r>
    </w:p>
    <w:p>
      <w:pPr>
        <w:pStyle w:val="16"/>
        <w:numPr>
          <w:ilvl w:val="0"/>
          <w:numId w:val="2"/>
        </w:numPr>
        <w:ind w:firstLineChars="0"/>
      </w:pPr>
      <w:r>
        <w:rPr>
          <w:rFonts w:hint="eastAsia"/>
        </w:rPr>
        <w:t>软件需求规格说明。</w:t>
      </w:r>
    </w:p>
    <w:p>
      <w:pPr>
        <w:pStyle w:val="16"/>
        <w:numPr>
          <w:ilvl w:val="0"/>
          <w:numId w:val="2"/>
        </w:numPr>
        <w:ind w:firstLineChars="0"/>
      </w:pPr>
      <w:r>
        <w:rPr>
          <w:rFonts w:hint="eastAsia"/>
        </w:rPr>
        <w:t>需求开发计划</w:t>
      </w:r>
    </w:p>
    <w:p>
      <w:pPr>
        <w:pStyle w:val="16"/>
        <w:numPr>
          <w:ilvl w:val="0"/>
          <w:numId w:val="2"/>
        </w:numPr>
        <w:ind w:firstLineChars="0"/>
      </w:pPr>
      <w:r>
        <w:rPr>
          <w:rFonts w:hint="eastAsia"/>
        </w:rPr>
        <w:t>需求变更控制文档</w:t>
      </w:r>
    </w:p>
    <w:p>
      <w:pPr>
        <w:pStyle w:val="16"/>
        <w:numPr>
          <w:ilvl w:val="0"/>
          <w:numId w:val="2"/>
        </w:numPr>
        <w:ind w:firstLineChars="0"/>
      </w:pPr>
      <w:r>
        <w:rPr>
          <w:rFonts w:hint="eastAsia"/>
        </w:rPr>
        <w:t>软件(结构)设计说明</w:t>
      </w:r>
    </w:p>
    <w:p>
      <w:pPr>
        <w:pStyle w:val="16"/>
        <w:numPr>
          <w:ilvl w:val="0"/>
          <w:numId w:val="2"/>
        </w:numPr>
        <w:ind w:firstLineChars="0"/>
      </w:pPr>
      <w:r>
        <w:rPr>
          <w:rFonts w:hint="eastAsia"/>
        </w:rPr>
        <w:t>测试计划与测试报告</w:t>
      </w:r>
    </w:p>
    <w:p>
      <w:pPr>
        <w:pStyle w:val="16"/>
        <w:numPr>
          <w:ilvl w:val="0"/>
          <w:numId w:val="2"/>
        </w:numPr>
        <w:ind w:firstLineChars="0"/>
      </w:pPr>
      <w:r>
        <w:rPr>
          <w:rFonts w:hint="eastAsia"/>
        </w:rPr>
        <w:t>软件验证与确认计划</w:t>
      </w:r>
    </w:p>
    <w:p>
      <w:pPr>
        <w:ind w:firstLine="360"/>
      </w:pPr>
      <w:r>
        <w:rPr>
          <w:rFonts w:hint="eastAsia"/>
        </w:rPr>
        <w:t>软件验证与确认计划必须描述所采用的软件验证与确认的方法(例如评审、检查、分析、演示或测试等)，以用来验证软件需求(规格)说明中的需求是否已由软件(结构)设计说明描述的设计实现；软件(结构)设计说明表达的设计是否已由编码实现。软件验证与确认计划还可用来确认编码的执行是否与软件需求(规格)说明中所规定的需求相一致。软件验证和确认报告必须描述软件验证与确认计划的执行结果。这里必须包括软件质量保证计划所需要的所有评审、检查和测试的结果。</w:t>
      </w:r>
    </w:p>
    <w:p>
      <w:pPr>
        <w:pStyle w:val="3"/>
      </w:pPr>
      <w:bookmarkStart w:id="33" w:name="_Toc4106"/>
      <w:bookmarkStart w:id="34" w:name="_Toc528480557"/>
      <w:bookmarkStart w:id="35" w:name="_Toc497676622"/>
      <w:bookmarkStart w:id="36" w:name="_Toc235929239"/>
      <w:r>
        <w:rPr>
          <w:rFonts w:hint="eastAsia"/>
        </w:rPr>
        <w:t>4.2用户文档</w:t>
      </w:r>
      <w:bookmarkEnd w:id="33"/>
      <w:bookmarkEnd w:id="34"/>
      <w:bookmarkEnd w:id="35"/>
      <w:bookmarkEnd w:id="36"/>
    </w:p>
    <w:p>
      <w:pPr>
        <w:ind w:firstLine="420"/>
      </w:pPr>
      <w:r>
        <w:rPr>
          <w:rFonts w:hint="eastAsia"/>
        </w:rPr>
        <w:t>用户手册、操作手册等。</w:t>
      </w:r>
    </w:p>
    <w:p>
      <w:pPr>
        <w:pStyle w:val="3"/>
      </w:pPr>
      <w:bookmarkStart w:id="37" w:name="_Toc528480558"/>
      <w:bookmarkStart w:id="38" w:name="_Toc24756"/>
      <w:bookmarkStart w:id="39" w:name="_Toc497676623"/>
      <w:bookmarkStart w:id="40" w:name="_Toc235929240"/>
      <w:r>
        <w:rPr>
          <w:rFonts w:hint="eastAsia"/>
        </w:rPr>
        <w:t>4.3其他文档</w:t>
      </w:r>
      <w:bookmarkEnd w:id="37"/>
      <w:bookmarkEnd w:id="38"/>
      <w:bookmarkEnd w:id="39"/>
      <w:bookmarkEnd w:id="40"/>
    </w:p>
    <w:p>
      <w:pPr>
        <w:ind w:firstLine="420"/>
      </w:pPr>
      <w:r>
        <w:rPr>
          <w:rFonts w:hint="eastAsia"/>
        </w:rPr>
        <w:t>除上述文档外，还应包括以下文档：</w:t>
      </w:r>
    </w:p>
    <w:p>
      <w:r>
        <w:rPr>
          <w:rFonts w:hint="eastAsia"/>
        </w:rPr>
        <w:t>a.项目开发计划(其中可包括软件配置管理计划，必要时该计划也可单列)。</w:t>
      </w:r>
    </w:p>
    <w:p>
      <w:r>
        <w:t>b</w:t>
      </w:r>
      <w:r>
        <w:rPr>
          <w:rFonts w:hint="eastAsia"/>
        </w:rPr>
        <w:t>.项目开发各阶段的评审报表。</w:t>
      </w:r>
    </w:p>
    <w:p>
      <w:r>
        <w:t>c</w:t>
      </w:r>
      <w:r>
        <w:rPr>
          <w:rFonts w:hint="eastAsia"/>
        </w:rPr>
        <w:t>.项目总结报告。</w:t>
      </w:r>
    </w:p>
    <w:p>
      <w:bookmarkStart w:id="41" w:name="_Toc235929242"/>
    </w:p>
    <w:p>
      <w:pPr>
        <w:pStyle w:val="2"/>
      </w:pPr>
      <w:bookmarkStart w:id="42" w:name="_Toc528480559"/>
      <w:bookmarkStart w:id="43" w:name="_Toc497676625"/>
      <w:bookmarkStart w:id="44" w:name="_Toc15990"/>
      <w:r>
        <w:rPr>
          <w:rFonts w:hint="eastAsia"/>
        </w:rPr>
        <w:t>6.评审和检查</w:t>
      </w:r>
      <w:bookmarkEnd w:id="41"/>
      <w:bookmarkEnd w:id="42"/>
      <w:bookmarkEnd w:id="43"/>
      <w:bookmarkEnd w:id="44"/>
    </w:p>
    <w:p>
      <w:pPr>
        <w:pStyle w:val="3"/>
      </w:pPr>
      <w:bookmarkStart w:id="45" w:name="_Toc497676626"/>
      <w:bookmarkStart w:id="46" w:name="_Toc528480560"/>
      <w:bookmarkStart w:id="47" w:name="_Toc235929243"/>
      <w:bookmarkStart w:id="48" w:name="_Toc20511"/>
      <w:r>
        <w:rPr>
          <w:rFonts w:hint="eastAsia"/>
        </w:rPr>
        <w:t>6.1软件需求(规格)评审</w:t>
      </w:r>
      <w:bookmarkEnd w:id="45"/>
      <w:bookmarkEnd w:id="46"/>
      <w:bookmarkEnd w:id="47"/>
      <w:bookmarkEnd w:id="48"/>
    </w:p>
    <w:p>
      <w:pPr>
        <w:ind w:firstLine="420"/>
      </w:pPr>
      <w:r>
        <w:rPr>
          <w:rFonts w:hint="eastAsia"/>
        </w:rPr>
        <w:t>在软件需求分析阶段结束后必须进行软件需求评审，以确保在软件需求(规格)说明中所规定的各项需求的合适性。</w:t>
      </w:r>
    </w:p>
    <w:p>
      <w:pPr>
        <w:ind w:firstLine="420"/>
        <w:rPr>
          <w:rFonts w:hint="eastAsia" w:ascii="宋体" w:hAnsi="宋体"/>
          <w:color w:val="000000"/>
        </w:rPr>
      </w:pPr>
      <w:r>
        <w:rPr>
          <w:rFonts w:ascii="宋体" w:hAnsi="宋体"/>
          <w:color w:val="000000"/>
        </w:rPr>
        <w:t>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一旦发现遗漏或模糊点，必须尽快更正，再行检查。</w:t>
      </w:r>
    </w:p>
    <w:p>
      <w:pPr>
        <w:rPr>
          <w:rFonts w:hint="eastAsia" w:ascii="宋体" w:hAnsi="宋体"/>
          <w:color w:val="000000"/>
        </w:rPr>
      </w:pPr>
    </w:p>
    <w:p>
      <w:pPr>
        <w:rPr>
          <w:rFonts w:hint="eastAsia" w:ascii="宋体" w:hAnsi="宋体"/>
          <w:color w:val="000000"/>
        </w:rPr>
      </w:pPr>
      <w:r>
        <w:rPr>
          <w:rFonts w:hint="eastAsia" w:ascii="宋体" w:hAnsi="宋体"/>
          <w:color w:val="000000"/>
        </w:rPr>
        <w:t>主要评审一下几点：</w:t>
      </w:r>
    </w:p>
    <w:p>
      <w:pPr>
        <w:numPr>
          <w:ilvl w:val="0"/>
          <w:numId w:val="3"/>
        </w:numPr>
        <w:rPr>
          <w:rFonts w:hint="eastAsia" w:ascii="宋体" w:hAnsi="宋体"/>
          <w:color w:val="000000"/>
        </w:rPr>
      </w:pPr>
      <w:r>
        <w:rPr>
          <w:rFonts w:hint="eastAsia" w:ascii="宋体" w:hAnsi="宋体"/>
          <w:color w:val="000000"/>
        </w:rPr>
        <w:t>需求间是否有冲突。</w:t>
      </w:r>
    </w:p>
    <w:p>
      <w:pPr>
        <w:numPr>
          <w:ilvl w:val="0"/>
          <w:numId w:val="3"/>
        </w:numPr>
        <w:rPr>
          <w:rFonts w:hint="eastAsia" w:ascii="宋体" w:hAnsi="宋体"/>
          <w:color w:val="000000"/>
        </w:rPr>
      </w:pPr>
      <w:r>
        <w:rPr>
          <w:rFonts w:hint="eastAsia" w:ascii="宋体" w:hAnsi="宋体"/>
          <w:color w:val="000000"/>
        </w:rPr>
        <w:t>是否清晰，简洁，无二义地表达了需求。</w:t>
      </w:r>
    </w:p>
    <w:p>
      <w:pPr>
        <w:numPr>
          <w:ilvl w:val="0"/>
          <w:numId w:val="3"/>
        </w:numPr>
        <w:rPr>
          <w:rFonts w:hint="eastAsia" w:ascii="宋体" w:hAnsi="宋体"/>
          <w:color w:val="000000"/>
        </w:rPr>
      </w:pPr>
      <w:r>
        <w:rPr>
          <w:rFonts w:hint="eastAsia" w:ascii="宋体" w:hAnsi="宋体"/>
          <w:color w:val="000000"/>
        </w:rPr>
        <w:t>是否每个需求都通过了演示，测试。</w:t>
      </w:r>
    </w:p>
    <w:p>
      <w:pPr>
        <w:numPr>
          <w:ilvl w:val="0"/>
          <w:numId w:val="3"/>
        </w:numPr>
        <w:rPr>
          <w:rFonts w:hint="eastAsia" w:ascii="宋体" w:hAnsi="宋体"/>
          <w:color w:val="000000"/>
        </w:rPr>
      </w:pPr>
      <w:r>
        <w:rPr>
          <w:rFonts w:hint="eastAsia" w:ascii="宋体" w:hAnsi="宋体"/>
          <w:color w:val="000000"/>
        </w:rPr>
        <w:t>是否每个需求都在项目范围内。</w:t>
      </w:r>
    </w:p>
    <w:p>
      <w:pPr>
        <w:numPr>
          <w:ilvl w:val="0"/>
          <w:numId w:val="3"/>
        </w:numPr>
        <w:rPr>
          <w:rFonts w:hint="eastAsia" w:ascii="宋体" w:hAnsi="宋体"/>
          <w:color w:val="000000"/>
        </w:rPr>
      </w:pPr>
      <w:r>
        <w:rPr>
          <w:rFonts w:hint="eastAsia" w:ascii="宋体" w:hAnsi="宋体"/>
          <w:color w:val="000000"/>
        </w:rPr>
        <w:t>现有资源能否实现所有需求。</w:t>
      </w:r>
    </w:p>
    <w:p>
      <w:pPr>
        <w:rPr>
          <w:rFonts w:hint="eastAsia" w:ascii="宋体" w:hAnsi="宋体"/>
          <w:color w:val="000000"/>
        </w:rPr>
      </w:pPr>
    </w:p>
    <w:p/>
    <w:p>
      <w:pPr>
        <w:pStyle w:val="3"/>
      </w:pPr>
      <w:bookmarkStart w:id="49" w:name="_Toc3017"/>
      <w:bookmarkStart w:id="50" w:name="_Toc235929244"/>
      <w:bookmarkStart w:id="51" w:name="_Toc497676627"/>
      <w:bookmarkStart w:id="52" w:name="_Toc528480561"/>
      <w:r>
        <w:rPr>
          <w:rFonts w:hint="eastAsia"/>
        </w:rPr>
        <w:t>6.2系统/子系统设计评审</w:t>
      </w:r>
      <w:bookmarkEnd w:id="49"/>
      <w:bookmarkEnd w:id="50"/>
      <w:bookmarkEnd w:id="51"/>
      <w:bookmarkEnd w:id="52"/>
    </w:p>
    <w:p>
      <w:r>
        <w:rPr>
          <w:rFonts w:hint="eastAsia"/>
        </w:rPr>
        <w:t>在系统/子系统设计结束后必须进行系统/子系统设计的评审，以评价软件(结构)设计说明中所描述的软件设计在总体结构、外部接口、主要部件功能分配、全局数据结构以及各主要部件之间的接口等方面的合适性。</w:t>
      </w:r>
    </w:p>
    <w:p/>
    <w:p>
      <w:r>
        <w:rPr>
          <w:rFonts w:hint="eastAsia"/>
        </w:rPr>
        <w:t>主要评审一下几点：</w:t>
      </w:r>
    </w:p>
    <w:p>
      <w:pPr>
        <w:numPr>
          <w:ilvl w:val="0"/>
          <w:numId w:val="4"/>
        </w:numPr>
      </w:pPr>
      <w:r>
        <w:rPr>
          <w:rFonts w:hint="eastAsia"/>
        </w:rPr>
        <w:t>是否有清晰的系统架构以及每一层的设计依据。</w:t>
      </w:r>
    </w:p>
    <w:p>
      <w:pPr>
        <w:numPr>
          <w:ilvl w:val="0"/>
          <w:numId w:val="4"/>
        </w:numPr>
      </w:pPr>
      <w:r>
        <w:rPr>
          <w:rFonts w:hint="eastAsia"/>
        </w:rPr>
        <w:t>是否包含需求分析所产生的所有功能。</w:t>
      </w:r>
    </w:p>
    <w:p>
      <w:pPr>
        <w:numPr>
          <w:ilvl w:val="0"/>
          <w:numId w:val="4"/>
        </w:numPr>
      </w:pPr>
      <w:r>
        <w:rPr>
          <w:rFonts w:hint="eastAsia"/>
        </w:rPr>
        <w:t>有无对接口结构、输入输出项、应用场景、处理效率指标进行详细说明。</w:t>
      </w:r>
    </w:p>
    <w:p>
      <w:pPr>
        <w:numPr>
          <w:ilvl w:val="0"/>
          <w:numId w:val="4"/>
        </w:numPr>
      </w:pPr>
      <w:r>
        <w:rPr>
          <w:rFonts w:hint="eastAsia"/>
        </w:rPr>
        <w:t>有无系统部署方案以及外部系统接入方案。</w:t>
      </w:r>
    </w:p>
    <w:p/>
    <w:p>
      <w:pPr>
        <w:pStyle w:val="3"/>
      </w:pPr>
      <w:bookmarkStart w:id="53" w:name="_Toc497676628"/>
      <w:bookmarkStart w:id="54" w:name="_Toc528480562"/>
      <w:bookmarkStart w:id="55" w:name="_Toc29318"/>
      <w:bookmarkStart w:id="56" w:name="_Toc235929245"/>
      <w:r>
        <w:rPr>
          <w:rFonts w:hint="eastAsia"/>
        </w:rPr>
        <w:t>6.3软件设计评审</w:t>
      </w:r>
      <w:bookmarkEnd w:id="53"/>
      <w:bookmarkEnd w:id="54"/>
      <w:bookmarkEnd w:id="55"/>
      <w:bookmarkEnd w:id="56"/>
    </w:p>
    <w:p>
      <w:pPr>
        <w:ind w:firstLine="420"/>
      </w:pPr>
      <w:r>
        <w:rPr>
          <w:rFonts w:hint="eastAsia"/>
        </w:rPr>
        <w:t>在软件设计结束后必须进行软件设计的评审，以评价软件(结构)设计说明中所描述的软件设计，在功能、算法和过程描述等方面的合适性。</w:t>
      </w:r>
    </w:p>
    <w:p/>
    <w:p>
      <w:r>
        <w:rPr>
          <w:rFonts w:hint="eastAsia"/>
        </w:rPr>
        <w:t>主要评审一下几点：</w:t>
      </w:r>
    </w:p>
    <w:p>
      <w:pPr>
        <w:numPr>
          <w:ilvl w:val="0"/>
          <w:numId w:val="5"/>
        </w:numPr>
      </w:pPr>
      <w:r>
        <w:rPr>
          <w:rFonts w:hint="eastAsia"/>
        </w:rPr>
        <w:t>是否存在语法以及逻辑实现错误。</w:t>
      </w:r>
    </w:p>
    <w:p>
      <w:pPr>
        <w:numPr>
          <w:ilvl w:val="0"/>
          <w:numId w:val="5"/>
        </w:numPr>
      </w:pPr>
      <w:r>
        <w:rPr>
          <w:rFonts w:hint="eastAsia"/>
        </w:rPr>
        <w:t>软件代码是否通俗易懂，符合规范。</w:t>
      </w:r>
    </w:p>
    <w:p>
      <w:pPr>
        <w:numPr>
          <w:ilvl w:val="0"/>
          <w:numId w:val="5"/>
        </w:numPr>
      </w:pPr>
      <w:r>
        <w:rPr>
          <w:rFonts w:hint="eastAsia"/>
        </w:rPr>
        <w:t>是否带有重要代码段注释。</w:t>
      </w:r>
    </w:p>
    <w:p/>
    <w:p>
      <w:pPr>
        <w:pStyle w:val="3"/>
      </w:pPr>
      <w:bookmarkStart w:id="57" w:name="_Toc235929248"/>
      <w:bookmarkStart w:id="58" w:name="_Toc528480563"/>
      <w:bookmarkStart w:id="59" w:name="_Toc497676631"/>
      <w:bookmarkStart w:id="60" w:name="_Toc28176"/>
      <w:r>
        <w:rPr>
          <w:rFonts w:hint="eastAsia"/>
        </w:rPr>
        <w:t>6.</w:t>
      </w:r>
      <w:r>
        <w:t>4</w:t>
      </w:r>
      <w:r>
        <w:rPr>
          <w:rFonts w:hint="eastAsia"/>
        </w:rPr>
        <w:t>物理检查</w:t>
      </w:r>
      <w:bookmarkEnd w:id="57"/>
      <w:bookmarkEnd w:id="58"/>
      <w:bookmarkEnd w:id="59"/>
      <w:bookmarkEnd w:id="60"/>
    </w:p>
    <w:p>
      <w:pPr>
        <w:ind w:firstLine="420"/>
      </w:pPr>
      <w:r>
        <w:rPr>
          <w:rFonts w:hint="eastAsia"/>
        </w:rPr>
        <w:t>在验收软件前，要对软件进行物理检查，以验证程序和文档已经一致并已做好了交付的准备。</w:t>
      </w:r>
    </w:p>
    <w:p>
      <w:pPr>
        <w:pStyle w:val="3"/>
      </w:pPr>
      <w:bookmarkStart w:id="61" w:name="_Toc528480564"/>
      <w:bookmarkStart w:id="62" w:name="_Toc13665"/>
      <w:bookmarkStart w:id="63" w:name="_Toc497676633"/>
      <w:bookmarkStart w:id="64" w:name="_Toc235929250"/>
      <w:r>
        <w:rPr>
          <w:rFonts w:hint="eastAsia"/>
        </w:rPr>
        <w:t>6.</w:t>
      </w:r>
      <w:r>
        <w:t>5</w:t>
      </w:r>
      <w:r>
        <w:rPr>
          <w:rFonts w:hint="eastAsia"/>
        </w:rPr>
        <w:t>管理评审</w:t>
      </w:r>
      <w:bookmarkEnd w:id="61"/>
      <w:bookmarkEnd w:id="62"/>
      <w:bookmarkEnd w:id="63"/>
      <w:bookmarkEnd w:id="64"/>
    </w:p>
    <w:p>
      <w:pPr>
        <w:ind w:firstLine="420"/>
      </w:pPr>
      <w:r>
        <w:rPr>
          <w:rFonts w:hint="eastAsia"/>
        </w:rPr>
        <w:t>要对计划的执行情况定期(或按阶段)进行管理评审；这些评审必须由独立于被评审单位的机构或授权的第三方主持进行。</w:t>
      </w:r>
    </w:p>
    <w:p/>
    <w:p>
      <w:r>
        <w:rPr>
          <w:rFonts w:hint="eastAsia"/>
        </w:rPr>
        <w:t>主要评审一下几个方面：</w:t>
      </w:r>
    </w:p>
    <w:p>
      <w:pPr>
        <w:numPr>
          <w:ilvl w:val="0"/>
          <w:numId w:val="6"/>
        </w:numPr>
      </w:pPr>
      <w:r>
        <w:rPr>
          <w:rFonts w:hint="eastAsia"/>
        </w:rPr>
        <w:t>适宜性。是否符合组织的实际情况具备内外环境变化能力。</w:t>
      </w:r>
    </w:p>
    <w:p>
      <w:pPr>
        <w:numPr>
          <w:ilvl w:val="0"/>
          <w:numId w:val="6"/>
        </w:numPr>
      </w:pPr>
      <w:r>
        <w:rPr>
          <w:rFonts w:hint="eastAsia"/>
        </w:rPr>
        <w:t>有效性。管理体系是否满足市场，顾客，相关方，员工，社会当前和潜在需求和期望。评价管理体系各个过程展开的充分性，资源利用的有效性，相互关联的顺序是否明细职责是否有效落实，过程的输入和输出和转化活动是否得到有效的控制。</w:t>
      </w:r>
    </w:p>
    <w:p>
      <w:pPr>
        <w:numPr>
          <w:ilvl w:val="0"/>
          <w:numId w:val="6"/>
        </w:numPr>
      </w:pPr>
      <w:r>
        <w:rPr>
          <w:rFonts w:hint="eastAsia"/>
        </w:rPr>
        <w:t>充分性。管理体系运行后，目的达成程度，包括方针和目标的实现。</w:t>
      </w:r>
    </w:p>
    <w:p>
      <w:pPr>
        <w:widowControl/>
        <w:jc w:val="left"/>
      </w:pPr>
      <w:r>
        <w:br w:type="page"/>
      </w:r>
    </w:p>
    <w:p>
      <w:pPr>
        <w:widowControl/>
        <w:jc w:val="left"/>
        <w:rPr>
          <w:rFonts w:hint="eastAsia"/>
        </w:rPr>
      </w:pPr>
    </w:p>
    <w:p>
      <w:pPr>
        <w:pStyle w:val="2"/>
      </w:pPr>
      <w:bookmarkStart w:id="65" w:name="_Toc497676635"/>
      <w:bookmarkStart w:id="66" w:name="_Toc235929252"/>
      <w:bookmarkStart w:id="67" w:name="_Toc528480565"/>
      <w:bookmarkStart w:id="68" w:name="_Toc5649"/>
      <w:r>
        <w:rPr>
          <w:rFonts w:hint="eastAsia"/>
        </w:rPr>
        <w:t>7评审和审核</w:t>
      </w:r>
      <w:bookmarkEnd w:id="65"/>
      <w:bookmarkEnd w:id="66"/>
      <w:bookmarkEnd w:id="67"/>
      <w:bookmarkEnd w:id="68"/>
    </w:p>
    <w:p>
      <w:pPr>
        <w:pStyle w:val="3"/>
      </w:pPr>
      <w:bookmarkStart w:id="69" w:name="_Toc497676636"/>
      <w:bookmarkStart w:id="70" w:name="_Toc235929253"/>
      <w:bookmarkStart w:id="71" w:name="_Toc528480566"/>
      <w:bookmarkStart w:id="72" w:name="_Toc25283"/>
      <w:r>
        <w:rPr>
          <w:rFonts w:hint="eastAsia"/>
        </w:rPr>
        <w:t>7.1过程的评审</w:t>
      </w:r>
      <w:bookmarkEnd w:id="69"/>
      <w:bookmarkEnd w:id="70"/>
      <w:bookmarkEnd w:id="71"/>
      <w:bookmarkEnd w:id="72"/>
    </w:p>
    <w:p>
      <w:r>
        <w:drawing>
          <wp:inline distT="0" distB="0" distL="0" distR="0">
            <wp:extent cx="29241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24175" cy="5248275"/>
                    </a:xfrm>
                    <a:prstGeom prst="rect">
                      <a:avLst/>
                    </a:prstGeom>
                  </pic:spPr>
                </pic:pic>
              </a:graphicData>
            </a:graphic>
          </wp:inline>
        </w:drawing>
      </w:r>
    </w:p>
    <w:p>
      <w:bookmarkStart w:id="73" w:name="_Toc235929254"/>
      <w:bookmarkStart w:id="74" w:name="_Toc497676637"/>
    </w:p>
    <w:bookmarkEnd w:id="73"/>
    <w:bookmarkEnd w:id="74"/>
    <w:p>
      <w:pPr>
        <w:pStyle w:val="3"/>
      </w:pPr>
      <w:bookmarkStart w:id="75" w:name="_Toc528480567"/>
      <w:bookmarkStart w:id="76" w:name="_Toc235929255"/>
      <w:bookmarkStart w:id="77" w:name="_Toc497676638"/>
      <w:bookmarkStart w:id="78" w:name="_Toc14427"/>
      <w:r>
        <w:rPr>
          <w:rFonts w:hint="eastAsia"/>
        </w:rPr>
        <w:t>7.3不符合问题的解决</w:t>
      </w:r>
      <w:bookmarkEnd w:id="75"/>
      <w:bookmarkEnd w:id="76"/>
      <w:bookmarkEnd w:id="77"/>
      <w:bookmarkEnd w:id="78"/>
    </w:p>
    <w:p>
      <w:pPr>
        <w:ind w:firstLine="420"/>
        <w:pPrChange w:id="660" w:author="周德阳" w:date="2018-11-03T11:49:14Z">
          <w:pPr/>
        </w:pPrChange>
      </w:pPr>
      <w:bookmarkStart w:id="79" w:name="_Toc235929256"/>
      <w:r>
        <w:rPr>
          <w:rFonts w:hint="eastAsia"/>
        </w:rPr>
        <w:t>1.通过对过程评审打分结果的分析修改阶段性工作成果</w:t>
      </w:r>
    </w:p>
    <w:p>
      <w:pPr>
        <w:ind w:firstLine="420"/>
        <w:pPrChange w:id="661" w:author="周德阳" w:date="2018-11-03T11:49:15Z">
          <w:pPr/>
        </w:pPrChange>
      </w:pPr>
      <w:r>
        <w:rPr>
          <w:rFonts w:hint="eastAsia"/>
        </w:rPr>
        <w:t>2.通过项目下达者对工作产品的评审，生成评审记录以及根据评审结果修改工作计划</w:t>
      </w:r>
    </w:p>
    <w:p>
      <w:pPr>
        <w:pStyle w:val="2"/>
      </w:pPr>
      <w:bookmarkStart w:id="80" w:name="_Toc11455"/>
      <w:bookmarkStart w:id="81" w:name="_Toc528480568"/>
      <w:r>
        <w:rPr>
          <w:rFonts w:hint="eastAsia"/>
        </w:rPr>
        <w:t>8工具、技术和方法</w:t>
      </w:r>
      <w:bookmarkEnd w:id="80"/>
      <w:bookmarkEnd w:id="81"/>
    </w:p>
    <w:p>
      <w:pPr>
        <w:ind w:firstLine="420"/>
        <w:rPr>
          <w:ins w:id="662" w:author="周德阳" w:date="2018-11-03T13:07:58Z"/>
          <w:rFonts w:asciiTheme="minorEastAsia" w:hAnsiTheme="minorEastAsia" w:eastAsiaTheme="minorEastAsia"/>
          <w:lang w:eastAsia="zh-CN"/>
        </w:rPr>
      </w:pPr>
      <w:ins w:id="663" w:author="周德阳" w:date="2018-11-03T13:07:55Z">
        <w:r>
          <w:rPr>
            <w:rFonts w:asciiTheme="minorEastAsia" w:hAnsiTheme="minorEastAsia" w:eastAsiaTheme="minorEastAsia"/>
            <w:lang w:eastAsia="zh-CN"/>
          </w:rPr>
          <w:t>七种基本质量工具</w:t>
        </w:r>
      </w:ins>
      <w:ins w:id="664" w:author="周德阳" w:date="2018-11-03T13:07:55Z">
        <w:r>
          <w:rPr>
            <w:rFonts w:asciiTheme="minorEastAsia" w:hAnsiTheme="minorEastAsia" w:eastAsiaTheme="minorEastAsia"/>
            <w:spacing w:val="-113"/>
            <w:lang w:eastAsia="zh-CN"/>
          </w:rPr>
          <w:t>，</w:t>
        </w:r>
      </w:ins>
      <w:ins w:id="665" w:author="周德阳" w:date="2018-11-03T13:07:55Z">
        <w:r>
          <w:rPr>
            <w:rFonts w:asciiTheme="minorEastAsia" w:hAnsiTheme="minorEastAsia" w:eastAsiaTheme="minorEastAsia"/>
            <w:lang w:eastAsia="zh-CN"/>
          </w:rPr>
          <w:t>也称</w:t>
        </w:r>
      </w:ins>
      <w:ins w:id="666" w:author="周德阳" w:date="2018-11-03T13:07:55Z">
        <w:r>
          <w:rPr>
            <w:rFonts w:asciiTheme="minorEastAsia" w:hAnsiTheme="minorEastAsia" w:eastAsiaTheme="minorEastAsia"/>
            <w:spacing w:val="-60"/>
            <w:lang w:eastAsia="zh-CN"/>
          </w:rPr>
          <w:t xml:space="preserve"> </w:t>
        </w:r>
      </w:ins>
      <w:ins w:id="667" w:author="周德阳" w:date="2018-11-03T13:07:55Z">
        <w:r>
          <w:rPr>
            <w:rFonts w:cs="Arial" w:asciiTheme="minorEastAsia" w:hAnsiTheme="minorEastAsia" w:eastAsiaTheme="minorEastAsia"/>
            <w:lang w:eastAsia="zh-CN"/>
          </w:rPr>
          <w:t>7QC</w:t>
        </w:r>
      </w:ins>
      <w:ins w:id="668" w:author="周德阳" w:date="2018-11-03T13:07:55Z">
        <w:r>
          <w:rPr>
            <w:rFonts w:cs="Arial" w:asciiTheme="minorEastAsia" w:hAnsiTheme="minorEastAsia" w:eastAsiaTheme="minorEastAsia"/>
            <w:spacing w:val="-7"/>
            <w:lang w:eastAsia="zh-CN"/>
          </w:rPr>
          <w:t xml:space="preserve"> </w:t>
        </w:r>
      </w:ins>
      <w:ins w:id="669" w:author="周德阳" w:date="2018-11-03T13:07:55Z">
        <w:r>
          <w:rPr>
            <w:rFonts w:asciiTheme="minorEastAsia" w:hAnsiTheme="minorEastAsia" w:eastAsiaTheme="minorEastAsia"/>
            <w:lang w:eastAsia="zh-CN"/>
          </w:rPr>
          <w:t>工具</w:t>
        </w:r>
      </w:ins>
      <w:ins w:id="670" w:author="周德阳" w:date="2018-11-03T13:07:55Z">
        <w:r>
          <w:rPr>
            <w:rFonts w:asciiTheme="minorEastAsia" w:hAnsiTheme="minorEastAsia" w:eastAsiaTheme="minorEastAsia"/>
            <w:spacing w:val="-113"/>
            <w:lang w:eastAsia="zh-CN"/>
          </w:rPr>
          <w:t>，</w:t>
        </w:r>
      </w:ins>
      <w:ins w:id="671" w:author="周德阳" w:date="2018-11-03T13:07:55Z">
        <w:r>
          <w:rPr>
            <w:rFonts w:asciiTheme="minorEastAsia" w:hAnsiTheme="minorEastAsia" w:eastAsiaTheme="minorEastAsia"/>
            <w:lang w:eastAsia="zh-CN"/>
          </w:rPr>
          <w:t>用于在</w:t>
        </w:r>
      </w:ins>
      <w:ins w:id="672" w:author="周德阳" w:date="2018-11-03T13:07:55Z">
        <w:r>
          <w:rPr>
            <w:rFonts w:asciiTheme="minorEastAsia" w:hAnsiTheme="minorEastAsia" w:eastAsiaTheme="minorEastAsia"/>
            <w:spacing w:val="-60"/>
            <w:lang w:eastAsia="zh-CN"/>
          </w:rPr>
          <w:t xml:space="preserve"> </w:t>
        </w:r>
      </w:ins>
      <w:ins w:id="673" w:author="周德阳" w:date="2018-11-03T13:07:55Z">
        <w:r>
          <w:rPr>
            <w:rFonts w:cs="Arial" w:asciiTheme="minorEastAsia" w:hAnsiTheme="minorEastAsia" w:eastAsiaTheme="minorEastAsia"/>
            <w:spacing w:val="-2"/>
            <w:lang w:eastAsia="zh-CN"/>
          </w:rPr>
          <w:t>P</w:t>
        </w:r>
      </w:ins>
      <w:ins w:id="674" w:author="周德阳" w:date="2018-11-03T13:07:55Z">
        <w:r>
          <w:rPr>
            <w:rFonts w:cs="Arial" w:asciiTheme="minorEastAsia" w:hAnsiTheme="minorEastAsia" w:eastAsiaTheme="minorEastAsia"/>
            <w:lang w:eastAsia="zh-CN"/>
          </w:rPr>
          <w:t>D</w:t>
        </w:r>
      </w:ins>
      <w:ins w:id="675" w:author="周德阳" w:date="2018-11-03T13:07:55Z">
        <w:r>
          <w:rPr>
            <w:rFonts w:cs="Arial" w:asciiTheme="minorEastAsia" w:hAnsiTheme="minorEastAsia" w:eastAsiaTheme="minorEastAsia"/>
            <w:spacing w:val="-1"/>
            <w:lang w:eastAsia="zh-CN"/>
          </w:rPr>
          <w:t>C</w:t>
        </w:r>
      </w:ins>
      <w:ins w:id="676" w:author="周德阳" w:date="2018-11-03T13:07:55Z">
        <w:r>
          <w:rPr>
            <w:rFonts w:cs="Arial" w:asciiTheme="minorEastAsia" w:hAnsiTheme="minorEastAsia" w:eastAsiaTheme="minorEastAsia"/>
            <w:lang w:eastAsia="zh-CN"/>
          </w:rPr>
          <w:t>A</w:t>
        </w:r>
      </w:ins>
      <w:ins w:id="677" w:author="周德阳" w:date="2018-11-03T13:07:55Z">
        <w:r>
          <w:rPr>
            <w:rFonts w:cs="Arial" w:asciiTheme="minorEastAsia" w:hAnsiTheme="minorEastAsia" w:eastAsiaTheme="minorEastAsia"/>
            <w:spacing w:val="-6"/>
            <w:lang w:eastAsia="zh-CN"/>
          </w:rPr>
          <w:t xml:space="preserve"> </w:t>
        </w:r>
      </w:ins>
      <w:ins w:id="678" w:author="周德阳" w:date="2018-11-03T13:07:55Z">
        <w:r>
          <w:rPr>
            <w:rFonts w:asciiTheme="minorEastAsia" w:hAnsiTheme="minorEastAsia" w:eastAsiaTheme="minorEastAsia"/>
            <w:lang w:eastAsia="zh-CN"/>
          </w:rPr>
          <w:t>循环的框架内解决与质量相关的问题。</w:t>
        </w:r>
      </w:ins>
    </w:p>
    <w:p>
      <w:pPr>
        <w:ind w:firstLine="420"/>
        <w:rPr>
          <w:ins w:id="679" w:author="周德阳" w:date="2018-11-03T13:07:54Z"/>
          <w:rFonts w:asciiTheme="minorEastAsia" w:hAnsiTheme="minorEastAsia" w:eastAsiaTheme="minorEastAsia"/>
          <w:lang w:eastAsia="zh-CN"/>
        </w:rPr>
      </w:pPr>
    </w:p>
    <w:p>
      <w:pPr>
        <w:ind w:firstLine="420"/>
        <w:rPr>
          <w:del w:id="680" w:author="周德阳" w:date="2018-11-03T13:07:37Z"/>
          <w:rFonts w:asciiTheme="minorEastAsia" w:hAnsiTheme="minorEastAsia"/>
          <w:rPrChange w:id="681" w:author="周德阳" w:date="2018-11-03T13:12:07Z">
            <w:rPr>
              <w:del w:id="682" w:author="周德阳" w:date="2018-11-03T13:07:37Z"/>
            </w:rPr>
          </w:rPrChange>
        </w:rPr>
      </w:pPr>
      <w:ins w:id="683" w:author="周德阳" w:date="2018-11-03T13:08:05Z">
        <w:r>
          <w:rPr>
            <w:rFonts w:hint="default" w:asciiTheme="minorEastAsia" w:hAnsiTheme="minorEastAsia"/>
            <w:spacing w:val="0"/>
            <w:lang w:val="en-US" w:eastAsia="zh-CN"/>
            <w:rPrChange w:id="684" w:author="周德阳" w:date="2018-11-03T13:12:07Z">
              <w:rPr>
                <w:rFonts w:hint="eastAsia" w:asciiTheme="minorEastAsia" w:hAnsiTheme="minorEastAsia"/>
                <w:spacing w:val="-3"/>
                <w:lang w:val="en-US" w:eastAsia="zh-CN"/>
              </w:rPr>
            </w:rPrChange>
          </w:rPr>
          <w:t>1</w:t>
        </w:r>
      </w:ins>
      <w:ins w:id="686" w:author="周德阳" w:date="2018-11-03T13:08:06Z">
        <w:r>
          <w:rPr>
            <w:rFonts w:hint="default" w:asciiTheme="minorEastAsia" w:hAnsiTheme="minorEastAsia"/>
            <w:spacing w:val="0"/>
            <w:lang w:val="en-US" w:eastAsia="zh-CN"/>
            <w:rPrChange w:id="687" w:author="周德阳" w:date="2018-11-03T13:12:07Z">
              <w:rPr>
                <w:rFonts w:hint="eastAsia" w:asciiTheme="minorEastAsia" w:hAnsiTheme="minorEastAsia"/>
                <w:spacing w:val="-3"/>
                <w:lang w:val="en-US" w:eastAsia="zh-CN"/>
              </w:rPr>
            </w:rPrChange>
          </w:rPr>
          <w:t>.</w:t>
        </w:r>
      </w:ins>
      <w:ins w:id="689" w:author="周德阳" w:date="2018-11-03T13:07:37Z">
        <w:r>
          <w:rPr>
            <w:rFonts w:asciiTheme="minorEastAsia" w:hAnsiTheme="minorEastAsia" w:eastAsiaTheme="minorEastAsia"/>
            <w:b/>
            <w:bCs/>
            <w:spacing w:val="0"/>
            <w:lang w:eastAsia="zh-CN"/>
            <w:rPrChange w:id="690" w:author="周德阳" w:date="2018-11-03T13:17:51Z">
              <w:rPr>
                <w:rFonts w:asciiTheme="minorEastAsia" w:hAnsiTheme="minorEastAsia" w:eastAsiaTheme="minorEastAsia"/>
                <w:spacing w:val="-3"/>
                <w:lang w:eastAsia="zh-CN"/>
              </w:rPr>
            </w:rPrChange>
          </w:rPr>
          <w:t>因果图</w:t>
        </w:r>
      </w:ins>
      <w:ins w:id="692" w:author="周德阳" w:date="2018-11-03T13:07:37Z">
        <w:r>
          <w:rPr>
            <w:rFonts w:asciiTheme="minorEastAsia" w:hAnsiTheme="minorEastAsia" w:eastAsiaTheme="minorEastAsia"/>
            <w:spacing w:val="0"/>
            <w:lang w:eastAsia="zh-CN"/>
            <w:rPrChange w:id="693" w:author="周德阳" w:date="2018-11-03T13:12:07Z">
              <w:rPr>
                <w:rFonts w:asciiTheme="minorEastAsia" w:hAnsiTheme="minorEastAsia" w:eastAsiaTheme="minorEastAsia"/>
                <w:spacing w:val="-3"/>
                <w:lang w:eastAsia="zh-CN"/>
              </w:rPr>
            </w:rPrChange>
          </w:rPr>
          <w:t>，又称鱼骨图或石川图。问题陈述放在鱼骨的头部，作为起点，用来追溯问题</w:t>
        </w:r>
      </w:ins>
      <w:ins w:id="695" w:author="周德阳" w:date="2018-11-03T13:07:37Z">
        <w:r>
          <w:rPr>
            <w:rFonts w:asciiTheme="minorEastAsia" w:hAnsiTheme="minorEastAsia" w:eastAsiaTheme="minorEastAsia"/>
            <w:lang w:eastAsia="zh-CN"/>
          </w:rPr>
          <w:t>来源</w:t>
        </w:r>
      </w:ins>
      <w:ins w:id="696" w:author="周德阳" w:date="2018-11-03T13:07:37Z">
        <w:r>
          <w:rPr>
            <w:rFonts w:asciiTheme="minorEastAsia" w:hAnsiTheme="minorEastAsia" w:eastAsiaTheme="minorEastAsia"/>
            <w:spacing w:val="0"/>
            <w:lang w:eastAsia="zh-CN"/>
            <w:rPrChange w:id="697" w:author="周德阳" w:date="2018-11-03T13:12:07Z">
              <w:rPr>
                <w:rFonts w:asciiTheme="minorEastAsia" w:hAnsiTheme="minorEastAsia" w:eastAsiaTheme="minorEastAsia"/>
                <w:spacing w:val="-27"/>
                <w:lang w:eastAsia="zh-CN"/>
              </w:rPr>
            </w:rPrChange>
          </w:rPr>
          <w:t>，</w:t>
        </w:r>
      </w:ins>
      <w:ins w:id="699" w:author="周德阳" w:date="2018-11-03T13:07:37Z">
        <w:r>
          <w:rPr>
            <w:rFonts w:asciiTheme="minorEastAsia" w:hAnsiTheme="minorEastAsia" w:eastAsiaTheme="minorEastAsia"/>
            <w:lang w:eastAsia="zh-CN"/>
          </w:rPr>
          <w:t>回推到可行动</w:t>
        </w:r>
      </w:ins>
      <w:ins w:id="700" w:author="周德阳" w:date="2018-11-03T13:07:37Z">
        <w:r>
          <w:rPr>
            <w:rFonts w:asciiTheme="minorEastAsia" w:hAnsiTheme="minorEastAsia" w:eastAsiaTheme="minorEastAsia"/>
            <w:spacing w:val="0"/>
            <w:lang w:eastAsia="zh-CN"/>
            <w:rPrChange w:id="701" w:author="周德阳" w:date="2018-11-03T13:12:07Z">
              <w:rPr>
                <w:rFonts w:asciiTheme="minorEastAsia" w:hAnsiTheme="minorEastAsia" w:eastAsiaTheme="minorEastAsia"/>
                <w:spacing w:val="2"/>
                <w:lang w:eastAsia="zh-CN"/>
              </w:rPr>
            </w:rPrChange>
          </w:rPr>
          <w:t>的</w:t>
        </w:r>
      </w:ins>
      <w:ins w:id="703" w:author="周德阳" w:date="2018-11-03T13:07:37Z">
        <w:r>
          <w:rPr>
            <w:rFonts w:asciiTheme="minorEastAsia" w:hAnsiTheme="minorEastAsia" w:eastAsiaTheme="minorEastAsia"/>
            <w:lang w:eastAsia="zh-CN"/>
          </w:rPr>
          <w:t>根本原因</w:t>
        </w:r>
      </w:ins>
      <w:ins w:id="704" w:author="周德阳" w:date="2018-11-03T13:07:37Z">
        <w:r>
          <w:rPr>
            <w:rFonts w:asciiTheme="minorEastAsia" w:hAnsiTheme="minorEastAsia" w:eastAsiaTheme="minorEastAsia"/>
            <w:spacing w:val="0"/>
            <w:lang w:eastAsia="zh-CN"/>
            <w:rPrChange w:id="705" w:author="周德阳" w:date="2018-11-03T13:12:07Z">
              <w:rPr>
                <w:rFonts w:asciiTheme="minorEastAsia" w:hAnsiTheme="minorEastAsia" w:eastAsiaTheme="minorEastAsia"/>
                <w:spacing w:val="-27"/>
                <w:lang w:eastAsia="zh-CN"/>
              </w:rPr>
            </w:rPrChange>
          </w:rPr>
          <w:t>。</w:t>
        </w:r>
      </w:ins>
      <w:ins w:id="707" w:author="周德阳" w:date="2018-11-03T13:07:37Z">
        <w:r>
          <w:rPr>
            <w:rFonts w:asciiTheme="minorEastAsia" w:hAnsiTheme="minorEastAsia" w:eastAsiaTheme="minorEastAsia"/>
            <w:lang w:eastAsia="zh-CN"/>
          </w:rPr>
          <w:t>在问题陈</w:t>
        </w:r>
      </w:ins>
      <w:ins w:id="708" w:author="周德阳" w:date="2018-11-03T13:07:37Z">
        <w:r>
          <w:rPr>
            <w:rFonts w:asciiTheme="minorEastAsia" w:hAnsiTheme="minorEastAsia" w:eastAsiaTheme="minorEastAsia"/>
            <w:spacing w:val="0"/>
            <w:lang w:eastAsia="zh-CN"/>
            <w:rPrChange w:id="709" w:author="周德阳" w:date="2018-11-03T13:12:07Z">
              <w:rPr>
                <w:rFonts w:asciiTheme="minorEastAsia" w:hAnsiTheme="minorEastAsia" w:eastAsiaTheme="minorEastAsia"/>
                <w:spacing w:val="2"/>
                <w:lang w:eastAsia="zh-CN"/>
              </w:rPr>
            </w:rPrChange>
          </w:rPr>
          <w:t>述</w:t>
        </w:r>
      </w:ins>
      <w:ins w:id="711" w:author="周德阳" w:date="2018-11-03T13:07:37Z">
        <w:r>
          <w:rPr>
            <w:rFonts w:asciiTheme="minorEastAsia" w:hAnsiTheme="minorEastAsia" w:eastAsiaTheme="minorEastAsia"/>
            <w:lang w:eastAsia="zh-CN"/>
          </w:rPr>
          <w:t>中</w:t>
        </w:r>
      </w:ins>
      <w:ins w:id="712" w:author="周德阳" w:date="2018-11-03T13:07:37Z">
        <w:r>
          <w:rPr>
            <w:rFonts w:asciiTheme="minorEastAsia" w:hAnsiTheme="minorEastAsia" w:eastAsiaTheme="minorEastAsia"/>
            <w:spacing w:val="0"/>
            <w:lang w:eastAsia="zh-CN"/>
            <w:rPrChange w:id="713" w:author="周德阳" w:date="2018-11-03T13:12:07Z">
              <w:rPr>
                <w:rFonts w:asciiTheme="minorEastAsia" w:hAnsiTheme="minorEastAsia" w:eastAsiaTheme="minorEastAsia"/>
                <w:spacing w:val="-27"/>
                <w:lang w:eastAsia="zh-CN"/>
              </w:rPr>
            </w:rPrChange>
          </w:rPr>
          <w:t>，</w:t>
        </w:r>
      </w:ins>
      <w:ins w:id="715" w:author="周德阳" w:date="2018-11-03T13:07:37Z">
        <w:r>
          <w:rPr>
            <w:rFonts w:asciiTheme="minorEastAsia" w:hAnsiTheme="minorEastAsia" w:eastAsiaTheme="minorEastAsia"/>
            <w:lang w:eastAsia="zh-CN"/>
          </w:rPr>
          <w:t>通常把问题描述</w:t>
        </w:r>
      </w:ins>
      <w:ins w:id="716" w:author="周德阳" w:date="2018-11-03T13:07:37Z">
        <w:r>
          <w:rPr>
            <w:rFonts w:asciiTheme="minorEastAsia" w:hAnsiTheme="minorEastAsia" w:eastAsiaTheme="minorEastAsia"/>
            <w:spacing w:val="0"/>
            <w:lang w:eastAsia="zh-CN"/>
            <w:rPrChange w:id="717" w:author="周德阳" w:date="2018-11-03T13:12:07Z">
              <w:rPr>
                <w:rFonts w:asciiTheme="minorEastAsia" w:hAnsiTheme="minorEastAsia" w:eastAsiaTheme="minorEastAsia"/>
                <w:spacing w:val="2"/>
                <w:lang w:eastAsia="zh-CN"/>
              </w:rPr>
            </w:rPrChange>
          </w:rPr>
          <w:t>为</w:t>
        </w:r>
      </w:ins>
      <w:ins w:id="719" w:author="周德阳" w:date="2018-11-03T13:07:37Z">
        <w:r>
          <w:rPr>
            <w:rFonts w:asciiTheme="minorEastAsia" w:hAnsiTheme="minorEastAsia" w:eastAsiaTheme="minorEastAsia"/>
            <w:lang w:eastAsia="zh-CN"/>
          </w:rPr>
          <w:t xml:space="preserve">一个要被弥补的 </w:t>
        </w:r>
      </w:ins>
      <w:ins w:id="720" w:author="周德阳" w:date="2018-11-03T13:07:37Z">
        <w:r>
          <w:rPr>
            <w:rFonts w:asciiTheme="minorEastAsia" w:hAnsiTheme="minorEastAsia" w:eastAsiaTheme="minorEastAsia"/>
            <w:spacing w:val="0"/>
            <w:lang w:eastAsia="zh-CN"/>
            <w:rPrChange w:id="721" w:author="周德阳" w:date="2018-11-03T13:12:07Z">
              <w:rPr>
                <w:rFonts w:asciiTheme="minorEastAsia" w:hAnsiTheme="minorEastAsia" w:eastAsiaTheme="minorEastAsia"/>
                <w:spacing w:val="-3"/>
                <w:lang w:eastAsia="zh-CN"/>
              </w:rPr>
            </w:rPrChange>
          </w:rPr>
          <w:t>差距或要达到的目标。通过看问题陈述和问“为什么”来发现原因，直到发现可行动</w:t>
        </w:r>
      </w:ins>
      <w:ins w:id="723" w:author="周德阳" w:date="2018-11-03T13:07:37Z">
        <w:r>
          <w:rPr>
            <w:rFonts w:asciiTheme="minorEastAsia" w:hAnsiTheme="minorEastAsia" w:eastAsiaTheme="minorEastAsia"/>
            <w:spacing w:val="0"/>
            <w:lang w:eastAsia="zh-CN"/>
            <w:rPrChange w:id="724" w:author="周德阳" w:date="2018-11-03T13:12:07Z">
              <w:rPr>
                <w:rFonts w:asciiTheme="minorEastAsia" w:hAnsiTheme="minorEastAsia" w:eastAsiaTheme="minorEastAsia"/>
                <w:spacing w:val="65"/>
                <w:lang w:eastAsia="zh-CN"/>
              </w:rPr>
            </w:rPrChange>
          </w:rPr>
          <w:t xml:space="preserve"> </w:t>
        </w:r>
      </w:ins>
      <w:ins w:id="726" w:author="周德阳" w:date="2018-11-03T13:07:37Z">
        <w:r>
          <w:rPr>
            <w:rFonts w:asciiTheme="minorEastAsia" w:hAnsiTheme="minorEastAsia" w:eastAsiaTheme="minorEastAsia"/>
            <w:lang w:eastAsia="zh-CN"/>
          </w:rPr>
          <w:t>的根本原因</w:t>
        </w:r>
      </w:ins>
      <w:ins w:id="727" w:author="周德阳" w:date="2018-11-03T13:07:37Z">
        <w:r>
          <w:rPr>
            <w:rFonts w:asciiTheme="minorEastAsia" w:hAnsiTheme="minorEastAsia" w:eastAsiaTheme="minorEastAsia"/>
            <w:spacing w:val="0"/>
            <w:lang w:eastAsia="zh-CN"/>
            <w:rPrChange w:id="728" w:author="周德阳" w:date="2018-11-03T13:12:07Z">
              <w:rPr>
                <w:rFonts w:asciiTheme="minorEastAsia" w:hAnsiTheme="minorEastAsia" w:eastAsiaTheme="minorEastAsia"/>
                <w:spacing w:val="-39"/>
                <w:lang w:eastAsia="zh-CN"/>
              </w:rPr>
            </w:rPrChange>
          </w:rPr>
          <w:t>，</w:t>
        </w:r>
      </w:ins>
      <w:ins w:id="730" w:author="周德阳" w:date="2018-11-03T13:07:37Z">
        <w:r>
          <w:rPr>
            <w:rFonts w:asciiTheme="minorEastAsia" w:hAnsiTheme="minorEastAsia" w:eastAsiaTheme="minorEastAsia"/>
            <w:lang w:eastAsia="zh-CN"/>
          </w:rPr>
          <w:t>或者列尽每根鱼骨上的合理可能性</w:t>
        </w:r>
      </w:ins>
      <w:ins w:id="731" w:author="周德阳" w:date="2018-11-03T13:07:37Z">
        <w:r>
          <w:rPr>
            <w:rFonts w:asciiTheme="minorEastAsia" w:hAnsiTheme="minorEastAsia" w:eastAsiaTheme="minorEastAsia"/>
            <w:spacing w:val="0"/>
            <w:lang w:eastAsia="zh-CN"/>
            <w:rPrChange w:id="732" w:author="周德阳" w:date="2018-11-03T13:12:07Z">
              <w:rPr>
                <w:rFonts w:asciiTheme="minorEastAsia" w:hAnsiTheme="minorEastAsia" w:eastAsiaTheme="minorEastAsia"/>
                <w:spacing w:val="-39"/>
                <w:lang w:eastAsia="zh-CN"/>
              </w:rPr>
            </w:rPrChange>
          </w:rPr>
          <w:t>。</w:t>
        </w:r>
      </w:ins>
      <w:ins w:id="734" w:author="周德阳" w:date="2018-11-03T13:07:37Z">
        <w:r>
          <w:rPr>
            <w:rFonts w:asciiTheme="minorEastAsia" w:hAnsiTheme="minorEastAsia" w:eastAsiaTheme="minorEastAsia"/>
            <w:lang w:eastAsia="zh-CN"/>
          </w:rPr>
          <w:t>要在被视为特殊偏差的不良结果与 非随机原因之间建立联系</w:t>
        </w:r>
      </w:ins>
      <w:ins w:id="735" w:author="周德阳" w:date="2018-11-03T13:07:37Z">
        <w:r>
          <w:rPr>
            <w:rFonts w:asciiTheme="minorEastAsia" w:hAnsiTheme="minorEastAsia" w:eastAsiaTheme="minorEastAsia"/>
            <w:spacing w:val="0"/>
            <w:lang w:eastAsia="zh-CN"/>
            <w:rPrChange w:id="736" w:author="周德阳" w:date="2018-11-03T13:12:07Z">
              <w:rPr>
                <w:rFonts w:asciiTheme="minorEastAsia" w:hAnsiTheme="minorEastAsia" w:eastAsiaTheme="minorEastAsia"/>
                <w:spacing w:val="-27"/>
                <w:lang w:eastAsia="zh-CN"/>
              </w:rPr>
            </w:rPrChange>
          </w:rPr>
          <w:t>，</w:t>
        </w:r>
      </w:ins>
      <w:ins w:id="738" w:author="周德阳" w:date="2018-11-03T13:07:37Z">
        <w:r>
          <w:rPr>
            <w:rFonts w:asciiTheme="minorEastAsia" w:hAnsiTheme="minorEastAsia" w:eastAsiaTheme="minorEastAsia"/>
            <w:lang w:eastAsia="zh-CN"/>
          </w:rPr>
          <w:t>鱼骨图往往是行</w:t>
        </w:r>
      </w:ins>
      <w:ins w:id="739" w:author="周德阳" w:date="2018-11-03T13:07:37Z">
        <w:r>
          <w:rPr>
            <w:rFonts w:asciiTheme="minorEastAsia" w:hAnsiTheme="minorEastAsia" w:eastAsiaTheme="minorEastAsia"/>
            <w:spacing w:val="0"/>
            <w:lang w:eastAsia="zh-CN"/>
            <w:rPrChange w:id="740" w:author="周德阳" w:date="2018-11-03T13:12:07Z">
              <w:rPr>
                <w:rFonts w:asciiTheme="minorEastAsia" w:hAnsiTheme="minorEastAsia" w:eastAsiaTheme="minorEastAsia"/>
                <w:spacing w:val="2"/>
                <w:lang w:eastAsia="zh-CN"/>
              </w:rPr>
            </w:rPrChange>
          </w:rPr>
          <w:t>之</w:t>
        </w:r>
      </w:ins>
      <w:ins w:id="742" w:author="周德阳" w:date="2018-11-03T13:07:37Z">
        <w:r>
          <w:rPr>
            <w:rFonts w:asciiTheme="minorEastAsia" w:hAnsiTheme="minorEastAsia" w:eastAsiaTheme="minorEastAsia"/>
            <w:lang w:eastAsia="zh-CN"/>
          </w:rPr>
          <w:t>有效的</w:t>
        </w:r>
      </w:ins>
      <w:ins w:id="743" w:author="周德阳" w:date="2018-11-03T13:07:37Z">
        <w:r>
          <w:rPr>
            <w:rFonts w:asciiTheme="minorEastAsia" w:hAnsiTheme="minorEastAsia" w:eastAsiaTheme="minorEastAsia"/>
            <w:spacing w:val="0"/>
            <w:lang w:eastAsia="zh-CN"/>
            <w:rPrChange w:id="744" w:author="周德阳" w:date="2018-11-03T13:12:07Z">
              <w:rPr>
                <w:rFonts w:asciiTheme="minorEastAsia" w:hAnsiTheme="minorEastAsia" w:eastAsiaTheme="minorEastAsia"/>
                <w:spacing w:val="-27"/>
                <w:lang w:eastAsia="zh-CN"/>
              </w:rPr>
            </w:rPrChange>
          </w:rPr>
          <w:t>。</w:t>
        </w:r>
      </w:ins>
      <w:ins w:id="746" w:author="周德阳" w:date="2018-11-03T13:07:37Z">
        <w:r>
          <w:rPr>
            <w:rFonts w:asciiTheme="minorEastAsia" w:hAnsiTheme="minorEastAsia" w:eastAsiaTheme="minorEastAsia"/>
            <w:lang w:eastAsia="zh-CN"/>
          </w:rPr>
          <w:t>基于这种联</w:t>
        </w:r>
      </w:ins>
      <w:ins w:id="747" w:author="周德阳" w:date="2018-11-03T13:07:37Z">
        <w:r>
          <w:rPr>
            <w:rFonts w:asciiTheme="minorEastAsia" w:hAnsiTheme="minorEastAsia" w:eastAsiaTheme="minorEastAsia"/>
            <w:spacing w:val="0"/>
            <w:lang w:eastAsia="zh-CN"/>
            <w:rPrChange w:id="748" w:author="周德阳" w:date="2018-11-03T13:12:07Z">
              <w:rPr>
                <w:rFonts w:asciiTheme="minorEastAsia" w:hAnsiTheme="minorEastAsia" w:eastAsiaTheme="minorEastAsia"/>
                <w:spacing w:val="2"/>
                <w:lang w:eastAsia="zh-CN"/>
              </w:rPr>
            </w:rPrChange>
          </w:rPr>
          <w:t>系</w:t>
        </w:r>
      </w:ins>
      <w:ins w:id="750" w:author="周德阳" w:date="2018-11-03T13:07:37Z">
        <w:r>
          <w:rPr>
            <w:rFonts w:asciiTheme="minorEastAsia" w:hAnsiTheme="minorEastAsia" w:eastAsiaTheme="minorEastAsia"/>
            <w:spacing w:val="0"/>
            <w:lang w:eastAsia="zh-CN"/>
            <w:rPrChange w:id="751" w:author="周德阳" w:date="2018-11-03T13:12:07Z">
              <w:rPr>
                <w:rFonts w:asciiTheme="minorEastAsia" w:hAnsiTheme="minorEastAsia" w:eastAsiaTheme="minorEastAsia"/>
                <w:spacing w:val="-27"/>
                <w:lang w:eastAsia="zh-CN"/>
              </w:rPr>
            </w:rPrChange>
          </w:rPr>
          <w:t>，</w:t>
        </w:r>
      </w:ins>
      <w:ins w:id="753" w:author="周德阳" w:date="2018-11-03T13:07:37Z">
        <w:r>
          <w:rPr>
            <w:rFonts w:asciiTheme="minorEastAsia" w:hAnsiTheme="minorEastAsia" w:eastAsiaTheme="minorEastAsia"/>
            <w:lang w:eastAsia="zh-CN"/>
          </w:rPr>
          <w:t>项目团队应采 取纠正措施，消除在控制图中呈现的特殊偏差。</w:t>
        </w:r>
      </w:ins>
      <w:del w:id="754" w:author="周德阳" w:date="2018-11-03T13:07:37Z">
        <w:r>
          <w:rPr>
            <w:rFonts w:hint="default" w:asciiTheme="minorEastAsia" w:hAnsiTheme="minorEastAsia"/>
            <w:rPrChange w:id="755" w:author="周德阳" w:date="2018-11-03T13:12:07Z">
              <w:rPr>
                <w:rFonts w:hint="eastAsia"/>
              </w:rPr>
            </w:rPrChange>
          </w:rPr>
          <w:delText>因果图：是指将关于质量问题的抱怨追溯至负有责任的生产运营环节的图。</w:delText>
        </w:r>
      </w:del>
    </w:p>
    <w:p>
      <w:pPr>
        <w:ind w:firstLine="420"/>
        <w:rPr>
          <w:ins w:id="757" w:author="周德阳" w:date="2018-11-03T13:07:43Z"/>
          <w:rFonts w:hint="default" w:asciiTheme="minorEastAsia" w:hAnsiTheme="minorEastAsia"/>
          <w:rPrChange w:id="758" w:author="周德阳" w:date="2018-11-03T13:12:07Z">
            <w:rPr>
              <w:ins w:id="759" w:author="周德阳" w:date="2018-11-03T13:07:43Z"/>
              <w:rFonts w:hint="eastAsia"/>
            </w:rPr>
          </w:rPrChange>
        </w:rPr>
      </w:pPr>
    </w:p>
    <w:p>
      <w:pPr>
        <w:ind w:firstLine="420"/>
        <w:rPr>
          <w:del w:id="760" w:author="周德阳" w:date="2018-11-03T13:09:06Z"/>
          <w:rFonts w:asciiTheme="minorEastAsia" w:hAnsiTheme="minorEastAsia"/>
          <w:rPrChange w:id="761" w:author="周德阳" w:date="2018-11-03T13:12:07Z">
            <w:rPr>
              <w:del w:id="762" w:author="周德阳" w:date="2018-11-03T13:09:06Z"/>
            </w:rPr>
          </w:rPrChange>
        </w:rPr>
      </w:pPr>
      <w:ins w:id="763" w:author="周德阳" w:date="2018-11-03T13:08:20Z">
        <w:r>
          <w:rPr>
            <w:rFonts w:hint="default" w:asciiTheme="minorEastAsia" w:hAnsiTheme="minorEastAsia"/>
            <w:lang w:val="en-US" w:eastAsia="zh-CN"/>
            <w:rPrChange w:id="764" w:author="周德阳" w:date="2018-11-03T13:12:07Z">
              <w:rPr>
                <w:rFonts w:hint="eastAsia" w:asciiTheme="minorEastAsia" w:hAnsiTheme="minorEastAsia"/>
                <w:lang w:val="en-US" w:eastAsia="zh-CN"/>
              </w:rPr>
            </w:rPrChange>
          </w:rPr>
          <w:t>2.</w:t>
        </w:r>
      </w:ins>
      <w:ins w:id="766" w:author="周德阳" w:date="2018-11-03T13:08:16Z">
        <w:r>
          <w:rPr>
            <w:rFonts w:asciiTheme="minorEastAsia" w:hAnsiTheme="minorEastAsia" w:eastAsiaTheme="minorEastAsia"/>
            <w:b/>
            <w:bCs/>
            <w:lang w:eastAsia="zh-CN"/>
            <w:rPrChange w:id="767" w:author="周德阳" w:date="2018-11-03T13:17:49Z">
              <w:rPr>
                <w:rFonts w:asciiTheme="minorEastAsia" w:hAnsiTheme="minorEastAsia" w:eastAsiaTheme="minorEastAsia"/>
                <w:lang w:eastAsia="zh-CN"/>
              </w:rPr>
            </w:rPrChange>
          </w:rPr>
          <w:t>流程图</w:t>
        </w:r>
      </w:ins>
      <w:ins w:id="769" w:author="周德阳" w:date="2018-11-03T13:08:16Z">
        <w:r>
          <w:rPr>
            <w:rFonts w:asciiTheme="minorEastAsia" w:hAnsiTheme="minorEastAsia" w:eastAsiaTheme="minorEastAsia"/>
            <w:lang w:eastAsia="zh-CN"/>
          </w:rPr>
          <w:t>，也称过程图，用来显示在一个或多个输入转化成一个或多个输出的过程中， 所需要的步骤顺序和可能分支。它通过映射</w:t>
        </w:r>
      </w:ins>
      <w:ins w:id="770" w:author="周德阳" w:date="2018-11-03T13:08:16Z">
        <w:r>
          <w:rPr>
            <w:rFonts w:asciiTheme="minorEastAsia" w:hAnsiTheme="minorEastAsia" w:eastAsiaTheme="minorEastAsia"/>
            <w:spacing w:val="0"/>
            <w:lang w:eastAsia="zh-CN"/>
            <w:rPrChange w:id="771" w:author="周德阳" w:date="2018-11-03T13:12:07Z">
              <w:rPr>
                <w:rFonts w:asciiTheme="minorEastAsia" w:hAnsiTheme="minorEastAsia" w:eastAsiaTheme="minorEastAsia"/>
                <w:spacing w:val="-28"/>
                <w:lang w:eastAsia="zh-CN"/>
              </w:rPr>
            </w:rPrChange>
          </w:rPr>
          <w:t xml:space="preserve"> </w:t>
        </w:r>
      </w:ins>
      <w:ins w:id="773" w:author="周德阳" w:date="2018-11-03T13:08:16Z">
        <w:r>
          <w:rPr>
            <w:rFonts w:asciiTheme="minorEastAsia" w:hAnsiTheme="minorEastAsia" w:eastAsiaTheme="minorEastAsia" w:cstheme="minorBidi"/>
            <w:spacing w:val="0"/>
            <w:lang w:eastAsia="zh-CN"/>
            <w:rPrChange w:id="774" w:author="周德阳" w:date="2018-11-03T13:12:07Z">
              <w:rPr>
                <w:rFonts w:cs="Arial" w:asciiTheme="minorEastAsia" w:hAnsiTheme="minorEastAsia" w:eastAsiaTheme="minorEastAsia"/>
                <w:spacing w:val="-1"/>
                <w:lang w:eastAsia="zh-CN"/>
              </w:rPr>
            </w:rPrChange>
          </w:rPr>
          <w:t>SIPOC</w:t>
        </w:r>
      </w:ins>
      <w:ins w:id="776" w:author="周德阳" w:date="2018-11-03T13:08:16Z">
        <w:r>
          <w:rPr>
            <w:rFonts w:asciiTheme="minorEastAsia" w:hAnsiTheme="minorEastAsia" w:eastAsiaTheme="minorEastAsia" w:cstheme="minorBidi"/>
            <w:spacing w:val="0"/>
            <w:lang w:eastAsia="zh-CN"/>
            <w:rPrChange w:id="777" w:author="周德阳" w:date="2018-11-03T13:12:07Z">
              <w:rPr>
                <w:rFonts w:cs="Arial" w:asciiTheme="minorEastAsia" w:hAnsiTheme="minorEastAsia" w:eastAsiaTheme="minorEastAsia"/>
                <w:spacing w:val="24"/>
                <w:lang w:eastAsia="zh-CN"/>
              </w:rPr>
            </w:rPrChange>
          </w:rPr>
          <w:t xml:space="preserve"> </w:t>
        </w:r>
      </w:ins>
      <w:ins w:id="779" w:author="周德阳" w:date="2018-11-03T13:08:16Z">
        <w:r>
          <w:rPr>
            <w:rFonts w:asciiTheme="minorEastAsia" w:hAnsiTheme="minorEastAsia" w:eastAsiaTheme="minorEastAsia"/>
            <w:lang w:eastAsia="zh-CN"/>
          </w:rPr>
          <w:t>模型（见图</w:t>
        </w:r>
      </w:ins>
      <w:ins w:id="780" w:author="周德阳" w:date="2018-11-03T13:08:16Z">
        <w:r>
          <w:rPr>
            <w:rFonts w:asciiTheme="minorEastAsia" w:hAnsiTheme="minorEastAsia" w:eastAsiaTheme="minorEastAsia"/>
            <w:spacing w:val="0"/>
            <w:lang w:eastAsia="zh-CN"/>
            <w:rPrChange w:id="781" w:author="周德阳" w:date="2018-11-03T13:12:07Z">
              <w:rPr>
                <w:rFonts w:asciiTheme="minorEastAsia" w:hAnsiTheme="minorEastAsia" w:eastAsiaTheme="minorEastAsia"/>
                <w:spacing w:val="-32"/>
                <w:lang w:eastAsia="zh-CN"/>
              </w:rPr>
            </w:rPrChange>
          </w:rPr>
          <w:t xml:space="preserve"> </w:t>
        </w:r>
      </w:ins>
      <w:ins w:id="783" w:author="周德阳" w:date="2018-11-03T13:08:16Z">
        <w:r>
          <w:rPr>
            <w:rFonts w:asciiTheme="minorEastAsia" w:hAnsiTheme="minorEastAsia" w:eastAsiaTheme="minorEastAsia" w:cstheme="minorBidi"/>
            <w:spacing w:val="0"/>
            <w:lang w:eastAsia="zh-CN"/>
            <w:rPrChange w:id="784" w:author="周德阳" w:date="2018-11-03T13:12:07Z">
              <w:rPr>
                <w:rFonts w:cs="Arial" w:asciiTheme="minorEastAsia" w:hAnsiTheme="minorEastAsia" w:eastAsiaTheme="minorEastAsia"/>
                <w:spacing w:val="-1"/>
                <w:lang w:eastAsia="zh-CN"/>
              </w:rPr>
            </w:rPrChange>
          </w:rPr>
          <w:t>8-6</w:t>
        </w:r>
      </w:ins>
      <w:ins w:id="786" w:author="周德阳" w:date="2018-11-03T13:08:16Z">
        <w:r>
          <w:rPr>
            <w:rFonts w:asciiTheme="minorEastAsia" w:hAnsiTheme="minorEastAsia" w:eastAsiaTheme="minorEastAsia"/>
            <w:spacing w:val="0"/>
            <w:lang w:eastAsia="zh-CN"/>
            <w:rPrChange w:id="787" w:author="周德阳" w:date="2018-11-03T13:12:07Z">
              <w:rPr>
                <w:rFonts w:asciiTheme="minorEastAsia" w:hAnsiTheme="minorEastAsia" w:eastAsiaTheme="minorEastAsia"/>
                <w:spacing w:val="-1"/>
                <w:lang w:eastAsia="zh-CN"/>
              </w:rPr>
            </w:rPrChange>
          </w:rPr>
          <w:t>）中的水平价值</w:t>
        </w:r>
      </w:ins>
      <w:ins w:id="789" w:author="周德阳" w:date="2018-11-03T13:08:16Z">
        <w:r>
          <w:rPr>
            <w:rFonts w:asciiTheme="minorEastAsia" w:hAnsiTheme="minorEastAsia" w:eastAsiaTheme="minorEastAsia"/>
            <w:spacing w:val="0"/>
            <w:lang w:eastAsia="zh-CN"/>
            <w:rPrChange w:id="790" w:author="周德阳" w:date="2018-11-03T13:12:07Z">
              <w:rPr>
                <w:rFonts w:asciiTheme="minorEastAsia" w:hAnsiTheme="minorEastAsia" w:eastAsiaTheme="minorEastAsia"/>
                <w:spacing w:val="21"/>
                <w:lang w:eastAsia="zh-CN"/>
              </w:rPr>
            </w:rPrChange>
          </w:rPr>
          <w:t xml:space="preserve"> </w:t>
        </w:r>
      </w:ins>
      <w:ins w:id="792" w:author="周德阳" w:date="2018-11-03T13:08:16Z">
        <w:r>
          <w:rPr>
            <w:rFonts w:asciiTheme="minorEastAsia" w:hAnsiTheme="minorEastAsia" w:eastAsiaTheme="minorEastAsia"/>
            <w:spacing w:val="0"/>
            <w:lang w:eastAsia="zh-CN"/>
            <w:rPrChange w:id="793" w:author="周德阳" w:date="2018-11-03T13:12:07Z">
              <w:rPr>
                <w:rFonts w:asciiTheme="minorEastAsia" w:hAnsiTheme="minorEastAsia" w:eastAsiaTheme="minorEastAsia"/>
                <w:spacing w:val="-3"/>
                <w:lang w:eastAsia="zh-CN"/>
              </w:rPr>
            </w:rPrChange>
          </w:rPr>
          <w:t>链的过程细节，来显示活动、决策点、分支循环、并行路径及整体处理顺序。流程图</w:t>
        </w:r>
      </w:ins>
      <w:ins w:id="795" w:author="周德阳" w:date="2018-11-03T13:08:16Z">
        <w:r>
          <w:rPr>
            <w:rFonts w:asciiTheme="minorEastAsia" w:hAnsiTheme="minorEastAsia" w:eastAsiaTheme="minorEastAsia"/>
            <w:spacing w:val="0"/>
            <w:lang w:eastAsia="zh-CN"/>
            <w:rPrChange w:id="796" w:author="周德阳" w:date="2018-11-03T13:12:07Z">
              <w:rPr>
                <w:rFonts w:asciiTheme="minorEastAsia" w:hAnsiTheme="minorEastAsia" w:eastAsiaTheme="minorEastAsia"/>
                <w:spacing w:val="67"/>
                <w:lang w:eastAsia="zh-CN"/>
              </w:rPr>
            </w:rPrChange>
          </w:rPr>
          <w:t xml:space="preserve"> </w:t>
        </w:r>
      </w:ins>
      <w:ins w:id="798" w:author="周德阳" w:date="2018-11-03T13:08:16Z">
        <w:r>
          <w:rPr>
            <w:rFonts w:asciiTheme="minorEastAsia" w:hAnsiTheme="minorEastAsia" w:eastAsiaTheme="minorEastAsia"/>
            <w:lang w:eastAsia="zh-CN"/>
          </w:rPr>
          <w:t>可能有助于了解和估算一个过程的质量成本。通过工作流的逻辑分支及其相对频率，</w:t>
        </w:r>
      </w:ins>
      <w:ins w:id="799" w:author="周德阳" w:date="2018-11-03T13:08:16Z">
        <w:r>
          <w:rPr>
            <w:rFonts w:asciiTheme="minorEastAsia" w:hAnsiTheme="minorEastAsia" w:eastAsiaTheme="minorEastAsia"/>
            <w:spacing w:val="0"/>
            <w:lang w:eastAsia="zh-CN"/>
            <w:rPrChange w:id="800" w:author="周德阳" w:date="2018-11-03T13:12:07Z">
              <w:rPr>
                <w:rFonts w:asciiTheme="minorEastAsia" w:hAnsiTheme="minorEastAsia" w:eastAsiaTheme="minorEastAsia"/>
                <w:spacing w:val="21"/>
                <w:lang w:eastAsia="zh-CN"/>
              </w:rPr>
            </w:rPrChange>
          </w:rPr>
          <w:t xml:space="preserve"> </w:t>
        </w:r>
      </w:ins>
      <w:ins w:id="802" w:author="周德阳" w:date="2018-11-03T13:08:16Z">
        <w:r>
          <w:rPr>
            <w:rFonts w:asciiTheme="minorEastAsia" w:hAnsiTheme="minorEastAsia" w:eastAsiaTheme="minorEastAsia"/>
            <w:lang w:eastAsia="zh-CN"/>
          </w:rPr>
          <w:t>来估算质量成本</w:t>
        </w:r>
      </w:ins>
      <w:ins w:id="803" w:author="周德阳" w:date="2018-11-03T13:08:16Z">
        <w:r>
          <w:rPr>
            <w:rFonts w:asciiTheme="minorEastAsia" w:hAnsiTheme="minorEastAsia" w:eastAsiaTheme="minorEastAsia"/>
            <w:spacing w:val="0"/>
            <w:lang w:eastAsia="zh-CN"/>
            <w:rPrChange w:id="804" w:author="周德阳" w:date="2018-11-03T13:12:07Z">
              <w:rPr>
                <w:rFonts w:asciiTheme="minorEastAsia" w:hAnsiTheme="minorEastAsia" w:eastAsiaTheme="minorEastAsia"/>
                <w:spacing w:val="-39"/>
                <w:lang w:eastAsia="zh-CN"/>
              </w:rPr>
            </w:rPrChange>
          </w:rPr>
          <w:t>。</w:t>
        </w:r>
      </w:ins>
      <w:ins w:id="806" w:author="周德阳" w:date="2018-11-03T13:08:16Z">
        <w:r>
          <w:rPr>
            <w:rFonts w:asciiTheme="minorEastAsia" w:hAnsiTheme="minorEastAsia" w:eastAsiaTheme="minorEastAsia"/>
            <w:lang w:eastAsia="zh-CN"/>
          </w:rPr>
          <w:t>这些逻辑分支</w:t>
        </w:r>
      </w:ins>
      <w:ins w:id="807" w:author="周德阳" w:date="2018-11-03T13:08:16Z">
        <w:r>
          <w:rPr>
            <w:rFonts w:asciiTheme="minorEastAsia" w:hAnsiTheme="minorEastAsia" w:eastAsiaTheme="minorEastAsia"/>
            <w:spacing w:val="0"/>
            <w:lang w:eastAsia="zh-CN"/>
            <w:rPrChange w:id="808" w:author="周德阳" w:date="2018-11-03T13:12:07Z">
              <w:rPr>
                <w:rFonts w:asciiTheme="minorEastAsia" w:hAnsiTheme="minorEastAsia" w:eastAsiaTheme="minorEastAsia"/>
                <w:spacing w:val="-39"/>
                <w:lang w:eastAsia="zh-CN"/>
              </w:rPr>
            </w:rPrChange>
          </w:rPr>
          <w:t>，</w:t>
        </w:r>
      </w:ins>
      <w:ins w:id="810" w:author="周德阳" w:date="2018-11-03T13:08:16Z">
        <w:r>
          <w:rPr>
            <w:rFonts w:asciiTheme="minorEastAsia" w:hAnsiTheme="minorEastAsia" w:eastAsiaTheme="minorEastAsia"/>
            <w:lang w:eastAsia="zh-CN"/>
          </w:rPr>
          <w:t>是为完成符合要求的成果而需要开展的一致性工作 和非一致性工作的细分。</w:t>
        </w:r>
      </w:ins>
      <w:del w:id="811" w:author="周德阳" w:date="2018-11-03T13:08:16Z">
        <w:r>
          <w:rPr>
            <w:rFonts w:hint="default" w:asciiTheme="minorEastAsia" w:hAnsiTheme="minorEastAsia"/>
            <w:rPrChange w:id="812" w:author="周德阳" w:date="2018-11-03T13:12:07Z">
              <w:rPr>
                <w:rFonts w:hint="eastAsia"/>
              </w:rPr>
            </w:rPrChange>
          </w:rPr>
          <w:delText>控制图：是指数据的图形表示，表明一个过程随时间变化的结果。控制图可以使你确定一个过程是受控还是失控的。</w:delText>
        </w:r>
      </w:del>
    </w:p>
    <w:p>
      <w:pPr>
        <w:spacing w:before="210"/>
        <w:ind w:left="2081" w:right="1528" w:firstLine="420"/>
        <w:jc w:val="both"/>
        <w:rPr>
          <w:ins w:id="815" w:author="周德阳" w:date="2018-11-03T13:08:41Z"/>
          <w:rFonts w:asciiTheme="minorEastAsia" w:hAnsiTheme="minorEastAsia" w:eastAsiaTheme="minorEastAsia"/>
          <w:lang w:eastAsia="zh-CN"/>
        </w:rPr>
        <w:pPrChange w:id="814" w:author="周德阳" w:date="2018-11-03T13:12:07Z">
          <w:pPr>
            <w:pStyle w:val="4"/>
            <w:spacing w:before="210"/>
            <w:ind w:left="2081" w:right="1528" w:hanging="240"/>
            <w:jc w:val="both"/>
          </w:pPr>
        </w:pPrChange>
      </w:pPr>
      <w:ins w:id="816" w:author="周德阳" w:date="2018-11-03T13:08:52Z">
        <w:r>
          <w:rPr>
            <w:rFonts w:hint="default" w:asciiTheme="minorEastAsia" w:hAnsiTheme="minorEastAsia" w:eastAsiaTheme="minorEastAsia"/>
            <w:spacing w:val="0"/>
            <w:lang w:val="en-US" w:eastAsia="zh-CN"/>
            <w:rPrChange w:id="817" w:author="周德阳" w:date="2018-11-03T13:12:07Z">
              <w:rPr>
                <w:rFonts w:hint="eastAsia" w:asciiTheme="minorEastAsia" w:hAnsiTheme="minorEastAsia" w:eastAsiaTheme="minorEastAsia"/>
                <w:spacing w:val="-3"/>
                <w:lang w:val="en-US" w:eastAsia="zh-CN"/>
              </w:rPr>
            </w:rPrChange>
          </w:rPr>
          <w:t>3</w:t>
        </w:r>
      </w:ins>
      <w:ins w:id="819" w:author="周德阳" w:date="2018-11-03T13:08:52Z">
        <w:r>
          <w:rPr>
            <w:rFonts w:hint="default" w:asciiTheme="minorEastAsia" w:hAnsiTheme="minorEastAsia" w:eastAsiaTheme="minorEastAsia"/>
            <w:spacing w:val="0"/>
            <w:lang w:val="en-US" w:eastAsia="zh-CN"/>
            <w:rPrChange w:id="820" w:author="周德阳" w:date="2018-11-03T13:12:07Z">
              <w:rPr>
                <w:rFonts w:hint="eastAsia" w:asciiTheme="minorEastAsia" w:hAnsiTheme="minorEastAsia" w:eastAsiaTheme="minorEastAsia"/>
                <w:spacing w:val="-3"/>
                <w:lang w:val="en-US" w:eastAsia="zh-CN"/>
              </w:rPr>
            </w:rPrChange>
          </w:rPr>
          <w:t>.</w:t>
        </w:r>
      </w:ins>
      <w:ins w:id="822" w:author="周德阳" w:date="2018-11-03T13:08:41Z">
        <w:r>
          <w:rPr>
            <w:rFonts w:asciiTheme="minorEastAsia" w:hAnsiTheme="minorEastAsia" w:eastAsiaTheme="minorEastAsia"/>
            <w:b/>
            <w:bCs/>
            <w:spacing w:val="0"/>
            <w:lang w:eastAsia="zh-CN"/>
            <w:rPrChange w:id="823" w:author="周德阳" w:date="2018-11-03T13:17:47Z">
              <w:rPr>
                <w:rFonts w:asciiTheme="minorEastAsia" w:hAnsiTheme="minorEastAsia" w:eastAsiaTheme="minorEastAsia"/>
                <w:spacing w:val="-3"/>
                <w:lang w:eastAsia="zh-CN"/>
              </w:rPr>
            </w:rPrChange>
          </w:rPr>
          <w:t>核查表</w:t>
        </w:r>
      </w:ins>
      <w:ins w:id="825" w:author="周德阳" w:date="2018-11-03T13:08:41Z">
        <w:r>
          <w:rPr>
            <w:rFonts w:asciiTheme="minorEastAsia" w:hAnsiTheme="minorEastAsia" w:eastAsiaTheme="minorEastAsia"/>
            <w:spacing w:val="0"/>
            <w:lang w:eastAsia="zh-CN"/>
            <w:rPrChange w:id="826" w:author="周德阳" w:date="2018-11-03T13:12:07Z">
              <w:rPr>
                <w:rFonts w:asciiTheme="minorEastAsia" w:hAnsiTheme="minorEastAsia" w:eastAsiaTheme="minorEastAsia"/>
                <w:spacing w:val="-3"/>
                <w:lang w:eastAsia="zh-CN"/>
              </w:rPr>
            </w:rPrChange>
          </w:rPr>
          <w:t>，又称计数表，是用于收集数据的查对清单。它合理排列各种事项，</w:t>
        </w:r>
      </w:ins>
      <w:ins w:id="828" w:author="周德阳" w:date="2018-11-03T13:08:41Z">
        <w:r>
          <w:rPr>
            <w:rFonts w:asciiTheme="minorEastAsia" w:hAnsiTheme="minorEastAsia" w:eastAsiaTheme="minorEastAsia"/>
            <w:spacing w:val="0"/>
            <w:lang w:eastAsia="zh-CN"/>
            <w:rPrChange w:id="829" w:author="周德阳" w:date="2018-11-03T13:12:07Z">
              <w:rPr>
                <w:rFonts w:asciiTheme="minorEastAsia" w:hAnsiTheme="minorEastAsia" w:eastAsiaTheme="minorEastAsia"/>
                <w:spacing w:val="-3"/>
                <w:lang w:eastAsia="zh-CN"/>
              </w:rPr>
            </w:rPrChange>
          </w:rPr>
          <w:t>以便</w:t>
        </w:r>
      </w:ins>
      <w:ins w:id="831" w:author="周德阳" w:date="2018-11-03T13:08:41Z">
        <w:r>
          <w:rPr>
            <w:rFonts w:asciiTheme="minorEastAsia" w:hAnsiTheme="minorEastAsia" w:eastAsiaTheme="minorEastAsia"/>
            <w:spacing w:val="0"/>
            <w:lang w:eastAsia="zh-CN"/>
            <w:rPrChange w:id="832" w:author="周德阳" w:date="2018-11-03T13:12:07Z">
              <w:rPr>
                <w:rFonts w:asciiTheme="minorEastAsia" w:hAnsiTheme="minorEastAsia" w:eastAsiaTheme="minorEastAsia"/>
                <w:spacing w:val="-3"/>
                <w:lang w:eastAsia="zh-CN"/>
              </w:rPr>
            </w:rPrChange>
          </w:rPr>
          <w:t>有效</w:t>
        </w:r>
      </w:ins>
      <w:ins w:id="834" w:author="周德阳" w:date="2018-11-03T13:08:41Z">
        <w:r>
          <w:rPr>
            <w:rFonts w:asciiTheme="minorEastAsia" w:hAnsiTheme="minorEastAsia" w:eastAsiaTheme="minorEastAsia"/>
            <w:spacing w:val="0"/>
            <w:lang w:eastAsia="zh-CN"/>
            <w:rPrChange w:id="835" w:author="周德阳" w:date="2018-11-03T13:12:07Z">
              <w:rPr>
                <w:rFonts w:asciiTheme="minorEastAsia" w:hAnsiTheme="minorEastAsia" w:eastAsiaTheme="minorEastAsia"/>
                <w:spacing w:val="47"/>
                <w:lang w:eastAsia="zh-CN"/>
              </w:rPr>
            </w:rPrChange>
          </w:rPr>
          <w:t xml:space="preserve"> </w:t>
        </w:r>
      </w:ins>
      <w:ins w:id="837" w:author="周德阳" w:date="2018-11-03T13:08:41Z">
        <w:r>
          <w:rPr>
            <w:rFonts w:asciiTheme="minorEastAsia" w:hAnsiTheme="minorEastAsia" w:eastAsiaTheme="minorEastAsia"/>
            <w:lang w:eastAsia="zh-CN"/>
            <w:rPrChange w:id="838" w:author="周德阳" w:date="2018-11-03T13:12:07Z">
              <w:rPr>
                <w:rFonts w:asciiTheme="minorEastAsia" w:hAnsiTheme="minorEastAsia" w:eastAsiaTheme="minorEastAsia"/>
                <w:lang w:eastAsia="zh-CN"/>
              </w:rPr>
            </w:rPrChange>
          </w:rPr>
          <w:t>地收集关于潜在质量问题的有用数据</w:t>
        </w:r>
      </w:ins>
      <w:ins w:id="840" w:author="周德阳" w:date="2018-11-03T13:08:41Z">
        <w:r>
          <w:rPr>
            <w:rFonts w:asciiTheme="minorEastAsia" w:hAnsiTheme="minorEastAsia" w:eastAsiaTheme="minorEastAsia"/>
            <w:spacing w:val="0"/>
            <w:lang w:eastAsia="zh-CN"/>
            <w:rPrChange w:id="841" w:author="周德阳" w:date="2018-11-03T13:12:07Z">
              <w:rPr>
                <w:rFonts w:asciiTheme="minorEastAsia" w:hAnsiTheme="minorEastAsia" w:eastAsiaTheme="minorEastAsia"/>
                <w:spacing w:val="-39"/>
                <w:lang w:eastAsia="zh-CN"/>
              </w:rPr>
            </w:rPrChange>
          </w:rPr>
          <w:t>。</w:t>
        </w:r>
      </w:ins>
      <w:ins w:id="843" w:author="周德阳" w:date="2018-11-03T13:08:41Z">
        <w:r>
          <w:rPr>
            <w:rFonts w:asciiTheme="minorEastAsia" w:hAnsiTheme="minorEastAsia" w:eastAsiaTheme="minorEastAsia"/>
            <w:lang w:eastAsia="zh-CN"/>
            <w:rPrChange w:id="844" w:author="周德阳" w:date="2018-11-03T13:12:07Z">
              <w:rPr>
                <w:rFonts w:asciiTheme="minorEastAsia" w:hAnsiTheme="minorEastAsia" w:eastAsiaTheme="minorEastAsia"/>
                <w:lang w:eastAsia="zh-CN"/>
              </w:rPr>
            </w:rPrChange>
          </w:rPr>
          <w:t>在开展检查以识别缺陷时</w:t>
        </w:r>
      </w:ins>
      <w:ins w:id="846" w:author="周德阳" w:date="2018-11-03T13:08:41Z">
        <w:r>
          <w:rPr>
            <w:rFonts w:asciiTheme="minorEastAsia" w:hAnsiTheme="minorEastAsia" w:eastAsiaTheme="minorEastAsia"/>
            <w:spacing w:val="0"/>
            <w:lang w:eastAsia="zh-CN"/>
            <w:rPrChange w:id="847" w:author="周德阳" w:date="2018-11-03T13:12:07Z">
              <w:rPr>
                <w:rFonts w:asciiTheme="minorEastAsia" w:hAnsiTheme="minorEastAsia" w:eastAsiaTheme="minorEastAsia"/>
                <w:spacing w:val="-39"/>
                <w:lang w:eastAsia="zh-CN"/>
              </w:rPr>
            </w:rPrChange>
          </w:rPr>
          <w:t>，</w:t>
        </w:r>
      </w:ins>
      <w:ins w:id="849" w:author="周德阳" w:date="2018-11-03T13:08:41Z">
        <w:r>
          <w:rPr>
            <w:rFonts w:asciiTheme="minorEastAsia" w:hAnsiTheme="minorEastAsia" w:eastAsiaTheme="minorEastAsia"/>
            <w:lang w:eastAsia="zh-CN"/>
            <w:rPrChange w:id="850" w:author="周德阳" w:date="2018-11-03T13:12:07Z">
              <w:rPr>
                <w:rFonts w:asciiTheme="minorEastAsia" w:hAnsiTheme="minorEastAsia" w:eastAsiaTheme="minorEastAsia"/>
                <w:lang w:eastAsia="zh-CN"/>
              </w:rPr>
            </w:rPrChange>
          </w:rPr>
          <w:t>用核查表收集属性 数据就特别方便</w:t>
        </w:r>
      </w:ins>
      <w:ins w:id="852" w:author="周德阳" w:date="2018-11-03T13:08:41Z">
        <w:r>
          <w:rPr>
            <w:rFonts w:asciiTheme="minorEastAsia" w:hAnsiTheme="minorEastAsia" w:eastAsiaTheme="minorEastAsia"/>
            <w:spacing w:val="0"/>
            <w:lang w:eastAsia="zh-CN"/>
            <w:rPrChange w:id="853" w:author="周德阳" w:date="2018-11-03T13:12:07Z">
              <w:rPr>
                <w:rFonts w:asciiTheme="minorEastAsia" w:hAnsiTheme="minorEastAsia" w:eastAsiaTheme="minorEastAsia"/>
                <w:spacing w:val="-39"/>
                <w:lang w:eastAsia="zh-CN"/>
              </w:rPr>
            </w:rPrChange>
          </w:rPr>
          <w:t>。</w:t>
        </w:r>
      </w:ins>
      <w:ins w:id="855" w:author="周德阳" w:date="2018-11-03T13:08:41Z">
        <w:r>
          <w:rPr>
            <w:rFonts w:asciiTheme="minorEastAsia" w:hAnsiTheme="minorEastAsia" w:eastAsiaTheme="minorEastAsia"/>
            <w:lang w:eastAsia="zh-CN"/>
            <w:rPrChange w:id="856" w:author="周德阳" w:date="2018-11-03T13:12:07Z">
              <w:rPr>
                <w:rFonts w:asciiTheme="minorEastAsia" w:hAnsiTheme="minorEastAsia" w:eastAsiaTheme="minorEastAsia"/>
                <w:lang w:eastAsia="zh-CN"/>
              </w:rPr>
            </w:rPrChange>
          </w:rPr>
          <w:t>用核查表收集的关于缺陷数量或后果的数据</w:t>
        </w:r>
      </w:ins>
      <w:ins w:id="858" w:author="周德阳" w:date="2018-11-03T13:08:41Z">
        <w:r>
          <w:rPr>
            <w:rFonts w:asciiTheme="minorEastAsia" w:hAnsiTheme="minorEastAsia" w:eastAsiaTheme="minorEastAsia"/>
            <w:spacing w:val="0"/>
            <w:lang w:eastAsia="zh-CN"/>
            <w:rPrChange w:id="859" w:author="周德阳" w:date="2018-11-03T13:12:07Z">
              <w:rPr>
                <w:rFonts w:asciiTheme="minorEastAsia" w:hAnsiTheme="minorEastAsia" w:eastAsiaTheme="minorEastAsia"/>
                <w:spacing w:val="-39"/>
                <w:lang w:eastAsia="zh-CN"/>
              </w:rPr>
            </w:rPrChange>
          </w:rPr>
          <w:t>，</w:t>
        </w:r>
      </w:ins>
      <w:ins w:id="861" w:author="周德阳" w:date="2018-11-03T13:08:41Z">
        <w:r>
          <w:rPr>
            <w:rFonts w:asciiTheme="minorEastAsia" w:hAnsiTheme="minorEastAsia" w:eastAsiaTheme="minorEastAsia"/>
            <w:lang w:eastAsia="zh-CN"/>
            <w:rPrChange w:id="862" w:author="周德阳" w:date="2018-11-03T13:12:07Z">
              <w:rPr>
                <w:rFonts w:asciiTheme="minorEastAsia" w:hAnsiTheme="minorEastAsia" w:eastAsiaTheme="minorEastAsia"/>
                <w:lang w:eastAsia="zh-CN"/>
              </w:rPr>
            </w:rPrChange>
          </w:rPr>
          <w:t>又经常使用帕累托图来显示。</w:t>
        </w:r>
      </w:ins>
    </w:p>
    <w:p>
      <w:pPr>
        <w:ind w:firstLine="420"/>
        <w:rPr>
          <w:del w:id="864" w:author="周德阳" w:date="2018-11-03T13:08:41Z"/>
          <w:rFonts w:asciiTheme="minorEastAsia" w:hAnsiTheme="minorEastAsia"/>
          <w:rPrChange w:id="865" w:author="周德阳" w:date="2018-11-03T13:12:07Z">
            <w:rPr>
              <w:del w:id="866" w:author="周德阳" w:date="2018-11-03T13:08:41Z"/>
            </w:rPr>
          </w:rPrChange>
        </w:rPr>
      </w:pPr>
      <w:del w:id="867" w:author="周德阳" w:date="2018-11-03T13:08:41Z">
        <w:r>
          <w:rPr>
            <w:rFonts w:hint="default" w:asciiTheme="minorEastAsia" w:hAnsiTheme="minorEastAsia"/>
            <w:rPrChange w:id="868" w:author="周德阳" w:date="2018-11-03T13:12:07Z">
              <w:rPr>
                <w:rFonts w:hint="eastAsia"/>
              </w:rPr>
            </w:rPrChange>
          </w:rPr>
          <w:delText>检查表：检查表是用来收集和分析数据的。</w:delText>
        </w:r>
      </w:del>
    </w:p>
    <w:p>
      <w:pPr>
        <w:ind w:firstLine="420"/>
        <w:rPr>
          <w:del w:id="870" w:author="周德阳" w:date="2018-11-03T13:10:52Z"/>
          <w:rFonts w:asciiTheme="minorEastAsia" w:hAnsiTheme="minorEastAsia"/>
          <w:rPrChange w:id="871" w:author="周德阳" w:date="2018-11-03T13:12:07Z">
            <w:rPr>
              <w:del w:id="872" w:author="周德阳" w:date="2018-11-03T13:10:52Z"/>
            </w:rPr>
          </w:rPrChange>
        </w:rPr>
      </w:pPr>
      <w:del w:id="873" w:author="周德阳" w:date="2018-11-03T13:10:52Z">
        <w:r>
          <w:rPr>
            <w:rFonts w:hint="default" w:asciiTheme="minorEastAsia" w:hAnsiTheme="minorEastAsia"/>
            <w:rPrChange w:id="874" w:author="周德阳" w:date="2018-11-03T13:12:07Z">
              <w:rPr>
                <w:rFonts w:hint="eastAsia"/>
              </w:rPr>
            </w:rPrChange>
          </w:rPr>
          <w:delText>散点图：是指用来显示两个变量之间是否有关系，数据点越接近对角线，两个变量越密切相关。</w:delText>
        </w:r>
      </w:del>
    </w:p>
    <w:p>
      <w:pPr>
        <w:ind w:firstLine="420"/>
        <w:rPr>
          <w:del w:id="876" w:author="周德阳" w:date="2018-11-03T13:09:41Z"/>
          <w:rFonts w:asciiTheme="minorEastAsia" w:hAnsiTheme="minorEastAsia"/>
          <w:rPrChange w:id="877" w:author="周德阳" w:date="2018-11-03T13:12:07Z">
            <w:rPr>
              <w:del w:id="878" w:author="周德阳" w:date="2018-11-03T13:09:41Z"/>
            </w:rPr>
          </w:rPrChange>
        </w:rPr>
      </w:pPr>
      <w:ins w:id="879" w:author="周德阳" w:date="2018-11-03T13:11:26Z">
        <w:r>
          <w:rPr>
            <w:rFonts w:hint="default" w:asciiTheme="minorEastAsia" w:hAnsiTheme="minorEastAsia"/>
            <w:lang w:val="en-US" w:eastAsia="zh-CN"/>
            <w:rPrChange w:id="880" w:author="周德阳" w:date="2018-11-03T13:12:07Z">
              <w:rPr>
                <w:rFonts w:hint="eastAsia" w:asciiTheme="minorEastAsia" w:hAnsiTheme="minorEastAsia"/>
                <w:lang w:val="en-US" w:eastAsia="zh-CN"/>
              </w:rPr>
            </w:rPrChange>
          </w:rPr>
          <w:t>4.</w:t>
        </w:r>
      </w:ins>
      <w:ins w:id="882" w:author="周德阳" w:date="2018-11-03T13:09:41Z">
        <w:r>
          <w:rPr>
            <w:rFonts w:asciiTheme="minorEastAsia" w:hAnsiTheme="minorEastAsia" w:eastAsiaTheme="minorEastAsia"/>
            <w:b/>
            <w:bCs/>
            <w:lang w:eastAsia="zh-CN"/>
            <w:rPrChange w:id="883" w:author="周德阳" w:date="2018-11-03T13:17:45Z">
              <w:rPr>
                <w:rFonts w:asciiTheme="minorEastAsia" w:hAnsiTheme="minorEastAsia" w:eastAsiaTheme="minorEastAsia"/>
                <w:lang w:eastAsia="zh-CN"/>
              </w:rPr>
            </w:rPrChange>
          </w:rPr>
          <w:t>直方图</w:t>
        </w:r>
      </w:ins>
      <w:ins w:id="885" w:author="周德阳" w:date="2018-11-03T13:09:41Z">
        <w:r>
          <w:rPr>
            <w:rFonts w:asciiTheme="minorEastAsia" w:hAnsiTheme="minorEastAsia" w:eastAsiaTheme="minorEastAsia"/>
            <w:lang w:eastAsia="zh-CN"/>
          </w:rPr>
          <w:t>，是一种特殊形式的条形图，用于描述集中趋势、分散程度和统计分布形状。 与控制图不同，直方图不考虑时间对分布内的变化的影响。</w:t>
        </w:r>
      </w:ins>
      <w:del w:id="886" w:author="周德阳" w:date="2018-11-03T13:09:41Z">
        <w:r>
          <w:rPr>
            <w:rFonts w:hint="default" w:asciiTheme="minorEastAsia" w:hAnsiTheme="minorEastAsia"/>
            <w:rPrChange w:id="887" w:author="周德阳" w:date="2018-11-03T13:12:07Z">
              <w:rPr>
                <w:rFonts w:hint="eastAsia"/>
              </w:rPr>
            </w:rPrChange>
          </w:rPr>
          <w:delText>直方图：是一个变量分布的条形图，每个条代表某种问题或某种情况的属性或特征，条的高度代表其频率。</w:delText>
        </w:r>
      </w:del>
    </w:p>
    <w:p>
      <w:pPr>
        <w:ind w:firstLine="420"/>
        <w:rPr>
          <w:ins w:id="889" w:author="周德阳" w:date="2018-11-03T13:09:42Z"/>
          <w:rFonts w:asciiTheme="minorEastAsia" w:hAnsiTheme="minorEastAsia" w:eastAsiaTheme="minorEastAsia"/>
          <w:lang w:eastAsia="zh-CN"/>
        </w:rPr>
      </w:pPr>
    </w:p>
    <w:p>
      <w:pPr>
        <w:ind w:firstLine="420"/>
        <w:rPr>
          <w:del w:id="890" w:author="周德阳" w:date="2018-11-03T13:09:27Z"/>
          <w:rFonts w:asciiTheme="minorEastAsia" w:hAnsiTheme="minorEastAsia"/>
          <w:rPrChange w:id="891" w:author="周德阳" w:date="2018-11-03T13:12:07Z">
            <w:rPr>
              <w:del w:id="892" w:author="周德阳" w:date="2018-11-03T13:09:27Z"/>
            </w:rPr>
          </w:rPrChange>
        </w:rPr>
      </w:pPr>
      <w:ins w:id="893" w:author="周德阳" w:date="2018-11-03T13:11:30Z">
        <w:r>
          <w:rPr>
            <w:rFonts w:hint="default" w:asciiTheme="minorEastAsia" w:hAnsiTheme="minorEastAsia"/>
            <w:lang w:val="en-US" w:eastAsia="zh-CN"/>
            <w:rPrChange w:id="894" w:author="周德阳" w:date="2018-11-03T13:12:07Z">
              <w:rPr>
                <w:rFonts w:hint="eastAsia" w:asciiTheme="minorEastAsia" w:hAnsiTheme="minorEastAsia"/>
                <w:lang w:val="en-US" w:eastAsia="zh-CN"/>
              </w:rPr>
            </w:rPrChange>
          </w:rPr>
          <w:t>5</w:t>
        </w:r>
      </w:ins>
      <w:ins w:id="896" w:author="周德阳" w:date="2018-11-03T13:11:17Z">
        <w:r>
          <w:rPr>
            <w:rFonts w:hint="default" w:asciiTheme="minorEastAsia" w:hAnsiTheme="minorEastAsia"/>
            <w:lang w:val="en-US" w:eastAsia="zh-CN"/>
            <w:rPrChange w:id="897" w:author="周德阳" w:date="2018-11-03T13:12:07Z">
              <w:rPr>
                <w:rFonts w:hint="eastAsia" w:asciiTheme="minorEastAsia" w:hAnsiTheme="minorEastAsia"/>
                <w:lang w:val="en-US" w:eastAsia="zh-CN"/>
              </w:rPr>
            </w:rPrChange>
          </w:rPr>
          <w:t>.</w:t>
        </w:r>
      </w:ins>
      <w:ins w:id="899" w:author="周德阳" w:date="2018-11-03T13:09:27Z">
        <w:r>
          <w:rPr>
            <w:rFonts w:asciiTheme="minorEastAsia" w:hAnsiTheme="minorEastAsia" w:eastAsiaTheme="minorEastAsia"/>
            <w:b/>
            <w:bCs/>
            <w:lang w:eastAsia="zh-CN"/>
            <w:rPrChange w:id="900" w:author="周德阳" w:date="2018-11-03T13:17:44Z">
              <w:rPr>
                <w:rFonts w:asciiTheme="minorEastAsia" w:hAnsiTheme="minorEastAsia" w:eastAsiaTheme="minorEastAsia"/>
                <w:lang w:eastAsia="zh-CN"/>
              </w:rPr>
            </w:rPrChange>
          </w:rPr>
          <w:t>帕累托图</w:t>
        </w:r>
      </w:ins>
      <w:ins w:id="902" w:author="周德阳" w:date="2018-11-03T13:09:27Z">
        <w:r>
          <w:rPr>
            <w:rFonts w:asciiTheme="minorEastAsia" w:hAnsiTheme="minorEastAsia" w:eastAsiaTheme="minorEastAsia"/>
            <w:spacing w:val="0"/>
            <w:lang w:eastAsia="zh-CN"/>
            <w:rPrChange w:id="903" w:author="周德阳" w:date="2018-11-03T13:12:07Z">
              <w:rPr>
                <w:rFonts w:asciiTheme="minorEastAsia" w:hAnsiTheme="minorEastAsia" w:eastAsiaTheme="minorEastAsia"/>
                <w:spacing w:val="-29"/>
                <w:lang w:eastAsia="zh-CN"/>
              </w:rPr>
            </w:rPrChange>
          </w:rPr>
          <w:t>，</w:t>
        </w:r>
      </w:ins>
      <w:ins w:id="905" w:author="周德阳" w:date="2018-11-03T13:09:27Z">
        <w:r>
          <w:rPr>
            <w:rFonts w:asciiTheme="minorEastAsia" w:hAnsiTheme="minorEastAsia" w:eastAsiaTheme="minorEastAsia"/>
            <w:lang w:eastAsia="zh-CN"/>
          </w:rPr>
          <w:t>是一种特殊的垂直条形图</w:t>
        </w:r>
      </w:ins>
      <w:ins w:id="906" w:author="周德阳" w:date="2018-11-03T13:09:27Z">
        <w:r>
          <w:rPr>
            <w:rFonts w:asciiTheme="minorEastAsia" w:hAnsiTheme="minorEastAsia" w:eastAsiaTheme="minorEastAsia"/>
            <w:spacing w:val="0"/>
            <w:lang w:eastAsia="zh-CN"/>
            <w:rPrChange w:id="907" w:author="周德阳" w:date="2018-11-03T13:12:07Z">
              <w:rPr>
                <w:rFonts w:asciiTheme="minorEastAsia" w:hAnsiTheme="minorEastAsia" w:eastAsiaTheme="minorEastAsia"/>
                <w:spacing w:val="-29"/>
                <w:lang w:eastAsia="zh-CN"/>
              </w:rPr>
            </w:rPrChange>
          </w:rPr>
          <w:t>，</w:t>
        </w:r>
      </w:ins>
      <w:ins w:id="909" w:author="周德阳" w:date="2018-11-03T13:09:27Z">
        <w:r>
          <w:rPr>
            <w:rFonts w:asciiTheme="minorEastAsia" w:hAnsiTheme="minorEastAsia" w:eastAsiaTheme="minorEastAsia"/>
            <w:lang w:eastAsia="zh-CN"/>
          </w:rPr>
          <w:t>用于识别造成大多数问题的少数重要原因</w:t>
        </w:r>
      </w:ins>
      <w:ins w:id="910" w:author="周德阳" w:date="2018-11-03T13:09:27Z">
        <w:r>
          <w:rPr>
            <w:rFonts w:asciiTheme="minorEastAsia" w:hAnsiTheme="minorEastAsia" w:eastAsiaTheme="minorEastAsia"/>
            <w:spacing w:val="0"/>
            <w:lang w:eastAsia="zh-CN"/>
            <w:rPrChange w:id="911" w:author="周德阳" w:date="2018-11-03T13:12:07Z">
              <w:rPr>
                <w:rFonts w:asciiTheme="minorEastAsia" w:hAnsiTheme="minorEastAsia" w:eastAsiaTheme="minorEastAsia"/>
                <w:spacing w:val="-29"/>
                <w:lang w:eastAsia="zh-CN"/>
              </w:rPr>
            </w:rPrChange>
          </w:rPr>
          <w:t>。</w:t>
        </w:r>
      </w:ins>
      <w:ins w:id="913" w:author="周德阳" w:date="2018-11-03T13:09:27Z">
        <w:r>
          <w:rPr>
            <w:rFonts w:asciiTheme="minorEastAsia" w:hAnsiTheme="minorEastAsia" w:eastAsiaTheme="minorEastAsia"/>
            <w:lang w:eastAsia="zh-CN"/>
          </w:rPr>
          <w:t xml:space="preserve">在 </w:t>
        </w:r>
      </w:ins>
      <w:ins w:id="914" w:author="周德阳" w:date="2018-11-03T13:09:27Z">
        <w:r>
          <w:rPr>
            <w:rFonts w:asciiTheme="minorEastAsia" w:hAnsiTheme="minorEastAsia" w:eastAsiaTheme="minorEastAsia"/>
            <w:spacing w:val="0"/>
            <w:lang w:eastAsia="zh-CN"/>
            <w:rPrChange w:id="915" w:author="周德阳" w:date="2018-11-03T13:12:07Z">
              <w:rPr>
                <w:rFonts w:asciiTheme="minorEastAsia" w:hAnsiTheme="minorEastAsia" w:eastAsiaTheme="minorEastAsia"/>
                <w:spacing w:val="-1"/>
                <w:lang w:eastAsia="zh-CN"/>
              </w:rPr>
            </w:rPrChange>
          </w:rPr>
          <w:t>横轴上所显示的原因类别，作为有效的概率分布，涵盖</w:t>
        </w:r>
      </w:ins>
      <w:ins w:id="917" w:author="周德阳" w:date="2018-11-03T13:09:27Z">
        <w:r>
          <w:rPr>
            <w:rFonts w:asciiTheme="minorEastAsia" w:hAnsiTheme="minorEastAsia" w:eastAsiaTheme="minorEastAsia"/>
            <w:spacing w:val="0"/>
            <w:lang w:eastAsia="zh-CN"/>
            <w:rPrChange w:id="918" w:author="周德阳" w:date="2018-11-03T13:12:07Z">
              <w:rPr>
                <w:rFonts w:asciiTheme="minorEastAsia" w:hAnsiTheme="minorEastAsia" w:eastAsiaTheme="minorEastAsia"/>
                <w:spacing w:val="-59"/>
                <w:lang w:eastAsia="zh-CN"/>
              </w:rPr>
            </w:rPrChange>
          </w:rPr>
          <w:t xml:space="preserve"> </w:t>
        </w:r>
      </w:ins>
      <w:ins w:id="920" w:author="周德阳" w:date="2018-11-03T13:09:27Z">
        <w:r>
          <w:rPr>
            <w:rFonts w:asciiTheme="minorEastAsia" w:hAnsiTheme="minorEastAsia" w:eastAsiaTheme="minorEastAsia" w:cstheme="minorBidi"/>
            <w:spacing w:val="0"/>
            <w:lang w:eastAsia="zh-CN"/>
            <w:rPrChange w:id="921" w:author="周德阳" w:date="2018-11-03T13:12:07Z">
              <w:rPr>
                <w:rFonts w:cs="Arial" w:asciiTheme="minorEastAsia" w:hAnsiTheme="minorEastAsia" w:eastAsiaTheme="minorEastAsia"/>
                <w:spacing w:val="-1"/>
                <w:lang w:eastAsia="zh-CN"/>
              </w:rPr>
            </w:rPrChange>
          </w:rPr>
          <w:t>100%</w:t>
        </w:r>
      </w:ins>
      <w:ins w:id="923" w:author="周德阳" w:date="2018-11-03T13:09:27Z">
        <w:r>
          <w:rPr>
            <w:rFonts w:asciiTheme="minorEastAsia" w:hAnsiTheme="minorEastAsia" w:eastAsiaTheme="minorEastAsia"/>
            <w:spacing w:val="0"/>
            <w:lang w:eastAsia="zh-CN"/>
            <w:rPrChange w:id="924" w:author="周德阳" w:date="2018-11-03T13:12:07Z">
              <w:rPr>
                <w:rFonts w:asciiTheme="minorEastAsia" w:hAnsiTheme="minorEastAsia" w:eastAsiaTheme="minorEastAsia"/>
                <w:spacing w:val="-1"/>
                <w:lang w:eastAsia="zh-CN"/>
              </w:rPr>
            </w:rPrChange>
          </w:rPr>
          <w:t>的可能观察结果。横轴</w:t>
        </w:r>
      </w:ins>
      <w:ins w:id="926" w:author="周德阳" w:date="2018-11-03T13:09:27Z">
        <w:r>
          <w:rPr>
            <w:rFonts w:asciiTheme="minorEastAsia" w:hAnsiTheme="minorEastAsia" w:eastAsiaTheme="minorEastAsia"/>
            <w:spacing w:val="0"/>
            <w:lang w:eastAsia="zh-CN"/>
            <w:rPrChange w:id="927" w:author="周德阳" w:date="2018-11-03T13:12:07Z">
              <w:rPr>
                <w:rFonts w:asciiTheme="minorEastAsia" w:hAnsiTheme="minorEastAsia" w:eastAsiaTheme="minorEastAsia"/>
                <w:spacing w:val="25"/>
                <w:lang w:eastAsia="zh-CN"/>
              </w:rPr>
            </w:rPrChange>
          </w:rPr>
          <w:t xml:space="preserve"> </w:t>
        </w:r>
      </w:ins>
      <w:ins w:id="929" w:author="周德阳" w:date="2018-11-03T13:09:27Z">
        <w:r>
          <w:rPr>
            <w:rFonts w:asciiTheme="minorEastAsia" w:hAnsiTheme="minorEastAsia" w:eastAsiaTheme="minorEastAsia"/>
            <w:lang w:eastAsia="zh-CN"/>
          </w:rPr>
          <w:t>上每个特定原因的相对频率逐渐减少</w:t>
        </w:r>
      </w:ins>
      <w:ins w:id="930" w:author="周德阳" w:date="2018-11-03T13:09:27Z">
        <w:r>
          <w:rPr>
            <w:rFonts w:asciiTheme="minorEastAsia" w:hAnsiTheme="minorEastAsia" w:eastAsiaTheme="minorEastAsia"/>
            <w:spacing w:val="0"/>
            <w:lang w:eastAsia="zh-CN"/>
            <w:rPrChange w:id="931" w:author="周德阳" w:date="2018-11-03T13:12:07Z">
              <w:rPr>
                <w:rFonts w:asciiTheme="minorEastAsia" w:hAnsiTheme="minorEastAsia" w:eastAsiaTheme="minorEastAsia"/>
                <w:spacing w:val="-65"/>
                <w:lang w:eastAsia="zh-CN"/>
              </w:rPr>
            </w:rPrChange>
          </w:rPr>
          <w:t>，</w:t>
        </w:r>
      </w:ins>
      <w:ins w:id="933" w:author="周德阳" w:date="2018-11-03T13:09:27Z">
        <w:r>
          <w:rPr>
            <w:rFonts w:asciiTheme="minorEastAsia" w:hAnsiTheme="minorEastAsia" w:eastAsiaTheme="minorEastAsia"/>
            <w:lang w:eastAsia="zh-CN"/>
          </w:rPr>
          <w:t>直至</w:t>
        </w:r>
      </w:ins>
      <w:ins w:id="934" w:author="周德阳" w:date="2018-11-03T13:09:27Z">
        <w:r>
          <w:rPr>
            <w:rFonts w:asciiTheme="minorEastAsia" w:hAnsiTheme="minorEastAsia" w:eastAsiaTheme="minorEastAsia"/>
            <w:spacing w:val="0"/>
            <w:lang w:eastAsia="zh-CN"/>
            <w:rPrChange w:id="935" w:author="周德阳" w:date="2018-11-03T13:12:07Z">
              <w:rPr>
                <w:rFonts w:asciiTheme="minorEastAsia" w:hAnsiTheme="minorEastAsia" w:eastAsiaTheme="minorEastAsia"/>
                <w:spacing w:val="-65"/>
                <w:lang w:eastAsia="zh-CN"/>
              </w:rPr>
            </w:rPrChange>
          </w:rPr>
          <w:t>以</w:t>
        </w:r>
      </w:ins>
      <w:ins w:id="937" w:author="周德阳" w:date="2018-11-03T13:09:27Z">
        <w:r>
          <w:rPr>
            <w:rFonts w:asciiTheme="minorEastAsia" w:hAnsiTheme="minorEastAsia" w:eastAsiaTheme="minorEastAsia"/>
            <w:lang w:eastAsia="zh-CN"/>
          </w:rPr>
          <w:t>“其他</w:t>
        </w:r>
      </w:ins>
      <w:ins w:id="938" w:author="周德阳" w:date="2018-11-03T13:09:27Z">
        <w:r>
          <w:rPr>
            <w:rFonts w:asciiTheme="minorEastAsia" w:hAnsiTheme="minorEastAsia" w:eastAsiaTheme="minorEastAsia"/>
            <w:spacing w:val="0"/>
            <w:lang w:eastAsia="zh-CN"/>
            <w:rPrChange w:id="939" w:author="周德阳" w:date="2018-11-03T13:12:07Z">
              <w:rPr>
                <w:rFonts w:asciiTheme="minorEastAsia" w:hAnsiTheme="minorEastAsia" w:eastAsiaTheme="minorEastAsia"/>
                <w:spacing w:val="-65"/>
                <w:lang w:eastAsia="zh-CN"/>
              </w:rPr>
            </w:rPrChange>
          </w:rPr>
          <w:t>”</w:t>
        </w:r>
      </w:ins>
      <w:ins w:id="941" w:author="周德阳" w:date="2018-11-03T13:09:27Z">
        <w:r>
          <w:rPr>
            <w:rFonts w:asciiTheme="minorEastAsia" w:hAnsiTheme="minorEastAsia" w:eastAsiaTheme="minorEastAsia"/>
            <w:lang w:eastAsia="zh-CN"/>
          </w:rPr>
          <w:t>来涵盖未指明的全部其他原因。 在帕累托图中，通常按类别排列条形，以测量频率或后果。</w:t>
        </w:r>
      </w:ins>
      <w:del w:id="942" w:author="周德阳" w:date="2018-11-03T13:09:27Z">
        <w:r>
          <w:rPr>
            <w:rFonts w:hint="default" w:asciiTheme="minorEastAsia" w:hAnsiTheme="minorEastAsia"/>
            <w:rPrChange w:id="943" w:author="周德阳" w:date="2018-11-03T13:12:07Z">
              <w:rPr>
                <w:rFonts w:hint="eastAsia"/>
              </w:rPr>
            </w:rPrChange>
          </w:rPr>
          <w:delText>帕累托图：是一个柱状图，可以帮助识别问题领域并进行排序。柱状图所描述的变量按发生频度排列。</w:delText>
        </w:r>
      </w:del>
    </w:p>
    <w:p>
      <w:pPr>
        <w:ind w:firstLine="420"/>
        <w:rPr>
          <w:ins w:id="945" w:author="周德阳" w:date="2018-11-03T13:09:29Z"/>
          <w:rFonts w:hint="default" w:asciiTheme="minorEastAsia" w:hAnsiTheme="minorEastAsia"/>
          <w:rPrChange w:id="946" w:author="周德阳" w:date="2018-11-03T13:12:07Z">
            <w:rPr>
              <w:ins w:id="947" w:author="周德阳" w:date="2018-11-03T13:09:29Z"/>
              <w:rFonts w:hint="eastAsia"/>
            </w:rPr>
          </w:rPrChange>
        </w:rPr>
      </w:pPr>
    </w:p>
    <w:p>
      <w:pPr>
        <w:ind w:firstLine="420"/>
        <w:rPr>
          <w:ins w:id="948" w:author="周德阳" w:date="2018-11-03T13:11:50Z"/>
          <w:rFonts w:asciiTheme="minorEastAsia" w:hAnsiTheme="minorEastAsia" w:eastAsiaTheme="minorEastAsia"/>
          <w:lang w:eastAsia="zh-CN"/>
        </w:rPr>
      </w:pPr>
      <w:del w:id="949" w:author="周德阳" w:date="2018-11-03T13:11:49Z">
        <w:r>
          <w:rPr>
            <w:rFonts w:hint="default" w:asciiTheme="minorEastAsia" w:hAnsiTheme="minorEastAsia"/>
            <w:rPrChange w:id="950" w:author="周德阳" w:date="2018-11-03T13:12:07Z">
              <w:rPr>
                <w:rFonts w:hint="eastAsia"/>
              </w:rPr>
            </w:rPrChange>
          </w:rPr>
          <w:delText>流程图：是显示过程逻辑和流程的图形，帮助分析问题是如何产生以及如何改善过程的。流程图包括活动，决策点以及处理信息的顺序</w:delText>
        </w:r>
      </w:del>
      <w:ins w:id="952" w:author="周德阳" w:date="2018-11-03T13:11:35Z">
        <w:r>
          <w:rPr>
            <w:rFonts w:hint="default" w:asciiTheme="minorEastAsia" w:hAnsiTheme="minorEastAsia"/>
            <w:lang w:val="en-US" w:eastAsia="zh-CN"/>
            <w:rPrChange w:id="953" w:author="周德阳" w:date="2018-11-03T13:12:07Z">
              <w:rPr>
                <w:rFonts w:hint="eastAsia" w:asciiTheme="minorEastAsia" w:hAnsiTheme="minorEastAsia"/>
                <w:lang w:val="en-US" w:eastAsia="zh-CN"/>
              </w:rPr>
            </w:rPrChange>
          </w:rPr>
          <w:t>6</w:t>
        </w:r>
      </w:ins>
      <w:ins w:id="955" w:author="周德阳" w:date="2018-11-03T13:11:36Z">
        <w:r>
          <w:rPr>
            <w:rFonts w:hint="default" w:asciiTheme="minorEastAsia" w:hAnsiTheme="minorEastAsia"/>
            <w:lang w:val="en-US" w:eastAsia="zh-CN"/>
            <w:rPrChange w:id="956" w:author="周德阳" w:date="2018-11-03T13:12:07Z">
              <w:rPr>
                <w:rFonts w:hint="eastAsia" w:asciiTheme="minorEastAsia" w:hAnsiTheme="minorEastAsia"/>
                <w:lang w:val="en-US" w:eastAsia="zh-CN"/>
              </w:rPr>
            </w:rPrChange>
          </w:rPr>
          <w:t>.</w:t>
        </w:r>
      </w:ins>
      <w:ins w:id="958" w:author="周德阳" w:date="2018-11-03T13:10:04Z">
        <w:r>
          <w:rPr>
            <w:rFonts w:asciiTheme="minorEastAsia" w:hAnsiTheme="minorEastAsia" w:eastAsiaTheme="minorEastAsia"/>
            <w:b/>
            <w:bCs/>
            <w:lang w:eastAsia="zh-CN"/>
            <w:rPrChange w:id="959" w:author="周德阳" w:date="2018-11-03T13:17:42Z">
              <w:rPr>
                <w:rFonts w:asciiTheme="minorEastAsia" w:hAnsiTheme="minorEastAsia" w:eastAsiaTheme="minorEastAsia"/>
                <w:lang w:eastAsia="zh-CN"/>
              </w:rPr>
            </w:rPrChange>
          </w:rPr>
          <w:t>控制图</w:t>
        </w:r>
      </w:ins>
      <w:ins w:id="961" w:author="周德阳" w:date="2018-11-03T13:10:04Z">
        <w:r>
          <w:rPr>
            <w:rFonts w:asciiTheme="minorEastAsia" w:hAnsiTheme="minorEastAsia" w:eastAsiaTheme="minorEastAsia"/>
            <w:spacing w:val="0"/>
            <w:lang w:eastAsia="zh-CN"/>
            <w:rPrChange w:id="962" w:author="周德阳" w:date="2018-11-03T13:12:07Z">
              <w:rPr>
                <w:rFonts w:asciiTheme="minorEastAsia" w:hAnsiTheme="minorEastAsia" w:eastAsiaTheme="minorEastAsia"/>
                <w:spacing w:val="-29"/>
                <w:lang w:eastAsia="zh-CN"/>
              </w:rPr>
            </w:rPrChange>
          </w:rPr>
          <w:t>，</w:t>
        </w:r>
      </w:ins>
      <w:ins w:id="964" w:author="周德阳" w:date="2018-11-03T13:10:04Z">
        <w:r>
          <w:rPr>
            <w:rFonts w:asciiTheme="minorEastAsia" w:hAnsiTheme="minorEastAsia" w:eastAsiaTheme="minorEastAsia"/>
            <w:lang w:eastAsia="zh-CN"/>
          </w:rPr>
          <w:t>用来确定一个过程是否稳定</w:t>
        </w:r>
      </w:ins>
      <w:ins w:id="965" w:author="周德阳" w:date="2018-11-03T13:10:04Z">
        <w:r>
          <w:rPr>
            <w:rFonts w:asciiTheme="minorEastAsia" w:hAnsiTheme="minorEastAsia" w:eastAsiaTheme="minorEastAsia"/>
            <w:spacing w:val="0"/>
            <w:lang w:eastAsia="zh-CN"/>
            <w:rPrChange w:id="966" w:author="周德阳" w:date="2018-11-03T13:12:07Z">
              <w:rPr>
                <w:rFonts w:asciiTheme="minorEastAsia" w:hAnsiTheme="minorEastAsia" w:eastAsiaTheme="minorEastAsia"/>
                <w:spacing w:val="-29"/>
                <w:lang w:eastAsia="zh-CN"/>
              </w:rPr>
            </w:rPrChange>
          </w:rPr>
          <w:t>，</w:t>
        </w:r>
      </w:ins>
      <w:ins w:id="968" w:author="周德阳" w:date="2018-11-03T13:10:04Z">
        <w:r>
          <w:rPr>
            <w:rFonts w:asciiTheme="minorEastAsia" w:hAnsiTheme="minorEastAsia" w:eastAsiaTheme="minorEastAsia"/>
            <w:lang w:eastAsia="zh-CN"/>
          </w:rPr>
          <w:t>或者是否具有可预测的绩效</w:t>
        </w:r>
      </w:ins>
      <w:ins w:id="969" w:author="周德阳" w:date="2018-11-03T13:10:04Z">
        <w:r>
          <w:rPr>
            <w:rFonts w:asciiTheme="minorEastAsia" w:hAnsiTheme="minorEastAsia" w:eastAsiaTheme="minorEastAsia"/>
            <w:spacing w:val="0"/>
            <w:lang w:eastAsia="zh-CN"/>
            <w:rPrChange w:id="970" w:author="周德阳" w:date="2018-11-03T13:12:07Z">
              <w:rPr>
                <w:rFonts w:asciiTheme="minorEastAsia" w:hAnsiTheme="minorEastAsia" w:eastAsiaTheme="minorEastAsia"/>
                <w:spacing w:val="-29"/>
                <w:lang w:eastAsia="zh-CN"/>
              </w:rPr>
            </w:rPrChange>
          </w:rPr>
          <w:t>。</w:t>
        </w:r>
      </w:ins>
      <w:ins w:id="972" w:author="周德阳" w:date="2018-11-03T13:10:04Z">
        <w:r>
          <w:rPr>
            <w:rFonts w:asciiTheme="minorEastAsia" w:hAnsiTheme="minorEastAsia" w:eastAsiaTheme="minorEastAsia"/>
            <w:lang w:eastAsia="zh-CN"/>
          </w:rPr>
          <w:t>根据协议要求而 制定的规范上限和下限</w:t>
        </w:r>
      </w:ins>
      <w:ins w:id="973" w:author="周德阳" w:date="2018-11-03T13:10:04Z">
        <w:r>
          <w:rPr>
            <w:rFonts w:asciiTheme="minorEastAsia" w:hAnsiTheme="minorEastAsia" w:eastAsiaTheme="minorEastAsia"/>
            <w:spacing w:val="0"/>
            <w:lang w:eastAsia="zh-CN"/>
            <w:rPrChange w:id="974" w:author="周德阳" w:date="2018-11-03T13:12:07Z">
              <w:rPr>
                <w:rFonts w:asciiTheme="minorEastAsia" w:hAnsiTheme="minorEastAsia" w:eastAsiaTheme="minorEastAsia"/>
                <w:spacing w:val="-39"/>
                <w:lang w:eastAsia="zh-CN"/>
              </w:rPr>
            </w:rPrChange>
          </w:rPr>
          <w:t>，</w:t>
        </w:r>
      </w:ins>
      <w:ins w:id="976" w:author="周德阳" w:date="2018-11-03T13:10:04Z">
        <w:r>
          <w:rPr>
            <w:rFonts w:asciiTheme="minorEastAsia" w:hAnsiTheme="minorEastAsia" w:eastAsiaTheme="minorEastAsia"/>
            <w:lang w:eastAsia="zh-CN"/>
          </w:rPr>
          <w:t>反映了可允许的最大值和最小值</w:t>
        </w:r>
      </w:ins>
      <w:ins w:id="977" w:author="周德阳" w:date="2018-11-03T13:10:04Z">
        <w:r>
          <w:rPr>
            <w:rFonts w:asciiTheme="minorEastAsia" w:hAnsiTheme="minorEastAsia" w:eastAsiaTheme="minorEastAsia"/>
            <w:spacing w:val="0"/>
            <w:lang w:eastAsia="zh-CN"/>
            <w:rPrChange w:id="978" w:author="周德阳" w:date="2018-11-03T13:12:07Z">
              <w:rPr>
                <w:rFonts w:asciiTheme="minorEastAsia" w:hAnsiTheme="minorEastAsia" w:eastAsiaTheme="minorEastAsia"/>
                <w:spacing w:val="-39"/>
                <w:lang w:eastAsia="zh-CN"/>
              </w:rPr>
            </w:rPrChange>
          </w:rPr>
          <w:t>。</w:t>
        </w:r>
      </w:ins>
      <w:ins w:id="980" w:author="周德阳" w:date="2018-11-03T13:10:04Z">
        <w:r>
          <w:rPr>
            <w:rFonts w:asciiTheme="minorEastAsia" w:hAnsiTheme="minorEastAsia" w:eastAsiaTheme="minorEastAsia"/>
            <w:lang w:eastAsia="zh-CN"/>
          </w:rPr>
          <w:t>超出规范界限就可能受处 罚</w:t>
        </w:r>
      </w:ins>
      <w:ins w:id="981" w:author="周德阳" w:date="2018-11-03T13:10:04Z">
        <w:r>
          <w:rPr>
            <w:rFonts w:asciiTheme="minorEastAsia" w:hAnsiTheme="minorEastAsia" w:eastAsiaTheme="minorEastAsia"/>
            <w:spacing w:val="0"/>
            <w:lang w:eastAsia="zh-CN"/>
            <w:rPrChange w:id="982" w:author="周德阳" w:date="2018-11-03T13:12:07Z">
              <w:rPr>
                <w:rFonts w:asciiTheme="minorEastAsia" w:hAnsiTheme="minorEastAsia" w:eastAsiaTheme="minorEastAsia"/>
                <w:spacing w:val="-27"/>
                <w:lang w:eastAsia="zh-CN"/>
              </w:rPr>
            </w:rPrChange>
          </w:rPr>
          <w:t>。</w:t>
        </w:r>
      </w:ins>
      <w:ins w:id="984" w:author="周德阳" w:date="2018-11-03T13:10:04Z">
        <w:r>
          <w:rPr>
            <w:rFonts w:asciiTheme="minorEastAsia" w:hAnsiTheme="minorEastAsia" w:eastAsiaTheme="minorEastAsia"/>
            <w:lang w:eastAsia="zh-CN"/>
          </w:rPr>
          <w:t>上下控制界限不</w:t>
        </w:r>
      </w:ins>
      <w:ins w:id="985" w:author="周德阳" w:date="2018-11-03T13:10:04Z">
        <w:r>
          <w:rPr>
            <w:rFonts w:asciiTheme="minorEastAsia" w:hAnsiTheme="minorEastAsia" w:eastAsiaTheme="minorEastAsia"/>
            <w:spacing w:val="0"/>
            <w:lang w:eastAsia="zh-CN"/>
            <w:rPrChange w:id="986" w:author="周德阳" w:date="2018-11-03T13:12:07Z">
              <w:rPr>
                <w:rFonts w:asciiTheme="minorEastAsia" w:hAnsiTheme="minorEastAsia" w:eastAsiaTheme="minorEastAsia"/>
                <w:spacing w:val="2"/>
                <w:lang w:eastAsia="zh-CN"/>
              </w:rPr>
            </w:rPrChange>
          </w:rPr>
          <w:t>同</w:t>
        </w:r>
      </w:ins>
      <w:ins w:id="988" w:author="周德阳" w:date="2018-11-03T13:10:04Z">
        <w:r>
          <w:rPr>
            <w:rFonts w:asciiTheme="minorEastAsia" w:hAnsiTheme="minorEastAsia" w:eastAsiaTheme="minorEastAsia"/>
            <w:lang w:eastAsia="zh-CN"/>
          </w:rPr>
          <w:t>于规范界限</w:t>
        </w:r>
      </w:ins>
      <w:ins w:id="989" w:author="周德阳" w:date="2018-11-03T13:10:04Z">
        <w:r>
          <w:rPr>
            <w:rFonts w:asciiTheme="minorEastAsia" w:hAnsiTheme="minorEastAsia" w:eastAsiaTheme="minorEastAsia"/>
            <w:spacing w:val="0"/>
            <w:lang w:eastAsia="zh-CN"/>
            <w:rPrChange w:id="990" w:author="周德阳" w:date="2018-11-03T13:12:07Z">
              <w:rPr>
                <w:rFonts w:asciiTheme="minorEastAsia" w:hAnsiTheme="minorEastAsia" w:eastAsiaTheme="minorEastAsia"/>
                <w:spacing w:val="-27"/>
                <w:lang w:eastAsia="zh-CN"/>
              </w:rPr>
            </w:rPrChange>
          </w:rPr>
          <w:t>。</w:t>
        </w:r>
      </w:ins>
      <w:ins w:id="992" w:author="周德阳" w:date="2018-11-03T13:10:04Z">
        <w:r>
          <w:rPr>
            <w:rFonts w:asciiTheme="minorEastAsia" w:hAnsiTheme="minorEastAsia" w:eastAsiaTheme="minorEastAsia"/>
            <w:lang w:eastAsia="zh-CN"/>
          </w:rPr>
          <w:t>控制界</w:t>
        </w:r>
      </w:ins>
      <w:ins w:id="993" w:author="周德阳" w:date="2018-11-03T13:10:04Z">
        <w:r>
          <w:rPr>
            <w:rFonts w:asciiTheme="minorEastAsia" w:hAnsiTheme="minorEastAsia" w:eastAsiaTheme="minorEastAsia"/>
            <w:spacing w:val="0"/>
            <w:lang w:eastAsia="zh-CN"/>
            <w:rPrChange w:id="994" w:author="周德阳" w:date="2018-11-03T13:12:07Z">
              <w:rPr>
                <w:rFonts w:asciiTheme="minorEastAsia" w:hAnsiTheme="minorEastAsia" w:eastAsiaTheme="minorEastAsia"/>
                <w:spacing w:val="2"/>
                <w:lang w:eastAsia="zh-CN"/>
              </w:rPr>
            </w:rPrChange>
          </w:rPr>
          <w:t>限</w:t>
        </w:r>
      </w:ins>
      <w:ins w:id="996" w:author="周德阳" w:date="2018-11-03T13:10:04Z">
        <w:r>
          <w:rPr>
            <w:rFonts w:asciiTheme="minorEastAsia" w:hAnsiTheme="minorEastAsia" w:eastAsiaTheme="minorEastAsia"/>
            <w:lang w:eastAsia="zh-CN"/>
          </w:rPr>
          <w:t>根据标准的统计原则</w:t>
        </w:r>
      </w:ins>
      <w:ins w:id="997" w:author="周德阳" w:date="2018-11-03T13:10:04Z">
        <w:r>
          <w:rPr>
            <w:rFonts w:asciiTheme="minorEastAsia" w:hAnsiTheme="minorEastAsia" w:eastAsiaTheme="minorEastAsia"/>
            <w:spacing w:val="0"/>
            <w:lang w:eastAsia="zh-CN"/>
            <w:rPrChange w:id="998" w:author="周德阳" w:date="2018-11-03T13:12:07Z">
              <w:rPr>
                <w:rFonts w:asciiTheme="minorEastAsia" w:hAnsiTheme="minorEastAsia" w:eastAsiaTheme="minorEastAsia"/>
                <w:spacing w:val="-24"/>
                <w:lang w:eastAsia="zh-CN"/>
              </w:rPr>
            </w:rPrChange>
          </w:rPr>
          <w:t>，</w:t>
        </w:r>
      </w:ins>
      <w:ins w:id="1000" w:author="周德阳" w:date="2018-11-03T13:10:04Z">
        <w:r>
          <w:rPr>
            <w:rFonts w:asciiTheme="minorEastAsia" w:hAnsiTheme="minorEastAsia" w:eastAsiaTheme="minorEastAsia"/>
            <w:lang w:eastAsia="zh-CN"/>
          </w:rPr>
          <w:t>通过标准的统计 计算确定</w:t>
        </w:r>
      </w:ins>
      <w:ins w:id="1001" w:author="周德阳" w:date="2018-11-03T13:10:04Z">
        <w:r>
          <w:rPr>
            <w:rFonts w:asciiTheme="minorEastAsia" w:hAnsiTheme="minorEastAsia" w:eastAsiaTheme="minorEastAsia"/>
            <w:spacing w:val="0"/>
            <w:lang w:eastAsia="zh-CN"/>
            <w:rPrChange w:id="1002" w:author="周德阳" w:date="2018-11-03T13:12:07Z">
              <w:rPr>
                <w:rFonts w:asciiTheme="minorEastAsia" w:hAnsiTheme="minorEastAsia" w:eastAsiaTheme="minorEastAsia"/>
                <w:spacing w:val="-39"/>
                <w:lang w:eastAsia="zh-CN"/>
              </w:rPr>
            </w:rPrChange>
          </w:rPr>
          <w:t>，</w:t>
        </w:r>
      </w:ins>
      <w:ins w:id="1004" w:author="周德阳" w:date="2018-11-03T13:10:04Z">
        <w:r>
          <w:rPr>
            <w:rFonts w:asciiTheme="minorEastAsia" w:hAnsiTheme="minorEastAsia" w:eastAsiaTheme="minorEastAsia"/>
            <w:lang w:eastAsia="zh-CN"/>
          </w:rPr>
          <w:t>代表一个稳定的过程的自然波动范围</w:t>
        </w:r>
      </w:ins>
      <w:ins w:id="1005" w:author="周德阳" w:date="2018-11-03T13:10:04Z">
        <w:r>
          <w:rPr>
            <w:rFonts w:asciiTheme="minorEastAsia" w:hAnsiTheme="minorEastAsia" w:eastAsiaTheme="minorEastAsia"/>
            <w:spacing w:val="0"/>
            <w:lang w:eastAsia="zh-CN"/>
            <w:rPrChange w:id="1006" w:author="周德阳" w:date="2018-11-03T13:12:07Z">
              <w:rPr>
                <w:rFonts w:asciiTheme="minorEastAsia" w:hAnsiTheme="minorEastAsia" w:eastAsiaTheme="minorEastAsia"/>
                <w:spacing w:val="-39"/>
                <w:lang w:eastAsia="zh-CN"/>
              </w:rPr>
            </w:rPrChange>
          </w:rPr>
          <w:t>。</w:t>
        </w:r>
      </w:ins>
      <w:ins w:id="1008" w:author="周德阳" w:date="2018-11-03T13:10:04Z">
        <w:r>
          <w:rPr>
            <w:rFonts w:asciiTheme="minorEastAsia" w:hAnsiTheme="minorEastAsia" w:eastAsiaTheme="minorEastAsia"/>
            <w:lang w:eastAsia="zh-CN"/>
          </w:rPr>
          <w:t>项目经理和干系人可基于计算出的 控制界限</w:t>
        </w:r>
      </w:ins>
      <w:ins w:id="1009" w:author="周德阳" w:date="2018-11-03T13:10:04Z">
        <w:r>
          <w:rPr>
            <w:rFonts w:asciiTheme="minorEastAsia" w:hAnsiTheme="minorEastAsia" w:eastAsiaTheme="minorEastAsia"/>
            <w:spacing w:val="0"/>
            <w:lang w:eastAsia="zh-CN"/>
            <w:rPrChange w:id="1010" w:author="周德阳" w:date="2018-11-03T13:12:07Z">
              <w:rPr>
                <w:rFonts w:asciiTheme="minorEastAsia" w:hAnsiTheme="minorEastAsia" w:eastAsiaTheme="minorEastAsia"/>
                <w:spacing w:val="-27"/>
                <w:lang w:eastAsia="zh-CN"/>
              </w:rPr>
            </w:rPrChange>
          </w:rPr>
          <w:t>，</w:t>
        </w:r>
      </w:ins>
      <w:ins w:id="1012" w:author="周德阳" w:date="2018-11-03T13:10:04Z">
        <w:r>
          <w:rPr>
            <w:rFonts w:asciiTheme="minorEastAsia" w:hAnsiTheme="minorEastAsia" w:eastAsiaTheme="minorEastAsia"/>
            <w:lang w:eastAsia="zh-CN"/>
          </w:rPr>
          <w:t>发现须采</w:t>
        </w:r>
      </w:ins>
      <w:ins w:id="1013" w:author="周德阳" w:date="2018-11-03T13:10:04Z">
        <w:r>
          <w:rPr>
            <w:rFonts w:asciiTheme="minorEastAsia" w:hAnsiTheme="minorEastAsia" w:eastAsiaTheme="minorEastAsia"/>
            <w:spacing w:val="0"/>
            <w:lang w:eastAsia="zh-CN"/>
            <w:rPrChange w:id="1014" w:author="周德阳" w:date="2018-11-03T13:12:07Z">
              <w:rPr>
                <w:rFonts w:asciiTheme="minorEastAsia" w:hAnsiTheme="minorEastAsia" w:eastAsiaTheme="minorEastAsia"/>
                <w:spacing w:val="2"/>
                <w:lang w:eastAsia="zh-CN"/>
              </w:rPr>
            </w:rPrChange>
          </w:rPr>
          <w:t>取</w:t>
        </w:r>
      </w:ins>
      <w:ins w:id="1016" w:author="周德阳" w:date="2018-11-03T13:10:04Z">
        <w:r>
          <w:rPr>
            <w:rFonts w:asciiTheme="minorEastAsia" w:hAnsiTheme="minorEastAsia" w:eastAsiaTheme="minorEastAsia"/>
            <w:lang w:eastAsia="zh-CN"/>
          </w:rPr>
          <w:t>纠正措施的检查点</w:t>
        </w:r>
      </w:ins>
      <w:ins w:id="1017" w:author="周德阳" w:date="2018-11-03T13:10:04Z">
        <w:r>
          <w:rPr>
            <w:rFonts w:asciiTheme="minorEastAsia" w:hAnsiTheme="minorEastAsia" w:eastAsiaTheme="minorEastAsia"/>
            <w:spacing w:val="0"/>
            <w:lang w:eastAsia="zh-CN"/>
            <w:rPrChange w:id="1018" w:author="周德阳" w:date="2018-11-03T13:12:07Z">
              <w:rPr>
                <w:rFonts w:asciiTheme="minorEastAsia" w:hAnsiTheme="minorEastAsia" w:eastAsiaTheme="minorEastAsia"/>
                <w:spacing w:val="-27"/>
                <w:lang w:eastAsia="zh-CN"/>
              </w:rPr>
            </w:rPrChange>
          </w:rPr>
          <w:t>，</w:t>
        </w:r>
      </w:ins>
      <w:ins w:id="1020" w:author="周德阳" w:date="2018-11-03T13:10:04Z">
        <w:r>
          <w:rPr>
            <w:rFonts w:asciiTheme="minorEastAsia" w:hAnsiTheme="minorEastAsia" w:eastAsiaTheme="minorEastAsia"/>
            <w:spacing w:val="0"/>
            <w:lang w:eastAsia="zh-CN"/>
            <w:rPrChange w:id="1021" w:author="周德阳" w:date="2018-11-03T13:12:07Z">
              <w:rPr>
                <w:rFonts w:asciiTheme="minorEastAsia" w:hAnsiTheme="minorEastAsia" w:eastAsiaTheme="minorEastAsia"/>
                <w:spacing w:val="2"/>
                <w:lang w:eastAsia="zh-CN"/>
              </w:rPr>
            </w:rPrChange>
          </w:rPr>
          <w:t>以</w:t>
        </w:r>
      </w:ins>
      <w:ins w:id="1023" w:author="周德阳" w:date="2018-11-03T13:10:04Z">
        <w:r>
          <w:rPr>
            <w:rFonts w:asciiTheme="minorEastAsia" w:hAnsiTheme="minorEastAsia" w:eastAsiaTheme="minorEastAsia"/>
            <w:lang w:eastAsia="zh-CN"/>
          </w:rPr>
          <w:t>便预防非自然的绩效</w:t>
        </w:r>
      </w:ins>
      <w:ins w:id="1024" w:author="周德阳" w:date="2018-11-03T13:10:04Z">
        <w:r>
          <w:rPr>
            <w:rFonts w:asciiTheme="minorEastAsia" w:hAnsiTheme="minorEastAsia" w:eastAsiaTheme="minorEastAsia"/>
            <w:spacing w:val="0"/>
            <w:lang w:eastAsia="zh-CN"/>
            <w:rPrChange w:id="1025" w:author="周德阳" w:date="2018-11-03T13:12:07Z">
              <w:rPr>
                <w:rFonts w:asciiTheme="minorEastAsia" w:hAnsiTheme="minorEastAsia" w:eastAsiaTheme="minorEastAsia"/>
                <w:spacing w:val="-24"/>
                <w:lang w:eastAsia="zh-CN"/>
              </w:rPr>
            </w:rPrChange>
          </w:rPr>
          <w:t>。</w:t>
        </w:r>
      </w:ins>
      <w:ins w:id="1027" w:author="周德阳" w:date="2018-11-03T13:10:04Z">
        <w:r>
          <w:rPr>
            <w:rFonts w:asciiTheme="minorEastAsia" w:hAnsiTheme="minorEastAsia" w:eastAsiaTheme="minorEastAsia"/>
            <w:lang w:eastAsia="zh-CN"/>
          </w:rPr>
          <w:t>纠正措施旨在维 持一个有效过程的自然稳定性。对于重复性过程，控制界限通常设在离过程均值（</w:t>
        </w:r>
      </w:ins>
      <w:ins w:id="1028" w:author="周德阳" w:date="2018-11-03T13:10:04Z">
        <w:r>
          <w:rPr>
            <w:rFonts w:asciiTheme="minorEastAsia" w:hAnsiTheme="minorEastAsia" w:eastAsiaTheme="minorEastAsia" w:cstheme="minorBidi"/>
            <w:lang w:eastAsia="zh-CN"/>
            <w:rPrChange w:id="1029" w:author="周德阳" w:date="2018-11-03T13:12:07Z">
              <w:rPr>
                <w:rFonts w:cs="Arial" w:asciiTheme="minorEastAsia" w:hAnsiTheme="minorEastAsia" w:eastAsiaTheme="minorEastAsia"/>
                <w:lang w:eastAsia="zh-CN"/>
              </w:rPr>
            </w:rPrChange>
          </w:rPr>
          <w:t>0</w:t>
        </w:r>
      </w:ins>
      <w:ins w:id="1031" w:author="周德阳" w:date="2018-11-03T13:10:04Z">
        <w:r>
          <w:rPr>
            <w:rFonts w:asciiTheme="minorEastAsia" w:hAnsiTheme="minorEastAsia" w:eastAsiaTheme="minorEastAsia" w:cstheme="minorBidi"/>
            <w:spacing w:val="0"/>
            <w:lang w:eastAsia="zh-CN"/>
            <w:rPrChange w:id="1032" w:author="周德阳" w:date="2018-11-03T13:12:07Z">
              <w:rPr>
                <w:rFonts w:cs="Arial" w:asciiTheme="minorEastAsia" w:hAnsiTheme="minorEastAsia" w:eastAsiaTheme="minorEastAsia"/>
                <w:spacing w:val="60"/>
                <w:lang w:eastAsia="zh-CN"/>
              </w:rPr>
            </w:rPrChange>
          </w:rPr>
          <w:t xml:space="preserve"> </w:t>
        </w:r>
      </w:ins>
      <w:ins w:id="1034" w:author="周德阳" w:date="2018-11-03T13:10:04Z">
        <w:r>
          <w:rPr>
            <w:rFonts w:asciiTheme="minorEastAsia" w:hAnsiTheme="minorEastAsia" w:eastAsiaTheme="minorEastAsia"/>
            <w:spacing w:val="0"/>
            <w:lang w:eastAsia="zh-CN"/>
            <w:rPrChange w:id="1035" w:author="周德阳" w:date="2018-11-03T13:12:07Z">
              <w:rPr>
                <w:rFonts w:asciiTheme="minorEastAsia" w:hAnsiTheme="minorEastAsia" w:eastAsiaTheme="minorEastAsia"/>
                <w:spacing w:val="-2"/>
                <w:lang w:eastAsia="zh-CN"/>
              </w:rPr>
            </w:rPrChange>
          </w:rPr>
          <w:t>西格玛）±</w:t>
        </w:r>
      </w:ins>
      <w:ins w:id="1037" w:author="周德阳" w:date="2018-11-03T13:10:04Z">
        <w:r>
          <w:rPr>
            <w:rFonts w:asciiTheme="minorEastAsia" w:hAnsiTheme="minorEastAsia" w:eastAsiaTheme="minorEastAsia" w:cstheme="minorBidi"/>
            <w:spacing w:val="0"/>
            <w:lang w:eastAsia="zh-CN"/>
            <w:rPrChange w:id="1038" w:author="周德阳" w:date="2018-11-03T13:12:07Z">
              <w:rPr>
                <w:rFonts w:cs="Arial" w:asciiTheme="minorEastAsia" w:hAnsiTheme="minorEastAsia" w:eastAsiaTheme="minorEastAsia"/>
                <w:spacing w:val="-2"/>
                <w:lang w:eastAsia="zh-CN"/>
              </w:rPr>
            </w:rPrChange>
          </w:rPr>
          <w:t>3</w:t>
        </w:r>
      </w:ins>
      <w:ins w:id="1040" w:author="周德阳" w:date="2018-11-03T13:10:04Z">
        <w:r>
          <w:rPr>
            <w:rFonts w:asciiTheme="minorEastAsia" w:hAnsiTheme="minorEastAsia" w:eastAsiaTheme="minorEastAsia" w:cstheme="minorBidi"/>
            <w:spacing w:val="0"/>
            <w:lang w:eastAsia="zh-CN"/>
            <w:rPrChange w:id="1041" w:author="周德阳" w:date="2018-11-03T13:12:07Z">
              <w:rPr>
                <w:rFonts w:cs="Arial" w:asciiTheme="minorEastAsia" w:hAnsiTheme="minorEastAsia" w:eastAsiaTheme="minorEastAsia"/>
                <w:spacing w:val="-6"/>
                <w:lang w:eastAsia="zh-CN"/>
              </w:rPr>
            </w:rPrChange>
          </w:rPr>
          <w:t xml:space="preserve"> </w:t>
        </w:r>
      </w:ins>
      <w:ins w:id="1043" w:author="周德阳" w:date="2018-11-03T13:10:04Z">
        <w:r>
          <w:rPr>
            <w:rFonts w:asciiTheme="minorEastAsia" w:hAnsiTheme="minorEastAsia" w:eastAsiaTheme="minorEastAsia"/>
            <w:spacing w:val="0"/>
            <w:lang w:eastAsia="zh-CN"/>
            <w:rPrChange w:id="1044" w:author="周德阳" w:date="2018-11-03T13:12:07Z">
              <w:rPr>
                <w:rFonts w:asciiTheme="minorEastAsia" w:hAnsiTheme="minorEastAsia" w:eastAsiaTheme="minorEastAsia"/>
                <w:spacing w:val="-3"/>
                <w:lang w:eastAsia="zh-CN"/>
              </w:rPr>
            </w:rPrChange>
          </w:rPr>
          <w:t>西格玛的位置。如果（</w:t>
        </w:r>
      </w:ins>
      <w:ins w:id="1046" w:author="周德阳" w:date="2018-11-03T13:10:04Z">
        <w:r>
          <w:rPr>
            <w:rFonts w:asciiTheme="minorEastAsia" w:hAnsiTheme="minorEastAsia" w:eastAsiaTheme="minorEastAsia" w:cstheme="minorBidi"/>
            <w:spacing w:val="0"/>
            <w:lang w:eastAsia="zh-CN"/>
            <w:rPrChange w:id="1047" w:author="周德阳" w:date="2018-11-03T13:12:07Z">
              <w:rPr>
                <w:rFonts w:cs="Arial" w:asciiTheme="minorEastAsia" w:hAnsiTheme="minorEastAsia" w:eastAsiaTheme="minorEastAsia"/>
                <w:spacing w:val="-3"/>
                <w:lang w:eastAsia="zh-CN"/>
              </w:rPr>
            </w:rPrChange>
          </w:rPr>
          <w:t>1</w:t>
        </w:r>
      </w:ins>
      <w:ins w:id="1049" w:author="周德阳" w:date="2018-11-03T13:10:04Z">
        <w:r>
          <w:rPr>
            <w:rFonts w:asciiTheme="minorEastAsia" w:hAnsiTheme="minorEastAsia" w:eastAsiaTheme="minorEastAsia"/>
            <w:spacing w:val="0"/>
            <w:lang w:eastAsia="zh-CN"/>
            <w:rPrChange w:id="1050" w:author="周德阳" w:date="2018-11-03T13:12:07Z">
              <w:rPr>
                <w:rFonts w:asciiTheme="minorEastAsia" w:hAnsiTheme="minorEastAsia" w:eastAsiaTheme="minorEastAsia"/>
                <w:spacing w:val="-3"/>
                <w:lang w:eastAsia="zh-CN"/>
              </w:rPr>
            </w:rPrChange>
          </w:rPr>
          <w:t>）某个数据点超出控制界限，或（</w:t>
        </w:r>
      </w:ins>
      <w:ins w:id="1052" w:author="周德阳" w:date="2018-11-03T13:10:04Z">
        <w:r>
          <w:rPr>
            <w:rFonts w:asciiTheme="minorEastAsia" w:hAnsiTheme="minorEastAsia" w:eastAsiaTheme="minorEastAsia" w:cstheme="minorBidi"/>
            <w:spacing w:val="0"/>
            <w:lang w:eastAsia="zh-CN"/>
            <w:rPrChange w:id="1053" w:author="周德阳" w:date="2018-11-03T13:12:07Z">
              <w:rPr>
                <w:rFonts w:cs="Arial" w:asciiTheme="minorEastAsia" w:hAnsiTheme="minorEastAsia" w:eastAsiaTheme="minorEastAsia"/>
                <w:spacing w:val="-3"/>
                <w:lang w:eastAsia="zh-CN"/>
              </w:rPr>
            </w:rPrChange>
          </w:rPr>
          <w:t>2</w:t>
        </w:r>
      </w:ins>
      <w:ins w:id="1055" w:author="周德阳" w:date="2018-11-03T13:10:04Z">
        <w:r>
          <w:rPr>
            <w:rFonts w:asciiTheme="minorEastAsia" w:hAnsiTheme="minorEastAsia" w:eastAsiaTheme="minorEastAsia"/>
            <w:spacing w:val="0"/>
            <w:lang w:eastAsia="zh-CN"/>
            <w:rPrChange w:id="1056" w:author="周德阳" w:date="2018-11-03T13:12:07Z">
              <w:rPr>
                <w:rFonts w:asciiTheme="minorEastAsia" w:hAnsiTheme="minorEastAsia" w:eastAsiaTheme="minorEastAsia"/>
                <w:spacing w:val="-3"/>
                <w:lang w:eastAsia="zh-CN"/>
              </w:rPr>
            </w:rPrChange>
          </w:rPr>
          <w:t>）连续</w:t>
        </w:r>
      </w:ins>
      <w:ins w:id="1058" w:author="周德阳" w:date="2018-11-03T13:10:04Z">
        <w:r>
          <w:rPr>
            <w:rFonts w:asciiTheme="minorEastAsia" w:hAnsiTheme="minorEastAsia" w:eastAsiaTheme="minorEastAsia"/>
            <w:spacing w:val="0"/>
            <w:lang w:eastAsia="zh-CN"/>
            <w:rPrChange w:id="1059" w:author="周德阳" w:date="2018-11-03T13:12:07Z">
              <w:rPr>
                <w:rFonts w:asciiTheme="minorEastAsia" w:hAnsiTheme="minorEastAsia" w:eastAsiaTheme="minorEastAsia"/>
                <w:spacing w:val="-60"/>
                <w:lang w:eastAsia="zh-CN"/>
              </w:rPr>
            </w:rPrChange>
          </w:rPr>
          <w:t xml:space="preserve"> </w:t>
        </w:r>
      </w:ins>
      <w:ins w:id="1061" w:author="周德阳" w:date="2018-11-03T13:10:04Z">
        <w:r>
          <w:rPr>
            <w:rFonts w:asciiTheme="minorEastAsia" w:hAnsiTheme="minorEastAsia" w:eastAsiaTheme="minorEastAsia" w:cstheme="minorBidi"/>
            <w:lang w:eastAsia="zh-CN"/>
            <w:rPrChange w:id="1062" w:author="周德阳" w:date="2018-11-03T13:12:07Z">
              <w:rPr>
                <w:rFonts w:cs="Arial" w:asciiTheme="minorEastAsia" w:hAnsiTheme="minorEastAsia" w:eastAsiaTheme="minorEastAsia"/>
                <w:lang w:eastAsia="zh-CN"/>
              </w:rPr>
            </w:rPrChange>
          </w:rPr>
          <w:t>7</w:t>
        </w:r>
      </w:ins>
      <w:ins w:id="1064" w:author="周德阳" w:date="2018-11-03T13:10:04Z">
        <w:r>
          <w:rPr>
            <w:rFonts w:asciiTheme="minorEastAsia" w:hAnsiTheme="minorEastAsia" w:eastAsiaTheme="minorEastAsia" w:cstheme="minorBidi"/>
            <w:spacing w:val="0"/>
            <w:lang w:eastAsia="zh-CN"/>
            <w:rPrChange w:id="1065" w:author="周德阳" w:date="2018-11-03T13:12:07Z">
              <w:rPr>
                <w:rFonts w:cs="Arial" w:asciiTheme="minorEastAsia" w:hAnsiTheme="minorEastAsia" w:eastAsiaTheme="minorEastAsia"/>
                <w:spacing w:val="-6"/>
                <w:lang w:eastAsia="zh-CN"/>
              </w:rPr>
            </w:rPrChange>
          </w:rPr>
          <w:t xml:space="preserve"> </w:t>
        </w:r>
      </w:ins>
      <w:ins w:id="1067" w:author="周德阳" w:date="2018-11-03T13:10:04Z">
        <w:r>
          <w:rPr>
            <w:rFonts w:asciiTheme="minorEastAsia" w:hAnsiTheme="minorEastAsia" w:eastAsiaTheme="minorEastAsia"/>
            <w:lang w:eastAsia="zh-CN"/>
          </w:rPr>
          <w:t>个</w:t>
        </w:r>
      </w:ins>
      <w:ins w:id="1068" w:author="周德阳" w:date="2018-11-03T13:10:04Z">
        <w:r>
          <w:rPr>
            <w:rFonts w:asciiTheme="minorEastAsia" w:hAnsiTheme="minorEastAsia" w:eastAsiaTheme="minorEastAsia"/>
            <w:spacing w:val="0"/>
            <w:lang w:eastAsia="zh-CN"/>
            <w:rPrChange w:id="1069" w:author="周德阳" w:date="2018-11-03T13:12:07Z">
              <w:rPr>
                <w:rFonts w:asciiTheme="minorEastAsia" w:hAnsiTheme="minorEastAsia" w:eastAsiaTheme="minorEastAsia"/>
                <w:spacing w:val="60"/>
                <w:lang w:eastAsia="zh-CN"/>
              </w:rPr>
            </w:rPrChange>
          </w:rPr>
          <w:t xml:space="preserve"> </w:t>
        </w:r>
      </w:ins>
      <w:ins w:id="1071" w:author="周德阳" w:date="2018-11-03T13:10:04Z">
        <w:r>
          <w:rPr>
            <w:rFonts w:asciiTheme="minorEastAsia" w:hAnsiTheme="minorEastAsia" w:eastAsiaTheme="minorEastAsia"/>
            <w:lang w:eastAsia="zh-CN"/>
          </w:rPr>
          <w:t>点落在均值上方，或（</w:t>
        </w:r>
      </w:ins>
      <w:ins w:id="1072" w:author="周德阳" w:date="2018-11-03T13:10:04Z">
        <w:r>
          <w:rPr>
            <w:rFonts w:asciiTheme="minorEastAsia" w:hAnsiTheme="minorEastAsia" w:eastAsiaTheme="minorEastAsia" w:cstheme="minorBidi"/>
            <w:lang w:eastAsia="zh-CN"/>
            <w:rPrChange w:id="1073" w:author="周德阳" w:date="2018-11-03T13:12:07Z">
              <w:rPr>
                <w:rFonts w:cs="Arial" w:asciiTheme="minorEastAsia" w:hAnsiTheme="minorEastAsia" w:eastAsiaTheme="minorEastAsia"/>
                <w:lang w:eastAsia="zh-CN"/>
              </w:rPr>
            </w:rPrChange>
          </w:rPr>
          <w:t>3</w:t>
        </w:r>
      </w:ins>
      <w:ins w:id="1075" w:author="周德阳" w:date="2018-11-03T13:10:04Z">
        <w:r>
          <w:rPr>
            <w:rFonts w:asciiTheme="minorEastAsia" w:hAnsiTheme="minorEastAsia" w:eastAsiaTheme="minorEastAsia"/>
            <w:lang w:eastAsia="zh-CN"/>
          </w:rPr>
          <w:t>）连续</w:t>
        </w:r>
      </w:ins>
      <w:ins w:id="1076" w:author="周德阳" w:date="2018-11-03T13:10:04Z">
        <w:r>
          <w:rPr>
            <w:rFonts w:asciiTheme="minorEastAsia" w:hAnsiTheme="minorEastAsia" w:eastAsiaTheme="minorEastAsia"/>
            <w:spacing w:val="0"/>
            <w:lang w:eastAsia="zh-CN"/>
            <w:rPrChange w:id="1077" w:author="周德阳" w:date="2018-11-03T13:12:07Z">
              <w:rPr>
                <w:rFonts w:asciiTheme="minorEastAsia" w:hAnsiTheme="minorEastAsia" w:eastAsiaTheme="minorEastAsia"/>
                <w:spacing w:val="-53"/>
                <w:lang w:eastAsia="zh-CN"/>
              </w:rPr>
            </w:rPrChange>
          </w:rPr>
          <w:t xml:space="preserve"> </w:t>
        </w:r>
      </w:ins>
      <w:ins w:id="1079" w:author="周德阳" w:date="2018-11-03T13:10:04Z">
        <w:r>
          <w:rPr>
            <w:rFonts w:asciiTheme="minorEastAsia" w:hAnsiTheme="minorEastAsia" w:eastAsiaTheme="minorEastAsia" w:cstheme="minorBidi"/>
            <w:lang w:eastAsia="zh-CN"/>
            <w:rPrChange w:id="1080" w:author="周德阳" w:date="2018-11-03T13:12:07Z">
              <w:rPr>
                <w:rFonts w:cs="Arial" w:asciiTheme="minorEastAsia" w:hAnsiTheme="minorEastAsia" w:eastAsiaTheme="minorEastAsia"/>
                <w:lang w:eastAsia="zh-CN"/>
              </w:rPr>
            </w:rPrChange>
          </w:rPr>
          <w:t>7</w:t>
        </w:r>
      </w:ins>
      <w:ins w:id="1082" w:author="周德阳" w:date="2018-11-03T13:10:04Z">
        <w:r>
          <w:rPr>
            <w:rFonts w:asciiTheme="minorEastAsia" w:hAnsiTheme="minorEastAsia" w:eastAsiaTheme="minorEastAsia" w:cstheme="minorBidi"/>
            <w:spacing w:val="0"/>
            <w:lang w:eastAsia="zh-CN"/>
            <w:rPrChange w:id="1083" w:author="周德阳" w:date="2018-11-03T13:12:07Z">
              <w:rPr>
                <w:rFonts w:cs="Arial" w:asciiTheme="minorEastAsia" w:hAnsiTheme="minorEastAsia" w:eastAsiaTheme="minorEastAsia"/>
                <w:spacing w:val="3"/>
                <w:lang w:eastAsia="zh-CN"/>
              </w:rPr>
            </w:rPrChange>
          </w:rPr>
          <w:t xml:space="preserve"> </w:t>
        </w:r>
      </w:ins>
      <w:ins w:id="1085" w:author="周德阳" w:date="2018-11-03T13:10:04Z">
        <w:r>
          <w:rPr>
            <w:rFonts w:asciiTheme="minorEastAsia" w:hAnsiTheme="minorEastAsia" w:eastAsiaTheme="minorEastAsia"/>
            <w:spacing w:val="0"/>
            <w:lang w:eastAsia="zh-CN"/>
            <w:rPrChange w:id="1086" w:author="周德阳" w:date="2018-11-03T13:12:07Z">
              <w:rPr>
                <w:rFonts w:asciiTheme="minorEastAsia" w:hAnsiTheme="minorEastAsia" w:eastAsiaTheme="minorEastAsia"/>
                <w:spacing w:val="-1"/>
                <w:lang w:eastAsia="zh-CN"/>
              </w:rPr>
            </w:rPrChange>
          </w:rPr>
          <w:t>个点落在均值下方，就认为过程已经失控。控制图</w:t>
        </w:r>
      </w:ins>
      <w:ins w:id="1088" w:author="周德阳" w:date="2018-11-03T13:10:04Z">
        <w:r>
          <w:rPr>
            <w:rFonts w:asciiTheme="minorEastAsia" w:hAnsiTheme="minorEastAsia" w:eastAsiaTheme="minorEastAsia"/>
            <w:spacing w:val="0"/>
            <w:lang w:eastAsia="zh-CN"/>
            <w:rPrChange w:id="1089" w:author="周德阳" w:date="2018-11-03T13:12:07Z">
              <w:rPr>
                <w:rFonts w:asciiTheme="minorEastAsia" w:hAnsiTheme="minorEastAsia" w:eastAsiaTheme="minorEastAsia"/>
                <w:spacing w:val="39"/>
                <w:lang w:eastAsia="zh-CN"/>
              </w:rPr>
            </w:rPrChange>
          </w:rPr>
          <w:t xml:space="preserve"> </w:t>
        </w:r>
      </w:ins>
      <w:ins w:id="1091" w:author="周德阳" w:date="2018-11-03T13:10:04Z">
        <w:r>
          <w:rPr>
            <w:rFonts w:asciiTheme="minorEastAsia" w:hAnsiTheme="minorEastAsia" w:eastAsiaTheme="minorEastAsia"/>
            <w:spacing w:val="0"/>
            <w:lang w:eastAsia="zh-CN"/>
            <w:rPrChange w:id="1092" w:author="周德阳" w:date="2018-11-03T13:12:07Z">
              <w:rPr>
                <w:rFonts w:asciiTheme="minorEastAsia" w:hAnsiTheme="minorEastAsia" w:eastAsiaTheme="minorEastAsia"/>
                <w:spacing w:val="4"/>
                <w:lang w:eastAsia="zh-CN"/>
              </w:rPr>
            </w:rPrChange>
          </w:rPr>
          <w:t xml:space="preserve">可用于监测各种类型的输出变量。虽然控制图最常用来跟踪批量生产中的重复性活 </w:t>
        </w:r>
      </w:ins>
      <w:ins w:id="1094" w:author="周德阳" w:date="2018-11-03T13:10:04Z">
        <w:r>
          <w:rPr>
            <w:rFonts w:asciiTheme="minorEastAsia" w:hAnsiTheme="minorEastAsia" w:eastAsiaTheme="minorEastAsia"/>
            <w:spacing w:val="0"/>
            <w:lang w:eastAsia="zh-CN"/>
            <w:rPrChange w:id="1095" w:author="周德阳" w:date="2018-11-03T13:12:07Z">
              <w:rPr>
                <w:rFonts w:asciiTheme="minorEastAsia" w:hAnsiTheme="minorEastAsia" w:eastAsiaTheme="minorEastAsia"/>
                <w:spacing w:val="-3"/>
                <w:lang w:eastAsia="zh-CN"/>
              </w:rPr>
            </w:rPrChange>
          </w:rPr>
          <w:t>动，但也可用来监测成本与进度偏差、产量、范围变更频率或其他管理工作成果，以</w:t>
        </w:r>
      </w:ins>
      <w:ins w:id="1097" w:author="周德阳" w:date="2018-11-03T13:10:04Z">
        <w:r>
          <w:rPr>
            <w:rFonts w:asciiTheme="minorEastAsia" w:hAnsiTheme="minorEastAsia" w:eastAsiaTheme="minorEastAsia"/>
            <w:spacing w:val="0"/>
            <w:lang w:eastAsia="zh-CN"/>
            <w:rPrChange w:id="1098" w:author="周德阳" w:date="2018-11-03T13:12:07Z">
              <w:rPr>
                <w:rFonts w:asciiTheme="minorEastAsia" w:hAnsiTheme="minorEastAsia" w:eastAsiaTheme="minorEastAsia"/>
                <w:spacing w:val="62"/>
                <w:lang w:eastAsia="zh-CN"/>
              </w:rPr>
            </w:rPrChange>
          </w:rPr>
          <w:t xml:space="preserve"> </w:t>
        </w:r>
      </w:ins>
      <w:ins w:id="1100" w:author="周德阳" w:date="2018-11-03T13:10:04Z">
        <w:r>
          <w:rPr>
            <w:rFonts w:asciiTheme="minorEastAsia" w:hAnsiTheme="minorEastAsia" w:eastAsiaTheme="minorEastAsia"/>
            <w:lang w:eastAsia="zh-CN"/>
          </w:rPr>
          <w:t>便帮助确定项目管理过程是否受控。</w:t>
        </w:r>
      </w:ins>
    </w:p>
    <w:p>
      <w:pPr>
        <w:ind w:firstLine="420"/>
        <w:rPr>
          <w:ins w:id="1101" w:author="周德阳" w:date="2018-11-03T13:16:20Z"/>
          <w:rFonts w:asciiTheme="minorEastAsia" w:hAnsiTheme="minorEastAsia" w:eastAsiaTheme="minorEastAsia"/>
          <w:lang w:eastAsia="zh-CN"/>
        </w:rPr>
      </w:pPr>
      <w:ins w:id="1102" w:author="周德阳" w:date="2018-11-03T13:11:53Z">
        <w:r>
          <w:rPr>
            <w:rFonts w:hint="default" w:asciiTheme="minorEastAsia" w:hAnsiTheme="minorEastAsia"/>
            <w:lang w:val="en-US" w:eastAsia="zh-CN"/>
            <w:rPrChange w:id="1103" w:author="周德阳" w:date="2018-11-03T13:12:07Z">
              <w:rPr>
                <w:rFonts w:hint="eastAsia" w:asciiTheme="minorEastAsia" w:hAnsiTheme="minorEastAsia"/>
                <w:lang w:val="en-US" w:eastAsia="zh-CN"/>
              </w:rPr>
            </w:rPrChange>
          </w:rPr>
          <w:t>7</w:t>
        </w:r>
      </w:ins>
      <w:ins w:id="1105" w:author="周德阳" w:date="2018-11-03T13:11:54Z">
        <w:r>
          <w:rPr>
            <w:rFonts w:hint="default" w:asciiTheme="minorEastAsia" w:hAnsiTheme="minorEastAsia"/>
            <w:lang w:val="en-US" w:eastAsia="zh-CN"/>
            <w:rPrChange w:id="1106" w:author="周德阳" w:date="2018-11-03T13:12:07Z">
              <w:rPr>
                <w:rFonts w:hint="eastAsia" w:asciiTheme="minorEastAsia" w:hAnsiTheme="minorEastAsia"/>
                <w:lang w:val="en-US" w:eastAsia="zh-CN"/>
              </w:rPr>
            </w:rPrChange>
          </w:rPr>
          <w:t>.</w:t>
        </w:r>
      </w:ins>
      <w:ins w:id="1108" w:author="周德阳" w:date="2018-11-03T13:11:51Z">
        <w:r>
          <w:rPr>
            <w:rFonts w:asciiTheme="minorEastAsia" w:hAnsiTheme="minorEastAsia" w:eastAsiaTheme="minorEastAsia"/>
            <w:b/>
            <w:bCs/>
            <w:lang w:eastAsia="zh-CN"/>
            <w:rPrChange w:id="1109" w:author="周德阳" w:date="2018-11-03T13:17:39Z">
              <w:rPr>
                <w:rFonts w:asciiTheme="minorEastAsia" w:hAnsiTheme="minorEastAsia" w:eastAsiaTheme="minorEastAsia"/>
                <w:lang w:eastAsia="zh-CN"/>
              </w:rPr>
            </w:rPrChange>
          </w:rPr>
          <w:t>散点图</w:t>
        </w:r>
      </w:ins>
      <w:ins w:id="1111" w:author="周德阳" w:date="2018-11-03T13:11:51Z">
        <w:r>
          <w:rPr>
            <w:rFonts w:asciiTheme="minorEastAsia" w:hAnsiTheme="minorEastAsia" w:eastAsiaTheme="minorEastAsia"/>
            <w:lang w:eastAsia="zh-CN"/>
          </w:rPr>
          <w:t>，又称相关图，标有许多坐标点</w:t>
        </w:r>
      </w:ins>
      <w:ins w:id="1112" w:author="周德阳" w:date="2018-11-03T13:11:51Z">
        <w:r>
          <w:rPr>
            <w:rFonts w:asciiTheme="minorEastAsia" w:hAnsiTheme="minorEastAsia" w:eastAsiaTheme="minorEastAsia"/>
            <w:spacing w:val="0"/>
            <w:lang w:eastAsia="zh-CN"/>
            <w:rPrChange w:id="1113" w:author="周德阳" w:date="2018-11-03T13:11:59Z">
              <w:rPr>
                <w:rFonts w:asciiTheme="minorEastAsia" w:hAnsiTheme="minorEastAsia" w:eastAsiaTheme="minorEastAsia"/>
                <w:spacing w:val="1"/>
                <w:lang w:eastAsia="zh-CN"/>
              </w:rPr>
            </w:rPrChange>
          </w:rPr>
          <w:t>（</w:t>
        </w:r>
      </w:ins>
      <w:ins w:id="1115" w:author="周德阳" w:date="2018-11-03T13:11:51Z">
        <w:r>
          <w:rPr>
            <w:rFonts w:asciiTheme="minorEastAsia" w:hAnsiTheme="minorEastAsia" w:eastAsiaTheme="minorEastAsia" w:cstheme="minorBidi"/>
            <w:i w:val="0"/>
            <w:lang w:eastAsia="zh-CN"/>
            <w:rPrChange w:id="1116" w:author="周德阳" w:date="2018-11-03T13:12:07Z">
              <w:rPr>
                <w:rFonts w:cs="Arial" w:asciiTheme="minorEastAsia" w:hAnsiTheme="minorEastAsia" w:eastAsiaTheme="minorEastAsia"/>
                <w:i/>
                <w:lang w:eastAsia="zh-CN"/>
              </w:rPr>
            </w:rPrChange>
          </w:rPr>
          <w:t>X</w:t>
        </w:r>
      </w:ins>
      <w:ins w:id="1118" w:author="周德阳" w:date="2018-11-03T13:11:51Z">
        <w:r>
          <w:rPr>
            <w:rFonts w:asciiTheme="minorEastAsia" w:hAnsiTheme="minorEastAsia" w:eastAsiaTheme="minorEastAsia" w:cstheme="minorBidi"/>
            <w:lang w:eastAsia="zh-CN"/>
            <w:rPrChange w:id="1119" w:author="周德阳" w:date="2018-11-03T13:12:07Z">
              <w:rPr>
                <w:rFonts w:cs="Arial" w:asciiTheme="minorEastAsia" w:hAnsiTheme="minorEastAsia" w:eastAsiaTheme="minorEastAsia"/>
                <w:lang w:eastAsia="zh-CN"/>
              </w:rPr>
            </w:rPrChange>
          </w:rPr>
          <w:t>,</w:t>
        </w:r>
      </w:ins>
      <w:ins w:id="1121" w:author="周德阳" w:date="2018-11-03T13:11:51Z">
        <w:r>
          <w:rPr>
            <w:rFonts w:asciiTheme="minorEastAsia" w:hAnsiTheme="minorEastAsia" w:eastAsiaTheme="minorEastAsia" w:cstheme="minorBidi"/>
            <w:i w:val="0"/>
            <w:lang w:eastAsia="zh-CN"/>
            <w:rPrChange w:id="1122" w:author="周德阳" w:date="2018-11-03T13:12:07Z">
              <w:rPr>
                <w:rFonts w:cs="Arial" w:asciiTheme="minorEastAsia" w:hAnsiTheme="minorEastAsia" w:eastAsiaTheme="minorEastAsia"/>
                <w:i/>
                <w:lang w:eastAsia="zh-CN"/>
              </w:rPr>
            </w:rPrChange>
          </w:rPr>
          <w:t>Y</w:t>
        </w:r>
      </w:ins>
      <w:ins w:id="1124" w:author="周德阳" w:date="2018-11-03T13:11:51Z">
        <w:r>
          <w:rPr>
            <w:rFonts w:asciiTheme="minorEastAsia" w:hAnsiTheme="minorEastAsia" w:eastAsiaTheme="minorEastAsia"/>
            <w:spacing w:val="0"/>
            <w:lang w:eastAsia="zh-CN"/>
            <w:rPrChange w:id="1125" w:author="周德阳" w:date="2018-11-03T13:11:59Z">
              <w:rPr>
                <w:rFonts w:asciiTheme="minorEastAsia" w:hAnsiTheme="minorEastAsia" w:eastAsiaTheme="minorEastAsia"/>
                <w:spacing w:val="-123"/>
                <w:lang w:eastAsia="zh-CN"/>
              </w:rPr>
            </w:rPrChange>
          </w:rPr>
          <w:t>）</w:t>
        </w:r>
      </w:ins>
      <w:ins w:id="1127" w:author="周德阳" w:date="2018-11-03T13:11:51Z">
        <w:r>
          <w:rPr>
            <w:rFonts w:asciiTheme="minorEastAsia" w:hAnsiTheme="minorEastAsia" w:eastAsiaTheme="minorEastAsia"/>
            <w:lang w:eastAsia="zh-CN"/>
          </w:rPr>
          <w:t>，解释因变量</w:t>
        </w:r>
      </w:ins>
      <w:ins w:id="1128" w:author="周德阳" w:date="2018-11-03T13:11:51Z">
        <w:r>
          <w:rPr>
            <w:rFonts w:asciiTheme="minorEastAsia" w:hAnsiTheme="minorEastAsia" w:eastAsiaTheme="minorEastAsia"/>
            <w:spacing w:val="0"/>
            <w:lang w:eastAsia="zh-CN"/>
            <w:rPrChange w:id="1129" w:author="周德阳" w:date="2018-11-03T13:11:59Z">
              <w:rPr>
                <w:rFonts w:asciiTheme="minorEastAsia" w:hAnsiTheme="minorEastAsia" w:eastAsiaTheme="minorEastAsia"/>
                <w:spacing w:val="-54"/>
                <w:lang w:eastAsia="zh-CN"/>
              </w:rPr>
            </w:rPrChange>
          </w:rPr>
          <w:t xml:space="preserve"> </w:t>
        </w:r>
      </w:ins>
      <w:ins w:id="1131" w:author="周德阳" w:date="2018-11-03T13:11:51Z">
        <w:r>
          <w:rPr>
            <w:rFonts w:asciiTheme="minorEastAsia" w:hAnsiTheme="minorEastAsia" w:eastAsiaTheme="minorEastAsia" w:cstheme="minorBidi"/>
            <w:i w:val="0"/>
            <w:lang w:eastAsia="zh-CN"/>
            <w:rPrChange w:id="1132" w:author="周德阳" w:date="2018-11-03T13:12:07Z">
              <w:rPr>
                <w:rFonts w:cs="Arial" w:asciiTheme="minorEastAsia" w:hAnsiTheme="minorEastAsia" w:eastAsiaTheme="minorEastAsia"/>
                <w:i/>
                <w:lang w:eastAsia="zh-CN"/>
              </w:rPr>
            </w:rPrChange>
          </w:rPr>
          <w:t>Y</w:t>
        </w:r>
      </w:ins>
      <w:ins w:id="1134" w:author="周德阳" w:date="2018-11-03T13:11:51Z">
        <w:r>
          <w:rPr>
            <w:rFonts w:asciiTheme="minorEastAsia" w:hAnsiTheme="minorEastAsia" w:eastAsiaTheme="minorEastAsia" w:cstheme="minorBidi"/>
            <w:i w:val="0"/>
            <w:spacing w:val="0"/>
            <w:lang w:eastAsia="zh-CN"/>
            <w:rPrChange w:id="1135" w:author="周德阳" w:date="2018-11-03T13:12:07Z">
              <w:rPr>
                <w:rFonts w:cs="Arial" w:asciiTheme="minorEastAsia" w:hAnsiTheme="minorEastAsia" w:eastAsiaTheme="minorEastAsia"/>
                <w:i/>
                <w:spacing w:val="1"/>
                <w:lang w:eastAsia="zh-CN"/>
              </w:rPr>
            </w:rPrChange>
          </w:rPr>
          <w:t xml:space="preserve"> </w:t>
        </w:r>
      </w:ins>
      <w:ins w:id="1137" w:author="周德阳" w:date="2018-11-03T13:11:51Z">
        <w:r>
          <w:rPr>
            <w:rFonts w:asciiTheme="minorEastAsia" w:hAnsiTheme="minorEastAsia" w:eastAsiaTheme="minorEastAsia"/>
            <w:lang w:eastAsia="zh-CN"/>
          </w:rPr>
          <w:t>相</w:t>
        </w:r>
      </w:ins>
      <w:ins w:id="1138" w:author="周德阳" w:date="2018-11-03T13:11:51Z">
        <w:r>
          <w:rPr>
            <w:rFonts w:asciiTheme="minorEastAsia" w:hAnsiTheme="minorEastAsia" w:eastAsiaTheme="minorEastAsia"/>
            <w:spacing w:val="0"/>
            <w:lang w:eastAsia="zh-CN"/>
            <w:rPrChange w:id="1139" w:author="周德阳" w:date="2018-11-03T13:11:59Z">
              <w:rPr>
                <w:rFonts w:asciiTheme="minorEastAsia" w:hAnsiTheme="minorEastAsia" w:eastAsiaTheme="minorEastAsia"/>
                <w:spacing w:val="-3"/>
                <w:lang w:eastAsia="zh-CN"/>
              </w:rPr>
            </w:rPrChange>
          </w:rPr>
          <w:t>对</w:t>
        </w:r>
      </w:ins>
      <w:ins w:id="1141" w:author="周德阳" w:date="2018-11-03T13:11:51Z">
        <w:r>
          <w:rPr>
            <w:rFonts w:asciiTheme="minorEastAsia" w:hAnsiTheme="minorEastAsia" w:eastAsiaTheme="minorEastAsia"/>
            <w:lang w:eastAsia="zh-CN"/>
          </w:rPr>
          <w:t>于自变量</w:t>
        </w:r>
      </w:ins>
      <w:ins w:id="1142" w:author="周德阳" w:date="2018-11-03T13:11:51Z">
        <w:r>
          <w:rPr>
            <w:rFonts w:asciiTheme="minorEastAsia" w:hAnsiTheme="minorEastAsia" w:eastAsiaTheme="minorEastAsia"/>
            <w:spacing w:val="0"/>
            <w:lang w:eastAsia="zh-CN"/>
            <w:rPrChange w:id="1143" w:author="周德阳" w:date="2018-11-03T13:11:59Z">
              <w:rPr>
                <w:rFonts w:asciiTheme="minorEastAsia" w:hAnsiTheme="minorEastAsia" w:eastAsiaTheme="minorEastAsia"/>
                <w:spacing w:val="-53"/>
                <w:lang w:eastAsia="zh-CN"/>
              </w:rPr>
            </w:rPrChange>
          </w:rPr>
          <w:t xml:space="preserve"> </w:t>
        </w:r>
      </w:ins>
      <w:ins w:id="1145" w:author="周德阳" w:date="2018-11-03T13:11:51Z">
        <w:r>
          <w:rPr>
            <w:rFonts w:asciiTheme="minorEastAsia" w:hAnsiTheme="minorEastAsia" w:eastAsiaTheme="minorEastAsia" w:cstheme="minorBidi"/>
            <w:i w:val="0"/>
            <w:lang w:eastAsia="zh-CN"/>
            <w:rPrChange w:id="1146" w:author="周德阳" w:date="2018-11-03T13:12:07Z">
              <w:rPr>
                <w:rFonts w:cs="Arial" w:asciiTheme="minorEastAsia" w:hAnsiTheme="minorEastAsia" w:eastAsiaTheme="minorEastAsia"/>
                <w:i/>
                <w:lang w:eastAsia="zh-CN"/>
              </w:rPr>
            </w:rPrChange>
          </w:rPr>
          <w:t>X</w:t>
        </w:r>
      </w:ins>
      <w:ins w:id="1148" w:author="周德阳" w:date="2018-11-03T13:11:51Z">
        <w:r>
          <w:rPr>
            <w:rFonts w:asciiTheme="minorEastAsia" w:hAnsiTheme="minorEastAsia" w:eastAsiaTheme="minorEastAsia" w:cstheme="minorBidi"/>
            <w:i w:val="0"/>
            <w:spacing w:val="0"/>
            <w:lang w:eastAsia="zh-CN"/>
            <w:rPrChange w:id="1149" w:author="周德阳" w:date="2018-11-03T13:12:07Z">
              <w:rPr>
                <w:rFonts w:cs="Arial" w:asciiTheme="minorEastAsia" w:hAnsiTheme="minorEastAsia" w:eastAsiaTheme="minorEastAsia"/>
                <w:i/>
                <w:spacing w:val="6"/>
                <w:lang w:eastAsia="zh-CN"/>
              </w:rPr>
            </w:rPrChange>
          </w:rPr>
          <w:t xml:space="preserve"> </w:t>
        </w:r>
      </w:ins>
      <w:ins w:id="1151" w:author="周德阳" w:date="2018-11-03T13:11:51Z">
        <w:r>
          <w:rPr>
            <w:rFonts w:asciiTheme="minorEastAsia" w:hAnsiTheme="minorEastAsia" w:eastAsiaTheme="minorEastAsia"/>
            <w:lang w:eastAsia="zh-CN"/>
          </w:rPr>
          <w:t>的变 化</w:t>
        </w:r>
      </w:ins>
      <w:ins w:id="1152" w:author="周德阳" w:date="2018-11-03T13:11:51Z">
        <w:r>
          <w:rPr>
            <w:rFonts w:asciiTheme="minorEastAsia" w:hAnsiTheme="minorEastAsia" w:eastAsiaTheme="minorEastAsia"/>
            <w:spacing w:val="0"/>
            <w:lang w:eastAsia="zh-CN"/>
            <w:rPrChange w:id="1153" w:author="周德阳" w:date="2018-11-03T13:11:59Z">
              <w:rPr>
                <w:rFonts w:asciiTheme="minorEastAsia" w:hAnsiTheme="minorEastAsia" w:eastAsiaTheme="minorEastAsia"/>
                <w:spacing w:val="-12"/>
                <w:lang w:eastAsia="zh-CN"/>
              </w:rPr>
            </w:rPrChange>
          </w:rPr>
          <w:t>。</w:t>
        </w:r>
      </w:ins>
      <w:ins w:id="1155" w:author="周德阳" w:date="2018-11-03T13:11:51Z">
        <w:r>
          <w:rPr>
            <w:rFonts w:asciiTheme="minorEastAsia" w:hAnsiTheme="minorEastAsia" w:eastAsiaTheme="minorEastAsia"/>
            <w:lang w:eastAsia="zh-CN"/>
          </w:rPr>
          <w:t>相关性可能成正</w:t>
        </w:r>
      </w:ins>
      <w:ins w:id="1156" w:author="周德阳" w:date="2018-11-03T13:11:51Z">
        <w:r>
          <w:rPr>
            <w:rFonts w:asciiTheme="minorEastAsia" w:hAnsiTheme="minorEastAsia" w:eastAsiaTheme="minorEastAsia"/>
            <w:spacing w:val="0"/>
            <w:lang w:eastAsia="zh-CN"/>
            <w:rPrChange w:id="1157" w:author="周德阳" w:date="2018-11-03T13:11:59Z">
              <w:rPr>
                <w:rFonts w:asciiTheme="minorEastAsia" w:hAnsiTheme="minorEastAsia" w:eastAsiaTheme="minorEastAsia"/>
                <w:spacing w:val="2"/>
                <w:lang w:eastAsia="zh-CN"/>
              </w:rPr>
            </w:rPrChange>
          </w:rPr>
          <w:t>比</w:t>
        </w:r>
      </w:ins>
      <w:ins w:id="1159" w:author="周德阳" w:date="2018-11-03T13:11:51Z">
        <w:r>
          <w:rPr>
            <w:rFonts w:asciiTheme="minorEastAsia" w:hAnsiTheme="minorEastAsia" w:eastAsiaTheme="minorEastAsia"/>
            <w:spacing w:val="0"/>
            <w:lang w:eastAsia="zh-CN"/>
            <w:rPrChange w:id="1160" w:author="周德阳" w:date="2018-11-03T13:11:59Z">
              <w:rPr>
                <w:rFonts w:asciiTheme="minorEastAsia" w:hAnsiTheme="minorEastAsia" w:eastAsiaTheme="minorEastAsia"/>
                <w:spacing w:val="-12"/>
                <w:lang w:eastAsia="zh-CN"/>
              </w:rPr>
            </w:rPrChange>
          </w:rPr>
          <w:t>例</w:t>
        </w:r>
      </w:ins>
      <w:ins w:id="1162" w:author="周德阳" w:date="2018-11-03T13:11:51Z">
        <w:r>
          <w:rPr>
            <w:rFonts w:asciiTheme="minorEastAsia" w:hAnsiTheme="minorEastAsia" w:eastAsiaTheme="minorEastAsia"/>
            <w:lang w:eastAsia="zh-CN"/>
          </w:rPr>
          <w:t>（正相关</w:t>
        </w:r>
      </w:ins>
      <w:ins w:id="1163" w:author="周德阳" w:date="2018-11-03T13:11:51Z">
        <w:r>
          <w:rPr>
            <w:rFonts w:asciiTheme="minorEastAsia" w:hAnsiTheme="minorEastAsia" w:eastAsiaTheme="minorEastAsia"/>
            <w:spacing w:val="0"/>
            <w:lang w:eastAsia="zh-CN"/>
            <w:rPrChange w:id="1164" w:author="周德阳" w:date="2018-11-03T13:11:59Z">
              <w:rPr>
                <w:rFonts w:asciiTheme="minorEastAsia" w:hAnsiTheme="minorEastAsia" w:eastAsiaTheme="minorEastAsia"/>
                <w:spacing w:val="-120"/>
                <w:lang w:eastAsia="zh-CN"/>
              </w:rPr>
            </w:rPrChange>
          </w:rPr>
          <w:t>）</w:t>
        </w:r>
      </w:ins>
      <w:ins w:id="1166" w:author="周德阳" w:date="2018-11-03T13:11:51Z">
        <w:r>
          <w:rPr>
            <w:rFonts w:asciiTheme="minorEastAsia" w:hAnsiTheme="minorEastAsia" w:eastAsiaTheme="minorEastAsia"/>
            <w:spacing w:val="0"/>
            <w:lang w:eastAsia="zh-CN"/>
            <w:rPrChange w:id="1167" w:author="周德阳" w:date="2018-11-03T13:11:59Z">
              <w:rPr>
                <w:rFonts w:asciiTheme="minorEastAsia" w:hAnsiTheme="minorEastAsia" w:eastAsiaTheme="minorEastAsia"/>
                <w:spacing w:val="-12"/>
                <w:lang w:eastAsia="zh-CN"/>
              </w:rPr>
            </w:rPrChange>
          </w:rPr>
          <w:t>、</w:t>
        </w:r>
      </w:ins>
      <w:ins w:id="1169" w:author="周德阳" w:date="2018-11-03T13:11:51Z">
        <w:r>
          <w:rPr>
            <w:rFonts w:asciiTheme="minorEastAsia" w:hAnsiTheme="minorEastAsia" w:eastAsiaTheme="minorEastAsia"/>
            <w:lang w:eastAsia="zh-CN"/>
          </w:rPr>
          <w:t>负比</w:t>
        </w:r>
      </w:ins>
      <w:ins w:id="1170" w:author="周德阳" w:date="2018-11-03T13:11:51Z">
        <w:r>
          <w:rPr>
            <w:rFonts w:asciiTheme="minorEastAsia" w:hAnsiTheme="minorEastAsia" w:eastAsiaTheme="minorEastAsia"/>
            <w:spacing w:val="0"/>
            <w:lang w:eastAsia="zh-CN"/>
            <w:rPrChange w:id="1171" w:author="周德阳" w:date="2018-11-03T13:11:59Z">
              <w:rPr>
                <w:rFonts w:asciiTheme="minorEastAsia" w:hAnsiTheme="minorEastAsia" w:eastAsiaTheme="minorEastAsia"/>
                <w:spacing w:val="-10"/>
                <w:lang w:eastAsia="zh-CN"/>
              </w:rPr>
            </w:rPrChange>
          </w:rPr>
          <w:t>例</w:t>
        </w:r>
      </w:ins>
      <w:ins w:id="1173" w:author="周德阳" w:date="2018-11-03T13:11:51Z">
        <w:r>
          <w:rPr>
            <w:rFonts w:asciiTheme="minorEastAsia" w:hAnsiTheme="minorEastAsia" w:eastAsiaTheme="minorEastAsia"/>
            <w:lang w:eastAsia="zh-CN"/>
          </w:rPr>
          <w:t>（负相关</w:t>
        </w:r>
      </w:ins>
      <w:ins w:id="1174" w:author="周德阳" w:date="2018-11-03T13:11:51Z">
        <w:r>
          <w:rPr>
            <w:rFonts w:asciiTheme="minorEastAsia" w:hAnsiTheme="minorEastAsia" w:eastAsiaTheme="minorEastAsia"/>
            <w:spacing w:val="0"/>
            <w:lang w:eastAsia="zh-CN"/>
            <w:rPrChange w:id="1175" w:author="周德阳" w:date="2018-11-03T13:11:59Z">
              <w:rPr>
                <w:rFonts w:asciiTheme="minorEastAsia" w:hAnsiTheme="minorEastAsia" w:eastAsiaTheme="minorEastAsia"/>
                <w:spacing w:val="-12"/>
                <w:lang w:eastAsia="zh-CN"/>
              </w:rPr>
            </w:rPrChange>
          </w:rPr>
          <w:t>）</w:t>
        </w:r>
      </w:ins>
      <w:ins w:id="1177" w:author="周德阳" w:date="2018-11-03T13:11:51Z">
        <w:r>
          <w:rPr>
            <w:rFonts w:asciiTheme="minorEastAsia" w:hAnsiTheme="minorEastAsia" w:eastAsiaTheme="minorEastAsia"/>
            <w:lang w:eastAsia="zh-CN"/>
          </w:rPr>
          <w:t>或不存</w:t>
        </w:r>
      </w:ins>
      <w:ins w:id="1178" w:author="周德阳" w:date="2018-11-03T13:11:51Z">
        <w:r>
          <w:rPr>
            <w:rFonts w:asciiTheme="minorEastAsia" w:hAnsiTheme="minorEastAsia" w:eastAsiaTheme="minorEastAsia"/>
            <w:spacing w:val="0"/>
            <w:lang w:eastAsia="zh-CN"/>
            <w:rPrChange w:id="1179" w:author="周德阳" w:date="2018-11-03T13:11:59Z">
              <w:rPr>
                <w:rFonts w:asciiTheme="minorEastAsia" w:hAnsiTheme="minorEastAsia" w:eastAsiaTheme="minorEastAsia"/>
                <w:spacing w:val="-10"/>
                <w:lang w:eastAsia="zh-CN"/>
              </w:rPr>
            </w:rPrChange>
          </w:rPr>
          <w:t>在</w:t>
        </w:r>
      </w:ins>
      <w:ins w:id="1181" w:author="周德阳" w:date="2018-11-03T13:11:51Z">
        <w:r>
          <w:rPr>
            <w:rFonts w:asciiTheme="minorEastAsia" w:hAnsiTheme="minorEastAsia" w:eastAsiaTheme="minorEastAsia"/>
            <w:spacing w:val="0"/>
            <w:lang w:eastAsia="zh-CN"/>
            <w:rPrChange w:id="1182" w:author="周德阳" w:date="2018-11-03T13:11:59Z">
              <w:rPr>
                <w:rFonts w:asciiTheme="minorEastAsia" w:hAnsiTheme="minorEastAsia" w:eastAsiaTheme="minorEastAsia"/>
                <w:spacing w:val="2"/>
                <w:lang w:eastAsia="zh-CN"/>
              </w:rPr>
            </w:rPrChange>
          </w:rPr>
          <w:t>（</w:t>
        </w:r>
      </w:ins>
      <w:ins w:id="1184" w:author="周德阳" w:date="2018-11-03T13:11:51Z">
        <w:r>
          <w:rPr>
            <w:rFonts w:asciiTheme="minorEastAsia" w:hAnsiTheme="minorEastAsia" w:eastAsiaTheme="minorEastAsia"/>
            <w:lang w:eastAsia="zh-CN"/>
          </w:rPr>
          <w:t>零相关</w:t>
        </w:r>
      </w:ins>
      <w:ins w:id="1185" w:author="周德阳" w:date="2018-11-03T13:11:51Z">
        <w:r>
          <w:rPr>
            <w:rFonts w:asciiTheme="minorEastAsia" w:hAnsiTheme="minorEastAsia" w:eastAsiaTheme="minorEastAsia"/>
            <w:spacing w:val="0"/>
            <w:lang w:eastAsia="zh-CN"/>
            <w:rPrChange w:id="1186" w:author="周德阳" w:date="2018-11-03T13:11:59Z">
              <w:rPr>
                <w:rFonts w:asciiTheme="minorEastAsia" w:hAnsiTheme="minorEastAsia" w:eastAsiaTheme="minorEastAsia"/>
                <w:spacing w:val="-120"/>
                <w:lang w:eastAsia="zh-CN"/>
              </w:rPr>
            </w:rPrChange>
          </w:rPr>
          <w:t>）</w:t>
        </w:r>
      </w:ins>
      <w:ins w:id="1188" w:author="周德阳" w:date="2018-11-03T13:11:51Z">
        <w:r>
          <w:rPr>
            <w:rFonts w:asciiTheme="minorEastAsia" w:hAnsiTheme="minorEastAsia" w:eastAsiaTheme="minorEastAsia"/>
            <w:spacing w:val="0"/>
            <w:lang w:eastAsia="zh-CN"/>
            <w:rPrChange w:id="1189" w:author="周德阳" w:date="2018-11-03T13:11:59Z">
              <w:rPr>
                <w:rFonts w:asciiTheme="minorEastAsia" w:hAnsiTheme="minorEastAsia" w:eastAsiaTheme="minorEastAsia"/>
                <w:spacing w:val="-12"/>
                <w:lang w:eastAsia="zh-CN"/>
              </w:rPr>
            </w:rPrChange>
          </w:rPr>
          <w:t>。</w:t>
        </w:r>
      </w:ins>
      <w:ins w:id="1191" w:author="周德阳" w:date="2018-11-03T13:11:51Z">
        <w:r>
          <w:rPr>
            <w:rFonts w:asciiTheme="minorEastAsia" w:hAnsiTheme="minorEastAsia" w:eastAsiaTheme="minorEastAsia"/>
            <w:lang w:eastAsia="zh-CN"/>
          </w:rPr>
          <w:t>如果存 在相关性，就可以画出一条回归线，来估算自变量的变化将如何影响因变量的值。</w:t>
        </w:r>
      </w:ins>
    </w:p>
    <w:p>
      <w:pPr>
        <w:ind w:firstLine="420"/>
        <w:rPr>
          <w:ins w:id="1192" w:author="周德阳" w:date="2018-11-03T13:10:27Z"/>
          <w:rFonts w:asciiTheme="minorEastAsia" w:hAnsiTheme="minorEastAsia" w:eastAsiaTheme="minorEastAsia"/>
          <w:lang w:eastAsia="zh-CN"/>
        </w:rPr>
      </w:pPr>
    </w:p>
    <w:p>
      <w:pPr>
        <w:ind w:firstLine="420"/>
        <w:rPr>
          <w:ins w:id="1193" w:author="周德阳" w:date="2018-11-03T13:16:50Z"/>
          <w:rFonts w:hint="eastAsia" w:asciiTheme="minorEastAsia" w:hAnsiTheme="minorEastAsia"/>
          <w:rPrChange w:id="1194" w:author="周德阳" w:date="2018-11-03T13:16:50Z">
            <w:rPr>
              <w:ins w:id="1195" w:author="周德阳" w:date="2018-11-03T13:16:50Z"/>
              <w:rFonts w:hint="eastAsia"/>
            </w:rPr>
          </w:rPrChange>
        </w:rPr>
      </w:pPr>
      <w:ins w:id="1196" w:author="周德阳" w:date="2018-11-03T13:16:50Z">
        <w:r>
          <w:rPr>
            <w:rFonts w:hint="eastAsia" w:asciiTheme="minorEastAsia" w:hAnsiTheme="minorEastAsia"/>
            <w:rPrChange w:id="1197" w:author="周德阳" w:date="2018-11-03T13:16:50Z">
              <w:rPr>
                <w:rFonts w:hint="eastAsia"/>
              </w:rPr>
            </w:rPrChange>
          </w:rPr>
          <w:t>实施质量保证过程使用规划质量管理和控制质量过程的工具和技术。除此之外，其他可 用的工具包括：</w:t>
        </w:r>
      </w:ins>
    </w:p>
    <w:p>
      <w:pPr>
        <w:ind w:firstLine="420"/>
        <w:rPr>
          <w:ins w:id="1200" w:author="周德阳" w:date="2018-11-03T13:16:50Z"/>
          <w:rFonts w:hint="eastAsia" w:asciiTheme="minorEastAsia" w:hAnsiTheme="minorEastAsia"/>
          <w:rPrChange w:id="1201" w:author="周德阳" w:date="2018-11-03T13:16:50Z">
            <w:rPr>
              <w:ins w:id="1202" w:author="周德阳" w:date="2018-11-03T13:16:50Z"/>
              <w:rFonts w:hint="eastAsia"/>
            </w:rPr>
          </w:rPrChange>
        </w:rPr>
        <w:pPrChange w:id="1199" w:author="周德阳" w:date="2018-11-03T13:17:07Z">
          <w:pPr>
            <w:ind w:firstLine="420"/>
          </w:pPr>
        </w:pPrChange>
      </w:pPr>
      <w:ins w:id="1203" w:author="周德阳" w:date="2018-11-03T13:16:50Z">
        <w:r>
          <w:rPr>
            <w:rFonts w:hint="eastAsia" w:asciiTheme="minorEastAsia" w:hAnsiTheme="minorEastAsia"/>
            <w:rPrChange w:id="1204" w:author="周德阳" w:date="2018-11-03T13:16:50Z">
              <w:rPr>
                <w:rFonts w:hint="eastAsia"/>
              </w:rPr>
            </w:rPrChange>
          </w:rPr>
          <w:t></w:t>
        </w:r>
      </w:ins>
      <w:ins w:id="1206" w:author="周德阳" w:date="2018-11-03T13:17:56Z">
        <w:r>
          <w:rPr>
            <w:rFonts w:hint="eastAsia" w:asciiTheme="minorEastAsia" w:hAnsiTheme="minorEastAsia"/>
            <w:lang w:val="en-US" w:eastAsia="zh-CN"/>
          </w:rPr>
          <w:t>1.</w:t>
        </w:r>
      </w:ins>
      <w:ins w:id="1207" w:author="周德阳" w:date="2018-11-03T13:16:50Z">
        <w:r>
          <w:rPr>
            <w:rFonts w:hint="eastAsia" w:asciiTheme="minorEastAsia" w:hAnsiTheme="minorEastAsia"/>
            <w:b/>
            <w:bCs/>
            <w:rPrChange w:id="1208" w:author="周德阳" w:date="2018-11-03T13:17:37Z">
              <w:rPr>
                <w:rFonts w:hint="eastAsia"/>
              </w:rPr>
            </w:rPrChange>
          </w:rPr>
          <w:t>亲和图</w:t>
        </w:r>
      </w:ins>
      <w:ins w:id="1210" w:author="周德阳" w:date="2018-11-03T13:16:50Z">
        <w:r>
          <w:rPr>
            <w:rFonts w:hint="eastAsia" w:asciiTheme="minorEastAsia" w:hAnsiTheme="minorEastAsia"/>
            <w:rPrChange w:id="1211" w:author="周德阳" w:date="2018-11-03T13:16:50Z">
              <w:rPr>
                <w:rFonts w:hint="eastAsia"/>
              </w:rPr>
            </w:rPrChange>
          </w:rPr>
          <w:t>。亲和图与心智图相似。针对某个问题，产生出可联成有组织的想法模式的各</w:t>
        </w:r>
      </w:ins>
      <w:ins w:id="1213" w:author="周德阳" w:date="2018-11-03T13:16:50Z">
        <w:r>
          <w:rPr>
            <w:rFonts w:hint="eastAsia" w:asciiTheme="minorEastAsia" w:hAnsiTheme="minorEastAsia"/>
            <w:rPrChange w:id="1214" w:author="周德阳" w:date="2018-11-03T13:16:50Z">
              <w:rPr>
                <w:rFonts w:hint="eastAsia"/>
              </w:rPr>
            </w:rPrChange>
          </w:rPr>
          <w:t>8</w:t>
        </w:r>
      </w:ins>
      <w:ins w:id="1216" w:author="周德阳" w:date="2018-11-03T13:16:50Z">
        <w:r>
          <w:rPr>
            <w:rFonts w:hint="eastAsia" w:asciiTheme="minorEastAsia" w:hAnsiTheme="minorEastAsia"/>
            <w:rPrChange w:id="1217" w:author="周德阳" w:date="2018-11-03T13:16:50Z">
              <w:rPr>
                <w:rFonts w:hint="eastAsia"/>
              </w:rPr>
            </w:rPrChange>
          </w:rPr>
          <w:t>种创意。在项目管理中，使用亲和图确定范围分解的结构，有助于 WBS 的制定。</w:t>
        </w:r>
      </w:ins>
    </w:p>
    <w:p>
      <w:pPr>
        <w:ind w:firstLine="420"/>
        <w:rPr>
          <w:ins w:id="1219" w:author="周德阳" w:date="2018-11-03T13:16:50Z"/>
          <w:rFonts w:hint="eastAsia" w:asciiTheme="minorEastAsia" w:hAnsiTheme="minorEastAsia"/>
          <w:rPrChange w:id="1220" w:author="周德阳" w:date="2018-11-03T13:16:50Z">
            <w:rPr>
              <w:ins w:id="1221" w:author="周德阳" w:date="2018-11-03T13:16:50Z"/>
              <w:rFonts w:hint="eastAsia"/>
            </w:rPr>
          </w:rPrChange>
        </w:rPr>
      </w:pPr>
    </w:p>
    <w:p>
      <w:pPr>
        <w:ind w:firstLine="420"/>
        <w:rPr>
          <w:ins w:id="1223" w:author="周德阳" w:date="2018-11-03T13:16:50Z"/>
          <w:rFonts w:hint="eastAsia" w:asciiTheme="minorEastAsia" w:hAnsiTheme="minorEastAsia"/>
          <w:rPrChange w:id="1224" w:author="周德阳" w:date="2018-11-03T13:16:50Z">
            <w:rPr>
              <w:ins w:id="1225" w:author="周德阳" w:date="2018-11-03T13:16:50Z"/>
              <w:rFonts w:hint="eastAsia"/>
            </w:rPr>
          </w:rPrChange>
        </w:rPr>
        <w:pPrChange w:id="1222" w:author="周德阳" w:date="2018-11-03T13:17:16Z">
          <w:pPr>
            <w:ind w:firstLine="420"/>
          </w:pPr>
        </w:pPrChange>
      </w:pPr>
      <w:ins w:id="1226" w:author="周德阳" w:date="2018-11-03T13:16:50Z">
        <w:r>
          <w:rPr>
            <w:rFonts w:hint="eastAsia" w:asciiTheme="minorEastAsia" w:hAnsiTheme="minorEastAsia"/>
            <w:rPrChange w:id="1227" w:author="周德阳" w:date="2018-11-03T13:16:50Z">
              <w:rPr>
                <w:rFonts w:hint="eastAsia"/>
              </w:rPr>
            </w:rPrChange>
          </w:rPr>
          <w:t xml:space="preserve">  </w:t>
        </w:r>
      </w:ins>
      <w:ins w:id="1229" w:author="周德阳" w:date="2018-11-03T13:17:58Z">
        <w:r>
          <w:rPr>
            <w:rFonts w:hint="eastAsia" w:asciiTheme="minorEastAsia" w:hAnsiTheme="minorEastAsia"/>
            <w:lang w:val="en-US" w:eastAsia="zh-CN"/>
          </w:rPr>
          <w:t>2，</w:t>
        </w:r>
      </w:ins>
      <w:ins w:id="1230" w:author="周德阳" w:date="2018-11-03T13:16:50Z">
        <w:r>
          <w:rPr>
            <w:rFonts w:hint="eastAsia" w:asciiTheme="minorEastAsia" w:hAnsiTheme="minorEastAsia"/>
            <w:b/>
            <w:bCs/>
            <w:rPrChange w:id="1231" w:author="周德阳" w:date="2018-11-03T13:17:34Z">
              <w:rPr>
                <w:rFonts w:hint="eastAsia"/>
              </w:rPr>
            </w:rPrChange>
          </w:rPr>
          <w:t>过程决策程序图（PDPC）</w:t>
        </w:r>
      </w:ins>
      <w:ins w:id="1233" w:author="周德阳" w:date="2018-11-03T13:16:50Z">
        <w:r>
          <w:rPr>
            <w:rFonts w:hint="eastAsia" w:asciiTheme="minorEastAsia" w:hAnsiTheme="minorEastAsia"/>
            <w:rPrChange w:id="1234" w:author="周德阳" w:date="2018-11-03T13:16:50Z">
              <w:rPr>
                <w:rFonts w:hint="eastAsia"/>
              </w:rPr>
            </w:rPrChange>
          </w:rPr>
          <w:t>。用于理解一个目标与达成此目标的步骤之间的关系。PDPC 有助于制定应急计划，因为它能帮助团队预测那些可能破坏目标实现的中间环节。</w:t>
        </w:r>
      </w:ins>
    </w:p>
    <w:p>
      <w:pPr>
        <w:ind w:firstLine="420"/>
        <w:rPr>
          <w:ins w:id="1237" w:author="周德阳" w:date="2018-11-03T13:16:50Z"/>
          <w:rFonts w:hint="eastAsia" w:asciiTheme="minorEastAsia" w:hAnsiTheme="minorEastAsia"/>
          <w:rPrChange w:id="1238" w:author="周德阳" w:date="2018-11-03T13:16:50Z">
            <w:rPr>
              <w:ins w:id="1239" w:author="周德阳" w:date="2018-11-03T13:16:50Z"/>
              <w:rFonts w:hint="eastAsia"/>
            </w:rPr>
          </w:rPrChange>
        </w:rPr>
        <w:pPrChange w:id="1236" w:author="周德阳" w:date="2018-11-03T13:17:18Z">
          <w:pPr>
            <w:ind w:firstLine="420"/>
          </w:pPr>
        </w:pPrChange>
      </w:pPr>
      <w:ins w:id="1240" w:author="周德阳" w:date="2018-11-03T13:16:50Z">
        <w:r>
          <w:rPr>
            <w:rFonts w:hint="eastAsia" w:asciiTheme="minorEastAsia" w:hAnsiTheme="minorEastAsia"/>
            <w:rPrChange w:id="1241" w:author="周德阳" w:date="2018-11-03T13:16:50Z">
              <w:rPr>
                <w:rFonts w:hint="eastAsia"/>
              </w:rPr>
            </w:rPrChange>
          </w:rPr>
          <w:t>关联图。关系图的变种，有助于在包含相互交叉逻辑关系（可有多达 50 个相关项） 的中等复杂情形中创新性地解决问题。可以使用其他工具（诸如亲和图、树形图或鱼 骨图）产生的数据，来绘制关联图。</w:t>
        </w:r>
      </w:ins>
    </w:p>
    <w:p>
      <w:pPr>
        <w:ind w:firstLine="420"/>
        <w:rPr>
          <w:ins w:id="1244" w:author="周德阳" w:date="2018-11-03T13:16:50Z"/>
          <w:rFonts w:hint="eastAsia" w:asciiTheme="minorEastAsia" w:hAnsiTheme="minorEastAsia"/>
          <w:rPrChange w:id="1245" w:author="周德阳" w:date="2018-11-03T13:16:50Z">
            <w:rPr>
              <w:ins w:id="1246" w:author="周德阳" w:date="2018-11-03T13:16:50Z"/>
              <w:rFonts w:hint="eastAsia"/>
            </w:rPr>
          </w:rPrChange>
        </w:rPr>
        <w:pPrChange w:id="1243" w:author="周德阳" w:date="2018-11-03T13:17:21Z">
          <w:pPr>
            <w:ind w:firstLine="420"/>
          </w:pPr>
        </w:pPrChange>
      </w:pPr>
      <w:ins w:id="1247" w:author="周德阳" w:date="2018-11-03T13:16:50Z">
        <w:r>
          <w:rPr>
            <w:rFonts w:hint="eastAsia" w:asciiTheme="minorEastAsia" w:hAnsiTheme="minorEastAsia"/>
            <w:rPrChange w:id="1248" w:author="周德阳" w:date="2018-11-03T13:16:50Z">
              <w:rPr>
                <w:rFonts w:hint="eastAsia"/>
              </w:rPr>
            </w:rPrChange>
          </w:rPr>
          <w:t></w:t>
        </w:r>
      </w:ins>
      <w:ins w:id="1250" w:author="周德阳" w:date="2018-11-03T13:18:00Z">
        <w:r>
          <w:rPr>
            <w:rFonts w:hint="eastAsia" w:asciiTheme="minorEastAsia" w:hAnsiTheme="minorEastAsia"/>
            <w:lang w:val="en-US" w:eastAsia="zh-CN"/>
          </w:rPr>
          <w:t>3</w:t>
        </w:r>
      </w:ins>
      <w:ins w:id="1251" w:author="周德阳" w:date="2018-11-03T13:18:04Z">
        <w:r>
          <w:rPr>
            <w:rFonts w:hint="eastAsia" w:asciiTheme="minorEastAsia" w:hAnsiTheme="minorEastAsia"/>
            <w:lang w:val="en-US" w:eastAsia="zh-CN"/>
          </w:rPr>
          <w:t>.</w:t>
        </w:r>
      </w:ins>
      <w:ins w:id="1252" w:author="周德阳" w:date="2018-11-03T13:16:50Z">
        <w:r>
          <w:rPr>
            <w:rFonts w:hint="eastAsia" w:asciiTheme="minorEastAsia" w:hAnsiTheme="minorEastAsia"/>
            <w:b/>
            <w:bCs/>
            <w:rPrChange w:id="1253" w:author="周德阳" w:date="2018-11-03T13:17:32Z">
              <w:rPr>
                <w:rFonts w:hint="eastAsia"/>
              </w:rPr>
            </w:rPrChange>
          </w:rPr>
          <w:t>树形图</w:t>
        </w:r>
      </w:ins>
      <w:ins w:id="1255" w:author="周德阳" w:date="2018-11-03T13:16:50Z">
        <w:r>
          <w:rPr>
            <w:rFonts w:hint="eastAsia" w:asciiTheme="minorEastAsia" w:hAnsiTheme="minorEastAsia"/>
            <w:rPrChange w:id="1256" w:author="周德阳" w:date="2018-11-03T13:16:50Z">
              <w:rPr>
                <w:rFonts w:hint="eastAsia"/>
              </w:rPr>
            </w:rPrChange>
          </w:rPr>
          <w:t>。也称系统图，可用于表现诸如 WBS、RBS（风险分解结构）和 OBS（组织 分解结构）的层次分解结构。在项目管理中，树形图依据定义嵌套关系的一套系统规 则，用层次分解形式直观地展示父子关系。树形图可以是横向（如风险分解结构）或 纵向（如团队层级图或 OBS）的。因为树形图中的各嵌套分支都终止于单一的决策 点，就可以像决策树一样为已系统图解的、数量有限的依赖关系确立预期值。</w:t>
        </w:r>
      </w:ins>
    </w:p>
    <w:p>
      <w:pPr>
        <w:ind w:firstLine="420"/>
        <w:rPr>
          <w:ins w:id="1259" w:author="周德阳" w:date="2018-11-03T13:16:50Z"/>
          <w:rFonts w:hint="eastAsia" w:asciiTheme="minorEastAsia" w:hAnsiTheme="minorEastAsia"/>
          <w:rPrChange w:id="1260" w:author="周德阳" w:date="2018-11-03T13:16:50Z">
            <w:rPr>
              <w:ins w:id="1261" w:author="周德阳" w:date="2018-11-03T13:16:50Z"/>
              <w:rFonts w:hint="eastAsia"/>
            </w:rPr>
          </w:rPrChange>
        </w:rPr>
        <w:pPrChange w:id="1258" w:author="周德阳" w:date="2018-11-03T13:17:23Z">
          <w:pPr>
            <w:ind w:firstLine="420"/>
          </w:pPr>
        </w:pPrChange>
      </w:pPr>
      <w:ins w:id="1262" w:author="周德阳" w:date="2018-11-03T13:16:50Z">
        <w:r>
          <w:rPr>
            <w:rFonts w:hint="eastAsia" w:asciiTheme="minorEastAsia" w:hAnsiTheme="minorEastAsia"/>
            <w:rPrChange w:id="1263" w:author="周德阳" w:date="2018-11-03T13:16:50Z">
              <w:rPr>
                <w:rFonts w:hint="eastAsia"/>
              </w:rPr>
            </w:rPrChange>
          </w:rPr>
          <w:t xml:space="preserve"> </w:t>
        </w:r>
      </w:ins>
      <w:ins w:id="1265" w:author="周德阳" w:date="2018-11-03T13:16:50Z">
        <w:r>
          <w:rPr>
            <w:rFonts w:hint="eastAsia" w:asciiTheme="minorEastAsia" w:hAnsiTheme="minorEastAsia"/>
            <w:b/>
            <w:bCs/>
            <w:rPrChange w:id="1266" w:author="周德阳" w:date="2018-11-03T13:17:30Z">
              <w:rPr>
                <w:rFonts w:hint="eastAsia"/>
              </w:rPr>
            </w:rPrChange>
          </w:rPr>
          <w:t xml:space="preserve"> </w:t>
        </w:r>
      </w:ins>
      <w:ins w:id="1268" w:author="周德阳" w:date="2018-11-03T13:18:07Z">
        <w:r>
          <w:rPr>
            <w:rFonts w:hint="eastAsia" w:asciiTheme="minorEastAsia" w:hAnsiTheme="minorEastAsia"/>
            <w:b w:val="0"/>
            <w:bCs w:val="0"/>
            <w:lang w:val="en-US" w:eastAsia="zh-CN"/>
            <w:rPrChange w:id="1269" w:author="周德阳" w:date="2018-11-03T13:18:19Z">
              <w:rPr>
                <w:rFonts w:hint="eastAsia" w:asciiTheme="minorEastAsia" w:hAnsiTheme="minorEastAsia"/>
                <w:b/>
                <w:bCs/>
                <w:lang w:val="en-US" w:eastAsia="zh-CN"/>
              </w:rPr>
            </w:rPrChange>
          </w:rPr>
          <w:t>4</w:t>
        </w:r>
      </w:ins>
      <w:ins w:id="1271" w:author="周德阳" w:date="2018-11-03T13:18:07Z">
        <w:r>
          <w:rPr>
            <w:rFonts w:hint="eastAsia" w:asciiTheme="minorEastAsia" w:hAnsiTheme="minorEastAsia"/>
            <w:b/>
            <w:bCs/>
            <w:lang w:val="en-US" w:eastAsia="zh-CN"/>
          </w:rPr>
          <w:t>.</w:t>
        </w:r>
      </w:ins>
      <w:ins w:id="1272" w:author="周德阳" w:date="2018-11-03T13:16:50Z">
        <w:r>
          <w:rPr>
            <w:rFonts w:hint="eastAsia" w:asciiTheme="minorEastAsia" w:hAnsiTheme="minorEastAsia"/>
            <w:b/>
            <w:bCs/>
            <w:rPrChange w:id="1273" w:author="周德阳" w:date="2018-11-03T13:17:30Z">
              <w:rPr>
                <w:rFonts w:hint="eastAsia"/>
              </w:rPr>
            </w:rPrChange>
          </w:rPr>
          <w:t>优先矩阵</w:t>
        </w:r>
      </w:ins>
      <w:ins w:id="1275" w:author="周德阳" w:date="2018-11-03T13:16:50Z">
        <w:r>
          <w:rPr>
            <w:rFonts w:hint="eastAsia" w:asciiTheme="minorEastAsia" w:hAnsiTheme="minorEastAsia"/>
            <w:rPrChange w:id="1276" w:author="周德阳" w:date="2018-11-03T13:16:50Z">
              <w:rPr>
                <w:rFonts w:hint="eastAsia"/>
              </w:rPr>
            </w:rPrChange>
          </w:rPr>
          <w:t>。用来识别关键事项和</w:t>
        </w:r>
        <w:bookmarkStart w:id="91" w:name="_GoBack"/>
        <w:bookmarkEnd w:id="91"/>
        <w:r>
          <w:rPr>
            <w:rFonts w:hint="eastAsia" w:asciiTheme="minorEastAsia" w:hAnsiTheme="minorEastAsia"/>
            <w:rPrChange w:id="1276" w:author="周德阳" w:date="2018-11-03T13:16:50Z">
              <w:rPr>
                <w:rFonts w:hint="eastAsia"/>
              </w:rPr>
            </w:rPrChange>
          </w:rPr>
          <w:t>合适的备选方案，并通过一系列决策，排列出备选方 案的优先顺序。先对标准排序和加权，再应用于所有备选方案，计算出数学得分，对 备选方案排序。</w:t>
        </w:r>
      </w:ins>
    </w:p>
    <w:p>
      <w:pPr>
        <w:ind w:firstLine="420"/>
        <w:rPr>
          <w:ins w:id="1279" w:author="周德阳" w:date="2018-11-03T13:16:50Z"/>
          <w:rFonts w:hint="eastAsia" w:asciiTheme="minorEastAsia" w:hAnsiTheme="minorEastAsia"/>
          <w:rPrChange w:id="1280" w:author="周德阳" w:date="2018-11-03T13:16:50Z">
            <w:rPr>
              <w:ins w:id="1281" w:author="周德阳" w:date="2018-11-03T13:16:50Z"/>
              <w:rFonts w:hint="eastAsia"/>
            </w:rPr>
          </w:rPrChange>
        </w:rPr>
        <w:pPrChange w:id="1278" w:author="周德阳" w:date="2018-11-03T13:17:24Z">
          <w:pPr>
            <w:ind w:firstLine="420"/>
          </w:pPr>
        </w:pPrChange>
      </w:pPr>
      <w:ins w:id="1282" w:author="周德阳" w:date="2018-11-03T13:16:50Z">
        <w:r>
          <w:rPr>
            <w:rFonts w:hint="eastAsia" w:asciiTheme="minorEastAsia" w:hAnsiTheme="minorEastAsia"/>
            <w:rPrChange w:id="1283" w:author="周德阳" w:date="2018-11-03T13:16:50Z">
              <w:rPr>
                <w:rFonts w:hint="eastAsia"/>
              </w:rPr>
            </w:rPrChange>
          </w:rPr>
          <w:t></w:t>
        </w:r>
      </w:ins>
      <w:ins w:id="1285" w:author="周德阳" w:date="2018-11-03T13:18:11Z">
        <w:r>
          <w:rPr>
            <w:rFonts w:hint="eastAsia" w:asciiTheme="minorEastAsia" w:hAnsiTheme="minorEastAsia"/>
            <w:lang w:val="en-US" w:eastAsia="zh-CN"/>
          </w:rPr>
          <w:t>5.</w:t>
        </w:r>
      </w:ins>
      <w:ins w:id="1286" w:author="周德阳" w:date="2018-11-03T13:16:50Z">
        <w:r>
          <w:rPr>
            <w:rFonts w:hint="eastAsia" w:asciiTheme="minorEastAsia" w:hAnsiTheme="minorEastAsia"/>
            <w:b/>
            <w:bCs/>
            <w:rPrChange w:id="1287" w:author="周德阳" w:date="2018-11-03T13:17:28Z">
              <w:rPr>
                <w:rFonts w:hint="eastAsia"/>
              </w:rPr>
            </w:rPrChange>
          </w:rPr>
          <w:t>活动网络图</w:t>
        </w:r>
      </w:ins>
      <w:ins w:id="1289" w:author="周德阳" w:date="2018-11-03T13:16:50Z">
        <w:r>
          <w:rPr>
            <w:rFonts w:hint="eastAsia" w:asciiTheme="minorEastAsia" w:hAnsiTheme="minorEastAsia"/>
            <w:rPrChange w:id="1290" w:author="周德阳" w:date="2018-11-03T13:16:50Z">
              <w:rPr>
                <w:rFonts w:hint="eastAsia"/>
              </w:rPr>
            </w:rPrChange>
          </w:rPr>
          <w:t>。过去称为箭头图，包括两种格式的网络图：AOA（活动箭线图）和最 常用的 AON（活动节点图）。活动网络图连同项目进度计划编制方法一起使用，如计 划评审技术（PERT）、关键路径法（CPM）和紧前关系绘图法（PDM）。</w:t>
        </w:r>
      </w:ins>
    </w:p>
    <w:p>
      <w:pPr>
        <w:ind w:firstLine="420"/>
        <w:rPr>
          <w:rFonts w:hint="eastAsia" w:asciiTheme="minorEastAsia" w:hAnsiTheme="minorEastAsia" w:eastAsiaTheme="minorEastAsia"/>
          <w:lang w:eastAsia="zh-CN"/>
        </w:rPr>
      </w:pPr>
      <w:ins w:id="1292" w:author="周德阳" w:date="2018-11-03T13:16:50Z">
        <w:r>
          <w:rPr>
            <w:rFonts w:hint="eastAsia" w:asciiTheme="minorEastAsia" w:hAnsiTheme="minorEastAsia"/>
            <w:rPrChange w:id="1293" w:author="周德阳" w:date="2018-11-03T13:16:50Z">
              <w:rPr>
                <w:rFonts w:hint="eastAsia"/>
              </w:rPr>
            </w:rPrChange>
          </w:rPr>
          <w:t xml:space="preserve">  </w:t>
        </w:r>
      </w:ins>
      <w:ins w:id="1295" w:author="周德阳" w:date="2018-11-03T13:18:14Z">
        <w:r>
          <w:rPr>
            <w:rFonts w:hint="eastAsia" w:asciiTheme="minorEastAsia" w:hAnsiTheme="minorEastAsia"/>
            <w:lang w:val="en-US" w:eastAsia="zh-CN"/>
          </w:rPr>
          <w:t>6.</w:t>
        </w:r>
      </w:ins>
      <w:ins w:id="1296" w:author="周德阳" w:date="2018-11-03T13:16:50Z">
        <w:r>
          <w:rPr>
            <w:rFonts w:hint="eastAsia" w:asciiTheme="minorEastAsia" w:hAnsiTheme="minorEastAsia"/>
            <w:b/>
            <w:bCs/>
            <w:rPrChange w:id="1297" w:author="周德阳" w:date="2018-11-03T13:17:26Z">
              <w:rPr>
                <w:rFonts w:hint="eastAsia"/>
              </w:rPr>
            </w:rPrChange>
          </w:rPr>
          <w:t>矩阵图</w:t>
        </w:r>
      </w:ins>
      <w:ins w:id="1299" w:author="周德阳" w:date="2018-11-03T13:16:50Z">
        <w:r>
          <w:rPr>
            <w:rFonts w:hint="eastAsia" w:asciiTheme="minorEastAsia" w:hAnsiTheme="minorEastAsia"/>
            <w:rPrChange w:id="1300" w:author="周德阳" w:date="2018-11-03T13:16:50Z">
              <w:rPr>
                <w:rFonts w:hint="eastAsia"/>
              </w:rPr>
            </w:rPrChange>
          </w:rPr>
          <w:t>。一种质量管理和控制工具，使用矩阵结构对数据进行分析。在行列交叉的位 置展示因素、原因和目标之间的关系强弱。</w:t>
        </w:r>
      </w:ins>
    </w:p>
    <w:p>
      <w:pPr>
        <w:ind w:firstLine="420"/>
      </w:pPr>
    </w:p>
    <w:p>
      <w:pPr>
        <w:pStyle w:val="2"/>
      </w:pPr>
      <w:bookmarkStart w:id="82" w:name="_Toc14209"/>
      <w:bookmarkStart w:id="83" w:name="_Toc497676639"/>
      <w:bookmarkStart w:id="84" w:name="_Toc528480569"/>
      <w:r>
        <w:rPr>
          <w:rFonts w:hint="eastAsia"/>
        </w:rPr>
        <w:t>9软件配置管理</w:t>
      </w:r>
      <w:bookmarkEnd w:id="79"/>
      <w:bookmarkEnd w:id="82"/>
      <w:bookmarkEnd w:id="83"/>
      <w:bookmarkEnd w:id="84"/>
    </w:p>
    <w:p>
      <w:pPr>
        <w:ind w:firstLine="420"/>
      </w:pPr>
      <w:bookmarkStart w:id="85" w:name="_Toc235929257"/>
      <w:r>
        <w:rPr>
          <w:rFonts w:hint="eastAsia"/>
        </w:rPr>
        <w:t>软件配置管理由软件配置管理员负责，每次工作结束后将成果报于项目经理审核，通过后将该成果交于配置管理员录入软件配置管理系统。</w:t>
      </w:r>
    </w:p>
    <w:p>
      <w:pPr>
        <w:ind w:firstLine="420"/>
      </w:pPr>
      <w:r>
        <w:rPr>
          <w:rFonts w:hint="eastAsia"/>
        </w:rPr>
        <w:t>配置工具：</w:t>
      </w:r>
    </w:p>
    <w:p>
      <w:pPr>
        <w:tabs>
          <w:tab w:val="left" w:pos="1260"/>
        </w:tabs>
      </w:pPr>
      <w:bookmarkStart w:id="86" w:name="_Toc497676640"/>
      <w:r>
        <w:t>GitHub</w:t>
      </w:r>
      <w:r>
        <w:rPr>
          <w:rFonts w:hint="eastAsia"/>
        </w:rPr>
        <w:t>（在线代码托管平台）</w:t>
      </w:r>
    </w:p>
    <w:p>
      <w:pPr>
        <w:tabs>
          <w:tab w:val="left" w:pos="1260"/>
        </w:tabs>
      </w:pPr>
      <w:r>
        <w:t xml:space="preserve">GitHub Desktop </w:t>
      </w:r>
      <w:r>
        <w:rPr>
          <w:rFonts w:hint="eastAsia"/>
        </w:rPr>
        <w:t>Git客户端工具</w:t>
      </w:r>
    </w:p>
    <w:bookmarkEnd w:id="85"/>
    <w:bookmarkEnd w:id="86"/>
    <w:p/>
    <w:p>
      <w:pPr>
        <w:pStyle w:val="2"/>
      </w:pPr>
      <w:bookmarkStart w:id="87" w:name="_Toc497676642"/>
      <w:bookmarkStart w:id="88" w:name="_Toc528480570"/>
      <w:bookmarkStart w:id="89" w:name="_Toc235929260"/>
      <w:bookmarkStart w:id="90" w:name="_Toc18717"/>
      <w:r>
        <w:rPr>
          <w:rFonts w:hint="eastAsia"/>
        </w:rPr>
        <w:t>10记录的收集、维护和保存</w:t>
      </w:r>
      <w:bookmarkEnd w:id="87"/>
      <w:bookmarkEnd w:id="88"/>
      <w:bookmarkEnd w:id="89"/>
      <w:bookmarkEnd w:id="90"/>
    </w:p>
    <w:p/>
    <w:p>
      <w:pPr>
        <w:ind w:firstLine="420"/>
      </w:pPr>
      <w:r>
        <w:rPr>
          <w:rFonts w:hint="eastAsia"/>
        </w:rPr>
        <w:t>在案例教学系统开发设计期间，要进行各种软件质量保证活动，准确记录、及时分析并妥善保存有关这些活动的记录，是确保软件质量的重要条件。在软件质量保证组中，由软件质量保证组质量保证人员负责收集、汇总与保存有关软件质量保证活动的记录。各种软件质量保证活动的质量记录应在每星期的周日归档到</w:t>
      </w:r>
      <w:r>
        <w:t>git</w:t>
      </w:r>
      <w:r>
        <w:rPr>
          <w:rFonts w:hint="eastAsia"/>
        </w:rPr>
        <w:t>远程服务器保存。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32C0"/>
    <w:multiLevelType w:val="multilevel"/>
    <w:tmpl w:val="20DF32C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7052FA"/>
    <w:multiLevelType w:val="multilevel"/>
    <w:tmpl w:val="52705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210C0F"/>
    <w:multiLevelType w:val="multilevel"/>
    <w:tmpl w:val="60210C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12D3DD8"/>
    <w:multiLevelType w:val="multilevel"/>
    <w:tmpl w:val="612D3D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73D2E76"/>
    <w:multiLevelType w:val="multilevel"/>
    <w:tmpl w:val="773D2E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7833A63"/>
    <w:multiLevelType w:val="multilevel"/>
    <w:tmpl w:val="77833A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德阳">
    <w15:presenceInfo w15:providerId="None" w15:userId="周德阳"/>
  </w15:person>
  <w15:person w15:author="Sin">
    <w15:presenceInfo w15:providerId="None" w15:userId="S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FC"/>
    <w:rsid w:val="000763B6"/>
    <w:rsid w:val="000A6E9D"/>
    <w:rsid w:val="0012590D"/>
    <w:rsid w:val="00135382"/>
    <w:rsid w:val="0015306F"/>
    <w:rsid w:val="0017142F"/>
    <w:rsid w:val="00174668"/>
    <w:rsid w:val="00186AE3"/>
    <w:rsid w:val="001C02FC"/>
    <w:rsid w:val="002B0AC6"/>
    <w:rsid w:val="00302DB0"/>
    <w:rsid w:val="003459E8"/>
    <w:rsid w:val="00544A79"/>
    <w:rsid w:val="005D49F8"/>
    <w:rsid w:val="00616F3D"/>
    <w:rsid w:val="00664F2A"/>
    <w:rsid w:val="006E5591"/>
    <w:rsid w:val="0074773F"/>
    <w:rsid w:val="007717F7"/>
    <w:rsid w:val="00824EB7"/>
    <w:rsid w:val="0085593E"/>
    <w:rsid w:val="00AB0E08"/>
    <w:rsid w:val="00B02428"/>
    <w:rsid w:val="00B442E8"/>
    <w:rsid w:val="00B74901"/>
    <w:rsid w:val="00BE746A"/>
    <w:rsid w:val="00D81001"/>
    <w:rsid w:val="00DF3198"/>
    <w:rsid w:val="00E20C12"/>
    <w:rsid w:val="00E54C07"/>
    <w:rsid w:val="00F740C0"/>
    <w:rsid w:val="00FB78FF"/>
    <w:rsid w:val="00FD1FB6"/>
    <w:rsid w:val="01A02E33"/>
    <w:rsid w:val="096B320D"/>
    <w:rsid w:val="2F743437"/>
    <w:rsid w:val="473707CE"/>
    <w:rsid w:val="4EEC06CC"/>
    <w:rsid w:val="52B2733C"/>
    <w:rsid w:val="57890D5E"/>
    <w:rsid w:val="622206E9"/>
    <w:rsid w:val="6C4E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1190"/>
    </w:pPr>
    <w:rPr>
      <w:rFonts w:ascii="黑体" w:hAnsi="黑体" w:eastAsia="黑体"/>
      <w:sz w:val="24"/>
      <w:szCs w:val="24"/>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标题 1 字符"/>
    <w:basedOn w:val="9"/>
    <w:link w:val="2"/>
    <w:qFormat/>
    <w:uiPriority w:val="9"/>
    <w:rPr>
      <w:b/>
      <w:bCs/>
      <w:kern w:val="44"/>
      <w:sz w:val="44"/>
      <w:szCs w:val="44"/>
    </w:rPr>
  </w:style>
  <w:style w:type="character" w:customStyle="1" w:styleId="15">
    <w:name w:val="标题 2 字符"/>
    <w:basedOn w:val="9"/>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8">
    <w:name w:val="封面"/>
    <w:basedOn w:val="1"/>
    <w:qFormat/>
    <w:uiPriority w:val="0"/>
    <w:pPr>
      <w:adjustRightInd w:val="0"/>
      <w:spacing w:line="360" w:lineRule="atLeast"/>
      <w:jc w:val="right"/>
    </w:pPr>
    <w:rPr>
      <w:rFonts w:ascii="Symbol" w:hAnsi="Symbol"/>
      <w:kern w:val="0"/>
      <w:sz w:val="24"/>
      <w:szCs w:val="20"/>
    </w:rPr>
  </w:style>
  <w:style w:type="character" w:customStyle="1" w:styleId="19">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73B9D4-8788-479A-84C5-1A76C51C6E47}">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981</Words>
  <Characters>5596</Characters>
  <Lines>46</Lines>
  <Paragraphs>13</Paragraphs>
  <TotalTime>3</TotalTime>
  <ScaleCrop>false</ScaleCrop>
  <LinksUpToDate>false</LinksUpToDate>
  <CharactersWithSpaces>6564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2018-10-27T02:09:00Z</dcterms:created>
  <dc:creator>feng</dc:creator>
  <cp:lastModifiedBy>周德阳</cp:lastModifiedBy>
  <dcterms:modified xsi:type="dcterms:W3CDTF">2018-11-03T05:18:23Z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