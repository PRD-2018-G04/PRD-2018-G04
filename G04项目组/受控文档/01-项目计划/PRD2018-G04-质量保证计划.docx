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7548" w:rsidRDefault="00B45ED1">
      <w:pPr>
        <w:pStyle w:val="aa"/>
        <w:widowControl/>
        <w:wordWrap w:val="0"/>
        <w:autoSpaceDE w:val="0"/>
        <w:autoSpaceDN w:val="0"/>
        <w:ind w:firstLine="422"/>
        <w:textAlignment w:val="bottom"/>
        <w:rPr>
          <w:rFonts w:ascii="黑体" w:eastAsia="黑体" w:hAnsi="Arial"/>
          <w:b/>
        </w:rPr>
      </w:pPr>
      <w:r>
        <w:rPr>
          <w:rFonts w:ascii="黑体" w:eastAsia="黑体" w:hAnsi="Arial" w:hint="eastAsia"/>
          <w:b/>
        </w:rPr>
        <w:t>编号：_</w:t>
      </w:r>
      <w:r>
        <w:rPr>
          <w:rFonts w:ascii="黑体" w:eastAsia="黑体" w:hAnsi="Arial" w:hint="eastAsia"/>
          <w:b/>
          <w:u w:val="single"/>
        </w:rPr>
        <w:t>_ PRD/G04-0.</w:t>
      </w:r>
      <w:r>
        <w:rPr>
          <w:rFonts w:ascii="黑体" w:eastAsia="黑体" w:hAnsi="Arial"/>
          <w:b/>
          <w:u w:val="single"/>
        </w:rPr>
        <w:t>1</w:t>
      </w:r>
      <w:r>
        <w:rPr>
          <w:rFonts w:ascii="黑体" w:eastAsia="黑体" w:hAnsi="Arial" w:hint="eastAsia"/>
          <w:b/>
          <w:u w:val="single"/>
        </w:rPr>
        <w:t>.0-201</w:t>
      </w:r>
      <w:r>
        <w:rPr>
          <w:rFonts w:ascii="黑体" w:eastAsia="黑体" w:hAnsi="Arial"/>
          <w:b/>
          <w:u w:val="single"/>
        </w:rPr>
        <w:t>8</w:t>
      </w:r>
      <w:r>
        <w:rPr>
          <w:rFonts w:ascii="黑体" w:eastAsia="黑体" w:hAnsi="Arial" w:hint="eastAsia"/>
          <w:b/>
          <w:u w:val="single"/>
        </w:rPr>
        <w:t>_</w:t>
      </w:r>
      <w:r>
        <w:rPr>
          <w:rFonts w:ascii="黑体" w:eastAsia="黑体" w:hAnsi="Arial" w:hint="eastAsia"/>
          <w:b/>
        </w:rPr>
        <w:t>_</w:t>
      </w:r>
    </w:p>
    <w:p w:rsidR="002F7548" w:rsidRDefault="00B45ED1">
      <w:pPr>
        <w:pStyle w:val="aa"/>
        <w:widowControl/>
        <w:wordWrap w:val="0"/>
        <w:autoSpaceDE w:val="0"/>
        <w:autoSpaceDN w:val="0"/>
        <w:ind w:firstLine="422"/>
        <w:textAlignment w:val="bottom"/>
        <w:rPr>
          <w:rFonts w:ascii="黑体" w:eastAsia="黑体" w:hAnsi="Arial"/>
          <w:b/>
        </w:rPr>
      </w:pPr>
      <w:r>
        <w:rPr>
          <w:rFonts w:ascii="黑体" w:eastAsia="黑体" w:hAnsi="Arial" w:hint="eastAsia"/>
          <w:b/>
        </w:rPr>
        <w:t>版本：__</w:t>
      </w:r>
      <w:r>
        <w:rPr>
          <w:rFonts w:ascii="黑体" w:eastAsia="黑体" w:hAnsi="Arial"/>
          <w:b/>
          <w:u w:val="single"/>
        </w:rPr>
        <w:t xml:space="preserve"> </w:t>
      </w:r>
      <w:r>
        <w:rPr>
          <w:rFonts w:ascii="黑体" w:eastAsia="黑体" w:hAnsi="Arial" w:hint="eastAsia"/>
          <w:b/>
          <w:u w:val="single"/>
        </w:rPr>
        <w:t>_</w:t>
      </w:r>
      <w:r>
        <w:rPr>
          <w:rFonts w:ascii="黑体" w:eastAsia="黑体" w:hAnsi="Arial" w:hint="eastAsia"/>
          <w:b/>
        </w:rPr>
        <w:t>_</w:t>
      </w:r>
      <w:r>
        <w:rPr>
          <w:rFonts w:ascii="黑体" w:eastAsia="黑体" w:hAnsi="Arial" w:hint="eastAsia"/>
          <w:b/>
          <w:u w:val="single"/>
        </w:rPr>
        <w:t>___</w:t>
      </w:r>
      <w:r>
        <w:rPr>
          <w:rFonts w:ascii="黑体" w:eastAsia="黑体" w:hAnsi="Arial"/>
          <w:b/>
          <w:u w:val="single"/>
        </w:rPr>
        <w:t>0.</w:t>
      </w:r>
      <w:r>
        <w:rPr>
          <w:rFonts w:ascii="黑体" w:eastAsia="黑体" w:hAnsi="Arial" w:hint="eastAsia"/>
          <w:b/>
          <w:u w:val="single"/>
        </w:rPr>
        <w:t>1</w:t>
      </w:r>
      <w:r>
        <w:rPr>
          <w:rFonts w:ascii="黑体" w:eastAsia="黑体" w:hAnsi="Arial"/>
          <w:b/>
          <w:u w:val="single"/>
        </w:rPr>
        <w:t>.</w:t>
      </w:r>
      <w:ins w:id="0" w:author="mr.liu" w:date="2018-11-15T11:20:00Z">
        <w:r w:rsidR="00486500">
          <w:rPr>
            <w:rFonts w:ascii="黑体" w:eastAsia="黑体" w:hAnsi="Arial" w:hint="eastAsia"/>
            <w:b/>
            <w:u w:val="single"/>
          </w:rPr>
          <w:t>2</w:t>
        </w:r>
      </w:ins>
      <w:del w:id="1" w:author="mr.liu" w:date="2018-11-15T11:20:00Z">
        <w:r w:rsidDel="00486500">
          <w:rPr>
            <w:rFonts w:ascii="黑体" w:eastAsia="黑体" w:hAnsi="Arial"/>
            <w:b/>
            <w:u w:val="single"/>
          </w:rPr>
          <w:delText>0</w:delText>
        </w:r>
      </w:del>
      <w:r>
        <w:rPr>
          <w:rFonts w:ascii="黑体" w:eastAsia="黑体" w:hAnsi="Arial" w:hint="eastAsia"/>
          <w:b/>
          <w:u w:val="single"/>
        </w:rPr>
        <w:t>___</w:t>
      </w:r>
      <w:r>
        <w:rPr>
          <w:rFonts w:ascii="黑体" w:eastAsia="黑体" w:hAnsi="Arial" w:hint="eastAsia"/>
          <w:b/>
        </w:rPr>
        <w:t>_______</w:t>
      </w:r>
    </w:p>
    <w:p w:rsidR="002F7548" w:rsidRDefault="002F7548">
      <w:pPr>
        <w:pStyle w:val="aa"/>
        <w:widowControl/>
        <w:autoSpaceDE w:val="0"/>
        <w:autoSpaceDN w:val="0"/>
        <w:ind w:firstLine="422"/>
        <w:textAlignment w:val="bottom"/>
        <w:rPr>
          <w:rFonts w:ascii="Arial" w:hAnsi="Arial"/>
          <w:b/>
        </w:rPr>
      </w:pPr>
    </w:p>
    <w:p w:rsidR="002F7548" w:rsidRDefault="002F7548">
      <w:pPr>
        <w:pStyle w:val="aa"/>
        <w:widowControl/>
        <w:autoSpaceDE w:val="0"/>
        <w:autoSpaceDN w:val="0"/>
        <w:ind w:firstLine="422"/>
        <w:textAlignment w:val="bottom"/>
        <w:rPr>
          <w:rFonts w:ascii="Arial" w:hAnsi="Arial"/>
          <w:b/>
        </w:rPr>
      </w:pPr>
    </w:p>
    <w:p w:rsidR="002F7548" w:rsidRPr="00486500" w:rsidRDefault="00486500">
      <w:pPr>
        <w:widowControl/>
        <w:autoSpaceDE w:val="0"/>
        <w:autoSpaceDN w:val="0"/>
        <w:ind w:left="2"/>
        <w:textAlignment w:val="bottom"/>
        <w:rPr>
          <w:rFonts w:ascii="宋体" w:hAnsi="宋体"/>
          <w:b/>
          <w:sz w:val="72"/>
          <w:szCs w:val="72"/>
          <w:rPrChange w:id="2" w:author="mr.liu" w:date="2018-11-15T11:19:00Z">
            <w:rPr>
              <w:rFonts w:ascii="宋体" w:hAnsi="宋体"/>
              <w:b/>
              <w:sz w:val="84"/>
              <w:szCs w:val="84"/>
            </w:rPr>
          </w:rPrChange>
        </w:rPr>
        <w:pPrChange w:id="3" w:author="mr.liu" w:date="2018-11-15T11:19:00Z">
          <w:pPr>
            <w:widowControl/>
            <w:autoSpaceDE w:val="0"/>
            <w:autoSpaceDN w:val="0"/>
            <w:ind w:left="2" w:firstLine="420"/>
            <w:jc w:val="center"/>
            <w:textAlignment w:val="bottom"/>
          </w:pPr>
        </w:pPrChange>
      </w:pPr>
      <w:ins w:id="4" w:author="mr.liu" w:date="2018-11-15T11:19:00Z">
        <w:r w:rsidRPr="00486500">
          <w:rPr>
            <w:rFonts w:ascii="宋体" w:hAnsi="宋体" w:hint="eastAsia"/>
            <w:b/>
            <w:sz w:val="72"/>
            <w:szCs w:val="72"/>
            <w:rPrChange w:id="5" w:author="mr.liu" w:date="2018-11-15T11:19:00Z">
              <w:rPr>
                <w:rFonts w:ascii="宋体" w:hAnsi="宋体" w:hint="eastAsia"/>
                <w:b/>
                <w:sz w:val="84"/>
                <w:szCs w:val="84"/>
              </w:rPr>
            </w:rPrChange>
          </w:rPr>
          <w:t>基于项目的</w:t>
        </w:r>
      </w:ins>
      <w:r w:rsidR="00B45ED1" w:rsidRPr="00486500">
        <w:rPr>
          <w:rFonts w:ascii="宋体" w:hAnsi="宋体" w:hint="eastAsia"/>
          <w:b/>
          <w:sz w:val="72"/>
          <w:szCs w:val="72"/>
          <w:rPrChange w:id="6" w:author="mr.liu" w:date="2018-11-15T11:19:00Z">
            <w:rPr>
              <w:rFonts w:ascii="宋体" w:hAnsi="宋体" w:hint="eastAsia"/>
              <w:b/>
              <w:sz w:val="84"/>
              <w:szCs w:val="84"/>
            </w:rPr>
          </w:rPrChange>
        </w:rPr>
        <w:t>案例教学系统</w:t>
      </w:r>
    </w:p>
    <w:p w:rsidR="002F7548" w:rsidRDefault="00B45ED1">
      <w:pPr>
        <w:widowControl/>
        <w:autoSpaceDE w:val="0"/>
        <w:autoSpaceDN w:val="0"/>
        <w:ind w:firstLine="602"/>
        <w:textAlignment w:val="bottom"/>
        <w:rPr>
          <w:rFonts w:ascii="Symbol" w:hAnsi="Symbol"/>
          <w:b/>
          <w:sz w:val="30"/>
        </w:rPr>
      </w:pPr>
      <w:r>
        <w:rPr>
          <w:rFonts w:ascii="Symbol" w:hAnsi="Symbol"/>
          <w:b/>
          <w:noProof/>
          <w:sz w:val="30"/>
        </w:rPr>
        <w:drawing>
          <wp:anchor distT="0" distB="0" distL="114300" distR="114300" simplePos="0" relativeHeight="251658240" behindDoc="0" locked="0" layoutInCell="1" allowOverlap="1">
            <wp:simplePos x="0" y="0"/>
            <wp:positionH relativeFrom="column">
              <wp:posOffset>1266825</wp:posOffset>
            </wp:positionH>
            <wp:positionV relativeFrom="paragraph">
              <wp:posOffset>150495</wp:posOffset>
            </wp:positionV>
            <wp:extent cx="1000760" cy="1036955"/>
            <wp:effectExtent l="0" t="0" r="8890" b="0"/>
            <wp:wrapNone/>
            <wp:docPr id="2" name="图片 2" descr="C:\Users\feng\Documents\Tencent Files\568076850\FileRecv\MobileFile\768D4FED7FC1F9AC6863471289EA73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feng\Documents\Tencent Files\568076850\FileRecv\MobileFile\768D4FED7FC1F9AC6863471289EA73BE.png"/>
                    <pic:cNvPicPr>
                      <a:picLocks noChangeAspect="1" noChangeArrowheads="1"/>
                    </pic:cNvPicPr>
                  </pic:nvPicPr>
                  <pic:blipFill>
                    <a:blip r:embed="rId9" cstate="print">
                      <a:extLst>
                        <a:ext uri="{28A0092B-C50C-407E-A947-70E740481C1C}">
                          <a14:useLocalDpi xmlns:a14="http://schemas.microsoft.com/office/drawing/2010/main" val="0"/>
                        </a:ext>
                      </a:extLst>
                    </a:blip>
                    <a:srcRect l="9735" t="22249" r="33941" b="33944"/>
                    <a:stretch>
                      <a:fillRect/>
                    </a:stretch>
                  </pic:blipFill>
                  <pic:spPr>
                    <a:xfrm>
                      <a:off x="0" y="0"/>
                      <a:ext cx="1000800" cy="1036800"/>
                    </a:xfrm>
                    <a:prstGeom prst="rect">
                      <a:avLst/>
                    </a:prstGeom>
                    <a:noFill/>
                    <a:ln>
                      <a:noFill/>
                    </a:ln>
                  </pic:spPr>
                </pic:pic>
              </a:graphicData>
            </a:graphic>
          </wp:anchor>
        </w:drawing>
      </w:r>
    </w:p>
    <w:p w:rsidR="002F7548" w:rsidRDefault="002F7548">
      <w:pPr>
        <w:widowControl/>
        <w:autoSpaceDE w:val="0"/>
        <w:autoSpaceDN w:val="0"/>
        <w:ind w:firstLine="602"/>
        <w:textAlignment w:val="bottom"/>
        <w:rPr>
          <w:rFonts w:ascii="Symbol" w:hAnsi="Symbol"/>
          <w:b/>
          <w:sz w:val="30"/>
        </w:rPr>
      </w:pPr>
    </w:p>
    <w:p w:rsidR="002F7548" w:rsidRDefault="00B45ED1">
      <w:pPr>
        <w:widowControl/>
        <w:autoSpaceDE w:val="0"/>
        <w:autoSpaceDN w:val="0"/>
        <w:ind w:firstLine="1440"/>
        <w:jc w:val="center"/>
        <w:textAlignment w:val="bottom"/>
        <w:rPr>
          <w:rFonts w:ascii="宋体" w:hAnsi="宋体"/>
          <w:b/>
          <w:sz w:val="52"/>
          <w:szCs w:val="52"/>
        </w:rPr>
      </w:pPr>
      <w:r>
        <w:rPr>
          <w:rFonts w:ascii="宋体" w:hAnsi="宋体" w:hint="eastAsia"/>
          <w:b/>
          <w:sz w:val="52"/>
          <w:szCs w:val="52"/>
        </w:rPr>
        <w:t>质</w:t>
      </w:r>
    </w:p>
    <w:p w:rsidR="002F7548" w:rsidRDefault="00B45ED1">
      <w:pPr>
        <w:widowControl/>
        <w:autoSpaceDE w:val="0"/>
        <w:autoSpaceDN w:val="0"/>
        <w:ind w:firstLine="1440"/>
        <w:jc w:val="center"/>
        <w:textAlignment w:val="bottom"/>
        <w:rPr>
          <w:rFonts w:ascii="宋体" w:hAnsi="宋体"/>
          <w:b/>
          <w:sz w:val="52"/>
          <w:szCs w:val="52"/>
        </w:rPr>
      </w:pPr>
      <w:r>
        <w:rPr>
          <w:rFonts w:ascii="宋体" w:hAnsi="宋体" w:hint="eastAsia"/>
          <w:b/>
          <w:sz w:val="52"/>
          <w:szCs w:val="52"/>
        </w:rPr>
        <w:t>量</w:t>
      </w:r>
    </w:p>
    <w:p w:rsidR="002F7548" w:rsidRDefault="00B45ED1">
      <w:pPr>
        <w:widowControl/>
        <w:autoSpaceDE w:val="0"/>
        <w:autoSpaceDN w:val="0"/>
        <w:ind w:firstLine="1440"/>
        <w:jc w:val="center"/>
        <w:textAlignment w:val="bottom"/>
        <w:rPr>
          <w:rFonts w:ascii="宋体" w:hAnsi="宋体"/>
          <w:b/>
          <w:sz w:val="52"/>
          <w:szCs w:val="52"/>
        </w:rPr>
      </w:pPr>
      <w:r>
        <w:rPr>
          <w:rFonts w:ascii="宋体" w:hAnsi="宋体" w:hint="eastAsia"/>
          <w:b/>
          <w:sz w:val="52"/>
          <w:szCs w:val="52"/>
        </w:rPr>
        <w:t>保</w:t>
      </w:r>
    </w:p>
    <w:p w:rsidR="002F7548" w:rsidRDefault="00B45ED1">
      <w:pPr>
        <w:widowControl/>
        <w:autoSpaceDE w:val="0"/>
        <w:autoSpaceDN w:val="0"/>
        <w:ind w:firstLine="1440"/>
        <w:jc w:val="center"/>
        <w:textAlignment w:val="bottom"/>
        <w:rPr>
          <w:rFonts w:ascii="宋体" w:hAnsi="宋体"/>
          <w:b/>
          <w:sz w:val="52"/>
          <w:szCs w:val="52"/>
        </w:rPr>
      </w:pPr>
      <w:r>
        <w:rPr>
          <w:rFonts w:ascii="宋体" w:hAnsi="宋体" w:hint="eastAsia"/>
          <w:b/>
          <w:sz w:val="52"/>
          <w:szCs w:val="52"/>
        </w:rPr>
        <w:t>证</w:t>
      </w:r>
    </w:p>
    <w:p w:rsidR="002F7548" w:rsidRDefault="00B45ED1">
      <w:pPr>
        <w:widowControl/>
        <w:autoSpaceDE w:val="0"/>
        <w:autoSpaceDN w:val="0"/>
        <w:ind w:firstLine="1440"/>
        <w:jc w:val="center"/>
        <w:textAlignment w:val="bottom"/>
        <w:rPr>
          <w:rFonts w:ascii="宋体" w:hAnsi="宋体"/>
          <w:b/>
          <w:sz w:val="52"/>
          <w:szCs w:val="52"/>
        </w:rPr>
      </w:pPr>
      <w:r>
        <w:rPr>
          <w:rFonts w:ascii="宋体" w:hAnsi="宋体" w:hint="eastAsia"/>
          <w:b/>
          <w:sz w:val="52"/>
          <w:szCs w:val="52"/>
        </w:rPr>
        <w:t>计</w:t>
      </w:r>
    </w:p>
    <w:p w:rsidR="002F7548" w:rsidRDefault="00B45ED1">
      <w:pPr>
        <w:widowControl/>
        <w:autoSpaceDE w:val="0"/>
        <w:autoSpaceDN w:val="0"/>
        <w:ind w:firstLine="1440"/>
        <w:jc w:val="center"/>
        <w:textAlignment w:val="bottom"/>
        <w:rPr>
          <w:rFonts w:ascii="宋体" w:hAnsi="宋体"/>
          <w:b/>
          <w:sz w:val="52"/>
          <w:szCs w:val="52"/>
        </w:rPr>
      </w:pPr>
      <w:r>
        <w:rPr>
          <w:rFonts w:ascii="宋体" w:hAnsi="宋体" w:hint="eastAsia"/>
          <w:b/>
          <w:sz w:val="52"/>
          <w:szCs w:val="52"/>
        </w:rPr>
        <w:t>划</w:t>
      </w:r>
    </w:p>
    <w:p w:rsidR="002F7548" w:rsidRDefault="002F7548">
      <w:pPr>
        <w:widowControl/>
        <w:autoSpaceDE w:val="0"/>
        <w:autoSpaceDN w:val="0"/>
        <w:jc w:val="center"/>
        <w:textAlignment w:val="bottom"/>
        <w:rPr>
          <w:rFonts w:ascii="宋体" w:hAnsi="宋体"/>
          <w:b/>
          <w:sz w:val="52"/>
          <w:szCs w:val="52"/>
        </w:rPr>
      </w:pPr>
    </w:p>
    <w:p w:rsidR="002F7548" w:rsidRDefault="002F7548">
      <w:pPr>
        <w:widowControl/>
        <w:autoSpaceDE w:val="0"/>
        <w:autoSpaceDN w:val="0"/>
        <w:jc w:val="center"/>
        <w:textAlignment w:val="bottom"/>
        <w:rPr>
          <w:rFonts w:ascii="宋体" w:hAnsi="宋体"/>
          <w:b/>
          <w:sz w:val="52"/>
          <w:szCs w:val="52"/>
        </w:rPr>
      </w:pPr>
    </w:p>
    <w:p w:rsidR="002F7548" w:rsidRDefault="00B45ED1">
      <w:pPr>
        <w:widowControl/>
        <w:autoSpaceDE w:val="0"/>
        <w:autoSpaceDN w:val="0"/>
        <w:ind w:firstLine="643"/>
        <w:jc w:val="center"/>
        <w:textAlignment w:val="bottom"/>
        <w:rPr>
          <w:rFonts w:ascii="Symbol" w:hAnsi="Symbol"/>
          <w:b/>
          <w:sz w:val="32"/>
        </w:rPr>
      </w:pPr>
      <w:r>
        <w:rPr>
          <w:rFonts w:ascii="Symbol" w:hAnsi="Symbol"/>
          <w:b/>
          <w:sz w:val="32"/>
        </w:rPr>
        <w:t>委托单位</w:t>
      </w:r>
      <w:r>
        <w:rPr>
          <w:rFonts w:ascii="Symbol" w:hAnsi="Symbol"/>
          <w:b/>
          <w:sz w:val="32"/>
        </w:rPr>
        <w:t></w:t>
      </w:r>
      <w:r>
        <w:rPr>
          <w:rFonts w:ascii="Symbol" w:hAnsi="Symbol"/>
          <w:b/>
          <w:sz w:val="32"/>
        </w:rPr>
        <w:t>杨</w:t>
      </w:r>
      <w:proofErr w:type="gramStart"/>
      <w:r>
        <w:rPr>
          <w:rFonts w:ascii="Symbol" w:hAnsi="Symbol"/>
          <w:b/>
          <w:sz w:val="32"/>
        </w:rPr>
        <w:t>枨</w:t>
      </w:r>
      <w:proofErr w:type="gramEnd"/>
      <w:r>
        <w:rPr>
          <w:rFonts w:ascii="Symbol" w:hAnsi="Symbol"/>
          <w:b/>
          <w:sz w:val="32"/>
        </w:rPr>
        <w:t>老师，侯宏仑老师</w:t>
      </w:r>
    </w:p>
    <w:p w:rsidR="002F7548" w:rsidRDefault="00B45ED1">
      <w:pPr>
        <w:widowControl/>
        <w:autoSpaceDE w:val="0"/>
        <w:autoSpaceDN w:val="0"/>
        <w:ind w:firstLine="643"/>
        <w:jc w:val="center"/>
        <w:textAlignment w:val="bottom"/>
        <w:rPr>
          <w:rFonts w:ascii="宋体" w:hAnsi="宋体"/>
          <w:b/>
          <w:sz w:val="32"/>
        </w:rPr>
      </w:pPr>
      <w:r>
        <w:rPr>
          <w:rFonts w:ascii="Symbol" w:hAnsi="Symbol"/>
          <w:b/>
          <w:sz w:val="32"/>
        </w:rPr>
        <w:t>承办单位</w:t>
      </w:r>
      <w:r>
        <w:rPr>
          <w:rFonts w:ascii="Symbol" w:hAnsi="Symbol"/>
          <w:b/>
          <w:sz w:val="32"/>
        </w:rPr>
        <w:t></w:t>
      </w:r>
      <w:ins w:id="7" w:author="mr.liu" w:date="2018-11-15T11:19:00Z">
        <w:r w:rsidR="00486500">
          <w:rPr>
            <w:rFonts w:ascii="宋体" w:eastAsia="宋体" w:hAnsi="宋体" w:hint="eastAsia"/>
            <w:b/>
            <w:sz w:val="32"/>
          </w:rPr>
          <w:t>P</w:t>
        </w:r>
        <w:r w:rsidR="00486500">
          <w:rPr>
            <w:rFonts w:ascii="宋体" w:eastAsia="宋体" w:hAnsi="宋体"/>
            <w:b/>
            <w:sz w:val="32"/>
          </w:rPr>
          <w:t>RD</w:t>
        </w:r>
        <w:r w:rsidR="00486500">
          <w:rPr>
            <w:rFonts w:ascii="宋体" w:eastAsia="宋体" w:hAnsi="宋体" w:hint="eastAsia"/>
            <w:b/>
            <w:sz w:val="32"/>
          </w:rPr>
          <w:t>2018-</w:t>
        </w:r>
      </w:ins>
      <w:r>
        <w:rPr>
          <w:rFonts w:ascii="宋体" w:hAnsi="宋体" w:hint="eastAsia"/>
          <w:b/>
          <w:sz w:val="32"/>
        </w:rPr>
        <w:t>G04小组</w:t>
      </w:r>
    </w:p>
    <w:p w:rsidR="002F7548" w:rsidRDefault="002F7548">
      <w:pPr>
        <w:widowControl/>
        <w:autoSpaceDE w:val="0"/>
        <w:autoSpaceDN w:val="0"/>
        <w:ind w:firstLine="643"/>
        <w:jc w:val="center"/>
        <w:textAlignment w:val="bottom"/>
        <w:rPr>
          <w:rFonts w:ascii="宋体" w:hAnsi="宋体"/>
          <w:b/>
          <w:sz w:val="32"/>
        </w:rPr>
      </w:pPr>
    </w:p>
    <w:p w:rsidR="002F7548" w:rsidDel="00486500" w:rsidRDefault="002F7548">
      <w:pPr>
        <w:widowControl/>
        <w:autoSpaceDE w:val="0"/>
        <w:autoSpaceDN w:val="0"/>
        <w:ind w:firstLine="643"/>
        <w:jc w:val="center"/>
        <w:textAlignment w:val="bottom"/>
        <w:rPr>
          <w:del w:id="8" w:author="mr.liu" w:date="2018-11-15T11:19:00Z"/>
          <w:rFonts w:ascii="宋体" w:hAnsi="宋体"/>
          <w:b/>
          <w:sz w:val="32"/>
        </w:rPr>
      </w:pPr>
    </w:p>
    <w:p w:rsidR="002F7548" w:rsidDel="00486500" w:rsidRDefault="002F7548">
      <w:pPr>
        <w:widowControl/>
        <w:autoSpaceDE w:val="0"/>
        <w:autoSpaceDN w:val="0"/>
        <w:ind w:firstLine="643"/>
        <w:jc w:val="center"/>
        <w:textAlignment w:val="bottom"/>
        <w:rPr>
          <w:del w:id="9" w:author="mr.liu" w:date="2018-11-15T11:19:00Z"/>
          <w:rFonts w:ascii="宋体" w:hAnsi="宋体"/>
          <w:b/>
          <w:sz w:val="32"/>
        </w:rPr>
      </w:pPr>
    </w:p>
    <w:p w:rsidR="002F7548" w:rsidDel="00486500" w:rsidRDefault="002F7548">
      <w:pPr>
        <w:widowControl/>
        <w:autoSpaceDE w:val="0"/>
        <w:autoSpaceDN w:val="0"/>
        <w:ind w:firstLine="643"/>
        <w:jc w:val="center"/>
        <w:textAlignment w:val="bottom"/>
        <w:rPr>
          <w:del w:id="10" w:author="mr.liu" w:date="2018-11-15T11:19:00Z"/>
          <w:rFonts w:ascii="宋体" w:hAnsi="宋体"/>
          <w:b/>
          <w:sz w:val="32"/>
        </w:rPr>
      </w:pPr>
    </w:p>
    <w:p w:rsidR="002F7548" w:rsidDel="00486500" w:rsidRDefault="002F7548">
      <w:pPr>
        <w:widowControl/>
        <w:autoSpaceDE w:val="0"/>
        <w:autoSpaceDN w:val="0"/>
        <w:ind w:firstLine="643"/>
        <w:jc w:val="center"/>
        <w:textAlignment w:val="bottom"/>
        <w:rPr>
          <w:del w:id="11" w:author="mr.liu" w:date="2018-11-15T11:19:00Z"/>
          <w:rFonts w:ascii="宋体" w:hAnsi="宋体"/>
          <w:b/>
          <w:sz w:val="32"/>
        </w:rPr>
      </w:pPr>
    </w:p>
    <w:p w:rsidR="002F7548" w:rsidRDefault="002F7548">
      <w:pPr>
        <w:widowControl/>
        <w:autoSpaceDE w:val="0"/>
        <w:autoSpaceDN w:val="0"/>
        <w:textAlignment w:val="bottom"/>
        <w:rPr>
          <w:rFonts w:ascii="宋体" w:hAnsi="宋体"/>
          <w:b/>
          <w:sz w:val="32"/>
        </w:rPr>
        <w:pPrChange w:id="12" w:author="mr.liu" w:date="2018-11-15T11:19:00Z">
          <w:pPr>
            <w:widowControl/>
            <w:autoSpaceDE w:val="0"/>
            <w:autoSpaceDN w:val="0"/>
            <w:ind w:firstLine="643"/>
            <w:jc w:val="center"/>
            <w:textAlignment w:val="bottom"/>
          </w:pPr>
        </w:pPrChange>
      </w:pPr>
    </w:p>
    <w:p w:rsidR="002F7548" w:rsidRDefault="00B45ED1">
      <w:pPr>
        <w:ind w:firstLineChars="100" w:firstLine="321"/>
        <w:jc w:val="center"/>
        <w:rPr>
          <w:b/>
          <w:sz w:val="32"/>
          <w:szCs w:val="32"/>
        </w:rPr>
      </w:pPr>
      <w:r>
        <w:rPr>
          <w:rFonts w:hint="eastAsia"/>
          <w:b/>
          <w:sz w:val="32"/>
          <w:szCs w:val="32"/>
        </w:rPr>
        <w:lastRenderedPageBreak/>
        <w:t>修订历史记录</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1"/>
        <w:gridCol w:w="1144"/>
        <w:gridCol w:w="2693"/>
        <w:gridCol w:w="2251"/>
        <w:gridCol w:w="947"/>
      </w:tblGrid>
      <w:tr w:rsidR="002F7548">
        <w:tc>
          <w:tcPr>
            <w:tcW w:w="1261" w:type="dxa"/>
            <w:shd w:val="clear" w:color="auto" w:fill="auto"/>
          </w:tcPr>
          <w:p w:rsidR="002F7548" w:rsidRDefault="00B45ED1">
            <w:pPr>
              <w:jc w:val="center"/>
              <w:rPr>
                <w:b/>
                <w:szCs w:val="21"/>
              </w:rPr>
            </w:pPr>
            <w:r>
              <w:rPr>
                <w:rFonts w:hint="eastAsia"/>
                <w:b/>
                <w:szCs w:val="21"/>
              </w:rPr>
              <w:t>日期</w:t>
            </w:r>
          </w:p>
        </w:tc>
        <w:tc>
          <w:tcPr>
            <w:tcW w:w="1144" w:type="dxa"/>
            <w:shd w:val="clear" w:color="auto" w:fill="auto"/>
          </w:tcPr>
          <w:p w:rsidR="002F7548" w:rsidRDefault="00B45ED1">
            <w:pPr>
              <w:jc w:val="center"/>
              <w:rPr>
                <w:b/>
                <w:szCs w:val="21"/>
              </w:rPr>
            </w:pPr>
            <w:r>
              <w:rPr>
                <w:rFonts w:hint="eastAsia"/>
                <w:b/>
                <w:szCs w:val="21"/>
              </w:rPr>
              <w:t>版本</w:t>
            </w:r>
          </w:p>
        </w:tc>
        <w:tc>
          <w:tcPr>
            <w:tcW w:w="2693" w:type="dxa"/>
            <w:shd w:val="clear" w:color="auto" w:fill="auto"/>
          </w:tcPr>
          <w:p w:rsidR="002F7548" w:rsidRDefault="00B45ED1">
            <w:pPr>
              <w:jc w:val="center"/>
              <w:rPr>
                <w:b/>
                <w:szCs w:val="21"/>
              </w:rPr>
            </w:pPr>
            <w:r>
              <w:rPr>
                <w:rFonts w:hint="eastAsia"/>
                <w:b/>
                <w:szCs w:val="21"/>
              </w:rPr>
              <w:t>说明</w:t>
            </w:r>
          </w:p>
        </w:tc>
        <w:tc>
          <w:tcPr>
            <w:tcW w:w="2251" w:type="dxa"/>
            <w:shd w:val="clear" w:color="auto" w:fill="auto"/>
          </w:tcPr>
          <w:p w:rsidR="002F7548" w:rsidRDefault="00B45ED1">
            <w:pPr>
              <w:jc w:val="center"/>
              <w:rPr>
                <w:b/>
                <w:szCs w:val="21"/>
              </w:rPr>
            </w:pPr>
            <w:r>
              <w:rPr>
                <w:rFonts w:hint="eastAsia"/>
                <w:b/>
                <w:szCs w:val="21"/>
              </w:rPr>
              <w:t>作者</w:t>
            </w:r>
          </w:p>
        </w:tc>
        <w:tc>
          <w:tcPr>
            <w:tcW w:w="947" w:type="dxa"/>
            <w:shd w:val="clear" w:color="auto" w:fill="auto"/>
          </w:tcPr>
          <w:p w:rsidR="002F7548" w:rsidRDefault="00B45ED1">
            <w:pPr>
              <w:jc w:val="center"/>
              <w:rPr>
                <w:b/>
                <w:szCs w:val="21"/>
              </w:rPr>
            </w:pPr>
            <w:r>
              <w:rPr>
                <w:rFonts w:hint="eastAsia"/>
                <w:b/>
                <w:szCs w:val="21"/>
              </w:rPr>
              <w:t>审批人</w:t>
            </w:r>
          </w:p>
        </w:tc>
      </w:tr>
      <w:tr w:rsidR="002F7548">
        <w:tc>
          <w:tcPr>
            <w:tcW w:w="1261" w:type="dxa"/>
            <w:shd w:val="clear" w:color="auto" w:fill="auto"/>
          </w:tcPr>
          <w:p w:rsidR="002F7548" w:rsidRDefault="00B45ED1">
            <w:pPr>
              <w:jc w:val="center"/>
              <w:rPr>
                <w:szCs w:val="21"/>
              </w:rPr>
            </w:pPr>
            <w:r>
              <w:rPr>
                <w:szCs w:val="21"/>
              </w:rPr>
              <w:t>2018/10/</w:t>
            </w:r>
            <w:r>
              <w:rPr>
                <w:rFonts w:hint="eastAsia"/>
                <w:szCs w:val="21"/>
              </w:rPr>
              <w:t>27</w:t>
            </w:r>
          </w:p>
        </w:tc>
        <w:tc>
          <w:tcPr>
            <w:tcW w:w="1144" w:type="dxa"/>
            <w:shd w:val="clear" w:color="auto" w:fill="auto"/>
          </w:tcPr>
          <w:p w:rsidR="002F7548" w:rsidRDefault="00B45ED1">
            <w:pPr>
              <w:jc w:val="center"/>
              <w:rPr>
                <w:szCs w:val="21"/>
              </w:rPr>
            </w:pPr>
            <w:r>
              <w:rPr>
                <w:rFonts w:hint="eastAsia"/>
                <w:szCs w:val="21"/>
              </w:rPr>
              <w:t>0.1.0</w:t>
            </w:r>
          </w:p>
        </w:tc>
        <w:tc>
          <w:tcPr>
            <w:tcW w:w="2693" w:type="dxa"/>
            <w:shd w:val="clear" w:color="auto" w:fill="auto"/>
          </w:tcPr>
          <w:p w:rsidR="002F7548" w:rsidRDefault="00B45ED1">
            <w:pPr>
              <w:jc w:val="center"/>
              <w:rPr>
                <w:szCs w:val="21"/>
              </w:rPr>
            </w:pPr>
            <w:r>
              <w:rPr>
                <w:rFonts w:hint="eastAsia"/>
                <w:szCs w:val="21"/>
              </w:rPr>
              <w:t>第一版</w:t>
            </w:r>
          </w:p>
        </w:tc>
        <w:tc>
          <w:tcPr>
            <w:tcW w:w="2251" w:type="dxa"/>
            <w:shd w:val="clear" w:color="auto" w:fill="auto"/>
          </w:tcPr>
          <w:p w:rsidR="002F7548" w:rsidRDefault="00B45ED1">
            <w:pPr>
              <w:jc w:val="center"/>
              <w:rPr>
                <w:szCs w:val="21"/>
              </w:rPr>
            </w:pPr>
            <w:r>
              <w:rPr>
                <w:rFonts w:hint="eastAsia"/>
                <w:szCs w:val="21"/>
              </w:rPr>
              <w:t>冯一鸣</w:t>
            </w:r>
          </w:p>
        </w:tc>
        <w:tc>
          <w:tcPr>
            <w:tcW w:w="947" w:type="dxa"/>
            <w:shd w:val="clear" w:color="auto" w:fill="auto"/>
          </w:tcPr>
          <w:p w:rsidR="002F7548" w:rsidRDefault="00B45ED1">
            <w:pPr>
              <w:jc w:val="center"/>
              <w:rPr>
                <w:szCs w:val="21"/>
              </w:rPr>
            </w:pPr>
            <w:proofErr w:type="gramStart"/>
            <w:r>
              <w:rPr>
                <w:rFonts w:hint="eastAsia"/>
                <w:szCs w:val="21"/>
              </w:rPr>
              <w:t>郦</w:t>
            </w:r>
            <w:proofErr w:type="gramEnd"/>
            <w:r>
              <w:rPr>
                <w:rFonts w:hint="eastAsia"/>
                <w:szCs w:val="21"/>
              </w:rPr>
              <w:t>哲聪（</w:t>
            </w:r>
            <w:r>
              <w:rPr>
                <w:rFonts w:hint="eastAsia"/>
                <w:szCs w:val="21"/>
              </w:rPr>
              <w:t>P</w:t>
            </w:r>
            <w:r>
              <w:rPr>
                <w:szCs w:val="21"/>
              </w:rPr>
              <w:t>M</w:t>
            </w:r>
            <w:r>
              <w:rPr>
                <w:szCs w:val="21"/>
              </w:rPr>
              <w:t>）</w:t>
            </w:r>
          </w:p>
        </w:tc>
      </w:tr>
      <w:tr w:rsidR="002F7548">
        <w:tc>
          <w:tcPr>
            <w:tcW w:w="1261" w:type="dxa"/>
            <w:shd w:val="clear" w:color="auto" w:fill="auto"/>
          </w:tcPr>
          <w:p w:rsidR="002F7548" w:rsidRDefault="00B45ED1">
            <w:pPr>
              <w:jc w:val="center"/>
              <w:rPr>
                <w:szCs w:val="21"/>
              </w:rPr>
            </w:pPr>
            <w:r>
              <w:rPr>
                <w:rFonts w:hint="eastAsia"/>
                <w:szCs w:val="21"/>
              </w:rPr>
              <w:t>2018/11/3</w:t>
            </w:r>
          </w:p>
        </w:tc>
        <w:tc>
          <w:tcPr>
            <w:tcW w:w="1144" w:type="dxa"/>
            <w:shd w:val="clear" w:color="auto" w:fill="auto"/>
          </w:tcPr>
          <w:p w:rsidR="002F7548" w:rsidRDefault="00B45ED1">
            <w:pPr>
              <w:jc w:val="center"/>
              <w:rPr>
                <w:szCs w:val="21"/>
              </w:rPr>
            </w:pPr>
            <w:r>
              <w:rPr>
                <w:rFonts w:hint="eastAsia"/>
                <w:szCs w:val="21"/>
              </w:rPr>
              <w:t>0.1.1</w:t>
            </w:r>
          </w:p>
        </w:tc>
        <w:tc>
          <w:tcPr>
            <w:tcW w:w="2693" w:type="dxa"/>
            <w:shd w:val="clear" w:color="auto" w:fill="auto"/>
          </w:tcPr>
          <w:p w:rsidR="002F7548" w:rsidRDefault="00B45ED1">
            <w:pPr>
              <w:jc w:val="center"/>
              <w:rPr>
                <w:szCs w:val="21"/>
              </w:rPr>
            </w:pPr>
            <w:r>
              <w:rPr>
                <w:rFonts w:hint="eastAsia"/>
                <w:szCs w:val="21"/>
              </w:rPr>
              <w:t>第一版修改</w:t>
            </w:r>
          </w:p>
        </w:tc>
        <w:tc>
          <w:tcPr>
            <w:tcW w:w="2251" w:type="dxa"/>
            <w:shd w:val="clear" w:color="auto" w:fill="auto"/>
          </w:tcPr>
          <w:p w:rsidR="002F7548" w:rsidRDefault="00B45ED1">
            <w:pPr>
              <w:jc w:val="center"/>
              <w:rPr>
                <w:szCs w:val="21"/>
              </w:rPr>
            </w:pPr>
            <w:r>
              <w:rPr>
                <w:rFonts w:hint="eastAsia"/>
                <w:szCs w:val="21"/>
              </w:rPr>
              <w:t>周德阳</w:t>
            </w:r>
          </w:p>
        </w:tc>
        <w:tc>
          <w:tcPr>
            <w:tcW w:w="947" w:type="dxa"/>
            <w:shd w:val="clear" w:color="auto" w:fill="auto"/>
          </w:tcPr>
          <w:p w:rsidR="002F7548" w:rsidRDefault="00B45ED1">
            <w:pPr>
              <w:jc w:val="center"/>
              <w:rPr>
                <w:szCs w:val="21"/>
              </w:rPr>
            </w:pPr>
            <w:proofErr w:type="gramStart"/>
            <w:r>
              <w:rPr>
                <w:rFonts w:hint="eastAsia"/>
                <w:szCs w:val="21"/>
              </w:rPr>
              <w:t>郦</w:t>
            </w:r>
            <w:proofErr w:type="gramEnd"/>
            <w:r>
              <w:rPr>
                <w:rFonts w:hint="eastAsia"/>
                <w:szCs w:val="21"/>
              </w:rPr>
              <w:t>哲聪（</w:t>
            </w:r>
            <w:r>
              <w:rPr>
                <w:rFonts w:hint="eastAsia"/>
                <w:szCs w:val="21"/>
              </w:rPr>
              <w:t>P</w:t>
            </w:r>
            <w:r>
              <w:rPr>
                <w:szCs w:val="21"/>
              </w:rPr>
              <w:t>M</w:t>
            </w:r>
            <w:r>
              <w:rPr>
                <w:szCs w:val="21"/>
              </w:rPr>
              <w:t>）</w:t>
            </w:r>
          </w:p>
        </w:tc>
      </w:tr>
      <w:tr w:rsidR="00486500">
        <w:trPr>
          <w:ins w:id="13" w:author="mr.liu" w:date="2018-11-15T11:19:00Z"/>
        </w:trPr>
        <w:tc>
          <w:tcPr>
            <w:tcW w:w="1261" w:type="dxa"/>
            <w:shd w:val="clear" w:color="auto" w:fill="auto"/>
          </w:tcPr>
          <w:p w:rsidR="00486500" w:rsidRDefault="00486500">
            <w:pPr>
              <w:jc w:val="center"/>
              <w:rPr>
                <w:ins w:id="14" w:author="mr.liu" w:date="2018-11-15T11:19:00Z"/>
                <w:szCs w:val="21"/>
              </w:rPr>
            </w:pPr>
            <w:ins w:id="15" w:author="mr.liu" w:date="2018-11-15T11:19:00Z">
              <w:r>
                <w:rPr>
                  <w:rFonts w:hint="eastAsia"/>
                  <w:szCs w:val="21"/>
                </w:rPr>
                <w:t>2018/1</w:t>
              </w:r>
            </w:ins>
            <w:ins w:id="16" w:author="mr.liu" w:date="2018-11-15T11:20:00Z">
              <w:r>
                <w:rPr>
                  <w:rFonts w:hint="eastAsia"/>
                  <w:szCs w:val="21"/>
                </w:rPr>
                <w:t>1/15</w:t>
              </w:r>
            </w:ins>
          </w:p>
        </w:tc>
        <w:tc>
          <w:tcPr>
            <w:tcW w:w="1144" w:type="dxa"/>
            <w:shd w:val="clear" w:color="auto" w:fill="auto"/>
          </w:tcPr>
          <w:p w:rsidR="00486500" w:rsidRDefault="00486500">
            <w:pPr>
              <w:jc w:val="center"/>
              <w:rPr>
                <w:ins w:id="17" w:author="mr.liu" w:date="2018-11-15T11:19:00Z"/>
                <w:szCs w:val="21"/>
              </w:rPr>
            </w:pPr>
            <w:ins w:id="18" w:author="mr.liu" w:date="2018-11-15T11:20:00Z">
              <w:r>
                <w:rPr>
                  <w:rFonts w:hint="eastAsia"/>
                  <w:szCs w:val="21"/>
                </w:rPr>
                <w:t>0.1.2</w:t>
              </w:r>
            </w:ins>
          </w:p>
        </w:tc>
        <w:tc>
          <w:tcPr>
            <w:tcW w:w="2693" w:type="dxa"/>
            <w:shd w:val="clear" w:color="auto" w:fill="auto"/>
          </w:tcPr>
          <w:p w:rsidR="00486500" w:rsidRDefault="00486500">
            <w:pPr>
              <w:jc w:val="center"/>
              <w:rPr>
                <w:ins w:id="19" w:author="mr.liu" w:date="2018-11-15T11:19:00Z"/>
                <w:szCs w:val="21"/>
              </w:rPr>
            </w:pPr>
            <w:ins w:id="20" w:author="mr.liu" w:date="2018-11-15T11:20:00Z">
              <w:r>
                <w:rPr>
                  <w:rFonts w:hint="eastAsia"/>
                  <w:szCs w:val="21"/>
                </w:rPr>
                <w:t>修改封面及页码</w:t>
              </w:r>
            </w:ins>
          </w:p>
        </w:tc>
        <w:tc>
          <w:tcPr>
            <w:tcW w:w="2251" w:type="dxa"/>
            <w:shd w:val="clear" w:color="auto" w:fill="auto"/>
          </w:tcPr>
          <w:p w:rsidR="00486500" w:rsidRDefault="00486500">
            <w:pPr>
              <w:jc w:val="center"/>
              <w:rPr>
                <w:ins w:id="21" w:author="mr.liu" w:date="2018-11-15T11:19:00Z"/>
                <w:szCs w:val="21"/>
              </w:rPr>
            </w:pPr>
            <w:ins w:id="22" w:author="mr.liu" w:date="2018-11-15T11:20:00Z">
              <w:r>
                <w:rPr>
                  <w:rFonts w:hint="eastAsia"/>
                  <w:szCs w:val="21"/>
                </w:rPr>
                <w:t>刘乐威</w:t>
              </w:r>
            </w:ins>
          </w:p>
        </w:tc>
        <w:tc>
          <w:tcPr>
            <w:tcW w:w="947" w:type="dxa"/>
            <w:shd w:val="clear" w:color="auto" w:fill="auto"/>
          </w:tcPr>
          <w:p w:rsidR="00486500" w:rsidRDefault="00486500">
            <w:pPr>
              <w:jc w:val="center"/>
              <w:rPr>
                <w:ins w:id="23" w:author="mr.liu" w:date="2018-11-15T11:19:00Z"/>
                <w:szCs w:val="21"/>
              </w:rPr>
            </w:pPr>
            <w:proofErr w:type="gramStart"/>
            <w:ins w:id="24" w:author="mr.liu" w:date="2018-11-15T11:20:00Z">
              <w:r>
                <w:rPr>
                  <w:rFonts w:hint="eastAsia"/>
                  <w:szCs w:val="21"/>
                </w:rPr>
                <w:t>郦</w:t>
              </w:r>
              <w:proofErr w:type="gramEnd"/>
              <w:r>
                <w:rPr>
                  <w:rFonts w:hint="eastAsia"/>
                  <w:szCs w:val="21"/>
                </w:rPr>
                <w:t>哲聪（</w:t>
              </w:r>
              <w:r>
                <w:rPr>
                  <w:rFonts w:hint="eastAsia"/>
                  <w:szCs w:val="21"/>
                </w:rPr>
                <w:t>P</w:t>
              </w:r>
              <w:r>
                <w:rPr>
                  <w:szCs w:val="21"/>
                </w:rPr>
                <w:t>M</w:t>
              </w:r>
              <w:r>
                <w:rPr>
                  <w:rFonts w:hint="eastAsia"/>
                  <w:szCs w:val="21"/>
                </w:rPr>
                <w:t>）</w:t>
              </w:r>
            </w:ins>
          </w:p>
        </w:tc>
      </w:tr>
    </w:tbl>
    <w:p w:rsidR="002F7548" w:rsidRDefault="002F7548">
      <w:pPr>
        <w:widowControl/>
        <w:autoSpaceDE w:val="0"/>
        <w:autoSpaceDN w:val="0"/>
        <w:ind w:firstLine="643"/>
        <w:jc w:val="center"/>
        <w:textAlignment w:val="bottom"/>
        <w:rPr>
          <w:rFonts w:ascii="宋体" w:hAnsi="宋体"/>
          <w:b/>
          <w:sz w:val="32"/>
        </w:rPr>
      </w:pPr>
    </w:p>
    <w:p w:rsidR="002F7548" w:rsidRDefault="002F7548">
      <w:pPr>
        <w:widowControl/>
        <w:autoSpaceDE w:val="0"/>
        <w:autoSpaceDN w:val="0"/>
        <w:ind w:firstLine="643"/>
        <w:jc w:val="center"/>
        <w:textAlignment w:val="bottom"/>
        <w:rPr>
          <w:rFonts w:ascii="宋体" w:hAnsi="宋体"/>
          <w:b/>
          <w:sz w:val="32"/>
        </w:rPr>
      </w:pPr>
    </w:p>
    <w:p w:rsidR="002F7548" w:rsidRDefault="002F7548">
      <w:pPr>
        <w:widowControl/>
        <w:autoSpaceDE w:val="0"/>
        <w:autoSpaceDN w:val="0"/>
        <w:ind w:firstLine="643"/>
        <w:jc w:val="center"/>
        <w:textAlignment w:val="bottom"/>
        <w:rPr>
          <w:rFonts w:ascii="宋体" w:hAnsi="宋体"/>
          <w:b/>
          <w:sz w:val="32"/>
        </w:rPr>
      </w:pPr>
    </w:p>
    <w:p w:rsidR="002F7548" w:rsidRDefault="002F7548">
      <w:pPr>
        <w:widowControl/>
        <w:autoSpaceDE w:val="0"/>
        <w:autoSpaceDN w:val="0"/>
        <w:ind w:firstLine="643"/>
        <w:jc w:val="center"/>
        <w:textAlignment w:val="bottom"/>
        <w:rPr>
          <w:rFonts w:ascii="宋体" w:hAnsi="宋体"/>
          <w:b/>
          <w:sz w:val="32"/>
        </w:rPr>
      </w:pPr>
    </w:p>
    <w:p w:rsidR="002F7548" w:rsidRDefault="002F7548">
      <w:pPr>
        <w:widowControl/>
        <w:autoSpaceDE w:val="0"/>
        <w:autoSpaceDN w:val="0"/>
        <w:ind w:firstLine="643"/>
        <w:jc w:val="center"/>
        <w:textAlignment w:val="bottom"/>
        <w:rPr>
          <w:rFonts w:ascii="宋体" w:hAnsi="宋体"/>
          <w:b/>
          <w:sz w:val="32"/>
        </w:rPr>
      </w:pPr>
    </w:p>
    <w:p w:rsidR="002F7548" w:rsidRDefault="00B45ED1">
      <w:pPr>
        <w:widowControl/>
        <w:jc w:val="left"/>
      </w:pPr>
      <w:r>
        <w:br w:type="page"/>
      </w:r>
    </w:p>
    <w:p w:rsidR="00C85A06" w:rsidRDefault="00C85A06">
      <w:pPr>
        <w:widowControl/>
        <w:jc w:val="left"/>
        <w:rPr>
          <w:ins w:id="25" w:author="mr.liu" w:date="2018-11-17T10:23:00Z"/>
        </w:rPr>
        <w:sectPr w:rsidR="00C85A06">
          <w:headerReference w:type="default" r:id="rId10"/>
          <w:footerReference w:type="default" r:id="rId11"/>
          <w:pgSz w:w="11906" w:h="16838"/>
          <w:pgMar w:top="1440" w:right="1800" w:bottom="1440" w:left="1800" w:header="851" w:footer="992" w:gutter="0"/>
          <w:cols w:space="425"/>
          <w:docGrid w:type="lines" w:linePitch="312"/>
        </w:sectPr>
      </w:pPr>
    </w:p>
    <w:p w:rsidR="002F7548" w:rsidRDefault="002F7548">
      <w:pPr>
        <w:widowControl/>
        <w:jc w:val="left"/>
      </w:pPr>
    </w:p>
    <w:sdt>
      <w:sdtPr>
        <w:rPr>
          <w:lang w:val="zh-CN"/>
        </w:rPr>
        <w:id w:val="741141453"/>
        <w:docPartObj>
          <w:docPartGallery w:val="Table of Contents"/>
          <w:docPartUnique/>
        </w:docPartObj>
      </w:sdtPr>
      <w:sdtEndPr>
        <w:rPr>
          <w:b/>
          <w:bCs/>
        </w:rPr>
      </w:sdtEndPr>
      <w:sdtContent>
        <w:p w:rsidR="002F7548" w:rsidRDefault="00B45ED1">
          <w:pPr>
            <w:jc w:val="center"/>
            <w:rPr>
              <w:ins w:id="29" w:author="周德阳" w:date="2018-11-03T11:50:00Z"/>
            </w:rPr>
          </w:pPr>
          <w:ins w:id="30" w:author="周德阳" w:date="2018-11-03T11:50:00Z">
            <w:r>
              <w:rPr>
                <w:rFonts w:ascii="宋体" w:eastAsia="宋体" w:hAnsi="宋体"/>
              </w:rPr>
              <w:t>目录</w:t>
            </w:r>
          </w:ins>
        </w:p>
        <w:p w:rsidR="00486500" w:rsidRDefault="00B45ED1">
          <w:pPr>
            <w:pStyle w:val="TOC1"/>
            <w:tabs>
              <w:tab w:val="left" w:pos="420"/>
              <w:tab w:val="right" w:leader="dot" w:pos="8296"/>
            </w:tabs>
            <w:rPr>
              <w:ins w:id="31" w:author="mr.liu" w:date="2018-11-15T11:22:00Z"/>
              <w:noProof/>
            </w:rPr>
          </w:pPr>
          <w:r>
            <w:rPr>
              <w:b/>
              <w:bCs/>
              <w:lang w:val="zh-CN"/>
            </w:rPr>
            <w:fldChar w:fldCharType="begin"/>
          </w:r>
          <w:r>
            <w:rPr>
              <w:b/>
              <w:bCs/>
              <w:lang w:val="zh-CN"/>
            </w:rPr>
            <w:instrText xml:space="preserve"> TOC \o "1-3" \h \z \u </w:instrText>
          </w:r>
          <w:r>
            <w:rPr>
              <w:b/>
              <w:bCs/>
              <w:lang w:val="zh-CN"/>
            </w:rPr>
            <w:fldChar w:fldCharType="separate"/>
          </w:r>
          <w:ins w:id="32" w:author="mr.liu" w:date="2018-11-15T11:22:00Z">
            <w:r w:rsidR="00486500" w:rsidRPr="00EA1D10">
              <w:rPr>
                <w:rStyle w:val="a8"/>
                <w:noProof/>
              </w:rPr>
              <w:fldChar w:fldCharType="begin"/>
            </w:r>
            <w:r w:rsidR="00486500" w:rsidRPr="00EA1D10">
              <w:rPr>
                <w:rStyle w:val="a8"/>
                <w:noProof/>
              </w:rPr>
              <w:instrText xml:space="preserve"> </w:instrText>
            </w:r>
            <w:r w:rsidR="00486500">
              <w:rPr>
                <w:noProof/>
              </w:rPr>
              <w:instrText>HYPERLINK \l "_Toc530044252"</w:instrText>
            </w:r>
            <w:r w:rsidR="00486500" w:rsidRPr="00EA1D10">
              <w:rPr>
                <w:rStyle w:val="a8"/>
                <w:noProof/>
              </w:rPr>
              <w:instrText xml:space="preserve"> </w:instrText>
            </w:r>
            <w:r w:rsidR="00486500" w:rsidRPr="00EA1D10">
              <w:rPr>
                <w:rStyle w:val="a8"/>
                <w:noProof/>
              </w:rPr>
              <w:fldChar w:fldCharType="separate"/>
            </w:r>
            <w:r w:rsidR="00486500" w:rsidRPr="00EA1D10">
              <w:rPr>
                <w:rStyle w:val="a8"/>
                <w:noProof/>
              </w:rPr>
              <w:t>1.</w:t>
            </w:r>
            <w:r w:rsidR="00486500">
              <w:rPr>
                <w:noProof/>
              </w:rPr>
              <w:tab/>
            </w:r>
            <w:r w:rsidR="00486500" w:rsidRPr="00EA1D10">
              <w:rPr>
                <w:rStyle w:val="a8"/>
                <w:noProof/>
              </w:rPr>
              <w:t>引言</w:t>
            </w:r>
            <w:r w:rsidR="00486500">
              <w:rPr>
                <w:noProof/>
                <w:webHidden/>
              </w:rPr>
              <w:tab/>
            </w:r>
            <w:r w:rsidR="00486500">
              <w:rPr>
                <w:noProof/>
                <w:webHidden/>
              </w:rPr>
              <w:fldChar w:fldCharType="begin"/>
            </w:r>
            <w:r w:rsidR="00486500">
              <w:rPr>
                <w:noProof/>
                <w:webHidden/>
              </w:rPr>
              <w:instrText xml:space="preserve"> PAGEREF _Toc530044252 \h </w:instrText>
            </w:r>
          </w:ins>
          <w:r w:rsidR="00486500">
            <w:rPr>
              <w:noProof/>
              <w:webHidden/>
            </w:rPr>
          </w:r>
          <w:r w:rsidR="00486500">
            <w:rPr>
              <w:noProof/>
              <w:webHidden/>
            </w:rPr>
            <w:fldChar w:fldCharType="separate"/>
          </w:r>
          <w:ins w:id="33" w:author="mr.liu" w:date="2018-11-15T11:22:00Z">
            <w:r w:rsidR="00486500">
              <w:rPr>
                <w:noProof/>
                <w:webHidden/>
              </w:rPr>
              <w:t>1</w:t>
            </w:r>
            <w:r w:rsidR="00486500">
              <w:rPr>
                <w:noProof/>
                <w:webHidden/>
              </w:rPr>
              <w:fldChar w:fldCharType="end"/>
            </w:r>
            <w:r w:rsidR="00486500" w:rsidRPr="00EA1D10">
              <w:rPr>
                <w:rStyle w:val="a8"/>
                <w:noProof/>
              </w:rPr>
              <w:fldChar w:fldCharType="end"/>
            </w:r>
          </w:ins>
        </w:p>
        <w:p w:rsidR="00486500" w:rsidRDefault="00486500">
          <w:pPr>
            <w:pStyle w:val="TOC2"/>
            <w:tabs>
              <w:tab w:val="right" w:leader="dot" w:pos="8296"/>
            </w:tabs>
            <w:rPr>
              <w:ins w:id="34" w:author="mr.liu" w:date="2018-11-15T11:22:00Z"/>
              <w:noProof/>
            </w:rPr>
          </w:pPr>
          <w:ins w:id="35" w:author="mr.liu" w:date="2018-11-15T11:22:00Z">
            <w:r w:rsidRPr="00EA1D10">
              <w:rPr>
                <w:rStyle w:val="a8"/>
                <w:noProof/>
              </w:rPr>
              <w:fldChar w:fldCharType="begin"/>
            </w:r>
            <w:r w:rsidRPr="00EA1D10">
              <w:rPr>
                <w:rStyle w:val="a8"/>
                <w:noProof/>
              </w:rPr>
              <w:instrText xml:space="preserve"> </w:instrText>
            </w:r>
            <w:r>
              <w:rPr>
                <w:noProof/>
              </w:rPr>
              <w:instrText>HYPERLINK \l "_Toc530044253"</w:instrText>
            </w:r>
            <w:r w:rsidRPr="00EA1D10">
              <w:rPr>
                <w:rStyle w:val="a8"/>
                <w:noProof/>
              </w:rPr>
              <w:instrText xml:space="preserve"> </w:instrText>
            </w:r>
            <w:r w:rsidRPr="00EA1D10">
              <w:rPr>
                <w:rStyle w:val="a8"/>
                <w:noProof/>
              </w:rPr>
              <w:fldChar w:fldCharType="separate"/>
            </w:r>
            <w:r w:rsidRPr="00EA1D10">
              <w:rPr>
                <w:rStyle w:val="a8"/>
                <w:noProof/>
              </w:rPr>
              <w:t>1.1</w:t>
            </w:r>
            <w:r w:rsidRPr="00EA1D10">
              <w:rPr>
                <w:rStyle w:val="a8"/>
                <w:noProof/>
              </w:rPr>
              <w:t>系统概述</w:t>
            </w:r>
            <w:r>
              <w:rPr>
                <w:noProof/>
                <w:webHidden/>
              </w:rPr>
              <w:tab/>
            </w:r>
            <w:r>
              <w:rPr>
                <w:noProof/>
                <w:webHidden/>
              </w:rPr>
              <w:fldChar w:fldCharType="begin"/>
            </w:r>
            <w:r>
              <w:rPr>
                <w:noProof/>
                <w:webHidden/>
              </w:rPr>
              <w:instrText xml:space="preserve"> PAGEREF _Toc530044253 \h </w:instrText>
            </w:r>
          </w:ins>
          <w:r>
            <w:rPr>
              <w:noProof/>
              <w:webHidden/>
            </w:rPr>
          </w:r>
          <w:r>
            <w:rPr>
              <w:noProof/>
              <w:webHidden/>
            </w:rPr>
            <w:fldChar w:fldCharType="separate"/>
          </w:r>
          <w:ins w:id="36" w:author="mr.liu" w:date="2018-11-15T11:22:00Z">
            <w:r>
              <w:rPr>
                <w:noProof/>
                <w:webHidden/>
              </w:rPr>
              <w:t>1</w:t>
            </w:r>
            <w:r>
              <w:rPr>
                <w:noProof/>
                <w:webHidden/>
              </w:rPr>
              <w:fldChar w:fldCharType="end"/>
            </w:r>
            <w:r w:rsidRPr="00EA1D10">
              <w:rPr>
                <w:rStyle w:val="a8"/>
                <w:noProof/>
              </w:rPr>
              <w:fldChar w:fldCharType="end"/>
            </w:r>
          </w:ins>
        </w:p>
        <w:p w:rsidR="00486500" w:rsidRDefault="00486500">
          <w:pPr>
            <w:pStyle w:val="TOC2"/>
            <w:tabs>
              <w:tab w:val="right" w:leader="dot" w:pos="8296"/>
            </w:tabs>
            <w:rPr>
              <w:ins w:id="37" w:author="mr.liu" w:date="2018-11-15T11:22:00Z"/>
              <w:noProof/>
            </w:rPr>
          </w:pPr>
          <w:ins w:id="38" w:author="mr.liu" w:date="2018-11-15T11:22:00Z">
            <w:r w:rsidRPr="00EA1D10">
              <w:rPr>
                <w:rStyle w:val="a8"/>
                <w:noProof/>
              </w:rPr>
              <w:fldChar w:fldCharType="begin"/>
            </w:r>
            <w:r w:rsidRPr="00EA1D10">
              <w:rPr>
                <w:rStyle w:val="a8"/>
                <w:noProof/>
              </w:rPr>
              <w:instrText xml:space="preserve"> </w:instrText>
            </w:r>
            <w:r>
              <w:rPr>
                <w:noProof/>
              </w:rPr>
              <w:instrText>HYPERLINK \l "_Toc530044254"</w:instrText>
            </w:r>
            <w:r w:rsidRPr="00EA1D10">
              <w:rPr>
                <w:rStyle w:val="a8"/>
                <w:noProof/>
              </w:rPr>
              <w:instrText xml:space="preserve"> </w:instrText>
            </w:r>
            <w:r w:rsidRPr="00EA1D10">
              <w:rPr>
                <w:rStyle w:val="a8"/>
                <w:noProof/>
              </w:rPr>
              <w:fldChar w:fldCharType="separate"/>
            </w:r>
            <w:r w:rsidRPr="00EA1D10">
              <w:rPr>
                <w:rStyle w:val="a8"/>
                <w:noProof/>
              </w:rPr>
              <w:t>1.2</w:t>
            </w:r>
            <w:r w:rsidRPr="00EA1D10">
              <w:rPr>
                <w:rStyle w:val="a8"/>
                <w:noProof/>
              </w:rPr>
              <w:t>项目的质量目标</w:t>
            </w:r>
            <w:r>
              <w:rPr>
                <w:noProof/>
                <w:webHidden/>
              </w:rPr>
              <w:tab/>
            </w:r>
            <w:r>
              <w:rPr>
                <w:noProof/>
                <w:webHidden/>
              </w:rPr>
              <w:fldChar w:fldCharType="begin"/>
            </w:r>
            <w:r>
              <w:rPr>
                <w:noProof/>
                <w:webHidden/>
              </w:rPr>
              <w:instrText xml:space="preserve"> PAGEREF _Toc530044254 \h </w:instrText>
            </w:r>
          </w:ins>
          <w:r>
            <w:rPr>
              <w:noProof/>
              <w:webHidden/>
            </w:rPr>
          </w:r>
          <w:r>
            <w:rPr>
              <w:noProof/>
              <w:webHidden/>
            </w:rPr>
            <w:fldChar w:fldCharType="separate"/>
          </w:r>
          <w:ins w:id="39" w:author="mr.liu" w:date="2018-11-15T11:22:00Z">
            <w:r>
              <w:rPr>
                <w:noProof/>
                <w:webHidden/>
              </w:rPr>
              <w:t>1</w:t>
            </w:r>
            <w:r>
              <w:rPr>
                <w:noProof/>
                <w:webHidden/>
              </w:rPr>
              <w:fldChar w:fldCharType="end"/>
            </w:r>
            <w:r w:rsidRPr="00EA1D10">
              <w:rPr>
                <w:rStyle w:val="a8"/>
                <w:noProof/>
              </w:rPr>
              <w:fldChar w:fldCharType="end"/>
            </w:r>
          </w:ins>
        </w:p>
        <w:p w:rsidR="00486500" w:rsidRDefault="00486500">
          <w:pPr>
            <w:pStyle w:val="TOC2"/>
            <w:tabs>
              <w:tab w:val="right" w:leader="dot" w:pos="8296"/>
            </w:tabs>
            <w:rPr>
              <w:ins w:id="40" w:author="mr.liu" w:date="2018-11-15T11:22:00Z"/>
              <w:noProof/>
            </w:rPr>
          </w:pPr>
          <w:ins w:id="41" w:author="mr.liu" w:date="2018-11-15T11:22:00Z">
            <w:r w:rsidRPr="00EA1D10">
              <w:rPr>
                <w:rStyle w:val="a8"/>
                <w:noProof/>
              </w:rPr>
              <w:fldChar w:fldCharType="begin"/>
            </w:r>
            <w:r w:rsidRPr="00EA1D10">
              <w:rPr>
                <w:rStyle w:val="a8"/>
                <w:noProof/>
              </w:rPr>
              <w:instrText xml:space="preserve"> </w:instrText>
            </w:r>
            <w:r>
              <w:rPr>
                <w:noProof/>
              </w:rPr>
              <w:instrText>HYPERLINK \l "_Toc530044255"</w:instrText>
            </w:r>
            <w:r w:rsidRPr="00EA1D10">
              <w:rPr>
                <w:rStyle w:val="a8"/>
                <w:noProof/>
              </w:rPr>
              <w:instrText xml:space="preserve"> </w:instrText>
            </w:r>
            <w:r w:rsidRPr="00EA1D10">
              <w:rPr>
                <w:rStyle w:val="a8"/>
                <w:noProof/>
              </w:rPr>
              <w:fldChar w:fldCharType="separate"/>
            </w:r>
            <w:r w:rsidRPr="00EA1D10">
              <w:rPr>
                <w:rStyle w:val="a8"/>
                <w:noProof/>
              </w:rPr>
              <w:t>1.3</w:t>
            </w:r>
            <w:r w:rsidRPr="00EA1D10">
              <w:rPr>
                <w:rStyle w:val="a8"/>
                <w:noProof/>
              </w:rPr>
              <w:t>质量角色与职责</w:t>
            </w:r>
            <w:r>
              <w:rPr>
                <w:noProof/>
                <w:webHidden/>
              </w:rPr>
              <w:tab/>
            </w:r>
            <w:r>
              <w:rPr>
                <w:noProof/>
                <w:webHidden/>
              </w:rPr>
              <w:fldChar w:fldCharType="begin"/>
            </w:r>
            <w:r>
              <w:rPr>
                <w:noProof/>
                <w:webHidden/>
              </w:rPr>
              <w:instrText xml:space="preserve"> PAGEREF _Toc530044255 \h </w:instrText>
            </w:r>
          </w:ins>
          <w:r>
            <w:rPr>
              <w:noProof/>
              <w:webHidden/>
            </w:rPr>
          </w:r>
          <w:r>
            <w:rPr>
              <w:noProof/>
              <w:webHidden/>
            </w:rPr>
            <w:fldChar w:fldCharType="separate"/>
          </w:r>
          <w:ins w:id="42" w:author="mr.liu" w:date="2018-11-15T11:22:00Z">
            <w:r>
              <w:rPr>
                <w:noProof/>
                <w:webHidden/>
              </w:rPr>
              <w:t>2</w:t>
            </w:r>
            <w:r>
              <w:rPr>
                <w:noProof/>
                <w:webHidden/>
              </w:rPr>
              <w:fldChar w:fldCharType="end"/>
            </w:r>
            <w:r w:rsidRPr="00EA1D10">
              <w:rPr>
                <w:rStyle w:val="a8"/>
                <w:noProof/>
              </w:rPr>
              <w:fldChar w:fldCharType="end"/>
            </w:r>
          </w:ins>
        </w:p>
        <w:p w:rsidR="00486500" w:rsidRDefault="00486500">
          <w:pPr>
            <w:pStyle w:val="TOC1"/>
            <w:tabs>
              <w:tab w:val="right" w:leader="dot" w:pos="8296"/>
            </w:tabs>
            <w:rPr>
              <w:ins w:id="43" w:author="mr.liu" w:date="2018-11-15T11:22:00Z"/>
              <w:noProof/>
            </w:rPr>
          </w:pPr>
          <w:ins w:id="44" w:author="mr.liu" w:date="2018-11-15T11:22:00Z">
            <w:r w:rsidRPr="00EA1D10">
              <w:rPr>
                <w:rStyle w:val="a8"/>
                <w:noProof/>
              </w:rPr>
              <w:fldChar w:fldCharType="begin"/>
            </w:r>
            <w:r w:rsidRPr="00EA1D10">
              <w:rPr>
                <w:rStyle w:val="a8"/>
                <w:noProof/>
              </w:rPr>
              <w:instrText xml:space="preserve"> </w:instrText>
            </w:r>
            <w:r>
              <w:rPr>
                <w:noProof/>
              </w:rPr>
              <w:instrText>HYPERLINK \l "_Toc530044256"</w:instrText>
            </w:r>
            <w:r w:rsidRPr="00EA1D10">
              <w:rPr>
                <w:rStyle w:val="a8"/>
                <w:noProof/>
              </w:rPr>
              <w:instrText xml:space="preserve"> </w:instrText>
            </w:r>
            <w:r w:rsidRPr="00EA1D10">
              <w:rPr>
                <w:rStyle w:val="a8"/>
                <w:noProof/>
              </w:rPr>
              <w:fldChar w:fldCharType="separate"/>
            </w:r>
            <w:r w:rsidRPr="00EA1D10">
              <w:rPr>
                <w:rStyle w:val="a8"/>
                <w:noProof/>
              </w:rPr>
              <w:t>2</w:t>
            </w:r>
            <w:r w:rsidRPr="00EA1D10">
              <w:rPr>
                <w:rStyle w:val="a8"/>
                <w:noProof/>
              </w:rPr>
              <w:t>参考文献</w:t>
            </w:r>
            <w:r>
              <w:rPr>
                <w:noProof/>
                <w:webHidden/>
              </w:rPr>
              <w:tab/>
            </w:r>
            <w:r>
              <w:rPr>
                <w:noProof/>
                <w:webHidden/>
              </w:rPr>
              <w:fldChar w:fldCharType="begin"/>
            </w:r>
            <w:r>
              <w:rPr>
                <w:noProof/>
                <w:webHidden/>
              </w:rPr>
              <w:instrText xml:space="preserve"> PAGEREF _Toc530044256 \h </w:instrText>
            </w:r>
          </w:ins>
          <w:r>
            <w:rPr>
              <w:noProof/>
              <w:webHidden/>
            </w:rPr>
          </w:r>
          <w:r>
            <w:rPr>
              <w:noProof/>
              <w:webHidden/>
            </w:rPr>
            <w:fldChar w:fldCharType="separate"/>
          </w:r>
          <w:ins w:id="45" w:author="mr.liu" w:date="2018-11-15T11:22:00Z">
            <w:r>
              <w:rPr>
                <w:noProof/>
                <w:webHidden/>
              </w:rPr>
              <w:t>2</w:t>
            </w:r>
            <w:r>
              <w:rPr>
                <w:noProof/>
                <w:webHidden/>
              </w:rPr>
              <w:fldChar w:fldCharType="end"/>
            </w:r>
            <w:r w:rsidRPr="00EA1D10">
              <w:rPr>
                <w:rStyle w:val="a8"/>
                <w:noProof/>
              </w:rPr>
              <w:fldChar w:fldCharType="end"/>
            </w:r>
          </w:ins>
        </w:p>
        <w:p w:rsidR="00486500" w:rsidRDefault="00486500">
          <w:pPr>
            <w:pStyle w:val="TOC1"/>
            <w:tabs>
              <w:tab w:val="right" w:leader="dot" w:pos="8296"/>
            </w:tabs>
            <w:rPr>
              <w:ins w:id="46" w:author="mr.liu" w:date="2018-11-15T11:22:00Z"/>
              <w:noProof/>
            </w:rPr>
          </w:pPr>
          <w:ins w:id="47" w:author="mr.liu" w:date="2018-11-15T11:22:00Z">
            <w:r w:rsidRPr="00EA1D10">
              <w:rPr>
                <w:rStyle w:val="a8"/>
                <w:noProof/>
              </w:rPr>
              <w:fldChar w:fldCharType="begin"/>
            </w:r>
            <w:r w:rsidRPr="00EA1D10">
              <w:rPr>
                <w:rStyle w:val="a8"/>
                <w:noProof/>
              </w:rPr>
              <w:instrText xml:space="preserve"> </w:instrText>
            </w:r>
            <w:r>
              <w:rPr>
                <w:noProof/>
              </w:rPr>
              <w:instrText>HYPERLINK \l "_Toc530044257"</w:instrText>
            </w:r>
            <w:r w:rsidRPr="00EA1D10">
              <w:rPr>
                <w:rStyle w:val="a8"/>
                <w:noProof/>
              </w:rPr>
              <w:instrText xml:space="preserve"> </w:instrText>
            </w:r>
            <w:r w:rsidRPr="00EA1D10">
              <w:rPr>
                <w:rStyle w:val="a8"/>
                <w:noProof/>
              </w:rPr>
              <w:fldChar w:fldCharType="separate"/>
            </w:r>
            <w:r w:rsidRPr="00EA1D10">
              <w:rPr>
                <w:rStyle w:val="a8"/>
                <w:noProof/>
              </w:rPr>
              <w:t>3</w:t>
            </w:r>
            <w:r w:rsidRPr="00EA1D10">
              <w:rPr>
                <w:rStyle w:val="a8"/>
                <w:noProof/>
              </w:rPr>
              <w:t>管理</w:t>
            </w:r>
            <w:r>
              <w:rPr>
                <w:noProof/>
                <w:webHidden/>
              </w:rPr>
              <w:tab/>
            </w:r>
            <w:r>
              <w:rPr>
                <w:noProof/>
                <w:webHidden/>
              </w:rPr>
              <w:fldChar w:fldCharType="begin"/>
            </w:r>
            <w:r>
              <w:rPr>
                <w:noProof/>
                <w:webHidden/>
              </w:rPr>
              <w:instrText xml:space="preserve"> PAGEREF _Toc530044257 \h </w:instrText>
            </w:r>
          </w:ins>
          <w:r>
            <w:rPr>
              <w:noProof/>
              <w:webHidden/>
            </w:rPr>
          </w:r>
          <w:r>
            <w:rPr>
              <w:noProof/>
              <w:webHidden/>
            </w:rPr>
            <w:fldChar w:fldCharType="separate"/>
          </w:r>
          <w:ins w:id="48" w:author="mr.liu" w:date="2018-11-15T11:22:00Z">
            <w:r>
              <w:rPr>
                <w:noProof/>
                <w:webHidden/>
              </w:rPr>
              <w:t>2</w:t>
            </w:r>
            <w:r>
              <w:rPr>
                <w:noProof/>
                <w:webHidden/>
              </w:rPr>
              <w:fldChar w:fldCharType="end"/>
            </w:r>
            <w:r w:rsidRPr="00EA1D10">
              <w:rPr>
                <w:rStyle w:val="a8"/>
                <w:noProof/>
              </w:rPr>
              <w:fldChar w:fldCharType="end"/>
            </w:r>
          </w:ins>
        </w:p>
        <w:p w:rsidR="00486500" w:rsidRDefault="00486500">
          <w:pPr>
            <w:pStyle w:val="TOC2"/>
            <w:tabs>
              <w:tab w:val="right" w:leader="dot" w:pos="8296"/>
            </w:tabs>
            <w:rPr>
              <w:ins w:id="49" w:author="mr.liu" w:date="2018-11-15T11:22:00Z"/>
              <w:noProof/>
            </w:rPr>
          </w:pPr>
          <w:ins w:id="50" w:author="mr.liu" w:date="2018-11-15T11:22:00Z">
            <w:r w:rsidRPr="00EA1D10">
              <w:rPr>
                <w:rStyle w:val="a8"/>
                <w:noProof/>
              </w:rPr>
              <w:fldChar w:fldCharType="begin"/>
            </w:r>
            <w:r w:rsidRPr="00EA1D10">
              <w:rPr>
                <w:rStyle w:val="a8"/>
                <w:noProof/>
              </w:rPr>
              <w:instrText xml:space="preserve"> </w:instrText>
            </w:r>
            <w:r>
              <w:rPr>
                <w:noProof/>
              </w:rPr>
              <w:instrText>HYPERLINK \l "_Toc530044258"</w:instrText>
            </w:r>
            <w:r w:rsidRPr="00EA1D10">
              <w:rPr>
                <w:rStyle w:val="a8"/>
                <w:noProof/>
              </w:rPr>
              <w:instrText xml:space="preserve"> </w:instrText>
            </w:r>
            <w:r w:rsidRPr="00EA1D10">
              <w:rPr>
                <w:rStyle w:val="a8"/>
                <w:noProof/>
              </w:rPr>
              <w:fldChar w:fldCharType="separate"/>
            </w:r>
            <w:r w:rsidRPr="00EA1D10">
              <w:rPr>
                <w:rStyle w:val="a8"/>
                <w:noProof/>
              </w:rPr>
              <w:t>3.1</w:t>
            </w:r>
            <w:r w:rsidRPr="00EA1D10">
              <w:rPr>
                <w:rStyle w:val="a8"/>
                <w:noProof/>
              </w:rPr>
              <w:t>机构</w:t>
            </w:r>
            <w:r>
              <w:rPr>
                <w:noProof/>
                <w:webHidden/>
              </w:rPr>
              <w:tab/>
            </w:r>
            <w:r>
              <w:rPr>
                <w:noProof/>
                <w:webHidden/>
              </w:rPr>
              <w:fldChar w:fldCharType="begin"/>
            </w:r>
            <w:r>
              <w:rPr>
                <w:noProof/>
                <w:webHidden/>
              </w:rPr>
              <w:instrText xml:space="preserve"> PAGEREF _Toc530044258 \h </w:instrText>
            </w:r>
          </w:ins>
          <w:r>
            <w:rPr>
              <w:noProof/>
              <w:webHidden/>
            </w:rPr>
          </w:r>
          <w:r>
            <w:rPr>
              <w:noProof/>
              <w:webHidden/>
            </w:rPr>
            <w:fldChar w:fldCharType="separate"/>
          </w:r>
          <w:ins w:id="51" w:author="mr.liu" w:date="2018-11-15T11:22:00Z">
            <w:r>
              <w:rPr>
                <w:noProof/>
                <w:webHidden/>
              </w:rPr>
              <w:t>2</w:t>
            </w:r>
            <w:r>
              <w:rPr>
                <w:noProof/>
                <w:webHidden/>
              </w:rPr>
              <w:fldChar w:fldCharType="end"/>
            </w:r>
            <w:r w:rsidRPr="00EA1D10">
              <w:rPr>
                <w:rStyle w:val="a8"/>
                <w:noProof/>
              </w:rPr>
              <w:fldChar w:fldCharType="end"/>
            </w:r>
          </w:ins>
        </w:p>
        <w:p w:rsidR="00486500" w:rsidRDefault="00486500">
          <w:pPr>
            <w:pStyle w:val="TOC2"/>
            <w:tabs>
              <w:tab w:val="right" w:leader="dot" w:pos="8296"/>
            </w:tabs>
            <w:rPr>
              <w:ins w:id="52" w:author="mr.liu" w:date="2018-11-15T11:22:00Z"/>
              <w:noProof/>
            </w:rPr>
          </w:pPr>
          <w:ins w:id="53" w:author="mr.liu" w:date="2018-11-15T11:22:00Z">
            <w:r w:rsidRPr="00EA1D10">
              <w:rPr>
                <w:rStyle w:val="a8"/>
                <w:noProof/>
              </w:rPr>
              <w:fldChar w:fldCharType="begin"/>
            </w:r>
            <w:r w:rsidRPr="00EA1D10">
              <w:rPr>
                <w:rStyle w:val="a8"/>
                <w:noProof/>
              </w:rPr>
              <w:instrText xml:space="preserve"> </w:instrText>
            </w:r>
            <w:r>
              <w:rPr>
                <w:noProof/>
              </w:rPr>
              <w:instrText>HYPERLINK \l "_Toc530044259"</w:instrText>
            </w:r>
            <w:r w:rsidRPr="00EA1D10">
              <w:rPr>
                <w:rStyle w:val="a8"/>
                <w:noProof/>
              </w:rPr>
              <w:instrText xml:space="preserve"> </w:instrText>
            </w:r>
            <w:r w:rsidRPr="00EA1D10">
              <w:rPr>
                <w:rStyle w:val="a8"/>
                <w:noProof/>
              </w:rPr>
              <w:fldChar w:fldCharType="separate"/>
            </w:r>
            <w:r w:rsidRPr="00EA1D10">
              <w:rPr>
                <w:rStyle w:val="a8"/>
                <w:noProof/>
              </w:rPr>
              <w:t>3.2</w:t>
            </w:r>
            <w:r w:rsidRPr="00EA1D10">
              <w:rPr>
                <w:rStyle w:val="a8"/>
                <w:noProof/>
              </w:rPr>
              <w:t>任务</w:t>
            </w:r>
            <w:r>
              <w:rPr>
                <w:noProof/>
                <w:webHidden/>
              </w:rPr>
              <w:tab/>
            </w:r>
            <w:r>
              <w:rPr>
                <w:noProof/>
                <w:webHidden/>
              </w:rPr>
              <w:fldChar w:fldCharType="begin"/>
            </w:r>
            <w:r>
              <w:rPr>
                <w:noProof/>
                <w:webHidden/>
              </w:rPr>
              <w:instrText xml:space="preserve"> PAGEREF _Toc530044259 \h </w:instrText>
            </w:r>
          </w:ins>
          <w:r>
            <w:rPr>
              <w:noProof/>
              <w:webHidden/>
            </w:rPr>
          </w:r>
          <w:r>
            <w:rPr>
              <w:noProof/>
              <w:webHidden/>
            </w:rPr>
            <w:fldChar w:fldCharType="separate"/>
          </w:r>
          <w:ins w:id="54" w:author="mr.liu" w:date="2018-11-15T11:22:00Z">
            <w:r>
              <w:rPr>
                <w:noProof/>
                <w:webHidden/>
              </w:rPr>
              <w:t>3</w:t>
            </w:r>
            <w:r>
              <w:rPr>
                <w:noProof/>
                <w:webHidden/>
              </w:rPr>
              <w:fldChar w:fldCharType="end"/>
            </w:r>
            <w:r w:rsidRPr="00EA1D10">
              <w:rPr>
                <w:rStyle w:val="a8"/>
                <w:noProof/>
              </w:rPr>
              <w:fldChar w:fldCharType="end"/>
            </w:r>
          </w:ins>
        </w:p>
        <w:p w:rsidR="00486500" w:rsidRDefault="00486500">
          <w:pPr>
            <w:pStyle w:val="TOC2"/>
            <w:tabs>
              <w:tab w:val="right" w:leader="dot" w:pos="8296"/>
            </w:tabs>
            <w:rPr>
              <w:ins w:id="55" w:author="mr.liu" w:date="2018-11-15T11:22:00Z"/>
              <w:noProof/>
            </w:rPr>
          </w:pPr>
          <w:ins w:id="56" w:author="mr.liu" w:date="2018-11-15T11:22:00Z">
            <w:r w:rsidRPr="00EA1D10">
              <w:rPr>
                <w:rStyle w:val="a8"/>
                <w:noProof/>
              </w:rPr>
              <w:fldChar w:fldCharType="begin"/>
            </w:r>
            <w:r w:rsidRPr="00EA1D10">
              <w:rPr>
                <w:rStyle w:val="a8"/>
                <w:noProof/>
              </w:rPr>
              <w:instrText xml:space="preserve"> </w:instrText>
            </w:r>
            <w:r>
              <w:rPr>
                <w:noProof/>
              </w:rPr>
              <w:instrText>HYPERLINK \l "_Toc530044260"</w:instrText>
            </w:r>
            <w:r w:rsidRPr="00EA1D10">
              <w:rPr>
                <w:rStyle w:val="a8"/>
                <w:noProof/>
              </w:rPr>
              <w:instrText xml:space="preserve"> </w:instrText>
            </w:r>
            <w:r w:rsidRPr="00EA1D10">
              <w:rPr>
                <w:rStyle w:val="a8"/>
                <w:noProof/>
              </w:rPr>
              <w:fldChar w:fldCharType="separate"/>
            </w:r>
            <w:r w:rsidRPr="00EA1D10">
              <w:rPr>
                <w:rStyle w:val="a8"/>
                <w:noProof/>
              </w:rPr>
              <w:t>3.3</w:t>
            </w:r>
            <w:r w:rsidRPr="00EA1D10">
              <w:rPr>
                <w:rStyle w:val="a8"/>
                <w:noProof/>
              </w:rPr>
              <w:t>职责</w:t>
            </w:r>
            <w:r>
              <w:rPr>
                <w:noProof/>
                <w:webHidden/>
              </w:rPr>
              <w:tab/>
            </w:r>
            <w:r>
              <w:rPr>
                <w:noProof/>
                <w:webHidden/>
              </w:rPr>
              <w:fldChar w:fldCharType="begin"/>
            </w:r>
            <w:r>
              <w:rPr>
                <w:noProof/>
                <w:webHidden/>
              </w:rPr>
              <w:instrText xml:space="preserve"> PAGEREF _Toc530044260 \h </w:instrText>
            </w:r>
          </w:ins>
          <w:r>
            <w:rPr>
              <w:noProof/>
              <w:webHidden/>
            </w:rPr>
          </w:r>
          <w:r>
            <w:rPr>
              <w:noProof/>
              <w:webHidden/>
            </w:rPr>
            <w:fldChar w:fldCharType="separate"/>
          </w:r>
          <w:ins w:id="57" w:author="mr.liu" w:date="2018-11-15T11:22:00Z">
            <w:r>
              <w:rPr>
                <w:noProof/>
                <w:webHidden/>
              </w:rPr>
              <w:t>3</w:t>
            </w:r>
            <w:r>
              <w:rPr>
                <w:noProof/>
                <w:webHidden/>
              </w:rPr>
              <w:fldChar w:fldCharType="end"/>
            </w:r>
            <w:r w:rsidRPr="00EA1D10">
              <w:rPr>
                <w:rStyle w:val="a8"/>
                <w:noProof/>
              </w:rPr>
              <w:fldChar w:fldCharType="end"/>
            </w:r>
          </w:ins>
        </w:p>
        <w:p w:rsidR="00486500" w:rsidRDefault="00486500">
          <w:pPr>
            <w:pStyle w:val="TOC1"/>
            <w:tabs>
              <w:tab w:val="right" w:leader="dot" w:pos="8296"/>
            </w:tabs>
            <w:rPr>
              <w:ins w:id="58" w:author="mr.liu" w:date="2018-11-15T11:22:00Z"/>
              <w:noProof/>
            </w:rPr>
          </w:pPr>
          <w:ins w:id="59" w:author="mr.liu" w:date="2018-11-15T11:22:00Z">
            <w:r w:rsidRPr="00EA1D10">
              <w:rPr>
                <w:rStyle w:val="a8"/>
                <w:noProof/>
              </w:rPr>
              <w:fldChar w:fldCharType="begin"/>
            </w:r>
            <w:r w:rsidRPr="00EA1D10">
              <w:rPr>
                <w:rStyle w:val="a8"/>
                <w:noProof/>
              </w:rPr>
              <w:instrText xml:space="preserve"> </w:instrText>
            </w:r>
            <w:r>
              <w:rPr>
                <w:noProof/>
              </w:rPr>
              <w:instrText>HYPERLINK \l "_Toc530044261"</w:instrText>
            </w:r>
            <w:r w:rsidRPr="00EA1D10">
              <w:rPr>
                <w:rStyle w:val="a8"/>
                <w:noProof/>
              </w:rPr>
              <w:instrText xml:space="preserve"> </w:instrText>
            </w:r>
            <w:r w:rsidRPr="00EA1D10">
              <w:rPr>
                <w:rStyle w:val="a8"/>
                <w:noProof/>
              </w:rPr>
              <w:fldChar w:fldCharType="separate"/>
            </w:r>
            <w:r w:rsidRPr="00EA1D10">
              <w:rPr>
                <w:rStyle w:val="a8"/>
                <w:noProof/>
              </w:rPr>
              <w:t>4</w:t>
            </w:r>
            <w:r w:rsidRPr="00EA1D10">
              <w:rPr>
                <w:rStyle w:val="a8"/>
                <w:noProof/>
              </w:rPr>
              <w:t>文档</w:t>
            </w:r>
            <w:r>
              <w:rPr>
                <w:noProof/>
                <w:webHidden/>
              </w:rPr>
              <w:tab/>
            </w:r>
            <w:r>
              <w:rPr>
                <w:noProof/>
                <w:webHidden/>
              </w:rPr>
              <w:fldChar w:fldCharType="begin"/>
            </w:r>
            <w:r>
              <w:rPr>
                <w:noProof/>
                <w:webHidden/>
              </w:rPr>
              <w:instrText xml:space="preserve"> PAGEREF _Toc530044261 \h </w:instrText>
            </w:r>
          </w:ins>
          <w:r>
            <w:rPr>
              <w:noProof/>
              <w:webHidden/>
            </w:rPr>
          </w:r>
          <w:r>
            <w:rPr>
              <w:noProof/>
              <w:webHidden/>
            </w:rPr>
            <w:fldChar w:fldCharType="separate"/>
          </w:r>
          <w:ins w:id="60" w:author="mr.liu" w:date="2018-11-15T11:22:00Z">
            <w:r>
              <w:rPr>
                <w:noProof/>
                <w:webHidden/>
              </w:rPr>
              <w:t>3</w:t>
            </w:r>
            <w:r>
              <w:rPr>
                <w:noProof/>
                <w:webHidden/>
              </w:rPr>
              <w:fldChar w:fldCharType="end"/>
            </w:r>
            <w:r w:rsidRPr="00EA1D10">
              <w:rPr>
                <w:rStyle w:val="a8"/>
                <w:noProof/>
              </w:rPr>
              <w:fldChar w:fldCharType="end"/>
            </w:r>
          </w:ins>
        </w:p>
        <w:p w:rsidR="00486500" w:rsidRDefault="00486500">
          <w:pPr>
            <w:pStyle w:val="TOC2"/>
            <w:tabs>
              <w:tab w:val="right" w:leader="dot" w:pos="8296"/>
            </w:tabs>
            <w:rPr>
              <w:ins w:id="61" w:author="mr.liu" w:date="2018-11-15T11:22:00Z"/>
              <w:noProof/>
            </w:rPr>
          </w:pPr>
          <w:ins w:id="62" w:author="mr.liu" w:date="2018-11-15T11:22:00Z">
            <w:r w:rsidRPr="00EA1D10">
              <w:rPr>
                <w:rStyle w:val="a8"/>
                <w:noProof/>
              </w:rPr>
              <w:fldChar w:fldCharType="begin"/>
            </w:r>
            <w:r w:rsidRPr="00EA1D10">
              <w:rPr>
                <w:rStyle w:val="a8"/>
                <w:noProof/>
              </w:rPr>
              <w:instrText xml:space="preserve"> </w:instrText>
            </w:r>
            <w:r>
              <w:rPr>
                <w:noProof/>
              </w:rPr>
              <w:instrText>HYPERLINK \l "_Toc530044262"</w:instrText>
            </w:r>
            <w:r w:rsidRPr="00EA1D10">
              <w:rPr>
                <w:rStyle w:val="a8"/>
                <w:noProof/>
              </w:rPr>
              <w:instrText xml:space="preserve"> </w:instrText>
            </w:r>
            <w:r w:rsidRPr="00EA1D10">
              <w:rPr>
                <w:rStyle w:val="a8"/>
                <w:noProof/>
              </w:rPr>
              <w:fldChar w:fldCharType="separate"/>
            </w:r>
            <w:r w:rsidRPr="00EA1D10">
              <w:rPr>
                <w:rStyle w:val="a8"/>
                <w:noProof/>
              </w:rPr>
              <w:t>4.1</w:t>
            </w:r>
            <w:r w:rsidRPr="00EA1D10">
              <w:rPr>
                <w:rStyle w:val="a8"/>
                <w:noProof/>
              </w:rPr>
              <w:t>基本文档</w:t>
            </w:r>
            <w:r>
              <w:rPr>
                <w:noProof/>
                <w:webHidden/>
              </w:rPr>
              <w:tab/>
            </w:r>
            <w:r>
              <w:rPr>
                <w:noProof/>
                <w:webHidden/>
              </w:rPr>
              <w:fldChar w:fldCharType="begin"/>
            </w:r>
            <w:r>
              <w:rPr>
                <w:noProof/>
                <w:webHidden/>
              </w:rPr>
              <w:instrText xml:space="preserve"> PAGEREF _Toc530044262 \h </w:instrText>
            </w:r>
          </w:ins>
          <w:r>
            <w:rPr>
              <w:noProof/>
              <w:webHidden/>
            </w:rPr>
          </w:r>
          <w:r>
            <w:rPr>
              <w:noProof/>
              <w:webHidden/>
            </w:rPr>
            <w:fldChar w:fldCharType="separate"/>
          </w:r>
          <w:ins w:id="63" w:author="mr.liu" w:date="2018-11-15T11:22:00Z">
            <w:r>
              <w:rPr>
                <w:noProof/>
                <w:webHidden/>
              </w:rPr>
              <w:t>3</w:t>
            </w:r>
            <w:r>
              <w:rPr>
                <w:noProof/>
                <w:webHidden/>
              </w:rPr>
              <w:fldChar w:fldCharType="end"/>
            </w:r>
            <w:r w:rsidRPr="00EA1D10">
              <w:rPr>
                <w:rStyle w:val="a8"/>
                <w:noProof/>
              </w:rPr>
              <w:fldChar w:fldCharType="end"/>
            </w:r>
          </w:ins>
        </w:p>
        <w:p w:rsidR="00486500" w:rsidRDefault="00486500">
          <w:pPr>
            <w:pStyle w:val="TOC2"/>
            <w:tabs>
              <w:tab w:val="right" w:leader="dot" w:pos="8296"/>
            </w:tabs>
            <w:rPr>
              <w:ins w:id="64" w:author="mr.liu" w:date="2018-11-15T11:22:00Z"/>
              <w:noProof/>
            </w:rPr>
          </w:pPr>
          <w:ins w:id="65" w:author="mr.liu" w:date="2018-11-15T11:22:00Z">
            <w:r w:rsidRPr="00EA1D10">
              <w:rPr>
                <w:rStyle w:val="a8"/>
                <w:noProof/>
              </w:rPr>
              <w:fldChar w:fldCharType="begin"/>
            </w:r>
            <w:r w:rsidRPr="00EA1D10">
              <w:rPr>
                <w:rStyle w:val="a8"/>
                <w:noProof/>
              </w:rPr>
              <w:instrText xml:space="preserve"> </w:instrText>
            </w:r>
            <w:r>
              <w:rPr>
                <w:noProof/>
              </w:rPr>
              <w:instrText>HYPERLINK \l "_Toc530044263"</w:instrText>
            </w:r>
            <w:r w:rsidRPr="00EA1D10">
              <w:rPr>
                <w:rStyle w:val="a8"/>
                <w:noProof/>
              </w:rPr>
              <w:instrText xml:space="preserve"> </w:instrText>
            </w:r>
            <w:r w:rsidRPr="00EA1D10">
              <w:rPr>
                <w:rStyle w:val="a8"/>
                <w:noProof/>
              </w:rPr>
              <w:fldChar w:fldCharType="separate"/>
            </w:r>
            <w:r w:rsidRPr="00EA1D10">
              <w:rPr>
                <w:rStyle w:val="a8"/>
                <w:noProof/>
              </w:rPr>
              <w:t>4.2</w:t>
            </w:r>
            <w:r w:rsidRPr="00EA1D10">
              <w:rPr>
                <w:rStyle w:val="a8"/>
                <w:noProof/>
              </w:rPr>
              <w:t>用户文档</w:t>
            </w:r>
            <w:r>
              <w:rPr>
                <w:noProof/>
                <w:webHidden/>
              </w:rPr>
              <w:tab/>
            </w:r>
            <w:r>
              <w:rPr>
                <w:noProof/>
                <w:webHidden/>
              </w:rPr>
              <w:fldChar w:fldCharType="begin"/>
            </w:r>
            <w:r>
              <w:rPr>
                <w:noProof/>
                <w:webHidden/>
              </w:rPr>
              <w:instrText xml:space="preserve"> PAGEREF _Toc530044263 \h </w:instrText>
            </w:r>
          </w:ins>
          <w:r>
            <w:rPr>
              <w:noProof/>
              <w:webHidden/>
            </w:rPr>
          </w:r>
          <w:r>
            <w:rPr>
              <w:noProof/>
              <w:webHidden/>
            </w:rPr>
            <w:fldChar w:fldCharType="separate"/>
          </w:r>
          <w:ins w:id="66" w:author="mr.liu" w:date="2018-11-15T11:22:00Z">
            <w:r>
              <w:rPr>
                <w:noProof/>
                <w:webHidden/>
              </w:rPr>
              <w:t>4</w:t>
            </w:r>
            <w:r>
              <w:rPr>
                <w:noProof/>
                <w:webHidden/>
              </w:rPr>
              <w:fldChar w:fldCharType="end"/>
            </w:r>
            <w:r w:rsidRPr="00EA1D10">
              <w:rPr>
                <w:rStyle w:val="a8"/>
                <w:noProof/>
              </w:rPr>
              <w:fldChar w:fldCharType="end"/>
            </w:r>
          </w:ins>
        </w:p>
        <w:p w:rsidR="00486500" w:rsidRDefault="00486500">
          <w:pPr>
            <w:pStyle w:val="TOC2"/>
            <w:tabs>
              <w:tab w:val="right" w:leader="dot" w:pos="8296"/>
            </w:tabs>
            <w:rPr>
              <w:ins w:id="67" w:author="mr.liu" w:date="2018-11-15T11:22:00Z"/>
              <w:noProof/>
            </w:rPr>
          </w:pPr>
          <w:ins w:id="68" w:author="mr.liu" w:date="2018-11-15T11:22:00Z">
            <w:r w:rsidRPr="00EA1D10">
              <w:rPr>
                <w:rStyle w:val="a8"/>
                <w:noProof/>
              </w:rPr>
              <w:fldChar w:fldCharType="begin"/>
            </w:r>
            <w:r w:rsidRPr="00EA1D10">
              <w:rPr>
                <w:rStyle w:val="a8"/>
                <w:noProof/>
              </w:rPr>
              <w:instrText xml:space="preserve"> </w:instrText>
            </w:r>
            <w:r>
              <w:rPr>
                <w:noProof/>
              </w:rPr>
              <w:instrText>HYPERLINK \l "_Toc530044264"</w:instrText>
            </w:r>
            <w:r w:rsidRPr="00EA1D10">
              <w:rPr>
                <w:rStyle w:val="a8"/>
                <w:noProof/>
              </w:rPr>
              <w:instrText xml:space="preserve"> </w:instrText>
            </w:r>
            <w:r w:rsidRPr="00EA1D10">
              <w:rPr>
                <w:rStyle w:val="a8"/>
                <w:noProof/>
              </w:rPr>
              <w:fldChar w:fldCharType="separate"/>
            </w:r>
            <w:r w:rsidRPr="00EA1D10">
              <w:rPr>
                <w:rStyle w:val="a8"/>
                <w:noProof/>
              </w:rPr>
              <w:t>4.3</w:t>
            </w:r>
            <w:r w:rsidRPr="00EA1D10">
              <w:rPr>
                <w:rStyle w:val="a8"/>
                <w:noProof/>
              </w:rPr>
              <w:t>其他文档</w:t>
            </w:r>
            <w:r>
              <w:rPr>
                <w:noProof/>
                <w:webHidden/>
              </w:rPr>
              <w:tab/>
            </w:r>
            <w:r>
              <w:rPr>
                <w:noProof/>
                <w:webHidden/>
              </w:rPr>
              <w:fldChar w:fldCharType="begin"/>
            </w:r>
            <w:r>
              <w:rPr>
                <w:noProof/>
                <w:webHidden/>
              </w:rPr>
              <w:instrText xml:space="preserve"> PAGEREF _Toc530044264 \h </w:instrText>
            </w:r>
          </w:ins>
          <w:r>
            <w:rPr>
              <w:noProof/>
              <w:webHidden/>
            </w:rPr>
          </w:r>
          <w:r>
            <w:rPr>
              <w:noProof/>
              <w:webHidden/>
            </w:rPr>
            <w:fldChar w:fldCharType="separate"/>
          </w:r>
          <w:ins w:id="69" w:author="mr.liu" w:date="2018-11-15T11:22:00Z">
            <w:r>
              <w:rPr>
                <w:noProof/>
                <w:webHidden/>
              </w:rPr>
              <w:t>4</w:t>
            </w:r>
            <w:r>
              <w:rPr>
                <w:noProof/>
                <w:webHidden/>
              </w:rPr>
              <w:fldChar w:fldCharType="end"/>
            </w:r>
            <w:r w:rsidRPr="00EA1D10">
              <w:rPr>
                <w:rStyle w:val="a8"/>
                <w:noProof/>
              </w:rPr>
              <w:fldChar w:fldCharType="end"/>
            </w:r>
          </w:ins>
        </w:p>
        <w:p w:rsidR="00486500" w:rsidRDefault="00486500">
          <w:pPr>
            <w:pStyle w:val="TOC1"/>
            <w:tabs>
              <w:tab w:val="right" w:leader="dot" w:pos="8296"/>
            </w:tabs>
            <w:rPr>
              <w:ins w:id="70" w:author="mr.liu" w:date="2018-11-15T11:22:00Z"/>
              <w:noProof/>
            </w:rPr>
          </w:pPr>
          <w:ins w:id="71" w:author="mr.liu" w:date="2018-11-15T11:22:00Z">
            <w:r w:rsidRPr="00EA1D10">
              <w:rPr>
                <w:rStyle w:val="a8"/>
                <w:noProof/>
              </w:rPr>
              <w:fldChar w:fldCharType="begin"/>
            </w:r>
            <w:r w:rsidRPr="00EA1D10">
              <w:rPr>
                <w:rStyle w:val="a8"/>
                <w:noProof/>
              </w:rPr>
              <w:instrText xml:space="preserve"> </w:instrText>
            </w:r>
            <w:r>
              <w:rPr>
                <w:noProof/>
              </w:rPr>
              <w:instrText>HYPERLINK \l "_Toc530044265"</w:instrText>
            </w:r>
            <w:r w:rsidRPr="00EA1D10">
              <w:rPr>
                <w:rStyle w:val="a8"/>
                <w:noProof/>
              </w:rPr>
              <w:instrText xml:space="preserve"> </w:instrText>
            </w:r>
            <w:r w:rsidRPr="00EA1D10">
              <w:rPr>
                <w:rStyle w:val="a8"/>
                <w:noProof/>
              </w:rPr>
              <w:fldChar w:fldCharType="separate"/>
            </w:r>
            <w:r w:rsidRPr="00EA1D10">
              <w:rPr>
                <w:rStyle w:val="a8"/>
                <w:noProof/>
              </w:rPr>
              <w:t>6.</w:t>
            </w:r>
            <w:r w:rsidRPr="00EA1D10">
              <w:rPr>
                <w:rStyle w:val="a8"/>
                <w:noProof/>
              </w:rPr>
              <w:t>评审和检查</w:t>
            </w:r>
            <w:r>
              <w:rPr>
                <w:noProof/>
                <w:webHidden/>
              </w:rPr>
              <w:tab/>
            </w:r>
            <w:r>
              <w:rPr>
                <w:noProof/>
                <w:webHidden/>
              </w:rPr>
              <w:fldChar w:fldCharType="begin"/>
            </w:r>
            <w:r>
              <w:rPr>
                <w:noProof/>
                <w:webHidden/>
              </w:rPr>
              <w:instrText xml:space="preserve"> PAGEREF _Toc530044265 \h </w:instrText>
            </w:r>
          </w:ins>
          <w:r>
            <w:rPr>
              <w:noProof/>
              <w:webHidden/>
            </w:rPr>
          </w:r>
          <w:r>
            <w:rPr>
              <w:noProof/>
              <w:webHidden/>
            </w:rPr>
            <w:fldChar w:fldCharType="separate"/>
          </w:r>
          <w:ins w:id="72" w:author="mr.liu" w:date="2018-11-15T11:22:00Z">
            <w:r>
              <w:rPr>
                <w:noProof/>
                <w:webHidden/>
              </w:rPr>
              <w:t>4</w:t>
            </w:r>
            <w:r>
              <w:rPr>
                <w:noProof/>
                <w:webHidden/>
              </w:rPr>
              <w:fldChar w:fldCharType="end"/>
            </w:r>
            <w:r w:rsidRPr="00EA1D10">
              <w:rPr>
                <w:rStyle w:val="a8"/>
                <w:noProof/>
              </w:rPr>
              <w:fldChar w:fldCharType="end"/>
            </w:r>
          </w:ins>
        </w:p>
        <w:p w:rsidR="00486500" w:rsidRDefault="00486500">
          <w:pPr>
            <w:pStyle w:val="TOC2"/>
            <w:tabs>
              <w:tab w:val="right" w:leader="dot" w:pos="8296"/>
            </w:tabs>
            <w:rPr>
              <w:ins w:id="73" w:author="mr.liu" w:date="2018-11-15T11:22:00Z"/>
              <w:noProof/>
            </w:rPr>
          </w:pPr>
          <w:ins w:id="74" w:author="mr.liu" w:date="2018-11-15T11:22:00Z">
            <w:r w:rsidRPr="00EA1D10">
              <w:rPr>
                <w:rStyle w:val="a8"/>
                <w:noProof/>
              </w:rPr>
              <w:fldChar w:fldCharType="begin"/>
            </w:r>
            <w:r w:rsidRPr="00EA1D10">
              <w:rPr>
                <w:rStyle w:val="a8"/>
                <w:noProof/>
              </w:rPr>
              <w:instrText xml:space="preserve"> </w:instrText>
            </w:r>
            <w:r>
              <w:rPr>
                <w:noProof/>
              </w:rPr>
              <w:instrText>HYPERLINK \l "_Toc530044266"</w:instrText>
            </w:r>
            <w:r w:rsidRPr="00EA1D10">
              <w:rPr>
                <w:rStyle w:val="a8"/>
                <w:noProof/>
              </w:rPr>
              <w:instrText xml:space="preserve"> </w:instrText>
            </w:r>
            <w:r w:rsidRPr="00EA1D10">
              <w:rPr>
                <w:rStyle w:val="a8"/>
                <w:noProof/>
              </w:rPr>
              <w:fldChar w:fldCharType="separate"/>
            </w:r>
            <w:r w:rsidRPr="00EA1D10">
              <w:rPr>
                <w:rStyle w:val="a8"/>
                <w:noProof/>
              </w:rPr>
              <w:t>6.1</w:t>
            </w:r>
            <w:r w:rsidRPr="00EA1D10">
              <w:rPr>
                <w:rStyle w:val="a8"/>
                <w:noProof/>
              </w:rPr>
              <w:t>软件需求</w:t>
            </w:r>
            <w:r w:rsidRPr="00EA1D10">
              <w:rPr>
                <w:rStyle w:val="a8"/>
                <w:noProof/>
              </w:rPr>
              <w:t>(</w:t>
            </w:r>
            <w:r w:rsidRPr="00EA1D10">
              <w:rPr>
                <w:rStyle w:val="a8"/>
                <w:noProof/>
              </w:rPr>
              <w:t>规格</w:t>
            </w:r>
            <w:r w:rsidRPr="00EA1D10">
              <w:rPr>
                <w:rStyle w:val="a8"/>
                <w:noProof/>
              </w:rPr>
              <w:t>)</w:t>
            </w:r>
            <w:r w:rsidRPr="00EA1D10">
              <w:rPr>
                <w:rStyle w:val="a8"/>
                <w:noProof/>
              </w:rPr>
              <w:t>评审</w:t>
            </w:r>
            <w:r>
              <w:rPr>
                <w:noProof/>
                <w:webHidden/>
              </w:rPr>
              <w:tab/>
            </w:r>
            <w:r>
              <w:rPr>
                <w:noProof/>
                <w:webHidden/>
              </w:rPr>
              <w:fldChar w:fldCharType="begin"/>
            </w:r>
            <w:r>
              <w:rPr>
                <w:noProof/>
                <w:webHidden/>
              </w:rPr>
              <w:instrText xml:space="preserve"> PAGEREF _Toc530044266 \h </w:instrText>
            </w:r>
          </w:ins>
          <w:r>
            <w:rPr>
              <w:noProof/>
              <w:webHidden/>
            </w:rPr>
          </w:r>
          <w:r>
            <w:rPr>
              <w:noProof/>
              <w:webHidden/>
            </w:rPr>
            <w:fldChar w:fldCharType="separate"/>
          </w:r>
          <w:ins w:id="75" w:author="mr.liu" w:date="2018-11-15T11:22:00Z">
            <w:r>
              <w:rPr>
                <w:noProof/>
                <w:webHidden/>
              </w:rPr>
              <w:t>4</w:t>
            </w:r>
            <w:r>
              <w:rPr>
                <w:noProof/>
                <w:webHidden/>
              </w:rPr>
              <w:fldChar w:fldCharType="end"/>
            </w:r>
            <w:r w:rsidRPr="00EA1D10">
              <w:rPr>
                <w:rStyle w:val="a8"/>
                <w:noProof/>
              </w:rPr>
              <w:fldChar w:fldCharType="end"/>
            </w:r>
          </w:ins>
        </w:p>
        <w:p w:rsidR="00486500" w:rsidRDefault="00486500">
          <w:pPr>
            <w:pStyle w:val="TOC2"/>
            <w:tabs>
              <w:tab w:val="right" w:leader="dot" w:pos="8296"/>
            </w:tabs>
            <w:rPr>
              <w:ins w:id="76" w:author="mr.liu" w:date="2018-11-15T11:22:00Z"/>
              <w:noProof/>
            </w:rPr>
          </w:pPr>
          <w:ins w:id="77" w:author="mr.liu" w:date="2018-11-15T11:22:00Z">
            <w:r w:rsidRPr="00EA1D10">
              <w:rPr>
                <w:rStyle w:val="a8"/>
                <w:noProof/>
              </w:rPr>
              <w:fldChar w:fldCharType="begin"/>
            </w:r>
            <w:r w:rsidRPr="00EA1D10">
              <w:rPr>
                <w:rStyle w:val="a8"/>
                <w:noProof/>
              </w:rPr>
              <w:instrText xml:space="preserve"> </w:instrText>
            </w:r>
            <w:r>
              <w:rPr>
                <w:noProof/>
              </w:rPr>
              <w:instrText>HYPERLINK \l "_Toc530044267"</w:instrText>
            </w:r>
            <w:r w:rsidRPr="00EA1D10">
              <w:rPr>
                <w:rStyle w:val="a8"/>
                <w:noProof/>
              </w:rPr>
              <w:instrText xml:space="preserve"> </w:instrText>
            </w:r>
            <w:r w:rsidRPr="00EA1D10">
              <w:rPr>
                <w:rStyle w:val="a8"/>
                <w:noProof/>
              </w:rPr>
              <w:fldChar w:fldCharType="separate"/>
            </w:r>
            <w:r w:rsidRPr="00EA1D10">
              <w:rPr>
                <w:rStyle w:val="a8"/>
                <w:noProof/>
              </w:rPr>
              <w:t>6.2</w:t>
            </w:r>
            <w:r w:rsidRPr="00EA1D10">
              <w:rPr>
                <w:rStyle w:val="a8"/>
                <w:noProof/>
              </w:rPr>
              <w:t>系统</w:t>
            </w:r>
            <w:r w:rsidRPr="00EA1D10">
              <w:rPr>
                <w:rStyle w:val="a8"/>
                <w:noProof/>
              </w:rPr>
              <w:t>/</w:t>
            </w:r>
            <w:r w:rsidRPr="00EA1D10">
              <w:rPr>
                <w:rStyle w:val="a8"/>
                <w:noProof/>
              </w:rPr>
              <w:t>子系统设计评审</w:t>
            </w:r>
            <w:r>
              <w:rPr>
                <w:noProof/>
                <w:webHidden/>
              </w:rPr>
              <w:tab/>
            </w:r>
            <w:r>
              <w:rPr>
                <w:noProof/>
                <w:webHidden/>
              </w:rPr>
              <w:fldChar w:fldCharType="begin"/>
            </w:r>
            <w:r>
              <w:rPr>
                <w:noProof/>
                <w:webHidden/>
              </w:rPr>
              <w:instrText xml:space="preserve"> PAGEREF _Toc530044267 \h </w:instrText>
            </w:r>
          </w:ins>
          <w:r>
            <w:rPr>
              <w:noProof/>
              <w:webHidden/>
            </w:rPr>
          </w:r>
          <w:r>
            <w:rPr>
              <w:noProof/>
              <w:webHidden/>
            </w:rPr>
            <w:fldChar w:fldCharType="separate"/>
          </w:r>
          <w:ins w:id="78" w:author="mr.liu" w:date="2018-11-15T11:22:00Z">
            <w:r>
              <w:rPr>
                <w:noProof/>
                <w:webHidden/>
              </w:rPr>
              <w:t>4</w:t>
            </w:r>
            <w:r>
              <w:rPr>
                <w:noProof/>
                <w:webHidden/>
              </w:rPr>
              <w:fldChar w:fldCharType="end"/>
            </w:r>
            <w:r w:rsidRPr="00EA1D10">
              <w:rPr>
                <w:rStyle w:val="a8"/>
                <w:noProof/>
              </w:rPr>
              <w:fldChar w:fldCharType="end"/>
            </w:r>
          </w:ins>
        </w:p>
        <w:p w:rsidR="00486500" w:rsidRDefault="00486500">
          <w:pPr>
            <w:pStyle w:val="TOC2"/>
            <w:tabs>
              <w:tab w:val="right" w:leader="dot" w:pos="8296"/>
            </w:tabs>
            <w:rPr>
              <w:ins w:id="79" w:author="mr.liu" w:date="2018-11-15T11:22:00Z"/>
              <w:noProof/>
            </w:rPr>
          </w:pPr>
          <w:ins w:id="80" w:author="mr.liu" w:date="2018-11-15T11:22:00Z">
            <w:r w:rsidRPr="00EA1D10">
              <w:rPr>
                <w:rStyle w:val="a8"/>
                <w:noProof/>
              </w:rPr>
              <w:fldChar w:fldCharType="begin"/>
            </w:r>
            <w:r w:rsidRPr="00EA1D10">
              <w:rPr>
                <w:rStyle w:val="a8"/>
                <w:noProof/>
              </w:rPr>
              <w:instrText xml:space="preserve"> </w:instrText>
            </w:r>
            <w:r>
              <w:rPr>
                <w:noProof/>
              </w:rPr>
              <w:instrText>HYPERLINK \l "_Toc530044268"</w:instrText>
            </w:r>
            <w:r w:rsidRPr="00EA1D10">
              <w:rPr>
                <w:rStyle w:val="a8"/>
                <w:noProof/>
              </w:rPr>
              <w:instrText xml:space="preserve"> </w:instrText>
            </w:r>
            <w:r w:rsidRPr="00EA1D10">
              <w:rPr>
                <w:rStyle w:val="a8"/>
                <w:noProof/>
              </w:rPr>
              <w:fldChar w:fldCharType="separate"/>
            </w:r>
            <w:r w:rsidRPr="00EA1D10">
              <w:rPr>
                <w:rStyle w:val="a8"/>
                <w:noProof/>
              </w:rPr>
              <w:t>6.3</w:t>
            </w:r>
            <w:r w:rsidRPr="00EA1D10">
              <w:rPr>
                <w:rStyle w:val="a8"/>
                <w:noProof/>
              </w:rPr>
              <w:t>软件设计评审</w:t>
            </w:r>
            <w:r>
              <w:rPr>
                <w:noProof/>
                <w:webHidden/>
              </w:rPr>
              <w:tab/>
            </w:r>
            <w:r>
              <w:rPr>
                <w:noProof/>
                <w:webHidden/>
              </w:rPr>
              <w:fldChar w:fldCharType="begin"/>
            </w:r>
            <w:r>
              <w:rPr>
                <w:noProof/>
                <w:webHidden/>
              </w:rPr>
              <w:instrText xml:space="preserve"> PAGEREF _Toc530044268 \h </w:instrText>
            </w:r>
          </w:ins>
          <w:r>
            <w:rPr>
              <w:noProof/>
              <w:webHidden/>
            </w:rPr>
          </w:r>
          <w:r>
            <w:rPr>
              <w:noProof/>
              <w:webHidden/>
            </w:rPr>
            <w:fldChar w:fldCharType="separate"/>
          </w:r>
          <w:ins w:id="81" w:author="mr.liu" w:date="2018-11-15T11:22:00Z">
            <w:r>
              <w:rPr>
                <w:noProof/>
                <w:webHidden/>
              </w:rPr>
              <w:t>5</w:t>
            </w:r>
            <w:r>
              <w:rPr>
                <w:noProof/>
                <w:webHidden/>
              </w:rPr>
              <w:fldChar w:fldCharType="end"/>
            </w:r>
            <w:r w:rsidRPr="00EA1D10">
              <w:rPr>
                <w:rStyle w:val="a8"/>
                <w:noProof/>
              </w:rPr>
              <w:fldChar w:fldCharType="end"/>
            </w:r>
          </w:ins>
        </w:p>
        <w:p w:rsidR="00486500" w:rsidRDefault="00486500">
          <w:pPr>
            <w:pStyle w:val="TOC2"/>
            <w:tabs>
              <w:tab w:val="right" w:leader="dot" w:pos="8296"/>
            </w:tabs>
            <w:rPr>
              <w:ins w:id="82" w:author="mr.liu" w:date="2018-11-15T11:22:00Z"/>
              <w:noProof/>
            </w:rPr>
          </w:pPr>
          <w:ins w:id="83" w:author="mr.liu" w:date="2018-11-15T11:22:00Z">
            <w:r w:rsidRPr="00EA1D10">
              <w:rPr>
                <w:rStyle w:val="a8"/>
                <w:noProof/>
              </w:rPr>
              <w:fldChar w:fldCharType="begin"/>
            </w:r>
            <w:r w:rsidRPr="00EA1D10">
              <w:rPr>
                <w:rStyle w:val="a8"/>
                <w:noProof/>
              </w:rPr>
              <w:instrText xml:space="preserve"> </w:instrText>
            </w:r>
            <w:r>
              <w:rPr>
                <w:noProof/>
              </w:rPr>
              <w:instrText>HYPERLINK \l "_Toc530044269"</w:instrText>
            </w:r>
            <w:r w:rsidRPr="00EA1D10">
              <w:rPr>
                <w:rStyle w:val="a8"/>
                <w:noProof/>
              </w:rPr>
              <w:instrText xml:space="preserve"> </w:instrText>
            </w:r>
            <w:r w:rsidRPr="00EA1D10">
              <w:rPr>
                <w:rStyle w:val="a8"/>
                <w:noProof/>
              </w:rPr>
              <w:fldChar w:fldCharType="separate"/>
            </w:r>
            <w:r w:rsidRPr="00EA1D10">
              <w:rPr>
                <w:rStyle w:val="a8"/>
                <w:noProof/>
              </w:rPr>
              <w:t>6.4</w:t>
            </w:r>
            <w:r w:rsidRPr="00EA1D10">
              <w:rPr>
                <w:rStyle w:val="a8"/>
                <w:noProof/>
              </w:rPr>
              <w:t>物理检查</w:t>
            </w:r>
            <w:r>
              <w:rPr>
                <w:noProof/>
                <w:webHidden/>
              </w:rPr>
              <w:tab/>
            </w:r>
            <w:r>
              <w:rPr>
                <w:noProof/>
                <w:webHidden/>
              </w:rPr>
              <w:fldChar w:fldCharType="begin"/>
            </w:r>
            <w:r>
              <w:rPr>
                <w:noProof/>
                <w:webHidden/>
              </w:rPr>
              <w:instrText xml:space="preserve"> PAGEREF _Toc530044269 \h </w:instrText>
            </w:r>
          </w:ins>
          <w:r>
            <w:rPr>
              <w:noProof/>
              <w:webHidden/>
            </w:rPr>
          </w:r>
          <w:r>
            <w:rPr>
              <w:noProof/>
              <w:webHidden/>
            </w:rPr>
            <w:fldChar w:fldCharType="separate"/>
          </w:r>
          <w:ins w:id="84" w:author="mr.liu" w:date="2018-11-15T11:22:00Z">
            <w:r>
              <w:rPr>
                <w:noProof/>
                <w:webHidden/>
              </w:rPr>
              <w:t>5</w:t>
            </w:r>
            <w:r>
              <w:rPr>
                <w:noProof/>
                <w:webHidden/>
              </w:rPr>
              <w:fldChar w:fldCharType="end"/>
            </w:r>
            <w:r w:rsidRPr="00EA1D10">
              <w:rPr>
                <w:rStyle w:val="a8"/>
                <w:noProof/>
              </w:rPr>
              <w:fldChar w:fldCharType="end"/>
            </w:r>
          </w:ins>
        </w:p>
        <w:p w:rsidR="00486500" w:rsidRDefault="00486500">
          <w:pPr>
            <w:pStyle w:val="TOC2"/>
            <w:tabs>
              <w:tab w:val="right" w:leader="dot" w:pos="8296"/>
            </w:tabs>
            <w:rPr>
              <w:ins w:id="85" w:author="mr.liu" w:date="2018-11-15T11:22:00Z"/>
              <w:noProof/>
            </w:rPr>
          </w:pPr>
          <w:ins w:id="86" w:author="mr.liu" w:date="2018-11-15T11:22:00Z">
            <w:r w:rsidRPr="00EA1D10">
              <w:rPr>
                <w:rStyle w:val="a8"/>
                <w:noProof/>
              </w:rPr>
              <w:fldChar w:fldCharType="begin"/>
            </w:r>
            <w:r w:rsidRPr="00EA1D10">
              <w:rPr>
                <w:rStyle w:val="a8"/>
                <w:noProof/>
              </w:rPr>
              <w:instrText xml:space="preserve"> </w:instrText>
            </w:r>
            <w:r>
              <w:rPr>
                <w:noProof/>
              </w:rPr>
              <w:instrText>HYPERLINK \l "_Toc530044270"</w:instrText>
            </w:r>
            <w:r w:rsidRPr="00EA1D10">
              <w:rPr>
                <w:rStyle w:val="a8"/>
                <w:noProof/>
              </w:rPr>
              <w:instrText xml:space="preserve"> </w:instrText>
            </w:r>
            <w:r w:rsidRPr="00EA1D10">
              <w:rPr>
                <w:rStyle w:val="a8"/>
                <w:noProof/>
              </w:rPr>
              <w:fldChar w:fldCharType="separate"/>
            </w:r>
            <w:r w:rsidRPr="00EA1D10">
              <w:rPr>
                <w:rStyle w:val="a8"/>
                <w:noProof/>
              </w:rPr>
              <w:t>6.5</w:t>
            </w:r>
            <w:r w:rsidRPr="00EA1D10">
              <w:rPr>
                <w:rStyle w:val="a8"/>
                <w:noProof/>
              </w:rPr>
              <w:t>管理评审</w:t>
            </w:r>
            <w:r>
              <w:rPr>
                <w:noProof/>
                <w:webHidden/>
              </w:rPr>
              <w:tab/>
            </w:r>
            <w:r>
              <w:rPr>
                <w:noProof/>
                <w:webHidden/>
              </w:rPr>
              <w:fldChar w:fldCharType="begin"/>
            </w:r>
            <w:r>
              <w:rPr>
                <w:noProof/>
                <w:webHidden/>
              </w:rPr>
              <w:instrText xml:space="preserve"> PAGEREF _Toc530044270 \h </w:instrText>
            </w:r>
          </w:ins>
          <w:r>
            <w:rPr>
              <w:noProof/>
              <w:webHidden/>
            </w:rPr>
          </w:r>
          <w:r>
            <w:rPr>
              <w:noProof/>
              <w:webHidden/>
            </w:rPr>
            <w:fldChar w:fldCharType="separate"/>
          </w:r>
          <w:ins w:id="87" w:author="mr.liu" w:date="2018-11-15T11:22:00Z">
            <w:r>
              <w:rPr>
                <w:noProof/>
                <w:webHidden/>
              </w:rPr>
              <w:t>5</w:t>
            </w:r>
            <w:r>
              <w:rPr>
                <w:noProof/>
                <w:webHidden/>
              </w:rPr>
              <w:fldChar w:fldCharType="end"/>
            </w:r>
            <w:r w:rsidRPr="00EA1D10">
              <w:rPr>
                <w:rStyle w:val="a8"/>
                <w:noProof/>
              </w:rPr>
              <w:fldChar w:fldCharType="end"/>
            </w:r>
          </w:ins>
        </w:p>
        <w:p w:rsidR="00486500" w:rsidRDefault="00486500">
          <w:pPr>
            <w:pStyle w:val="TOC1"/>
            <w:tabs>
              <w:tab w:val="right" w:leader="dot" w:pos="8296"/>
            </w:tabs>
            <w:rPr>
              <w:ins w:id="88" w:author="mr.liu" w:date="2018-11-15T11:22:00Z"/>
              <w:noProof/>
            </w:rPr>
          </w:pPr>
          <w:ins w:id="89" w:author="mr.liu" w:date="2018-11-15T11:22:00Z">
            <w:r w:rsidRPr="00EA1D10">
              <w:rPr>
                <w:rStyle w:val="a8"/>
                <w:noProof/>
              </w:rPr>
              <w:fldChar w:fldCharType="begin"/>
            </w:r>
            <w:r w:rsidRPr="00EA1D10">
              <w:rPr>
                <w:rStyle w:val="a8"/>
                <w:noProof/>
              </w:rPr>
              <w:instrText xml:space="preserve"> </w:instrText>
            </w:r>
            <w:r>
              <w:rPr>
                <w:noProof/>
              </w:rPr>
              <w:instrText>HYPERLINK \l "_Toc530044271"</w:instrText>
            </w:r>
            <w:r w:rsidRPr="00EA1D10">
              <w:rPr>
                <w:rStyle w:val="a8"/>
                <w:noProof/>
              </w:rPr>
              <w:instrText xml:space="preserve"> </w:instrText>
            </w:r>
            <w:r w:rsidRPr="00EA1D10">
              <w:rPr>
                <w:rStyle w:val="a8"/>
                <w:noProof/>
              </w:rPr>
              <w:fldChar w:fldCharType="separate"/>
            </w:r>
            <w:r w:rsidRPr="00EA1D10">
              <w:rPr>
                <w:rStyle w:val="a8"/>
                <w:noProof/>
              </w:rPr>
              <w:t>7</w:t>
            </w:r>
            <w:r w:rsidRPr="00EA1D10">
              <w:rPr>
                <w:rStyle w:val="a8"/>
                <w:noProof/>
              </w:rPr>
              <w:t>评审和审核</w:t>
            </w:r>
            <w:r>
              <w:rPr>
                <w:noProof/>
                <w:webHidden/>
              </w:rPr>
              <w:tab/>
            </w:r>
            <w:r>
              <w:rPr>
                <w:noProof/>
                <w:webHidden/>
              </w:rPr>
              <w:fldChar w:fldCharType="begin"/>
            </w:r>
            <w:r>
              <w:rPr>
                <w:noProof/>
                <w:webHidden/>
              </w:rPr>
              <w:instrText xml:space="preserve"> PAGEREF _Toc530044271 \h </w:instrText>
            </w:r>
          </w:ins>
          <w:r>
            <w:rPr>
              <w:noProof/>
              <w:webHidden/>
            </w:rPr>
          </w:r>
          <w:r>
            <w:rPr>
              <w:noProof/>
              <w:webHidden/>
            </w:rPr>
            <w:fldChar w:fldCharType="separate"/>
          </w:r>
          <w:ins w:id="90" w:author="mr.liu" w:date="2018-11-15T11:22:00Z">
            <w:r>
              <w:rPr>
                <w:noProof/>
                <w:webHidden/>
              </w:rPr>
              <w:t>6</w:t>
            </w:r>
            <w:r>
              <w:rPr>
                <w:noProof/>
                <w:webHidden/>
              </w:rPr>
              <w:fldChar w:fldCharType="end"/>
            </w:r>
            <w:r w:rsidRPr="00EA1D10">
              <w:rPr>
                <w:rStyle w:val="a8"/>
                <w:noProof/>
              </w:rPr>
              <w:fldChar w:fldCharType="end"/>
            </w:r>
          </w:ins>
        </w:p>
        <w:p w:rsidR="00486500" w:rsidRDefault="00486500">
          <w:pPr>
            <w:pStyle w:val="TOC2"/>
            <w:tabs>
              <w:tab w:val="right" w:leader="dot" w:pos="8296"/>
            </w:tabs>
            <w:rPr>
              <w:ins w:id="91" w:author="mr.liu" w:date="2018-11-15T11:22:00Z"/>
              <w:noProof/>
            </w:rPr>
          </w:pPr>
          <w:ins w:id="92" w:author="mr.liu" w:date="2018-11-15T11:22:00Z">
            <w:r w:rsidRPr="00EA1D10">
              <w:rPr>
                <w:rStyle w:val="a8"/>
                <w:noProof/>
              </w:rPr>
              <w:fldChar w:fldCharType="begin"/>
            </w:r>
            <w:r w:rsidRPr="00EA1D10">
              <w:rPr>
                <w:rStyle w:val="a8"/>
                <w:noProof/>
              </w:rPr>
              <w:instrText xml:space="preserve"> </w:instrText>
            </w:r>
            <w:r>
              <w:rPr>
                <w:noProof/>
              </w:rPr>
              <w:instrText>HYPERLINK \l "_Toc530044272"</w:instrText>
            </w:r>
            <w:r w:rsidRPr="00EA1D10">
              <w:rPr>
                <w:rStyle w:val="a8"/>
                <w:noProof/>
              </w:rPr>
              <w:instrText xml:space="preserve"> </w:instrText>
            </w:r>
            <w:r w:rsidRPr="00EA1D10">
              <w:rPr>
                <w:rStyle w:val="a8"/>
                <w:noProof/>
              </w:rPr>
              <w:fldChar w:fldCharType="separate"/>
            </w:r>
            <w:r w:rsidRPr="00EA1D10">
              <w:rPr>
                <w:rStyle w:val="a8"/>
                <w:noProof/>
              </w:rPr>
              <w:t>7.1</w:t>
            </w:r>
            <w:r w:rsidRPr="00EA1D10">
              <w:rPr>
                <w:rStyle w:val="a8"/>
                <w:noProof/>
              </w:rPr>
              <w:t>过程的评审</w:t>
            </w:r>
            <w:r>
              <w:rPr>
                <w:noProof/>
                <w:webHidden/>
              </w:rPr>
              <w:tab/>
            </w:r>
            <w:r>
              <w:rPr>
                <w:noProof/>
                <w:webHidden/>
              </w:rPr>
              <w:fldChar w:fldCharType="begin"/>
            </w:r>
            <w:r>
              <w:rPr>
                <w:noProof/>
                <w:webHidden/>
              </w:rPr>
              <w:instrText xml:space="preserve"> PAGEREF _Toc530044272 \h </w:instrText>
            </w:r>
          </w:ins>
          <w:r>
            <w:rPr>
              <w:noProof/>
              <w:webHidden/>
            </w:rPr>
          </w:r>
          <w:r>
            <w:rPr>
              <w:noProof/>
              <w:webHidden/>
            </w:rPr>
            <w:fldChar w:fldCharType="separate"/>
          </w:r>
          <w:ins w:id="93" w:author="mr.liu" w:date="2018-11-15T11:22:00Z">
            <w:r>
              <w:rPr>
                <w:noProof/>
                <w:webHidden/>
              </w:rPr>
              <w:t>6</w:t>
            </w:r>
            <w:r>
              <w:rPr>
                <w:noProof/>
                <w:webHidden/>
              </w:rPr>
              <w:fldChar w:fldCharType="end"/>
            </w:r>
            <w:r w:rsidRPr="00EA1D10">
              <w:rPr>
                <w:rStyle w:val="a8"/>
                <w:noProof/>
              </w:rPr>
              <w:fldChar w:fldCharType="end"/>
            </w:r>
          </w:ins>
        </w:p>
        <w:p w:rsidR="00486500" w:rsidRDefault="00486500">
          <w:pPr>
            <w:pStyle w:val="TOC2"/>
            <w:tabs>
              <w:tab w:val="right" w:leader="dot" w:pos="8296"/>
            </w:tabs>
            <w:rPr>
              <w:ins w:id="94" w:author="mr.liu" w:date="2018-11-15T11:22:00Z"/>
              <w:noProof/>
            </w:rPr>
          </w:pPr>
          <w:ins w:id="95" w:author="mr.liu" w:date="2018-11-15T11:22:00Z">
            <w:r w:rsidRPr="00EA1D10">
              <w:rPr>
                <w:rStyle w:val="a8"/>
                <w:noProof/>
              </w:rPr>
              <w:fldChar w:fldCharType="begin"/>
            </w:r>
            <w:r w:rsidRPr="00EA1D10">
              <w:rPr>
                <w:rStyle w:val="a8"/>
                <w:noProof/>
              </w:rPr>
              <w:instrText xml:space="preserve"> </w:instrText>
            </w:r>
            <w:r>
              <w:rPr>
                <w:noProof/>
              </w:rPr>
              <w:instrText>HYPERLINK \l "_Toc530044273"</w:instrText>
            </w:r>
            <w:r w:rsidRPr="00EA1D10">
              <w:rPr>
                <w:rStyle w:val="a8"/>
                <w:noProof/>
              </w:rPr>
              <w:instrText xml:space="preserve"> </w:instrText>
            </w:r>
            <w:r w:rsidRPr="00EA1D10">
              <w:rPr>
                <w:rStyle w:val="a8"/>
                <w:noProof/>
              </w:rPr>
              <w:fldChar w:fldCharType="separate"/>
            </w:r>
            <w:r w:rsidRPr="00EA1D10">
              <w:rPr>
                <w:rStyle w:val="a8"/>
                <w:noProof/>
              </w:rPr>
              <w:t>7.3</w:t>
            </w:r>
            <w:r w:rsidRPr="00EA1D10">
              <w:rPr>
                <w:rStyle w:val="a8"/>
                <w:noProof/>
              </w:rPr>
              <w:t>不符合问题的解决</w:t>
            </w:r>
            <w:r>
              <w:rPr>
                <w:noProof/>
                <w:webHidden/>
              </w:rPr>
              <w:tab/>
            </w:r>
            <w:r>
              <w:rPr>
                <w:noProof/>
                <w:webHidden/>
              </w:rPr>
              <w:fldChar w:fldCharType="begin"/>
            </w:r>
            <w:r>
              <w:rPr>
                <w:noProof/>
                <w:webHidden/>
              </w:rPr>
              <w:instrText xml:space="preserve"> PAGEREF _Toc530044273 \h </w:instrText>
            </w:r>
          </w:ins>
          <w:r>
            <w:rPr>
              <w:noProof/>
              <w:webHidden/>
            </w:rPr>
          </w:r>
          <w:r>
            <w:rPr>
              <w:noProof/>
              <w:webHidden/>
            </w:rPr>
            <w:fldChar w:fldCharType="separate"/>
          </w:r>
          <w:ins w:id="96" w:author="mr.liu" w:date="2018-11-15T11:22:00Z">
            <w:r>
              <w:rPr>
                <w:noProof/>
                <w:webHidden/>
              </w:rPr>
              <w:t>6</w:t>
            </w:r>
            <w:r>
              <w:rPr>
                <w:noProof/>
                <w:webHidden/>
              </w:rPr>
              <w:fldChar w:fldCharType="end"/>
            </w:r>
            <w:r w:rsidRPr="00EA1D10">
              <w:rPr>
                <w:rStyle w:val="a8"/>
                <w:noProof/>
              </w:rPr>
              <w:fldChar w:fldCharType="end"/>
            </w:r>
          </w:ins>
        </w:p>
        <w:p w:rsidR="00486500" w:rsidRDefault="00486500">
          <w:pPr>
            <w:pStyle w:val="TOC1"/>
            <w:tabs>
              <w:tab w:val="right" w:leader="dot" w:pos="8296"/>
            </w:tabs>
            <w:rPr>
              <w:ins w:id="97" w:author="mr.liu" w:date="2018-11-15T11:22:00Z"/>
              <w:noProof/>
            </w:rPr>
          </w:pPr>
          <w:ins w:id="98" w:author="mr.liu" w:date="2018-11-15T11:22:00Z">
            <w:r w:rsidRPr="00EA1D10">
              <w:rPr>
                <w:rStyle w:val="a8"/>
                <w:noProof/>
              </w:rPr>
              <w:fldChar w:fldCharType="begin"/>
            </w:r>
            <w:r w:rsidRPr="00EA1D10">
              <w:rPr>
                <w:rStyle w:val="a8"/>
                <w:noProof/>
              </w:rPr>
              <w:instrText xml:space="preserve"> </w:instrText>
            </w:r>
            <w:r>
              <w:rPr>
                <w:noProof/>
              </w:rPr>
              <w:instrText>HYPERLINK \l "_Toc530044274"</w:instrText>
            </w:r>
            <w:r w:rsidRPr="00EA1D10">
              <w:rPr>
                <w:rStyle w:val="a8"/>
                <w:noProof/>
              </w:rPr>
              <w:instrText xml:space="preserve"> </w:instrText>
            </w:r>
            <w:r w:rsidRPr="00EA1D10">
              <w:rPr>
                <w:rStyle w:val="a8"/>
                <w:noProof/>
              </w:rPr>
              <w:fldChar w:fldCharType="separate"/>
            </w:r>
            <w:r w:rsidRPr="00EA1D10">
              <w:rPr>
                <w:rStyle w:val="a8"/>
                <w:noProof/>
              </w:rPr>
              <w:t>8</w:t>
            </w:r>
            <w:r w:rsidRPr="00EA1D10">
              <w:rPr>
                <w:rStyle w:val="a8"/>
                <w:noProof/>
              </w:rPr>
              <w:t>工具、技术和方法</w:t>
            </w:r>
            <w:r>
              <w:rPr>
                <w:noProof/>
                <w:webHidden/>
              </w:rPr>
              <w:tab/>
            </w:r>
            <w:r>
              <w:rPr>
                <w:noProof/>
                <w:webHidden/>
              </w:rPr>
              <w:fldChar w:fldCharType="begin"/>
            </w:r>
            <w:r>
              <w:rPr>
                <w:noProof/>
                <w:webHidden/>
              </w:rPr>
              <w:instrText xml:space="preserve"> PAGEREF _Toc530044274 \h </w:instrText>
            </w:r>
          </w:ins>
          <w:r>
            <w:rPr>
              <w:noProof/>
              <w:webHidden/>
            </w:rPr>
          </w:r>
          <w:r>
            <w:rPr>
              <w:noProof/>
              <w:webHidden/>
            </w:rPr>
            <w:fldChar w:fldCharType="separate"/>
          </w:r>
          <w:ins w:id="99" w:author="mr.liu" w:date="2018-11-15T11:22:00Z">
            <w:r>
              <w:rPr>
                <w:noProof/>
                <w:webHidden/>
              </w:rPr>
              <w:t>7</w:t>
            </w:r>
            <w:r>
              <w:rPr>
                <w:noProof/>
                <w:webHidden/>
              </w:rPr>
              <w:fldChar w:fldCharType="end"/>
            </w:r>
            <w:r w:rsidRPr="00EA1D10">
              <w:rPr>
                <w:rStyle w:val="a8"/>
                <w:noProof/>
              </w:rPr>
              <w:fldChar w:fldCharType="end"/>
            </w:r>
          </w:ins>
        </w:p>
        <w:p w:rsidR="00486500" w:rsidRDefault="00486500">
          <w:pPr>
            <w:pStyle w:val="TOC1"/>
            <w:tabs>
              <w:tab w:val="right" w:leader="dot" w:pos="8296"/>
            </w:tabs>
            <w:rPr>
              <w:ins w:id="100" w:author="mr.liu" w:date="2018-11-15T11:22:00Z"/>
              <w:noProof/>
            </w:rPr>
          </w:pPr>
          <w:ins w:id="101" w:author="mr.liu" w:date="2018-11-15T11:22:00Z">
            <w:r w:rsidRPr="00EA1D10">
              <w:rPr>
                <w:rStyle w:val="a8"/>
                <w:noProof/>
              </w:rPr>
              <w:fldChar w:fldCharType="begin"/>
            </w:r>
            <w:r w:rsidRPr="00EA1D10">
              <w:rPr>
                <w:rStyle w:val="a8"/>
                <w:noProof/>
              </w:rPr>
              <w:instrText xml:space="preserve"> </w:instrText>
            </w:r>
            <w:r>
              <w:rPr>
                <w:noProof/>
              </w:rPr>
              <w:instrText>HYPERLINK \l "_Toc530044275"</w:instrText>
            </w:r>
            <w:r w:rsidRPr="00EA1D10">
              <w:rPr>
                <w:rStyle w:val="a8"/>
                <w:noProof/>
              </w:rPr>
              <w:instrText xml:space="preserve"> </w:instrText>
            </w:r>
            <w:r w:rsidRPr="00EA1D10">
              <w:rPr>
                <w:rStyle w:val="a8"/>
                <w:noProof/>
              </w:rPr>
              <w:fldChar w:fldCharType="separate"/>
            </w:r>
            <w:r w:rsidRPr="00EA1D10">
              <w:rPr>
                <w:rStyle w:val="a8"/>
                <w:noProof/>
              </w:rPr>
              <w:t>9</w:t>
            </w:r>
            <w:r w:rsidRPr="00EA1D10">
              <w:rPr>
                <w:rStyle w:val="a8"/>
                <w:noProof/>
              </w:rPr>
              <w:t>软件配置管理</w:t>
            </w:r>
            <w:r>
              <w:rPr>
                <w:noProof/>
                <w:webHidden/>
              </w:rPr>
              <w:tab/>
            </w:r>
            <w:r>
              <w:rPr>
                <w:noProof/>
                <w:webHidden/>
              </w:rPr>
              <w:fldChar w:fldCharType="begin"/>
            </w:r>
            <w:r>
              <w:rPr>
                <w:noProof/>
                <w:webHidden/>
              </w:rPr>
              <w:instrText xml:space="preserve"> PAGEREF _Toc530044275 \h </w:instrText>
            </w:r>
          </w:ins>
          <w:r>
            <w:rPr>
              <w:noProof/>
              <w:webHidden/>
            </w:rPr>
          </w:r>
          <w:r>
            <w:rPr>
              <w:noProof/>
              <w:webHidden/>
            </w:rPr>
            <w:fldChar w:fldCharType="separate"/>
          </w:r>
          <w:ins w:id="102" w:author="mr.liu" w:date="2018-11-15T11:22:00Z">
            <w:r>
              <w:rPr>
                <w:noProof/>
                <w:webHidden/>
              </w:rPr>
              <w:t>8</w:t>
            </w:r>
            <w:r>
              <w:rPr>
                <w:noProof/>
                <w:webHidden/>
              </w:rPr>
              <w:fldChar w:fldCharType="end"/>
            </w:r>
            <w:r w:rsidRPr="00EA1D10">
              <w:rPr>
                <w:rStyle w:val="a8"/>
                <w:noProof/>
              </w:rPr>
              <w:fldChar w:fldCharType="end"/>
            </w:r>
          </w:ins>
        </w:p>
        <w:p w:rsidR="00486500" w:rsidRDefault="00486500">
          <w:pPr>
            <w:pStyle w:val="TOC1"/>
            <w:tabs>
              <w:tab w:val="right" w:leader="dot" w:pos="8296"/>
            </w:tabs>
            <w:rPr>
              <w:ins w:id="103" w:author="mr.liu" w:date="2018-11-15T11:22:00Z"/>
              <w:noProof/>
            </w:rPr>
          </w:pPr>
          <w:ins w:id="104" w:author="mr.liu" w:date="2018-11-15T11:22:00Z">
            <w:r w:rsidRPr="00EA1D10">
              <w:rPr>
                <w:rStyle w:val="a8"/>
                <w:noProof/>
              </w:rPr>
              <w:fldChar w:fldCharType="begin"/>
            </w:r>
            <w:r w:rsidRPr="00EA1D10">
              <w:rPr>
                <w:rStyle w:val="a8"/>
                <w:noProof/>
              </w:rPr>
              <w:instrText xml:space="preserve"> </w:instrText>
            </w:r>
            <w:r>
              <w:rPr>
                <w:noProof/>
              </w:rPr>
              <w:instrText>HYPERLINK \l "_Toc530044276"</w:instrText>
            </w:r>
            <w:r w:rsidRPr="00EA1D10">
              <w:rPr>
                <w:rStyle w:val="a8"/>
                <w:noProof/>
              </w:rPr>
              <w:instrText xml:space="preserve"> </w:instrText>
            </w:r>
            <w:r w:rsidRPr="00EA1D10">
              <w:rPr>
                <w:rStyle w:val="a8"/>
                <w:noProof/>
              </w:rPr>
              <w:fldChar w:fldCharType="separate"/>
            </w:r>
            <w:r w:rsidRPr="00EA1D10">
              <w:rPr>
                <w:rStyle w:val="a8"/>
                <w:noProof/>
              </w:rPr>
              <w:t>10</w:t>
            </w:r>
            <w:r w:rsidRPr="00EA1D10">
              <w:rPr>
                <w:rStyle w:val="a8"/>
                <w:noProof/>
              </w:rPr>
              <w:t>记录的收集、维护和保存</w:t>
            </w:r>
            <w:r>
              <w:rPr>
                <w:noProof/>
                <w:webHidden/>
              </w:rPr>
              <w:tab/>
            </w:r>
            <w:r>
              <w:rPr>
                <w:noProof/>
                <w:webHidden/>
              </w:rPr>
              <w:fldChar w:fldCharType="begin"/>
            </w:r>
            <w:r>
              <w:rPr>
                <w:noProof/>
                <w:webHidden/>
              </w:rPr>
              <w:instrText xml:space="preserve"> PAGEREF _Toc530044276 \h </w:instrText>
            </w:r>
          </w:ins>
          <w:r>
            <w:rPr>
              <w:noProof/>
              <w:webHidden/>
            </w:rPr>
          </w:r>
          <w:r>
            <w:rPr>
              <w:noProof/>
              <w:webHidden/>
            </w:rPr>
            <w:fldChar w:fldCharType="separate"/>
          </w:r>
          <w:ins w:id="105" w:author="mr.liu" w:date="2018-11-15T11:22:00Z">
            <w:r>
              <w:rPr>
                <w:noProof/>
                <w:webHidden/>
              </w:rPr>
              <w:t>8</w:t>
            </w:r>
            <w:r>
              <w:rPr>
                <w:noProof/>
                <w:webHidden/>
              </w:rPr>
              <w:fldChar w:fldCharType="end"/>
            </w:r>
            <w:r w:rsidRPr="00EA1D10">
              <w:rPr>
                <w:rStyle w:val="a8"/>
                <w:noProof/>
              </w:rPr>
              <w:fldChar w:fldCharType="end"/>
            </w:r>
          </w:ins>
        </w:p>
        <w:p w:rsidR="002F7548" w:rsidDel="00486500" w:rsidRDefault="00B45ED1">
          <w:pPr>
            <w:pStyle w:val="TOC1"/>
            <w:tabs>
              <w:tab w:val="left" w:pos="420"/>
              <w:tab w:val="right" w:leader="dot" w:pos="8296"/>
            </w:tabs>
            <w:rPr>
              <w:del w:id="106" w:author="mr.liu" w:date="2018-11-15T11:22:00Z"/>
              <w:noProof/>
            </w:rPr>
          </w:pPr>
          <w:del w:id="107" w:author="mr.liu" w:date="2018-11-15T11:22:00Z">
            <w:r w:rsidRPr="00486500" w:rsidDel="00486500">
              <w:rPr>
                <w:noProof/>
                <w:rPrChange w:id="108" w:author="mr.liu" w:date="2018-11-15T11:22:00Z">
                  <w:rPr>
                    <w:rStyle w:val="a8"/>
                  </w:rPr>
                </w:rPrChange>
              </w:rPr>
              <w:delText>1.</w:delText>
            </w:r>
            <w:r w:rsidDel="00486500">
              <w:rPr>
                <w:noProof/>
              </w:rPr>
              <w:tab/>
            </w:r>
            <w:r w:rsidRPr="00486500" w:rsidDel="00486500">
              <w:rPr>
                <w:rFonts w:hint="eastAsia"/>
                <w:noProof/>
                <w:rPrChange w:id="109" w:author="mr.liu" w:date="2018-11-15T11:22:00Z">
                  <w:rPr>
                    <w:rStyle w:val="a8"/>
                    <w:rFonts w:hint="eastAsia"/>
                  </w:rPr>
                </w:rPrChange>
              </w:rPr>
              <w:delText>引言</w:delText>
            </w:r>
            <w:r w:rsidDel="00486500">
              <w:rPr>
                <w:noProof/>
              </w:rPr>
              <w:tab/>
              <w:delText>3</w:delText>
            </w:r>
          </w:del>
        </w:p>
        <w:p w:rsidR="002F7548" w:rsidDel="00486500" w:rsidRDefault="00B45ED1">
          <w:pPr>
            <w:pStyle w:val="TOC2"/>
            <w:tabs>
              <w:tab w:val="right" w:leader="dot" w:pos="8296"/>
            </w:tabs>
            <w:rPr>
              <w:del w:id="110" w:author="mr.liu" w:date="2018-11-15T11:22:00Z"/>
              <w:noProof/>
            </w:rPr>
          </w:pPr>
          <w:del w:id="111" w:author="mr.liu" w:date="2018-11-15T11:22:00Z">
            <w:r w:rsidRPr="00486500" w:rsidDel="00486500">
              <w:rPr>
                <w:noProof/>
                <w:rPrChange w:id="112" w:author="mr.liu" w:date="2018-11-15T11:22:00Z">
                  <w:rPr>
                    <w:rStyle w:val="a8"/>
                  </w:rPr>
                </w:rPrChange>
              </w:rPr>
              <w:delText>1.1</w:delText>
            </w:r>
            <w:r w:rsidRPr="00486500" w:rsidDel="00486500">
              <w:rPr>
                <w:rFonts w:hint="eastAsia"/>
                <w:noProof/>
                <w:rPrChange w:id="113" w:author="mr.liu" w:date="2018-11-15T11:22:00Z">
                  <w:rPr>
                    <w:rStyle w:val="a8"/>
                    <w:rFonts w:hint="eastAsia"/>
                  </w:rPr>
                </w:rPrChange>
              </w:rPr>
              <w:delText>系统概述</w:delText>
            </w:r>
            <w:r w:rsidDel="00486500">
              <w:rPr>
                <w:noProof/>
              </w:rPr>
              <w:tab/>
              <w:delText>3</w:delText>
            </w:r>
          </w:del>
        </w:p>
        <w:p w:rsidR="002F7548" w:rsidDel="00486500" w:rsidRDefault="00B45ED1">
          <w:pPr>
            <w:pStyle w:val="TOC2"/>
            <w:tabs>
              <w:tab w:val="right" w:leader="dot" w:pos="8296"/>
            </w:tabs>
            <w:rPr>
              <w:del w:id="114" w:author="mr.liu" w:date="2018-11-15T11:22:00Z"/>
              <w:noProof/>
            </w:rPr>
          </w:pPr>
          <w:del w:id="115" w:author="mr.liu" w:date="2018-11-15T11:22:00Z">
            <w:r w:rsidRPr="00486500" w:rsidDel="00486500">
              <w:rPr>
                <w:noProof/>
                <w:rPrChange w:id="116" w:author="mr.liu" w:date="2018-11-15T11:22:00Z">
                  <w:rPr>
                    <w:rStyle w:val="a8"/>
                  </w:rPr>
                </w:rPrChange>
              </w:rPr>
              <w:delText>1.2</w:delText>
            </w:r>
            <w:r w:rsidRPr="00486500" w:rsidDel="00486500">
              <w:rPr>
                <w:rFonts w:hint="eastAsia"/>
                <w:noProof/>
                <w:rPrChange w:id="117" w:author="mr.liu" w:date="2018-11-15T11:22:00Z">
                  <w:rPr>
                    <w:rStyle w:val="a8"/>
                    <w:rFonts w:hint="eastAsia"/>
                  </w:rPr>
                </w:rPrChange>
              </w:rPr>
              <w:delText>项目的质量目标</w:delText>
            </w:r>
            <w:r w:rsidDel="00486500">
              <w:rPr>
                <w:noProof/>
              </w:rPr>
              <w:tab/>
              <w:delText>4</w:delText>
            </w:r>
          </w:del>
        </w:p>
        <w:p w:rsidR="002F7548" w:rsidDel="00486500" w:rsidRDefault="00B45ED1">
          <w:pPr>
            <w:pStyle w:val="TOC2"/>
            <w:tabs>
              <w:tab w:val="right" w:leader="dot" w:pos="8296"/>
            </w:tabs>
            <w:rPr>
              <w:del w:id="118" w:author="mr.liu" w:date="2018-11-15T11:22:00Z"/>
              <w:noProof/>
            </w:rPr>
          </w:pPr>
          <w:del w:id="119" w:author="mr.liu" w:date="2018-11-15T11:22:00Z">
            <w:r w:rsidRPr="00486500" w:rsidDel="00486500">
              <w:rPr>
                <w:noProof/>
                <w:rPrChange w:id="120" w:author="mr.liu" w:date="2018-11-15T11:22:00Z">
                  <w:rPr>
                    <w:rStyle w:val="a8"/>
                  </w:rPr>
                </w:rPrChange>
              </w:rPr>
              <w:delText>1.3</w:delText>
            </w:r>
            <w:r w:rsidRPr="00486500" w:rsidDel="00486500">
              <w:rPr>
                <w:rFonts w:hint="eastAsia"/>
                <w:noProof/>
                <w:rPrChange w:id="121" w:author="mr.liu" w:date="2018-11-15T11:22:00Z">
                  <w:rPr>
                    <w:rStyle w:val="a8"/>
                    <w:rFonts w:hint="eastAsia"/>
                  </w:rPr>
                </w:rPrChange>
              </w:rPr>
              <w:delText>质量角色与职责</w:delText>
            </w:r>
            <w:r w:rsidDel="00486500">
              <w:rPr>
                <w:noProof/>
              </w:rPr>
              <w:tab/>
              <w:delText>4</w:delText>
            </w:r>
          </w:del>
        </w:p>
        <w:p w:rsidR="002F7548" w:rsidDel="00486500" w:rsidRDefault="00B45ED1">
          <w:pPr>
            <w:pStyle w:val="TOC1"/>
            <w:tabs>
              <w:tab w:val="right" w:leader="dot" w:pos="8296"/>
            </w:tabs>
            <w:rPr>
              <w:del w:id="122" w:author="mr.liu" w:date="2018-11-15T11:22:00Z"/>
              <w:noProof/>
            </w:rPr>
          </w:pPr>
          <w:del w:id="123" w:author="mr.liu" w:date="2018-11-15T11:22:00Z">
            <w:r w:rsidRPr="00486500" w:rsidDel="00486500">
              <w:rPr>
                <w:noProof/>
                <w:rPrChange w:id="124" w:author="mr.liu" w:date="2018-11-15T11:22:00Z">
                  <w:rPr>
                    <w:rStyle w:val="a8"/>
                  </w:rPr>
                </w:rPrChange>
              </w:rPr>
              <w:delText>2</w:delText>
            </w:r>
            <w:r w:rsidRPr="00486500" w:rsidDel="00486500">
              <w:rPr>
                <w:rFonts w:hint="eastAsia"/>
                <w:noProof/>
                <w:rPrChange w:id="125" w:author="mr.liu" w:date="2018-11-15T11:22:00Z">
                  <w:rPr>
                    <w:rStyle w:val="a8"/>
                    <w:rFonts w:hint="eastAsia"/>
                  </w:rPr>
                </w:rPrChange>
              </w:rPr>
              <w:delText>参考文献</w:delText>
            </w:r>
            <w:r w:rsidDel="00486500">
              <w:rPr>
                <w:noProof/>
              </w:rPr>
              <w:tab/>
              <w:delText>5</w:delText>
            </w:r>
          </w:del>
        </w:p>
        <w:p w:rsidR="002F7548" w:rsidDel="00486500" w:rsidRDefault="00B45ED1">
          <w:pPr>
            <w:pStyle w:val="TOC1"/>
            <w:tabs>
              <w:tab w:val="right" w:leader="dot" w:pos="8296"/>
            </w:tabs>
            <w:rPr>
              <w:del w:id="126" w:author="mr.liu" w:date="2018-11-15T11:22:00Z"/>
              <w:noProof/>
            </w:rPr>
          </w:pPr>
          <w:del w:id="127" w:author="mr.liu" w:date="2018-11-15T11:22:00Z">
            <w:r w:rsidRPr="00486500" w:rsidDel="00486500">
              <w:rPr>
                <w:noProof/>
                <w:rPrChange w:id="128" w:author="mr.liu" w:date="2018-11-15T11:22:00Z">
                  <w:rPr>
                    <w:rStyle w:val="a8"/>
                  </w:rPr>
                </w:rPrChange>
              </w:rPr>
              <w:delText>3</w:delText>
            </w:r>
            <w:r w:rsidRPr="00486500" w:rsidDel="00486500">
              <w:rPr>
                <w:rFonts w:hint="eastAsia"/>
                <w:noProof/>
                <w:rPrChange w:id="129" w:author="mr.liu" w:date="2018-11-15T11:22:00Z">
                  <w:rPr>
                    <w:rStyle w:val="a8"/>
                    <w:rFonts w:hint="eastAsia"/>
                  </w:rPr>
                </w:rPrChange>
              </w:rPr>
              <w:delText>管理</w:delText>
            </w:r>
            <w:r w:rsidDel="00486500">
              <w:rPr>
                <w:noProof/>
              </w:rPr>
              <w:tab/>
              <w:delText>5</w:delText>
            </w:r>
          </w:del>
        </w:p>
        <w:p w:rsidR="002F7548" w:rsidDel="00486500" w:rsidRDefault="00B45ED1">
          <w:pPr>
            <w:pStyle w:val="TOC2"/>
            <w:tabs>
              <w:tab w:val="right" w:leader="dot" w:pos="8296"/>
            </w:tabs>
            <w:rPr>
              <w:del w:id="130" w:author="mr.liu" w:date="2018-11-15T11:22:00Z"/>
              <w:noProof/>
            </w:rPr>
          </w:pPr>
          <w:del w:id="131" w:author="mr.liu" w:date="2018-11-15T11:22:00Z">
            <w:r w:rsidRPr="00486500" w:rsidDel="00486500">
              <w:rPr>
                <w:noProof/>
                <w:rPrChange w:id="132" w:author="mr.liu" w:date="2018-11-15T11:22:00Z">
                  <w:rPr>
                    <w:rStyle w:val="a8"/>
                  </w:rPr>
                </w:rPrChange>
              </w:rPr>
              <w:delText>3.1</w:delText>
            </w:r>
            <w:r w:rsidRPr="00486500" w:rsidDel="00486500">
              <w:rPr>
                <w:rFonts w:hint="eastAsia"/>
                <w:noProof/>
                <w:rPrChange w:id="133" w:author="mr.liu" w:date="2018-11-15T11:22:00Z">
                  <w:rPr>
                    <w:rStyle w:val="a8"/>
                    <w:rFonts w:hint="eastAsia"/>
                  </w:rPr>
                </w:rPrChange>
              </w:rPr>
              <w:delText>机构。</w:delText>
            </w:r>
            <w:r w:rsidDel="00486500">
              <w:rPr>
                <w:noProof/>
              </w:rPr>
              <w:tab/>
              <w:delText>5</w:delText>
            </w:r>
          </w:del>
        </w:p>
        <w:p w:rsidR="002F7548" w:rsidDel="00486500" w:rsidRDefault="00B45ED1">
          <w:pPr>
            <w:pStyle w:val="TOC2"/>
            <w:tabs>
              <w:tab w:val="right" w:leader="dot" w:pos="8296"/>
            </w:tabs>
            <w:rPr>
              <w:del w:id="134" w:author="mr.liu" w:date="2018-11-15T11:22:00Z"/>
              <w:noProof/>
            </w:rPr>
          </w:pPr>
          <w:del w:id="135" w:author="mr.liu" w:date="2018-11-15T11:22:00Z">
            <w:r w:rsidRPr="00486500" w:rsidDel="00486500">
              <w:rPr>
                <w:noProof/>
                <w:rPrChange w:id="136" w:author="mr.liu" w:date="2018-11-15T11:22:00Z">
                  <w:rPr>
                    <w:rStyle w:val="a8"/>
                  </w:rPr>
                </w:rPrChange>
              </w:rPr>
              <w:delText>3.2</w:delText>
            </w:r>
            <w:r w:rsidRPr="00486500" w:rsidDel="00486500">
              <w:rPr>
                <w:rFonts w:hint="eastAsia"/>
                <w:noProof/>
                <w:rPrChange w:id="137" w:author="mr.liu" w:date="2018-11-15T11:22:00Z">
                  <w:rPr>
                    <w:rStyle w:val="a8"/>
                    <w:rFonts w:hint="eastAsia"/>
                  </w:rPr>
                </w:rPrChange>
              </w:rPr>
              <w:delText>任务</w:delText>
            </w:r>
            <w:r w:rsidDel="00486500">
              <w:rPr>
                <w:noProof/>
              </w:rPr>
              <w:tab/>
              <w:delText>5</w:delText>
            </w:r>
          </w:del>
        </w:p>
        <w:p w:rsidR="002F7548" w:rsidDel="00486500" w:rsidRDefault="00B45ED1">
          <w:pPr>
            <w:pStyle w:val="TOC2"/>
            <w:tabs>
              <w:tab w:val="right" w:leader="dot" w:pos="8296"/>
            </w:tabs>
            <w:rPr>
              <w:del w:id="138" w:author="mr.liu" w:date="2018-11-15T11:22:00Z"/>
              <w:noProof/>
            </w:rPr>
          </w:pPr>
          <w:del w:id="139" w:author="mr.liu" w:date="2018-11-15T11:22:00Z">
            <w:r w:rsidRPr="00486500" w:rsidDel="00486500">
              <w:rPr>
                <w:noProof/>
                <w:rPrChange w:id="140" w:author="mr.liu" w:date="2018-11-15T11:22:00Z">
                  <w:rPr>
                    <w:rStyle w:val="a8"/>
                  </w:rPr>
                </w:rPrChange>
              </w:rPr>
              <w:delText>3.3</w:delText>
            </w:r>
            <w:r w:rsidRPr="00486500" w:rsidDel="00486500">
              <w:rPr>
                <w:rFonts w:hint="eastAsia"/>
                <w:noProof/>
                <w:rPrChange w:id="141" w:author="mr.liu" w:date="2018-11-15T11:22:00Z">
                  <w:rPr>
                    <w:rStyle w:val="a8"/>
                    <w:rFonts w:hint="eastAsia"/>
                  </w:rPr>
                </w:rPrChange>
              </w:rPr>
              <w:delText>职责</w:delText>
            </w:r>
            <w:r w:rsidDel="00486500">
              <w:rPr>
                <w:noProof/>
              </w:rPr>
              <w:tab/>
              <w:delText>5</w:delText>
            </w:r>
          </w:del>
        </w:p>
        <w:p w:rsidR="002F7548" w:rsidDel="00486500" w:rsidRDefault="00B45ED1">
          <w:pPr>
            <w:pStyle w:val="TOC1"/>
            <w:tabs>
              <w:tab w:val="right" w:leader="dot" w:pos="8296"/>
            </w:tabs>
            <w:rPr>
              <w:del w:id="142" w:author="mr.liu" w:date="2018-11-15T11:22:00Z"/>
              <w:noProof/>
            </w:rPr>
          </w:pPr>
          <w:del w:id="143" w:author="mr.liu" w:date="2018-11-15T11:22:00Z">
            <w:r w:rsidRPr="00486500" w:rsidDel="00486500">
              <w:rPr>
                <w:noProof/>
                <w:rPrChange w:id="144" w:author="mr.liu" w:date="2018-11-15T11:22:00Z">
                  <w:rPr>
                    <w:rStyle w:val="a8"/>
                  </w:rPr>
                </w:rPrChange>
              </w:rPr>
              <w:delText>4</w:delText>
            </w:r>
            <w:r w:rsidRPr="00486500" w:rsidDel="00486500">
              <w:rPr>
                <w:rFonts w:hint="eastAsia"/>
                <w:noProof/>
                <w:rPrChange w:id="145" w:author="mr.liu" w:date="2018-11-15T11:22:00Z">
                  <w:rPr>
                    <w:rStyle w:val="a8"/>
                    <w:rFonts w:hint="eastAsia"/>
                  </w:rPr>
                </w:rPrChange>
              </w:rPr>
              <w:delText>文档</w:delText>
            </w:r>
            <w:r w:rsidDel="00486500">
              <w:rPr>
                <w:noProof/>
              </w:rPr>
              <w:tab/>
              <w:delText>6</w:delText>
            </w:r>
          </w:del>
        </w:p>
        <w:p w:rsidR="002F7548" w:rsidDel="00486500" w:rsidRDefault="00B45ED1">
          <w:pPr>
            <w:pStyle w:val="TOC2"/>
            <w:tabs>
              <w:tab w:val="right" w:leader="dot" w:pos="8296"/>
            </w:tabs>
            <w:rPr>
              <w:del w:id="146" w:author="mr.liu" w:date="2018-11-15T11:22:00Z"/>
              <w:noProof/>
            </w:rPr>
          </w:pPr>
          <w:del w:id="147" w:author="mr.liu" w:date="2018-11-15T11:22:00Z">
            <w:r w:rsidRPr="00486500" w:rsidDel="00486500">
              <w:rPr>
                <w:noProof/>
                <w:rPrChange w:id="148" w:author="mr.liu" w:date="2018-11-15T11:22:00Z">
                  <w:rPr>
                    <w:rStyle w:val="a8"/>
                  </w:rPr>
                </w:rPrChange>
              </w:rPr>
              <w:delText>4.1</w:delText>
            </w:r>
            <w:r w:rsidRPr="00486500" w:rsidDel="00486500">
              <w:rPr>
                <w:rFonts w:hint="eastAsia"/>
                <w:noProof/>
                <w:rPrChange w:id="149" w:author="mr.liu" w:date="2018-11-15T11:22:00Z">
                  <w:rPr>
                    <w:rStyle w:val="a8"/>
                    <w:rFonts w:hint="eastAsia"/>
                  </w:rPr>
                </w:rPrChange>
              </w:rPr>
              <w:delText>基本文档</w:delText>
            </w:r>
            <w:r w:rsidDel="00486500">
              <w:rPr>
                <w:noProof/>
              </w:rPr>
              <w:tab/>
              <w:delText>6</w:delText>
            </w:r>
          </w:del>
        </w:p>
        <w:p w:rsidR="002F7548" w:rsidDel="00486500" w:rsidRDefault="00B45ED1">
          <w:pPr>
            <w:pStyle w:val="TOC2"/>
            <w:tabs>
              <w:tab w:val="right" w:leader="dot" w:pos="8296"/>
            </w:tabs>
            <w:rPr>
              <w:del w:id="150" w:author="mr.liu" w:date="2018-11-15T11:22:00Z"/>
              <w:noProof/>
            </w:rPr>
          </w:pPr>
          <w:del w:id="151" w:author="mr.liu" w:date="2018-11-15T11:22:00Z">
            <w:r w:rsidRPr="00486500" w:rsidDel="00486500">
              <w:rPr>
                <w:noProof/>
                <w:rPrChange w:id="152" w:author="mr.liu" w:date="2018-11-15T11:22:00Z">
                  <w:rPr>
                    <w:rStyle w:val="a8"/>
                  </w:rPr>
                </w:rPrChange>
              </w:rPr>
              <w:delText>4.2</w:delText>
            </w:r>
            <w:r w:rsidRPr="00486500" w:rsidDel="00486500">
              <w:rPr>
                <w:rFonts w:hint="eastAsia"/>
                <w:noProof/>
                <w:rPrChange w:id="153" w:author="mr.liu" w:date="2018-11-15T11:22:00Z">
                  <w:rPr>
                    <w:rStyle w:val="a8"/>
                    <w:rFonts w:hint="eastAsia"/>
                  </w:rPr>
                </w:rPrChange>
              </w:rPr>
              <w:delText>用户文档</w:delText>
            </w:r>
            <w:r w:rsidDel="00486500">
              <w:rPr>
                <w:noProof/>
              </w:rPr>
              <w:tab/>
              <w:delText>6</w:delText>
            </w:r>
          </w:del>
        </w:p>
        <w:p w:rsidR="002F7548" w:rsidDel="00486500" w:rsidRDefault="00B45ED1">
          <w:pPr>
            <w:pStyle w:val="TOC2"/>
            <w:tabs>
              <w:tab w:val="right" w:leader="dot" w:pos="8296"/>
            </w:tabs>
            <w:rPr>
              <w:del w:id="154" w:author="mr.liu" w:date="2018-11-15T11:22:00Z"/>
              <w:noProof/>
            </w:rPr>
          </w:pPr>
          <w:del w:id="155" w:author="mr.liu" w:date="2018-11-15T11:22:00Z">
            <w:r w:rsidRPr="00486500" w:rsidDel="00486500">
              <w:rPr>
                <w:noProof/>
                <w:rPrChange w:id="156" w:author="mr.liu" w:date="2018-11-15T11:22:00Z">
                  <w:rPr>
                    <w:rStyle w:val="a8"/>
                  </w:rPr>
                </w:rPrChange>
              </w:rPr>
              <w:delText>4.3</w:delText>
            </w:r>
            <w:r w:rsidRPr="00486500" w:rsidDel="00486500">
              <w:rPr>
                <w:rFonts w:hint="eastAsia"/>
                <w:noProof/>
                <w:rPrChange w:id="157" w:author="mr.liu" w:date="2018-11-15T11:22:00Z">
                  <w:rPr>
                    <w:rStyle w:val="a8"/>
                    <w:rFonts w:hint="eastAsia"/>
                  </w:rPr>
                </w:rPrChange>
              </w:rPr>
              <w:delText>其他文档</w:delText>
            </w:r>
            <w:r w:rsidDel="00486500">
              <w:rPr>
                <w:noProof/>
              </w:rPr>
              <w:tab/>
              <w:delText>6</w:delText>
            </w:r>
          </w:del>
        </w:p>
        <w:p w:rsidR="002F7548" w:rsidDel="00486500" w:rsidRDefault="00B45ED1">
          <w:pPr>
            <w:pStyle w:val="TOC1"/>
            <w:tabs>
              <w:tab w:val="right" w:leader="dot" w:pos="8296"/>
            </w:tabs>
            <w:rPr>
              <w:del w:id="158" w:author="mr.liu" w:date="2018-11-15T11:22:00Z"/>
              <w:noProof/>
            </w:rPr>
          </w:pPr>
          <w:del w:id="159" w:author="mr.liu" w:date="2018-11-15T11:22:00Z">
            <w:r w:rsidRPr="00486500" w:rsidDel="00486500">
              <w:rPr>
                <w:noProof/>
                <w:rPrChange w:id="160" w:author="mr.liu" w:date="2018-11-15T11:22:00Z">
                  <w:rPr>
                    <w:rStyle w:val="a8"/>
                  </w:rPr>
                </w:rPrChange>
              </w:rPr>
              <w:delText>6.</w:delText>
            </w:r>
            <w:r w:rsidRPr="00486500" w:rsidDel="00486500">
              <w:rPr>
                <w:rFonts w:hint="eastAsia"/>
                <w:noProof/>
                <w:rPrChange w:id="161" w:author="mr.liu" w:date="2018-11-15T11:22:00Z">
                  <w:rPr>
                    <w:rStyle w:val="a8"/>
                    <w:rFonts w:hint="eastAsia"/>
                  </w:rPr>
                </w:rPrChange>
              </w:rPr>
              <w:delText>评审和检查</w:delText>
            </w:r>
            <w:r w:rsidDel="00486500">
              <w:rPr>
                <w:noProof/>
              </w:rPr>
              <w:tab/>
              <w:delText>7</w:delText>
            </w:r>
          </w:del>
        </w:p>
        <w:p w:rsidR="002F7548" w:rsidDel="00486500" w:rsidRDefault="00B45ED1">
          <w:pPr>
            <w:pStyle w:val="TOC2"/>
            <w:tabs>
              <w:tab w:val="right" w:leader="dot" w:pos="8296"/>
            </w:tabs>
            <w:rPr>
              <w:del w:id="162" w:author="mr.liu" w:date="2018-11-15T11:22:00Z"/>
              <w:noProof/>
            </w:rPr>
          </w:pPr>
          <w:del w:id="163" w:author="mr.liu" w:date="2018-11-15T11:22:00Z">
            <w:r w:rsidRPr="00486500" w:rsidDel="00486500">
              <w:rPr>
                <w:noProof/>
                <w:rPrChange w:id="164" w:author="mr.liu" w:date="2018-11-15T11:22:00Z">
                  <w:rPr>
                    <w:rStyle w:val="a8"/>
                  </w:rPr>
                </w:rPrChange>
              </w:rPr>
              <w:delText>6.1</w:delText>
            </w:r>
            <w:r w:rsidRPr="00486500" w:rsidDel="00486500">
              <w:rPr>
                <w:rFonts w:hint="eastAsia"/>
                <w:noProof/>
                <w:rPrChange w:id="165" w:author="mr.liu" w:date="2018-11-15T11:22:00Z">
                  <w:rPr>
                    <w:rStyle w:val="a8"/>
                    <w:rFonts w:hint="eastAsia"/>
                  </w:rPr>
                </w:rPrChange>
              </w:rPr>
              <w:delText>软件需求</w:delText>
            </w:r>
            <w:r w:rsidRPr="00486500" w:rsidDel="00486500">
              <w:rPr>
                <w:noProof/>
                <w:rPrChange w:id="166" w:author="mr.liu" w:date="2018-11-15T11:22:00Z">
                  <w:rPr>
                    <w:rStyle w:val="a8"/>
                  </w:rPr>
                </w:rPrChange>
              </w:rPr>
              <w:delText>(</w:delText>
            </w:r>
            <w:r w:rsidRPr="00486500" w:rsidDel="00486500">
              <w:rPr>
                <w:rFonts w:hint="eastAsia"/>
                <w:noProof/>
                <w:rPrChange w:id="167" w:author="mr.liu" w:date="2018-11-15T11:22:00Z">
                  <w:rPr>
                    <w:rStyle w:val="a8"/>
                    <w:rFonts w:hint="eastAsia"/>
                  </w:rPr>
                </w:rPrChange>
              </w:rPr>
              <w:delText>规格</w:delText>
            </w:r>
            <w:r w:rsidRPr="00486500" w:rsidDel="00486500">
              <w:rPr>
                <w:noProof/>
                <w:rPrChange w:id="168" w:author="mr.liu" w:date="2018-11-15T11:22:00Z">
                  <w:rPr>
                    <w:rStyle w:val="a8"/>
                  </w:rPr>
                </w:rPrChange>
              </w:rPr>
              <w:delText>)</w:delText>
            </w:r>
            <w:r w:rsidRPr="00486500" w:rsidDel="00486500">
              <w:rPr>
                <w:rFonts w:hint="eastAsia"/>
                <w:noProof/>
                <w:rPrChange w:id="169" w:author="mr.liu" w:date="2018-11-15T11:22:00Z">
                  <w:rPr>
                    <w:rStyle w:val="a8"/>
                    <w:rFonts w:hint="eastAsia"/>
                  </w:rPr>
                </w:rPrChange>
              </w:rPr>
              <w:delText>评审</w:delText>
            </w:r>
            <w:r w:rsidDel="00486500">
              <w:rPr>
                <w:noProof/>
              </w:rPr>
              <w:tab/>
              <w:delText>7</w:delText>
            </w:r>
          </w:del>
        </w:p>
        <w:p w:rsidR="002F7548" w:rsidDel="00486500" w:rsidRDefault="00B45ED1">
          <w:pPr>
            <w:pStyle w:val="TOC2"/>
            <w:tabs>
              <w:tab w:val="right" w:leader="dot" w:pos="8296"/>
            </w:tabs>
            <w:rPr>
              <w:del w:id="170" w:author="mr.liu" w:date="2018-11-15T11:22:00Z"/>
              <w:noProof/>
            </w:rPr>
          </w:pPr>
          <w:del w:id="171" w:author="mr.liu" w:date="2018-11-15T11:22:00Z">
            <w:r w:rsidRPr="00486500" w:rsidDel="00486500">
              <w:rPr>
                <w:noProof/>
                <w:rPrChange w:id="172" w:author="mr.liu" w:date="2018-11-15T11:22:00Z">
                  <w:rPr>
                    <w:rStyle w:val="a8"/>
                  </w:rPr>
                </w:rPrChange>
              </w:rPr>
              <w:delText>6.2</w:delText>
            </w:r>
            <w:r w:rsidRPr="00486500" w:rsidDel="00486500">
              <w:rPr>
                <w:rFonts w:hint="eastAsia"/>
                <w:noProof/>
                <w:rPrChange w:id="173" w:author="mr.liu" w:date="2018-11-15T11:22:00Z">
                  <w:rPr>
                    <w:rStyle w:val="a8"/>
                    <w:rFonts w:hint="eastAsia"/>
                  </w:rPr>
                </w:rPrChange>
              </w:rPr>
              <w:delText>系统</w:delText>
            </w:r>
            <w:r w:rsidRPr="00486500" w:rsidDel="00486500">
              <w:rPr>
                <w:noProof/>
                <w:rPrChange w:id="174" w:author="mr.liu" w:date="2018-11-15T11:22:00Z">
                  <w:rPr>
                    <w:rStyle w:val="a8"/>
                  </w:rPr>
                </w:rPrChange>
              </w:rPr>
              <w:delText>/</w:delText>
            </w:r>
            <w:r w:rsidRPr="00486500" w:rsidDel="00486500">
              <w:rPr>
                <w:rFonts w:hint="eastAsia"/>
                <w:noProof/>
                <w:rPrChange w:id="175" w:author="mr.liu" w:date="2018-11-15T11:22:00Z">
                  <w:rPr>
                    <w:rStyle w:val="a8"/>
                    <w:rFonts w:hint="eastAsia"/>
                  </w:rPr>
                </w:rPrChange>
              </w:rPr>
              <w:delText>子系统设计评审</w:delText>
            </w:r>
            <w:r w:rsidDel="00486500">
              <w:rPr>
                <w:noProof/>
              </w:rPr>
              <w:tab/>
              <w:delText>7</w:delText>
            </w:r>
          </w:del>
        </w:p>
        <w:p w:rsidR="002F7548" w:rsidDel="00486500" w:rsidRDefault="00B45ED1">
          <w:pPr>
            <w:pStyle w:val="TOC2"/>
            <w:tabs>
              <w:tab w:val="right" w:leader="dot" w:pos="8296"/>
            </w:tabs>
            <w:rPr>
              <w:del w:id="176" w:author="mr.liu" w:date="2018-11-15T11:22:00Z"/>
              <w:noProof/>
            </w:rPr>
          </w:pPr>
          <w:del w:id="177" w:author="mr.liu" w:date="2018-11-15T11:22:00Z">
            <w:r w:rsidRPr="00486500" w:rsidDel="00486500">
              <w:rPr>
                <w:noProof/>
                <w:rPrChange w:id="178" w:author="mr.liu" w:date="2018-11-15T11:22:00Z">
                  <w:rPr>
                    <w:rStyle w:val="a8"/>
                  </w:rPr>
                </w:rPrChange>
              </w:rPr>
              <w:delText>6.3</w:delText>
            </w:r>
            <w:r w:rsidRPr="00486500" w:rsidDel="00486500">
              <w:rPr>
                <w:rFonts w:hint="eastAsia"/>
                <w:noProof/>
                <w:rPrChange w:id="179" w:author="mr.liu" w:date="2018-11-15T11:22:00Z">
                  <w:rPr>
                    <w:rStyle w:val="a8"/>
                    <w:rFonts w:hint="eastAsia"/>
                  </w:rPr>
                </w:rPrChange>
              </w:rPr>
              <w:delText>软件设计评审</w:delText>
            </w:r>
            <w:r w:rsidDel="00486500">
              <w:rPr>
                <w:noProof/>
              </w:rPr>
              <w:tab/>
              <w:delText>7</w:delText>
            </w:r>
          </w:del>
        </w:p>
        <w:p w:rsidR="002F7548" w:rsidDel="00486500" w:rsidRDefault="00B45ED1">
          <w:pPr>
            <w:pStyle w:val="TOC2"/>
            <w:tabs>
              <w:tab w:val="right" w:leader="dot" w:pos="8296"/>
            </w:tabs>
            <w:rPr>
              <w:del w:id="180" w:author="mr.liu" w:date="2018-11-15T11:22:00Z"/>
              <w:noProof/>
            </w:rPr>
          </w:pPr>
          <w:del w:id="181" w:author="mr.liu" w:date="2018-11-15T11:22:00Z">
            <w:r w:rsidRPr="00486500" w:rsidDel="00486500">
              <w:rPr>
                <w:noProof/>
                <w:rPrChange w:id="182" w:author="mr.liu" w:date="2018-11-15T11:22:00Z">
                  <w:rPr>
                    <w:rStyle w:val="a8"/>
                  </w:rPr>
                </w:rPrChange>
              </w:rPr>
              <w:delText>6.4</w:delText>
            </w:r>
            <w:r w:rsidRPr="00486500" w:rsidDel="00486500">
              <w:rPr>
                <w:rFonts w:hint="eastAsia"/>
                <w:noProof/>
                <w:rPrChange w:id="183" w:author="mr.liu" w:date="2018-11-15T11:22:00Z">
                  <w:rPr>
                    <w:rStyle w:val="a8"/>
                    <w:rFonts w:hint="eastAsia"/>
                  </w:rPr>
                </w:rPrChange>
              </w:rPr>
              <w:delText>物理检查</w:delText>
            </w:r>
            <w:r w:rsidDel="00486500">
              <w:rPr>
                <w:noProof/>
              </w:rPr>
              <w:tab/>
              <w:delText>8</w:delText>
            </w:r>
          </w:del>
        </w:p>
        <w:p w:rsidR="002F7548" w:rsidDel="00486500" w:rsidRDefault="00B45ED1">
          <w:pPr>
            <w:pStyle w:val="TOC2"/>
            <w:tabs>
              <w:tab w:val="right" w:leader="dot" w:pos="8296"/>
            </w:tabs>
            <w:rPr>
              <w:del w:id="184" w:author="mr.liu" w:date="2018-11-15T11:22:00Z"/>
              <w:noProof/>
            </w:rPr>
          </w:pPr>
          <w:del w:id="185" w:author="mr.liu" w:date="2018-11-15T11:22:00Z">
            <w:r w:rsidRPr="00486500" w:rsidDel="00486500">
              <w:rPr>
                <w:noProof/>
                <w:rPrChange w:id="186" w:author="mr.liu" w:date="2018-11-15T11:22:00Z">
                  <w:rPr>
                    <w:rStyle w:val="a8"/>
                  </w:rPr>
                </w:rPrChange>
              </w:rPr>
              <w:delText>6.5</w:delText>
            </w:r>
            <w:r w:rsidRPr="00486500" w:rsidDel="00486500">
              <w:rPr>
                <w:rFonts w:hint="eastAsia"/>
                <w:noProof/>
                <w:rPrChange w:id="187" w:author="mr.liu" w:date="2018-11-15T11:22:00Z">
                  <w:rPr>
                    <w:rStyle w:val="a8"/>
                    <w:rFonts w:hint="eastAsia"/>
                  </w:rPr>
                </w:rPrChange>
              </w:rPr>
              <w:delText>管理评审</w:delText>
            </w:r>
            <w:r w:rsidDel="00486500">
              <w:rPr>
                <w:noProof/>
              </w:rPr>
              <w:tab/>
              <w:delText>8</w:delText>
            </w:r>
          </w:del>
        </w:p>
        <w:p w:rsidR="002F7548" w:rsidDel="00486500" w:rsidRDefault="00B45ED1">
          <w:pPr>
            <w:pStyle w:val="TOC1"/>
            <w:tabs>
              <w:tab w:val="right" w:leader="dot" w:pos="8296"/>
            </w:tabs>
            <w:rPr>
              <w:del w:id="188" w:author="mr.liu" w:date="2018-11-15T11:22:00Z"/>
              <w:noProof/>
            </w:rPr>
          </w:pPr>
          <w:del w:id="189" w:author="mr.liu" w:date="2018-11-15T11:22:00Z">
            <w:r w:rsidRPr="00486500" w:rsidDel="00486500">
              <w:rPr>
                <w:noProof/>
                <w:rPrChange w:id="190" w:author="mr.liu" w:date="2018-11-15T11:22:00Z">
                  <w:rPr>
                    <w:rStyle w:val="a8"/>
                  </w:rPr>
                </w:rPrChange>
              </w:rPr>
              <w:delText>7</w:delText>
            </w:r>
            <w:r w:rsidRPr="00486500" w:rsidDel="00486500">
              <w:rPr>
                <w:rFonts w:hint="eastAsia"/>
                <w:noProof/>
                <w:rPrChange w:id="191" w:author="mr.liu" w:date="2018-11-15T11:22:00Z">
                  <w:rPr>
                    <w:rStyle w:val="a8"/>
                    <w:rFonts w:hint="eastAsia"/>
                  </w:rPr>
                </w:rPrChange>
              </w:rPr>
              <w:delText>评审和审核</w:delText>
            </w:r>
            <w:r w:rsidDel="00486500">
              <w:rPr>
                <w:noProof/>
              </w:rPr>
              <w:tab/>
              <w:delText>9</w:delText>
            </w:r>
          </w:del>
        </w:p>
        <w:p w:rsidR="002F7548" w:rsidDel="00486500" w:rsidRDefault="00B45ED1">
          <w:pPr>
            <w:pStyle w:val="TOC2"/>
            <w:tabs>
              <w:tab w:val="right" w:leader="dot" w:pos="8296"/>
            </w:tabs>
            <w:rPr>
              <w:del w:id="192" w:author="mr.liu" w:date="2018-11-15T11:22:00Z"/>
              <w:noProof/>
            </w:rPr>
          </w:pPr>
          <w:del w:id="193" w:author="mr.liu" w:date="2018-11-15T11:22:00Z">
            <w:r w:rsidRPr="00486500" w:rsidDel="00486500">
              <w:rPr>
                <w:noProof/>
                <w:rPrChange w:id="194" w:author="mr.liu" w:date="2018-11-15T11:22:00Z">
                  <w:rPr>
                    <w:rStyle w:val="a8"/>
                  </w:rPr>
                </w:rPrChange>
              </w:rPr>
              <w:delText>7.1</w:delText>
            </w:r>
            <w:r w:rsidRPr="00486500" w:rsidDel="00486500">
              <w:rPr>
                <w:rFonts w:hint="eastAsia"/>
                <w:noProof/>
                <w:rPrChange w:id="195" w:author="mr.liu" w:date="2018-11-15T11:22:00Z">
                  <w:rPr>
                    <w:rStyle w:val="a8"/>
                    <w:rFonts w:hint="eastAsia"/>
                  </w:rPr>
                </w:rPrChange>
              </w:rPr>
              <w:delText>过程的评审</w:delText>
            </w:r>
            <w:r w:rsidDel="00486500">
              <w:rPr>
                <w:noProof/>
              </w:rPr>
              <w:tab/>
              <w:delText>9</w:delText>
            </w:r>
          </w:del>
        </w:p>
        <w:p w:rsidR="002F7548" w:rsidDel="00486500" w:rsidRDefault="00B45ED1">
          <w:pPr>
            <w:pStyle w:val="TOC2"/>
            <w:tabs>
              <w:tab w:val="right" w:leader="dot" w:pos="8296"/>
            </w:tabs>
            <w:rPr>
              <w:del w:id="196" w:author="mr.liu" w:date="2018-11-15T11:22:00Z"/>
              <w:noProof/>
            </w:rPr>
          </w:pPr>
          <w:del w:id="197" w:author="mr.liu" w:date="2018-11-15T11:22:00Z">
            <w:r w:rsidRPr="00486500" w:rsidDel="00486500">
              <w:rPr>
                <w:noProof/>
                <w:rPrChange w:id="198" w:author="mr.liu" w:date="2018-11-15T11:22:00Z">
                  <w:rPr>
                    <w:rStyle w:val="a8"/>
                  </w:rPr>
                </w:rPrChange>
              </w:rPr>
              <w:delText>7.3</w:delText>
            </w:r>
            <w:r w:rsidRPr="00486500" w:rsidDel="00486500">
              <w:rPr>
                <w:rFonts w:hint="eastAsia"/>
                <w:noProof/>
                <w:rPrChange w:id="199" w:author="mr.liu" w:date="2018-11-15T11:22:00Z">
                  <w:rPr>
                    <w:rStyle w:val="a8"/>
                    <w:rFonts w:hint="eastAsia"/>
                  </w:rPr>
                </w:rPrChange>
              </w:rPr>
              <w:delText>不符合问题的解决</w:delText>
            </w:r>
            <w:r w:rsidDel="00486500">
              <w:rPr>
                <w:noProof/>
              </w:rPr>
              <w:tab/>
              <w:delText>9</w:delText>
            </w:r>
          </w:del>
        </w:p>
        <w:p w:rsidR="002F7548" w:rsidDel="00486500" w:rsidRDefault="00B45ED1">
          <w:pPr>
            <w:pStyle w:val="TOC1"/>
            <w:tabs>
              <w:tab w:val="right" w:leader="dot" w:pos="8296"/>
            </w:tabs>
            <w:rPr>
              <w:del w:id="200" w:author="mr.liu" w:date="2018-11-15T11:22:00Z"/>
              <w:noProof/>
            </w:rPr>
          </w:pPr>
          <w:del w:id="201" w:author="mr.liu" w:date="2018-11-15T11:22:00Z">
            <w:r w:rsidRPr="00486500" w:rsidDel="00486500">
              <w:rPr>
                <w:noProof/>
                <w:rPrChange w:id="202" w:author="mr.liu" w:date="2018-11-15T11:22:00Z">
                  <w:rPr>
                    <w:rStyle w:val="a8"/>
                  </w:rPr>
                </w:rPrChange>
              </w:rPr>
              <w:delText>8</w:delText>
            </w:r>
            <w:r w:rsidRPr="00486500" w:rsidDel="00486500">
              <w:rPr>
                <w:rFonts w:hint="eastAsia"/>
                <w:noProof/>
                <w:rPrChange w:id="203" w:author="mr.liu" w:date="2018-11-15T11:22:00Z">
                  <w:rPr>
                    <w:rStyle w:val="a8"/>
                    <w:rFonts w:hint="eastAsia"/>
                  </w:rPr>
                </w:rPrChange>
              </w:rPr>
              <w:delText>工具、技术和方法</w:delText>
            </w:r>
            <w:r w:rsidDel="00486500">
              <w:rPr>
                <w:noProof/>
              </w:rPr>
              <w:tab/>
              <w:delText>10</w:delText>
            </w:r>
          </w:del>
        </w:p>
        <w:p w:rsidR="002F7548" w:rsidDel="00486500" w:rsidRDefault="00B45ED1">
          <w:pPr>
            <w:pStyle w:val="TOC1"/>
            <w:tabs>
              <w:tab w:val="right" w:leader="dot" w:pos="8296"/>
            </w:tabs>
            <w:rPr>
              <w:del w:id="204" w:author="mr.liu" w:date="2018-11-15T11:22:00Z"/>
              <w:noProof/>
            </w:rPr>
          </w:pPr>
          <w:del w:id="205" w:author="mr.liu" w:date="2018-11-15T11:22:00Z">
            <w:r w:rsidRPr="00486500" w:rsidDel="00486500">
              <w:rPr>
                <w:noProof/>
                <w:rPrChange w:id="206" w:author="mr.liu" w:date="2018-11-15T11:22:00Z">
                  <w:rPr>
                    <w:rStyle w:val="a8"/>
                  </w:rPr>
                </w:rPrChange>
              </w:rPr>
              <w:delText>9</w:delText>
            </w:r>
            <w:r w:rsidRPr="00486500" w:rsidDel="00486500">
              <w:rPr>
                <w:rFonts w:hint="eastAsia"/>
                <w:noProof/>
                <w:rPrChange w:id="207" w:author="mr.liu" w:date="2018-11-15T11:22:00Z">
                  <w:rPr>
                    <w:rStyle w:val="a8"/>
                    <w:rFonts w:hint="eastAsia"/>
                  </w:rPr>
                </w:rPrChange>
              </w:rPr>
              <w:delText>软件配置管理</w:delText>
            </w:r>
            <w:r w:rsidDel="00486500">
              <w:rPr>
                <w:noProof/>
              </w:rPr>
              <w:tab/>
              <w:delText>10</w:delText>
            </w:r>
          </w:del>
        </w:p>
        <w:p w:rsidR="002F7548" w:rsidDel="00486500" w:rsidRDefault="00B45ED1">
          <w:pPr>
            <w:pStyle w:val="TOC1"/>
            <w:tabs>
              <w:tab w:val="right" w:leader="dot" w:pos="8296"/>
            </w:tabs>
            <w:rPr>
              <w:del w:id="208" w:author="mr.liu" w:date="2018-11-15T11:22:00Z"/>
              <w:noProof/>
            </w:rPr>
          </w:pPr>
          <w:del w:id="209" w:author="mr.liu" w:date="2018-11-15T11:22:00Z">
            <w:r w:rsidRPr="00486500" w:rsidDel="00486500">
              <w:rPr>
                <w:noProof/>
                <w:rPrChange w:id="210" w:author="mr.liu" w:date="2018-11-15T11:22:00Z">
                  <w:rPr>
                    <w:rStyle w:val="a8"/>
                  </w:rPr>
                </w:rPrChange>
              </w:rPr>
              <w:delText>10</w:delText>
            </w:r>
            <w:r w:rsidRPr="00486500" w:rsidDel="00486500">
              <w:rPr>
                <w:rFonts w:hint="eastAsia"/>
                <w:noProof/>
                <w:rPrChange w:id="211" w:author="mr.liu" w:date="2018-11-15T11:22:00Z">
                  <w:rPr>
                    <w:rStyle w:val="a8"/>
                    <w:rFonts w:hint="eastAsia"/>
                  </w:rPr>
                </w:rPrChange>
              </w:rPr>
              <w:delText>记录的收集、维护和保存</w:delText>
            </w:r>
            <w:r w:rsidDel="00486500">
              <w:rPr>
                <w:noProof/>
              </w:rPr>
              <w:tab/>
              <w:delText>10</w:delText>
            </w:r>
          </w:del>
        </w:p>
        <w:p w:rsidR="002F7548" w:rsidDel="00486500" w:rsidRDefault="00B45ED1">
          <w:pPr>
            <w:pStyle w:val="TOC1"/>
            <w:tabs>
              <w:tab w:val="right" w:leader="dot" w:pos="8306"/>
            </w:tabs>
            <w:rPr>
              <w:ins w:id="212" w:author="周德阳" w:date="2018-11-03T11:50:00Z"/>
              <w:del w:id="213" w:author="mr.liu" w:date="2018-11-15T11:22:00Z"/>
              <w:noProof/>
            </w:rPr>
          </w:pPr>
          <w:ins w:id="214" w:author="周德阳" w:date="2018-11-03T11:50:00Z">
            <w:del w:id="215" w:author="mr.liu" w:date="2018-11-15T11:22:00Z">
              <w:r w:rsidDel="00486500">
                <w:rPr>
                  <w:noProof/>
                </w:rPr>
                <w:delText xml:space="preserve">1. </w:delText>
              </w:r>
              <w:r w:rsidDel="00486500">
                <w:rPr>
                  <w:rFonts w:hint="eastAsia"/>
                  <w:noProof/>
                </w:rPr>
                <w:delText>引言</w:delText>
              </w:r>
              <w:r w:rsidDel="00486500">
                <w:rPr>
                  <w:noProof/>
                </w:rPr>
                <w:tab/>
              </w:r>
            </w:del>
          </w:ins>
        </w:p>
        <w:p w:rsidR="002F7548" w:rsidDel="00486500" w:rsidRDefault="00B45ED1">
          <w:pPr>
            <w:pStyle w:val="TOC2"/>
            <w:tabs>
              <w:tab w:val="right" w:leader="dot" w:pos="8306"/>
            </w:tabs>
            <w:rPr>
              <w:ins w:id="216" w:author="周德阳" w:date="2018-11-03T11:50:00Z"/>
              <w:del w:id="217" w:author="mr.liu" w:date="2018-11-15T11:22:00Z"/>
              <w:noProof/>
            </w:rPr>
          </w:pPr>
          <w:ins w:id="218" w:author="周德阳" w:date="2018-11-03T11:50:00Z">
            <w:del w:id="219" w:author="mr.liu" w:date="2018-11-15T11:22:00Z">
              <w:r w:rsidDel="00486500">
                <w:rPr>
                  <w:rFonts w:hint="eastAsia"/>
                  <w:noProof/>
                </w:rPr>
                <w:delText>1.1</w:delText>
              </w:r>
              <w:r w:rsidDel="00486500">
                <w:rPr>
                  <w:rFonts w:hint="eastAsia"/>
                  <w:noProof/>
                </w:rPr>
                <w:delText>系统概述</w:delText>
              </w:r>
              <w:r w:rsidDel="00486500">
                <w:rPr>
                  <w:noProof/>
                </w:rPr>
                <w:tab/>
                <w:delText>3</w:delText>
              </w:r>
            </w:del>
          </w:ins>
        </w:p>
        <w:p w:rsidR="002F7548" w:rsidDel="00486500" w:rsidRDefault="00B45ED1">
          <w:pPr>
            <w:pStyle w:val="TOC2"/>
            <w:tabs>
              <w:tab w:val="right" w:leader="dot" w:pos="8306"/>
            </w:tabs>
            <w:rPr>
              <w:ins w:id="220" w:author="周德阳" w:date="2018-11-03T11:50:00Z"/>
              <w:del w:id="221" w:author="mr.liu" w:date="2018-11-15T11:22:00Z"/>
              <w:noProof/>
            </w:rPr>
          </w:pPr>
          <w:ins w:id="222" w:author="周德阳" w:date="2018-11-03T11:50:00Z">
            <w:del w:id="223" w:author="mr.liu" w:date="2018-11-15T11:22:00Z">
              <w:r w:rsidDel="00486500">
                <w:rPr>
                  <w:rFonts w:hint="eastAsia"/>
                  <w:noProof/>
                </w:rPr>
                <w:delText>1.2</w:delText>
              </w:r>
              <w:r w:rsidDel="00486500">
                <w:rPr>
                  <w:rFonts w:hint="eastAsia"/>
                  <w:noProof/>
                </w:rPr>
                <w:delText>项目的质量目标</w:delText>
              </w:r>
              <w:r w:rsidDel="00486500">
                <w:rPr>
                  <w:noProof/>
                </w:rPr>
                <w:tab/>
                <w:delText>4</w:delText>
              </w:r>
            </w:del>
          </w:ins>
        </w:p>
        <w:p w:rsidR="002F7548" w:rsidDel="00486500" w:rsidRDefault="00B45ED1">
          <w:pPr>
            <w:pStyle w:val="TOC2"/>
            <w:tabs>
              <w:tab w:val="right" w:leader="dot" w:pos="8306"/>
            </w:tabs>
            <w:rPr>
              <w:ins w:id="224" w:author="周德阳" w:date="2018-11-03T11:50:00Z"/>
              <w:del w:id="225" w:author="mr.liu" w:date="2018-11-15T11:22:00Z"/>
              <w:noProof/>
            </w:rPr>
          </w:pPr>
          <w:ins w:id="226" w:author="周德阳" w:date="2018-11-03T11:50:00Z">
            <w:del w:id="227" w:author="mr.liu" w:date="2018-11-15T11:22:00Z">
              <w:r w:rsidDel="00486500">
                <w:rPr>
                  <w:rFonts w:hint="eastAsia"/>
                  <w:noProof/>
                </w:rPr>
                <w:delText>1.3</w:delText>
              </w:r>
              <w:r w:rsidDel="00486500">
                <w:rPr>
                  <w:rFonts w:hint="eastAsia"/>
                  <w:noProof/>
                </w:rPr>
                <w:delText>质量角色与职责</w:delText>
              </w:r>
              <w:r w:rsidDel="00486500">
                <w:rPr>
                  <w:noProof/>
                </w:rPr>
                <w:tab/>
                <w:delText>4</w:delText>
              </w:r>
            </w:del>
          </w:ins>
        </w:p>
        <w:p w:rsidR="002F7548" w:rsidDel="00486500" w:rsidRDefault="00B45ED1">
          <w:pPr>
            <w:pStyle w:val="TOC1"/>
            <w:tabs>
              <w:tab w:val="right" w:leader="dot" w:pos="8306"/>
            </w:tabs>
            <w:rPr>
              <w:ins w:id="228" w:author="周德阳" w:date="2018-11-03T11:50:00Z"/>
              <w:del w:id="229" w:author="mr.liu" w:date="2018-11-15T11:22:00Z"/>
              <w:noProof/>
            </w:rPr>
          </w:pPr>
          <w:ins w:id="230" w:author="周德阳" w:date="2018-11-03T11:50:00Z">
            <w:del w:id="231" w:author="mr.liu" w:date="2018-11-15T11:22:00Z">
              <w:r w:rsidDel="00486500">
                <w:rPr>
                  <w:rFonts w:hint="eastAsia"/>
                  <w:noProof/>
                </w:rPr>
                <w:delText>2</w:delText>
              </w:r>
              <w:r w:rsidDel="00486500">
                <w:rPr>
                  <w:rFonts w:hint="eastAsia"/>
                  <w:noProof/>
                </w:rPr>
                <w:delText>参考文献</w:delText>
              </w:r>
              <w:r w:rsidDel="00486500">
                <w:rPr>
                  <w:noProof/>
                </w:rPr>
                <w:tab/>
                <w:delText>5</w:delText>
              </w:r>
            </w:del>
          </w:ins>
        </w:p>
        <w:p w:rsidR="002F7548" w:rsidDel="00486500" w:rsidRDefault="00B45ED1">
          <w:pPr>
            <w:pStyle w:val="TOC1"/>
            <w:tabs>
              <w:tab w:val="right" w:leader="dot" w:pos="8306"/>
            </w:tabs>
            <w:rPr>
              <w:ins w:id="232" w:author="周德阳" w:date="2018-11-03T11:50:00Z"/>
              <w:del w:id="233" w:author="mr.liu" w:date="2018-11-15T11:22:00Z"/>
              <w:noProof/>
            </w:rPr>
          </w:pPr>
          <w:ins w:id="234" w:author="周德阳" w:date="2018-11-03T11:50:00Z">
            <w:del w:id="235" w:author="mr.liu" w:date="2018-11-15T11:22:00Z">
              <w:r w:rsidDel="00486500">
                <w:rPr>
                  <w:rFonts w:hint="eastAsia"/>
                  <w:noProof/>
                </w:rPr>
                <w:delText>3</w:delText>
              </w:r>
              <w:r w:rsidDel="00486500">
                <w:rPr>
                  <w:rFonts w:hint="eastAsia"/>
                  <w:noProof/>
                </w:rPr>
                <w:delText>管理</w:delText>
              </w:r>
              <w:r w:rsidDel="00486500">
                <w:rPr>
                  <w:noProof/>
                </w:rPr>
                <w:tab/>
                <w:delText>5</w:delText>
              </w:r>
            </w:del>
          </w:ins>
        </w:p>
        <w:p w:rsidR="002F7548" w:rsidDel="00486500" w:rsidRDefault="00B45ED1">
          <w:pPr>
            <w:pStyle w:val="TOC2"/>
            <w:tabs>
              <w:tab w:val="right" w:leader="dot" w:pos="8306"/>
            </w:tabs>
            <w:rPr>
              <w:ins w:id="236" w:author="周德阳" w:date="2018-11-03T11:50:00Z"/>
              <w:del w:id="237" w:author="mr.liu" w:date="2018-11-15T11:22:00Z"/>
              <w:noProof/>
            </w:rPr>
          </w:pPr>
          <w:ins w:id="238" w:author="周德阳" w:date="2018-11-03T11:50:00Z">
            <w:del w:id="239" w:author="mr.liu" w:date="2018-11-15T11:22:00Z">
              <w:r w:rsidDel="00486500">
                <w:rPr>
                  <w:rFonts w:hint="eastAsia"/>
                  <w:noProof/>
                </w:rPr>
                <w:delText>3.1</w:delText>
              </w:r>
              <w:r w:rsidDel="00486500">
                <w:rPr>
                  <w:rFonts w:hint="eastAsia"/>
                  <w:noProof/>
                </w:rPr>
                <w:delText>机构</w:delText>
              </w:r>
              <w:r w:rsidDel="00486500">
                <w:rPr>
                  <w:noProof/>
                </w:rPr>
                <w:tab/>
                <w:delText>5</w:delText>
              </w:r>
            </w:del>
          </w:ins>
        </w:p>
        <w:p w:rsidR="002F7548" w:rsidDel="00486500" w:rsidRDefault="00B45ED1">
          <w:pPr>
            <w:pStyle w:val="TOC2"/>
            <w:tabs>
              <w:tab w:val="right" w:leader="dot" w:pos="8306"/>
            </w:tabs>
            <w:rPr>
              <w:ins w:id="240" w:author="周德阳" w:date="2018-11-03T11:50:00Z"/>
              <w:del w:id="241" w:author="mr.liu" w:date="2018-11-15T11:22:00Z"/>
              <w:noProof/>
            </w:rPr>
          </w:pPr>
          <w:ins w:id="242" w:author="周德阳" w:date="2018-11-03T11:50:00Z">
            <w:del w:id="243" w:author="mr.liu" w:date="2018-11-15T11:22:00Z">
              <w:r w:rsidDel="00486500">
                <w:rPr>
                  <w:rFonts w:hint="eastAsia"/>
                  <w:noProof/>
                </w:rPr>
                <w:delText>3.2</w:delText>
              </w:r>
              <w:r w:rsidDel="00486500">
                <w:rPr>
                  <w:rFonts w:hint="eastAsia"/>
                  <w:noProof/>
                </w:rPr>
                <w:delText>任务</w:delText>
              </w:r>
              <w:r w:rsidDel="00486500">
                <w:rPr>
                  <w:noProof/>
                </w:rPr>
                <w:tab/>
                <w:delText>5</w:delText>
              </w:r>
            </w:del>
          </w:ins>
        </w:p>
        <w:p w:rsidR="002F7548" w:rsidDel="00486500" w:rsidRDefault="00B45ED1">
          <w:pPr>
            <w:pStyle w:val="TOC2"/>
            <w:tabs>
              <w:tab w:val="right" w:leader="dot" w:pos="8306"/>
            </w:tabs>
            <w:rPr>
              <w:ins w:id="244" w:author="周德阳" w:date="2018-11-03T11:50:00Z"/>
              <w:del w:id="245" w:author="mr.liu" w:date="2018-11-15T11:22:00Z"/>
              <w:noProof/>
            </w:rPr>
          </w:pPr>
          <w:ins w:id="246" w:author="周德阳" w:date="2018-11-03T11:50:00Z">
            <w:del w:id="247" w:author="mr.liu" w:date="2018-11-15T11:22:00Z">
              <w:r w:rsidDel="00486500">
                <w:rPr>
                  <w:rFonts w:hint="eastAsia"/>
                  <w:noProof/>
                </w:rPr>
                <w:delText>3.3</w:delText>
              </w:r>
              <w:r w:rsidDel="00486500">
                <w:rPr>
                  <w:rFonts w:hint="eastAsia"/>
                  <w:noProof/>
                </w:rPr>
                <w:delText>职责</w:delText>
              </w:r>
              <w:r w:rsidDel="00486500">
                <w:rPr>
                  <w:noProof/>
                </w:rPr>
                <w:tab/>
                <w:delText>5</w:delText>
              </w:r>
            </w:del>
          </w:ins>
        </w:p>
        <w:p w:rsidR="002F7548" w:rsidDel="00486500" w:rsidRDefault="00B45ED1">
          <w:pPr>
            <w:pStyle w:val="TOC1"/>
            <w:tabs>
              <w:tab w:val="right" w:leader="dot" w:pos="8306"/>
            </w:tabs>
            <w:rPr>
              <w:ins w:id="248" w:author="周德阳" w:date="2018-11-03T11:50:00Z"/>
              <w:del w:id="249" w:author="mr.liu" w:date="2018-11-15T11:22:00Z"/>
              <w:noProof/>
            </w:rPr>
          </w:pPr>
          <w:ins w:id="250" w:author="周德阳" w:date="2018-11-03T11:50:00Z">
            <w:del w:id="251" w:author="mr.liu" w:date="2018-11-15T11:22:00Z">
              <w:r w:rsidDel="00486500">
                <w:rPr>
                  <w:rFonts w:hint="eastAsia"/>
                  <w:noProof/>
                </w:rPr>
                <w:delText>4</w:delText>
              </w:r>
              <w:r w:rsidDel="00486500">
                <w:rPr>
                  <w:rFonts w:hint="eastAsia"/>
                  <w:noProof/>
                </w:rPr>
                <w:delText>文档</w:delText>
              </w:r>
              <w:r w:rsidDel="00486500">
                <w:rPr>
                  <w:noProof/>
                </w:rPr>
                <w:tab/>
                <w:delText>6</w:delText>
              </w:r>
            </w:del>
          </w:ins>
        </w:p>
        <w:p w:rsidR="002F7548" w:rsidDel="00486500" w:rsidRDefault="00B45ED1">
          <w:pPr>
            <w:pStyle w:val="TOC2"/>
            <w:tabs>
              <w:tab w:val="right" w:leader="dot" w:pos="8306"/>
            </w:tabs>
            <w:rPr>
              <w:ins w:id="252" w:author="周德阳" w:date="2018-11-03T11:50:00Z"/>
              <w:del w:id="253" w:author="mr.liu" w:date="2018-11-15T11:22:00Z"/>
              <w:noProof/>
            </w:rPr>
          </w:pPr>
          <w:ins w:id="254" w:author="周德阳" w:date="2018-11-03T11:50:00Z">
            <w:del w:id="255" w:author="mr.liu" w:date="2018-11-15T11:22:00Z">
              <w:r w:rsidDel="00486500">
                <w:rPr>
                  <w:rFonts w:hint="eastAsia"/>
                  <w:noProof/>
                </w:rPr>
                <w:delText>4.1</w:delText>
              </w:r>
              <w:r w:rsidDel="00486500">
                <w:rPr>
                  <w:rFonts w:hint="eastAsia"/>
                  <w:noProof/>
                </w:rPr>
                <w:delText>基本文档</w:delText>
              </w:r>
              <w:r w:rsidDel="00486500">
                <w:rPr>
                  <w:noProof/>
                </w:rPr>
                <w:tab/>
                <w:delText>6</w:delText>
              </w:r>
            </w:del>
          </w:ins>
        </w:p>
        <w:p w:rsidR="002F7548" w:rsidDel="00486500" w:rsidRDefault="00B45ED1">
          <w:pPr>
            <w:pStyle w:val="TOC2"/>
            <w:tabs>
              <w:tab w:val="right" w:leader="dot" w:pos="8306"/>
            </w:tabs>
            <w:rPr>
              <w:ins w:id="256" w:author="周德阳" w:date="2018-11-03T11:50:00Z"/>
              <w:del w:id="257" w:author="mr.liu" w:date="2018-11-15T11:22:00Z"/>
              <w:noProof/>
            </w:rPr>
          </w:pPr>
          <w:ins w:id="258" w:author="周德阳" w:date="2018-11-03T11:50:00Z">
            <w:del w:id="259" w:author="mr.liu" w:date="2018-11-15T11:22:00Z">
              <w:r w:rsidDel="00486500">
                <w:rPr>
                  <w:rFonts w:hint="eastAsia"/>
                  <w:noProof/>
                </w:rPr>
                <w:delText>4.2</w:delText>
              </w:r>
              <w:r w:rsidDel="00486500">
                <w:rPr>
                  <w:rFonts w:hint="eastAsia"/>
                  <w:noProof/>
                </w:rPr>
                <w:delText>用户文档</w:delText>
              </w:r>
              <w:r w:rsidDel="00486500">
                <w:rPr>
                  <w:noProof/>
                </w:rPr>
                <w:tab/>
                <w:delText>6</w:delText>
              </w:r>
            </w:del>
          </w:ins>
        </w:p>
        <w:p w:rsidR="002F7548" w:rsidDel="00486500" w:rsidRDefault="00B45ED1">
          <w:pPr>
            <w:pStyle w:val="TOC2"/>
            <w:tabs>
              <w:tab w:val="right" w:leader="dot" w:pos="8306"/>
            </w:tabs>
            <w:rPr>
              <w:ins w:id="260" w:author="周德阳" w:date="2018-11-03T11:50:00Z"/>
              <w:del w:id="261" w:author="mr.liu" w:date="2018-11-15T11:22:00Z"/>
              <w:noProof/>
            </w:rPr>
          </w:pPr>
          <w:ins w:id="262" w:author="周德阳" w:date="2018-11-03T11:50:00Z">
            <w:del w:id="263" w:author="mr.liu" w:date="2018-11-15T11:22:00Z">
              <w:r w:rsidDel="00486500">
                <w:rPr>
                  <w:rFonts w:hint="eastAsia"/>
                  <w:noProof/>
                </w:rPr>
                <w:delText>4.3</w:delText>
              </w:r>
              <w:r w:rsidDel="00486500">
                <w:rPr>
                  <w:rFonts w:hint="eastAsia"/>
                  <w:noProof/>
                </w:rPr>
                <w:delText>其他文档</w:delText>
              </w:r>
              <w:r w:rsidDel="00486500">
                <w:rPr>
                  <w:noProof/>
                </w:rPr>
                <w:tab/>
                <w:delText>6</w:delText>
              </w:r>
            </w:del>
          </w:ins>
        </w:p>
        <w:p w:rsidR="002F7548" w:rsidDel="00486500" w:rsidRDefault="00B45ED1">
          <w:pPr>
            <w:pStyle w:val="TOC1"/>
            <w:tabs>
              <w:tab w:val="right" w:leader="dot" w:pos="8306"/>
            </w:tabs>
            <w:rPr>
              <w:ins w:id="264" w:author="周德阳" w:date="2018-11-03T11:50:00Z"/>
              <w:del w:id="265" w:author="mr.liu" w:date="2018-11-15T11:22:00Z"/>
              <w:noProof/>
            </w:rPr>
          </w:pPr>
          <w:ins w:id="266" w:author="周德阳" w:date="2018-11-03T11:50:00Z">
            <w:del w:id="267" w:author="mr.liu" w:date="2018-11-15T11:22:00Z">
              <w:r w:rsidDel="00486500">
                <w:rPr>
                  <w:rFonts w:hint="eastAsia"/>
                  <w:noProof/>
                </w:rPr>
                <w:delText>6.</w:delText>
              </w:r>
              <w:r w:rsidDel="00486500">
                <w:rPr>
                  <w:rFonts w:hint="eastAsia"/>
                  <w:noProof/>
                </w:rPr>
                <w:delText>评审和检查</w:delText>
              </w:r>
              <w:r w:rsidDel="00486500">
                <w:rPr>
                  <w:noProof/>
                </w:rPr>
                <w:tab/>
                <w:delText>7</w:delText>
              </w:r>
            </w:del>
          </w:ins>
        </w:p>
        <w:p w:rsidR="002F7548" w:rsidDel="00486500" w:rsidRDefault="00B45ED1">
          <w:pPr>
            <w:pStyle w:val="TOC2"/>
            <w:tabs>
              <w:tab w:val="right" w:leader="dot" w:pos="8306"/>
            </w:tabs>
            <w:rPr>
              <w:ins w:id="268" w:author="周德阳" w:date="2018-11-03T11:50:00Z"/>
              <w:del w:id="269" w:author="mr.liu" w:date="2018-11-15T11:22:00Z"/>
              <w:noProof/>
            </w:rPr>
          </w:pPr>
          <w:ins w:id="270" w:author="周德阳" w:date="2018-11-03T11:50:00Z">
            <w:del w:id="271" w:author="mr.liu" w:date="2018-11-15T11:22:00Z">
              <w:r w:rsidDel="00486500">
                <w:rPr>
                  <w:rFonts w:hint="eastAsia"/>
                  <w:noProof/>
                </w:rPr>
                <w:delText>6.1</w:delText>
              </w:r>
              <w:r w:rsidDel="00486500">
                <w:rPr>
                  <w:rFonts w:hint="eastAsia"/>
                  <w:noProof/>
                </w:rPr>
                <w:delText>软件需求</w:delText>
              </w:r>
              <w:r w:rsidDel="00486500">
                <w:rPr>
                  <w:rFonts w:hint="eastAsia"/>
                  <w:noProof/>
                </w:rPr>
                <w:delText>(</w:delText>
              </w:r>
              <w:r w:rsidDel="00486500">
                <w:rPr>
                  <w:rFonts w:hint="eastAsia"/>
                  <w:noProof/>
                </w:rPr>
                <w:delText>规格</w:delText>
              </w:r>
              <w:r w:rsidDel="00486500">
                <w:rPr>
                  <w:rFonts w:hint="eastAsia"/>
                  <w:noProof/>
                </w:rPr>
                <w:delText>)</w:delText>
              </w:r>
              <w:r w:rsidDel="00486500">
                <w:rPr>
                  <w:rFonts w:hint="eastAsia"/>
                  <w:noProof/>
                </w:rPr>
                <w:delText>评审</w:delText>
              </w:r>
              <w:r w:rsidDel="00486500">
                <w:rPr>
                  <w:noProof/>
                </w:rPr>
                <w:tab/>
                <w:delText>7</w:delText>
              </w:r>
            </w:del>
          </w:ins>
        </w:p>
        <w:p w:rsidR="002F7548" w:rsidDel="00486500" w:rsidRDefault="00B45ED1">
          <w:pPr>
            <w:pStyle w:val="TOC2"/>
            <w:tabs>
              <w:tab w:val="right" w:leader="dot" w:pos="8306"/>
            </w:tabs>
            <w:rPr>
              <w:ins w:id="272" w:author="周德阳" w:date="2018-11-03T11:50:00Z"/>
              <w:del w:id="273" w:author="mr.liu" w:date="2018-11-15T11:22:00Z"/>
              <w:noProof/>
            </w:rPr>
          </w:pPr>
          <w:ins w:id="274" w:author="周德阳" w:date="2018-11-03T11:50:00Z">
            <w:del w:id="275" w:author="mr.liu" w:date="2018-11-15T11:22:00Z">
              <w:r w:rsidDel="00486500">
                <w:rPr>
                  <w:rFonts w:hint="eastAsia"/>
                  <w:noProof/>
                </w:rPr>
                <w:delText>6.2</w:delText>
              </w:r>
              <w:r w:rsidDel="00486500">
                <w:rPr>
                  <w:rFonts w:hint="eastAsia"/>
                  <w:noProof/>
                </w:rPr>
                <w:delText>系统</w:delText>
              </w:r>
              <w:r w:rsidDel="00486500">
                <w:rPr>
                  <w:rFonts w:hint="eastAsia"/>
                  <w:noProof/>
                </w:rPr>
                <w:delText>/</w:delText>
              </w:r>
              <w:r w:rsidDel="00486500">
                <w:rPr>
                  <w:rFonts w:hint="eastAsia"/>
                  <w:noProof/>
                </w:rPr>
                <w:delText>子系统设计评审</w:delText>
              </w:r>
              <w:r w:rsidDel="00486500">
                <w:rPr>
                  <w:noProof/>
                </w:rPr>
                <w:tab/>
                <w:delText>7</w:delText>
              </w:r>
            </w:del>
          </w:ins>
        </w:p>
        <w:p w:rsidR="002F7548" w:rsidDel="00486500" w:rsidRDefault="00B45ED1">
          <w:pPr>
            <w:pStyle w:val="TOC2"/>
            <w:tabs>
              <w:tab w:val="right" w:leader="dot" w:pos="8306"/>
            </w:tabs>
            <w:rPr>
              <w:ins w:id="276" w:author="周德阳" w:date="2018-11-03T11:50:00Z"/>
              <w:del w:id="277" w:author="mr.liu" w:date="2018-11-15T11:22:00Z"/>
              <w:noProof/>
            </w:rPr>
          </w:pPr>
          <w:ins w:id="278" w:author="周德阳" w:date="2018-11-03T11:50:00Z">
            <w:del w:id="279" w:author="mr.liu" w:date="2018-11-15T11:22:00Z">
              <w:r w:rsidDel="00486500">
                <w:rPr>
                  <w:rFonts w:hint="eastAsia"/>
                  <w:noProof/>
                </w:rPr>
                <w:delText>6.3</w:delText>
              </w:r>
              <w:r w:rsidDel="00486500">
                <w:rPr>
                  <w:rFonts w:hint="eastAsia"/>
                  <w:noProof/>
                </w:rPr>
                <w:delText>软件设计评审</w:delText>
              </w:r>
              <w:r w:rsidDel="00486500">
                <w:rPr>
                  <w:noProof/>
                </w:rPr>
                <w:tab/>
                <w:delText>7</w:delText>
              </w:r>
            </w:del>
          </w:ins>
        </w:p>
        <w:p w:rsidR="002F7548" w:rsidDel="00486500" w:rsidRDefault="00B45ED1">
          <w:pPr>
            <w:pStyle w:val="TOC2"/>
            <w:tabs>
              <w:tab w:val="right" w:leader="dot" w:pos="8306"/>
            </w:tabs>
            <w:rPr>
              <w:ins w:id="280" w:author="周德阳" w:date="2018-11-03T11:50:00Z"/>
              <w:del w:id="281" w:author="mr.liu" w:date="2018-11-15T11:22:00Z"/>
              <w:noProof/>
            </w:rPr>
          </w:pPr>
          <w:ins w:id="282" w:author="周德阳" w:date="2018-11-03T11:50:00Z">
            <w:del w:id="283" w:author="mr.liu" w:date="2018-11-15T11:22:00Z">
              <w:r w:rsidDel="00486500">
                <w:rPr>
                  <w:rFonts w:hint="eastAsia"/>
                  <w:noProof/>
                </w:rPr>
                <w:delText>6.</w:delText>
              </w:r>
              <w:r w:rsidDel="00486500">
                <w:rPr>
                  <w:noProof/>
                </w:rPr>
                <w:delText>4</w:delText>
              </w:r>
              <w:r w:rsidDel="00486500">
                <w:rPr>
                  <w:rFonts w:hint="eastAsia"/>
                  <w:noProof/>
                </w:rPr>
                <w:delText>物理检查</w:delText>
              </w:r>
              <w:r w:rsidDel="00486500">
                <w:rPr>
                  <w:noProof/>
                </w:rPr>
                <w:tab/>
                <w:delText>8</w:delText>
              </w:r>
            </w:del>
          </w:ins>
        </w:p>
        <w:p w:rsidR="002F7548" w:rsidDel="00486500" w:rsidRDefault="00B45ED1">
          <w:pPr>
            <w:pStyle w:val="TOC2"/>
            <w:tabs>
              <w:tab w:val="right" w:leader="dot" w:pos="8306"/>
            </w:tabs>
            <w:rPr>
              <w:ins w:id="284" w:author="周德阳" w:date="2018-11-03T11:50:00Z"/>
              <w:del w:id="285" w:author="mr.liu" w:date="2018-11-15T11:22:00Z"/>
              <w:noProof/>
            </w:rPr>
          </w:pPr>
          <w:ins w:id="286" w:author="周德阳" w:date="2018-11-03T11:50:00Z">
            <w:del w:id="287" w:author="mr.liu" w:date="2018-11-15T11:22:00Z">
              <w:r w:rsidDel="00486500">
                <w:rPr>
                  <w:rFonts w:hint="eastAsia"/>
                  <w:noProof/>
                </w:rPr>
                <w:delText>6.</w:delText>
              </w:r>
              <w:r w:rsidDel="00486500">
                <w:rPr>
                  <w:noProof/>
                </w:rPr>
                <w:delText>5</w:delText>
              </w:r>
              <w:r w:rsidDel="00486500">
                <w:rPr>
                  <w:rFonts w:hint="eastAsia"/>
                  <w:noProof/>
                </w:rPr>
                <w:delText>管理评审</w:delText>
              </w:r>
              <w:r w:rsidDel="00486500">
                <w:rPr>
                  <w:noProof/>
                </w:rPr>
                <w:tab/>
                <w:delText>8</w:delText>
              </w:r>
            </w:del>
          </w:ins>
        </w:p>
        <w:p w:rsidR="002F7548" w:rsidDel="00486500" w:rsidRDefault="00B45ED1">
          <w:pPr>
            <w:pStyle w:val="TOC1"/>
            <w:tabs>
              <w:tab w:val="right" w:leader="dot" w:pos="8306"/>
            </w:tabs>
            <w:rPr>
              <w:ins w:id="288" w:author="周德阳" w:date="2018-11-03T11:50:00Z"/>
              <w:del w:id="289" w:author="mr.liu" w:date="2018-11-15T11:22:00Z"/>
              <w:noProof/>
            </w:rPr>
          </w:pPr>
          <w:ins w:id="290" w:author="周德阳" w:date="2018-11-03T11:50:00Z">
            <w:del w:id="291" w:author="mr.liu" w:date="2018-11-15T11:22:00Z">
              <w:r w:rsidDel="00486500">
                <w:rPr>
                  <w:rFonts w:hint="eastAsia"/>
                  <w:noProof/>
                </w:rPr>
                <w:delText>7</w:delText>
              </w:r>
              <w:r w:rsidDel="00486500">
                <w:rPr>
                  <w:rFonts w:hint="eastAsia"/>
                  <w:noProof/>
                </w:rPr>
                <w:delText>评审和审核</w:delText>
              </w:r>
              <w:r w:rsidDel="00486500">
                <w:rPr>
                  <w:noProof/>
                </w:rPr>
                <w:tab/>
                <w:delText>9</w:delText>
              </w:r>
            </w:del>
          </w:ins>
        </w:p>
        <w:p w:rsidR="002F7548" w:rsidDel="00486500" w:rsidRDefault="00B45ED1">
          <w:pPr>
            <w:pStyle w:val="TOC2"/>
            <w:tabs>
              <w:tab w:val="right" w:leader="dot" w:pos="8306"/>
            </w:tabs>
            <w:rPr>
              <w:ins w:id="292" w:author="周德阳" w:date="2018-11-03T11:50:00Z"/>
              <w:del w:id="293" w:author="mr.liu" w:date="2018-11-15T11:22:00Z"/>
              <w:noProof/>
            </w:rPr>
          </w:pPr>
          <w:ins w:id="294" w:author="周德阳" w:date="2018-11-03T11:50:00Z">
            <w:del w:id="295" w:author="mr.liu" w:date="2018-11-15T11:22:00Z">
              <w:r w:rsidDel="00486500">
                <w:rPr>
                  <w:rFonts w:hint="eastAsia"/>
                  <w:noProof/>
                </w:rPr>
                <w:delText>7.1</w:delText>
              </w:r>
              <w:r w:rsidDel="00486500">
                <w:rPr>
                  <w:rFonts w:hint="eastAsia"/>
                  <w:noProof/>
                </w:rPr>
                <w:delText>过程的评审</w:delText>
              </w:r>
              <w:r w:rsidDel="00486500">
                <w:rPr>
                  <w:noProof/>
                </w:rPr>
                <w:tab/>
                <w:delText>9</w:delText>
              </w:r>
            </w:del>
          </w:ins>
        </w:p>
        <w:p w:rsidR="002F7548" w:rsidDel="00486500" w:rsidRDefault="00B45ED1">
          <w:pPr>
            <w:pStyle w:val="TOC2"/>
            <w:tabs>
              <w:tab w:val="right" w:leader="dot" w:pos="8306"/>
            </w:tabs>
            <w:rPr>
              <w:ins w:id="296" w:author="周德阳" w:date="2018-11-03T11:50:00Z"/>
              <w:del w:id="297" w:author="mr.liu" w:date="2018-11-15T11:22:00Z"/>
              <w:noProof/>
            </w:rPr>
          </w:pPr>
          <w:ins w:id="298" w:author="周德阳" w:date="2018-11-03T11:50:00Z">
            <w:del w:id="299" w:author="mr.liu" w:date="2018-11-15T11:22:00Z">
              <w:r w:rsidDel="00486500">
                <w:rPr>
                  <w:rFonts w:hint="eastAsia"/>
                  <w:noProof/>
                </w:rPr>
                <w:delText>7.3</w:delText>
              </w:r>
              <w:r w:rsidDel="00486500">
                <w:rPr>
                  <w:rFonts w:hint="eastAsia"/>
                  <w:noProof/>
                </w:rPr>
                <w:delText>不符合问题的解决</w:delText>
              </w:r>
              <w:r w:rsidDel="00486500">
                <w:rPr>
                  <w:noProof/>
                </w:rPr>
                <w:tab/>
                <w:delText>9</w:delText>
              </w:r>
            </w:del>
          </w:ins>
        </w:p>
        <w:p w:rsidR="002F7548" w:rsidDel="00486500" w:rsidRDefault="00B45ED1">
          <w:pPr>
            <w:pStyle w:val="TOC1"/>
            <w:tabs>
              <w:tab w:val="right" w:leader="dot" w:pos="8306"/>
            </w:tabs>
            <w:rPr>
              <w:ins w:id="300" w:author="周德阳" w:date="2018-11-03T11:50:00Z"/>
              <w:del w:id="301" w:author="mr.liu" w:date="2018-11-15T11:22:00Z"/>
              <w:noProof/>
            </w:rPr>
          </w:pPr>
          <w:ins w:id="302" w:author="周德阳" w:date="2018-11-03T11:50:00Z">
            <w:del w:id="303" w:author="mr.liu" w:date="2018-11-15T11:22:00Z">
              <w:r w:rsidDel="00486500">
                <w:rPr>
                  <w:rFonts w:hint="eastAsia"/>
                  <w:noProof/>
                </w:rPr>
                <w:delText>8</w:delText>
              </w:r>
              <w:r w:rsidDel="00486500">
                <w:rPr>
                  <w:rFonts w:hint="eastAsia"/>
                  <w:noProof/>
                </w:rPr>
                <w:delText>工具、技术和方法</w:delText>
              </w:r>
              <w:r w:rsidDel="00486500">
                <w:rPr>
                  <w:noProof/>
                </w:rPr>
                <w:tab/>
                <w:delText>10</w:delText>
              </w:r>
            </w:del>
          </w:ins>
        </w:p>
        <w:p w:rsidR="002F7548" w:rsidDel="00486500" w:rsidRDefault="00B45ED1">
          <w:pPr>
            <w:pStyle w:val="TOC1"/>
            <w:tabs>
              <w:tab w:val="right" w:leader="dot" w:pos="8306"/>
            </w:tabs>
            <w:rPr>
              <w:ins w:id="304" w:author="周德阳" w:date="2018-11-03T11:50:00Z"/>
              <w:del w:id="305" w:author="mr.liu" w:date="2018-11-15T11:22:00Z"/>
              <w:noProof/>
            </w:rPr>
          </w:pPr>
          <w:ins w:id="306" w:author="周德阳" w:date="2018-11-03T11:50:00Z">
            <w:del w:id="307" w:author="mr.liu" w:date="2018-11-15T11:22:00Z">
              <w:r w:rsidDel="00486500">
                <w:rPr>
                  <w:rFonts w:hint="eastAsia"/>
                  <w:noProof/>
                </w:rPr>
                <w:delText>9</w:delText>
              </w:r>
              <w:r w:rsidDel="00486500">
                <w:rPr>
                  <w:rFonts w:hint="eastAsia"/>
                  <w:noProof/>
                </w:rPr>
                <w:delText>软件配置管理</w:delText>
              </w:r>
              <w:r w:rsidDel="00486500">
                <w:rPr>
                  <w:noProof/>
                </w:rPr>
                <w:tab/>
                <w:delText>10</w:delText>
              </w:r>
            </w:del>
          </w:ins>
        </w:p>
        <w:p w:rsidR="002F7548" w:rsidDel="00486500" w:rsidRDefault="00B45ED1">
          <w:pPr>
            <w:pStyle w:val="TOC1"/>
            <w:tabs>
              <w:tab w:val="right" w:leader="dot" w:pos="8306"/>
            </w:tabs>
            <w:rPr>
              <w:ins w:id="308" w:author="周德阳" w:date="2018-11-03T11:50:00Z"/>
              <w:del w:id="309" w:author="mr.liu" w:date="2018-11-15T11:22:00Z"/>
              <w:noProof/>
            </w:rPr>
          </w:pPr>
          <w:ins w:id="310" w:author="周德阳" w:date="2018-11-03T11:50:00Z">
            <w:del w:id="311" w:author="mr.liu" w:date="2018-11-15T11:22:00Z">
              <w:r w:rsidDel="00486500">
                <w:rPr>
                  <w:rFonts w:hint="eastAsia"/>
                  <w:noProof/>
                </w:rPr>
                <w:delText>10</w:delText>
              </w:r>
              <w:r w:rsidDel="00486500">
                <w:rPr>
                  <w:rFonts w:hint="eastAsia"/>
                  <w:noProof/>
                </w:rPr>
                <w:delText>记录的收集、维护和保存</w:delText>
              </w:r>
              <w:r w:rsidDel="00486500">
                <w:rPr>
                  <w:noProof/>
                </w:rPr>
                <w:tab/>
                <w:delText>10</w:delText>
              </w:r>
            </w:del>
          </w:ins>
        </w:p>
        <w:p w:rsidR="002F7548" w:rsidRDefault="00B45ED1">
          <w:r>
            <w:rPr>
              <w:b/>
              <w:bCs/>
              <w:lang w:val="zh-CN"/>
            </w:rPr>
            <w:fldChar w:fldCharType="end"/>
          </w:r>
        </w:p>
      </w:sdtContent>
    </w:sdt>
    <w:p w:rsidR="002F7548" w:rsidRDefault="002F7548">
      <w:pPr>
        <w:widowControl/>
        <w:jc w:val="left"/>
      </w:pPr>
    </w:p>
    <w:p w:rsidR="002F7548" w:rsidRDefault="002F7548">
      <w:pPr>
        <w:rPr>
          <w:ins w:id="312" w:author="mr.liu" w:date="2018-11-15T11:20:00Z"/>
        </w:rPr>
      </w:pPr>
    </w:p>
    <w:p w:rsidR="00486500" w:rsidRDefault="00486500">
      <w:pPr>
        <w:rPr>
          <w:ins w:id="313" w:author="mr.liu" w:date="2018-11-15T11:20:00Z"/>
        </w:rPr>
      </w:pPr>
    </w:p>
    <w:p w:rsidR="00486500" w:rsidRDefault="00486500">
      <w:pPr>
        <w:rPr>
          <w:ins w:id="314" w:author="mr.liu" w:date="2018-11-15T11:20:00Z"/>
        </w:rPr>
      </w:pPr>
    </w:p>
    <w:p w:rsidR="00486500" w:rsidRDefault="00486500">
      <w:pPr>
        <w:rPr>
          <w:ins w:id="315" w:author="mr.liu" w:date="2018-11-15T11:20:00Z"/>
        </w:rPr>
      </w:pPr>
    </w:p>
    <w:p w:rsidR="00486500" w:rsidRDefault="00486500">
      <w:pPr>
        <w:rPr>
          <w:ins w:id="316" w:author="mr.liu" w:date="2018-11-15T11:20:00Z"/>
        </w:rPr>
      </w:pPr>
    </w:p>
    <w:p w:rsidR="00486500" w:rsidRDefault="00486500">
      <w:pPr>
        <w:rPr>
          <w:ins w:id="317" w:author="mr.liu" w:date="2018-11-15T11:20:00Z"/>
        </w:rPr>
      </w:pPr>
    </w:p>
    <w:p w:rsidR="00486500" w:rsidRDefault="00486500">
      <w:pPr>
        <w:rPr>
          <w:ins w:id="318" w:author="mr.liu" w:date="2018-11-15T11:20:00Z"/>
        </w:rPr>
      </w:pPr>
    </w:p>
    <w:p w:rsidR="00486500" w:rsidRDefault="00486500">
      <w:pPr>
        <w:rPr>
          <w:ins w:id="319" w:author="mr.liu" w:date="2018-11-15T11:20:00Z"/>
        </w:rPr>
      </w:pPr>
    </w:p>
    <w:p w:rsidR="00486500" w:rsidRDefault="00486500"/>
    <w:p w:rsidR="002F7548" w:rsidRDefault="002F7548">
      <w:pPr>
        <w:rPr>
          <w:ins w:id="320" w:author="mr.liu" w:date="2018-11-15T11:21:00Z"/>
        </w:rPr>
      </w:pPr>
    </w:p>
    <w:p w:rsidR="00486500" w:rsidRDefault="00486500">
      <w:pPr>
        <w:rPr>
          <w:ins w:id="321" w:author="mr.liu" w:date="2018-11-15T11:21:00Z"/>
        </w:rPr>
      </w:pPr>
    </w:p>
    <w:p w:rsidR="00486500" w:rsidRDefault="00486500">
      <w:pPr>
        <w:rPr>
          <w:ins w:id="322" w:author="mr.liu" w:date="2018-11-15T11:21:00Z"/>
        </w:rPr>
      </w:pPr>
    </w:p>
    <w:p w:rsidR="00486500" w:rsidRDefault="00486500">
      <w:pPr>
        <w:rPr>
          <w:ins w:id="323" w:author="mr.liu" w:date="2018-11-15T11:21:00Z"/>
        </w:rPr>
      </w:pPr>
    </w:p>
    <w:p w:rsidR="00486500" w:rsidRDefault="00486500">
      <w:pPr>
        <w:rPr>
          <w:ins w:id="324" w:author="mr.liu" w:date="2018-11-15T11:21:00Z"/>
        </w:rPr>
      </w:pPr>
    </w:p>
    <w:p w:rsidR="00486500" w:rsidRDefault="00486500">
      <w:pPr>
        <w:rPr>
          <w:ins w:id="325" w:author="mr.liu" w:date="2018-11-15T11:21:00Z"/>
        </w:rPr>
      </w:pPr>
    </w:p>
    <w:p w:rsidR="00486500" w:rsidRDefault="00486500">
      <w:pPr>
        <w:rPr>
          <w:ins w:id="326" w:author="mr.liu" w:date="2018-11-15T11:21:00Z"/>
        </w:rPr>
        <w:sectPr w:rsidR="00486500" w:rsidSect="00C85A06">
          <w:footerReference w:type="default" r:id="rId12"/>
          <w:pgSz w:w="11906" w:h="16838"/>
          <w:pgMar w:top="1440" w:right="1800" w:bottom="1440" w:left="1800" w:header="851" w:footer="992" w:gutter="0"/>
          <w:pgNumType w:fmt="lowerRoman" w:start="1"/>
          <w:cols w:space="425"/>
          <w:docGrid w:type="lines" w:linePitch="312"/>
          <w:sectPrChange w:id="332" w:author="mr.liu" w:date="2018-11-17T10:23:00Z">
            <w:sectPr w:rsidR="00486500" w:rsidSect="00C85A06">
              <w:pgMar w:top="1440" w:right="1800" w:bottom="1440" w:left="1800" w:header="851" w:footer="992" w:gutter="0"/>
              <w:pgNumType w:fmt="decimal" w:start="0"/>
            </w:sectPr>
          </w:sectPrChange>
        </w:sectPr>
      </w:pPr>
      <w:bookmarkStart w:id="333" w:name="_GoBack"/>
      <w:bookmarkEnd w:id="333"/>
    </w:p>
    <w:p w:rsidR="00486500" w:rsidRDefault="00486500"/>
    <w:p w:rsidR="002F7548" w:rsidRDefault="00B45ED1">
      <w:pPr>
        <w:pStyle w:val="1"/>
        <w:numPr>
          <w:ilvl w:val="0"/>
          <w:numId w:val="1"/>
        </w:numPr>
      </w:pPr>
      <w:bookmarkStart w:id="334" w:name="_Toc530044252"/>
      <w:r>
        <w:rPr>
          <w:rFonts w:hint="eastAsia"/>
        </w:rPr>
        <w:t>引言</w:t>
      </w:r>
      <w:bookmarkEnd w:id="334"/>
    </w:p>
    <w:p w:rsidR="002F7548" w:rsidRDefault="00B45ED1">
      <w:pPr>
        <w:pStyle w:val="2"/>
      </w:pPr>
      <w:bookmarkStart w:id="335" w:name="_Toc530044253"/>
      <w:r>
        <w:rPr>
          <w:rFonts w:hint="eastAsia"/>
        </w:rPr>
        <w:t>1.1</w:t>
      </w:r>
      <w:r>
        <w:rPr>
          <w:rFonts w:hint="eastAsia"/>
        </w:rPr>
        <w:t>系统概述</w:t>
      </w:r>
      <w:bookmarkEnd w:id="335"/>
    </w:p>
    <w:p w:rsidR="002F7548" w:rsidRDefault="00B45ED1">
      <w:pPr>
        <w:ind w:left="420"/>
      </w:pPr>
      <w:r>
        <w:rPr>
          <w:rFonts w:hint="eastAsia"/>
        </w:rPr>
        <w:t>在</w:t>
      </w:r>
      <w:r>
        <w:rPr>
          <w:rFonts w:hint="eastAsia"/>
        </w:rPr>
        <w:t>16</w:t>
      </w:r>
      <w:r>
        <w:rPr>
          <w:rFonts w:hint="eastAsia"/>
        </w:rPr>
        <w:t>周内完成案例教学系统的开发，同时该系统应该有以下几个主要的功能：</w:t>
      </w:r>
    </w:p>
    <w:p w:rsidR="002F7548" w:rsidRDefault="00B45ED1">
      <w:pPr>
        <w:ind w:firstLine="420"/>
      </w:pPr>
      <w:r>
        <w:rPr>
          <w:rFonts w:hint="eastAsia"/>
        </w:rPr>
        <w:t>1.</w:t>
      </w:r>
      <w:ins w:id="336" w:author="周德阳" w:date="2018-11-03T11:35:00Z">
        <w:r>
          <w:rPr>
            <w:rFonts w:hint="eastAsia"/>
          </w:rPr>
          <w:t>1</w:t>
        </w:r>
      </w:ins>
      <w:ins w:id="337" w:author="Sin" w:date="2018-11-03T11:34:00Z">
        <w:del w:id="338" w:author="周德阳" w:date="2018-11-03T11:35:00Z">
          <w:r>
            <w:rPr>
              <w:rFonts w:hint="eastAsia"/>
            </w:rPr>
            <w:delText>1</w:delText>
          </w:r>
        </w:del>
      </w:ins>
      <w:del w:id="339" w:author="周德阳" w:date="2018-11-03T11:35:00Z">
        <w:r>
          <w:rPr>
            <w:rFonts w:hint="eastAsia"/>
          </w:rPr>
          <w:delText>2</w:delText>
        </w:r>
      </w:del>
      <w:r>
        <w:rPr>
          <w:rFonts w:hint="eastAsia"/>
        </w:rPr>
        <w:t>.1</w:t>
      </w:r>
      <w:r>
        <w:rPr>
          <w:rFonts w:hint="eastAsia"/>
        </w:rPr>
        <w:t>具有教学目标</w:t>
      </w:r>
    </w:p>
    <w:p w:rsidR="002F7548" w:rsidRDefault="00B45ED1">
      <w:pPr>
        <w:ind w:firstLine="420"/>
      </w:pPr>
      <w:r>
        <w:rPr>
          <w:rFonts w:hint="eastAsia"/>
        </w:rPr>
        <w:t>教师对案例及案例的特色进行详细的描述，并阐明该案例的应用情景、功能要求以及具体约束等。然后根据以上信息，学生自行组建活动小组通过案例教学系统上报教师审核是否有资格完成这一案例，教师则根据该小组的水平、案例的难度、教学策略以及要达到的教学目标进行审核能否通过，通过的小组则再在自己小组内进行职能分配等各项工作，教师也可一一看见小组的活动，并及时地给出指导与建议，让学生在完成案例的同时得以学习与成长</w:t>
      </w:r>
      <w:ins w:id="340" w:author="周德阳" w:date="2018-11-03T11:54:00Z">
        <w:r>
          <w:rPr>
            <w:rFonts w:hint="eastAsia"/>
          </w:rPr>
          <w:t>。</w:t>
        </w:r>
      </w:ins>
    </w:p>
    <w:p w:rsidR="002F7548" w:rsidRDefault="00B45ED1">
      <w:pPr>
        <w:ind w:firstLine="420"/>
      </w:pPr>
      <w:r>
        <w:rPr>
          <w:rFonts w:hint="eastAsia"/>
        </w:rPr>
        <w:t>1.</w:t>
      </w:r>
      <w:del w:id="341" w:author="周德阳" w:date="2018-11-03T11:35:00Z">
        <w:r>
          <w:rPr>
            <w:rFonts w:hint="eastAsia"/>
          </w:rPr>
          <w:delText>2</w:delText>
        </w:r>
      </w:del>
      <w:ins w:id="342" w:author="周德阳" w:date="2018-11-03T11:35:00Z">
        <w:r>
          <w:rPr>
            <w:rFonts w:hint="eastAsia"/>
          </w:rPr>
          <w:t>1</w:t>
        </w:r>
      </w:ins>
      <w:r>
        <w:rPr>
          <w:rFonts w:hint="eastAsia"/>
        </w:rPr>
        <w:t>.2</w:t>
      </w:r>
      <w:r>
        <w:rPr>
          <w:rFonts w:hint="eastAsia"/>
        </w:rPr>
        <w:t>教学内容以及方法手段</w:t>
      </w:r>
    </w:p>
    <w:p w:rsidR="002F7548" w:rsidRDefault="00B45ED1">
      <w:pPr>
        <w:ind w:firstLine="420"/>
      </w:pPr>
      <w:r>
        <w:rPr>
          <w:rFonts w:hint="eastAsia"/>
        </w:rPr>
        <w:t>围绕教学目标来展开和组织，并根据案例的特点和学生的学习需求添加额外的系统要求，使案例内容部分更适合学生学习与发展。</w:t>
      </w:r>
    </w:p>
    <w:p w:rsidR="002F7548" w:rsidRDefault="00B45ED1">
      <w:pPr>
        <w:ind w:firstLine="420"/>
      </w:pPr>
      <w:r>
        <w:rPr>
          <w:rFonts w:hint="eastAsia"/>
        </w:rPr>
        <w:t>1.</w:t>
      </w:r>
      <w:del w:id="343" w:author="周德阳" w:date="2018-11-03T11:35:00Z">
        <w:r>
          <w:rPr>
            <w:rFonts w:hint="eastAsia"/>
          </w:rPr>
          <w:delText>2</w:delText>
        </w:r>
      </w:del>
      <w:ins w:id="344" w:author="周德阳" w:date="2018-11-03T11:35:00Z">
        <w:r>
          <w:rPr>
            <w:rFonts w:hint="eastAsia"/>
          </w:rPr>
          <w:t>1</w:t>
        </w:r>
      </w:ins>
      <w:r>
        <w:rPr>
          <w:rFonts w:hint="eastAsia"/>
        </w:rPr>
        <w:t>.3</w:t>
      </w:r>
      <w:r>
        <w:rPr>
          <w:rFonts w:hint="eastAsia"/>
        </w:rPr>
        <w:t>安全稳定性</w:t>
      </w:r>
    </w:p>
    <w:p w:rsidR="002F7548" w:rsidRDefault="00B45ED1">
      <w:pPr>
        <w:ind w:firstLine="420"/>
      </w:pPr>
      <w:r>
        <w:rPr>
          <w:rFonts w:hint="eastAsia"/>
        </w:rPr>
        <w:t>安全性和稳定性是案例教学系统首先要考虑的。如果一个网站经常出现无法打开等情况，那么就无法展开活动，更别说提高教学质量了。保证网络的安全主要看是否有防抗病毒的能力，即是否采用了有效的措施防止黑客以及病毒的入侵；是否具有安全有效的用户注册及权限管理机制以保证用户数据的安全性；是否进行定期的数据备份以防止数据的丢失和破坏；当遇到黑客或病毒的破坏时是否能及时恢复数据；服务器自身的安全性能是否能满足教学需要等。</w:t>
      </w:r>
    </w:p>
    <w:p w:rsidR="002F7548" w:rsidRDefault="00B45ED1">
      <w:pPr>
        <w:ind w:firstLine="420"/>
      </w:pPr>
      <w:r>
        <w:rPr>
          <w:rFonts w:hint="eastAsia"/>
        </w:rPr>
        <w:t>1.</w:t>
      </w:r>
      <w:del w:id="345" w:author="周德阳" w:date="2018-11-03T11:37:00Z">
        <w:r>
          <w:rPr>
            <w:rFonts w:hint="eastAsia"/>
          </w:rPr>
          <w:delText>2</w:delText>
        </w:r>
      </w:del>
      <w:ins w:id="346" w:author="周德阳" w:date="2018-11-03T11:37:00Z">
        <w:r>
          <w:rPr>
            <w:rFonts w:hint="eastAsia"/>
          </w:rPr>
          <w:t>1</w:t>
        </w:r>
      </w:ins>
      <w:r>
        <w:rPr>
          <w:rFonts w:hint="eastAsia"/>
        </w:rPr>
        <w:t>.4</w:t>
      </w:r>
      <w:r>
        <w:rPr>
          <w:rFonts w:hint="eastAsia"/>
        </w:rPr>
        <w:t>更新与维护</w:t>
      </w:r>
    </w:p>
    <w:p w:rsidR="002F7548" w:rsidRDefault="00B45ED1">
      <w:pPr>
        <w:ind w:firstLine="420"/>
      </w:pPr>
      <w:r>
        <w:rPr>
          <w:rFonts w:hint="eastAsia"/>
        </w:rPr>
        <w:t>对案例教学系统的及时更新与维护是一项重要工作，除了要对网站自身进行定期更新之外，还要对网站的内容进行及时的更新。系统及时检查修改原有错误或过期的案例，并追加新的教学案例；发布最新的案例通知、案例详细内容。</w:t>
      </w:r>
    </w:p>
    <w:p w:rsidR="002F7548" w:rsidRDefault="00B45ED1">
      <w:pPr>
        <w:ind w:firstLine="420"/>
      </w:pPr>
      <w:r>
        <w:rPr>
          <w:rFonts w:hint="eastAsia"/>
        </w:rPr>
        <w:t>1.</w:t>
      </w:r>
      <w:del w:id="347" w:author="周德阳" w:date="2018-11-03T11:37:00Z">
        <w:r>
          <w:rPr>
            <w:rFonts w:hint="eastAsia"/>
          </w:rPr>
          <w:delText>2</w:delText>
        </w:r>
      </w:del>
      <w:ins w:id="348" w:author="周德阳" w:date="2018-11-03T11:37:00Z">
        <w:r>
          <w:rPr>
            <w:rFonts w:hint="eastAsia"/>
          </w:rPr>
          <w:t>1</w:t>
        </w:r>
      </w:ins>
      <w:r>
        <w:rPr>
          <w:rFonts w:hint="eastAsia"/>
        </w:rPr>
        <w:t>.5</w:t>
      </w:r>
      <w:r>
        <w:rPr>
          <w:rFonts w:hint="eastAsia"/>
        </w:rPr>
        <w:t>沟通交互</w:t>
      </w:r>
    </w:p>
    <w:p w:rsidR="002F7548" w:rsidRDefault="00B45ED1">
      <w:pPr>
        <w:ind w:firstLine="420"/>
      </w:pPr>
      <w:r>
        <w:rPr>
          <w:rFonts w:hint="eastAsia"/>
        </w:rPr>
        <w:t>在完成案例的过程中碰到的问题总是需要小组讨论的。所以，小组交流系统对于案例教学网站来说是必需的。这主要考虑其是否有各种交互手段的应用，包括</w:t>
      </w:r>
      <w:r>
        <w:rPr>
          <w:rFonts w:hint="eastAsia"/>
        </w:rPr>
        <w:t>E</w:t>
      </w:r>
      <w:r>
        <w:rPr>
          <w:rFonts w:hint="eastAsia"/>
        </w:rPr>
        <w:t>－</w:t>
      </w:r>
      <w:r>
        <w:rPr>
          <w:rFonts w:hint="eastAsia"/>
        </w:rPr>
        <w:t>mail</w:t>
      </w:r>
      <w:r>
        <w:rPr>
          <w:rFonts w:hint="eastAsia"/>
        </w:rPr>
        <w:t>、</w:t>
      </w:r>
      <w:del w:id="349" w:author="周德阳" w:date="2018-11-03T12:01:00Z">
        <w:r>
          <w:rPr>
            <w:rFonts w:hint="eastAsia"/>
          </w:rPr>
          <w:delText>聊天室</w:delText>
        </w:r>
      </w:del>
      <w:ins w:id="350" w:author="周德阳" w:date="2018-11-03T12:01:00Z">
        <w:r>
          <w:rPr>
            <w:rFonts w:hint="eastAsia"/>
          </w:rPr>
          <w:t>即时通讯工具（例如微信，</w:t>
        </w:r>
        <w:r>
          <w:rPr>
            <w:rFonts w:hint="eastAsia"/>
          </w:rPr>
          <w:t>TIM</w:t>
        </w:r>
        <w:r>
          <w:rPr>
            <w:rFonts w:hint="eastAsia"/>
          </w:rPr>
          <w:t>）、协同合作工具（例如</w:t>
        </w:r>
      </w:ins>
      <w:ins w:id="351" w:author="周德阳" w:date="2018-11-03T12:02:00Z">
        <w:r>
          <w:rPr>
            <w:rFonts w:hint="eastAsia"/>
          </w:rPr>
          <w:t>project 2007</w:t>
        </w:r>
        <w:r>
          <w:rPr>
            <w:rFonts w:hint="eastAsia"/>
          </w:rPr>
          <w:t>）</w:t>
        </w:r>
      </w:ins>
      <w:r>
        <w:rPr>
          <w:rFonts w:hint="eastAsia"/>
        </w:rPr>
        <w:t>，以</w:t>
      </w:r>
      <w:del w:id="352" w:author="周德阳" w:date="2018-11-03T12:03:00Z">
        <w:r>
          <w:rPr>
            <w:rFonts w:hint="eastAsia"/>
          </w:rPr>
          <w:delText>及</w:delText>
        </w:r>
      </w:del>
      <w:r>
        <w:rPr>
          <w:rFonts w:hint="eastAsia"/>
        </w:rPr>
        <w:t>交互的实际使用情况。另外，学生可以通过电子邮箱、</w:t>
      </w:r>
      <w:del w:id="353" w:author="周德阳" w:date="2018-11-03T12:03:00Z">
        <w:r>
          <w:rPr>
            <w:rFonts w:hint="eastAsia"/>
          </w:rPr>
          <w:delText>聊天室</w:delText>
        </w:r>
      </w:del>
      <w:ins w:id="354" w:author="周德阳" w:date="2018-11-03T12:03:00Z">
        <w:r>
          <w:rPr>
            <w:rFonts w:hint="eastAsia"/>
          </w:rPr>
          <w:t>即时通讯工具</w:t>
        </w:r>
      </w:ins>
      <w:r>
        <w:rPr>
          <w:rFonts w:hint="eastAsia"/>
        </w:rPr>
        <w:t>等现代交互手段就案例有关的问题与教师或其他学生进行讨论交流。</w:t>
      </w:r>
    </w:p>
    <w:p w:rsidR="002F7548" w:rsidRDefault="002F7548"/>
    <w:p w:rsidR="002F7548" w:rsidRDefault="00B45ED1">
      <w:pPr>
        <w:pStyle w:val="2"/>
      </w:pPr>
      <w:bookmarkStart w:id="355" w:name="_Toc530044254"/>
      <w:r>
        <w:rPr>
          <w:rFonts w:hint="eastAsia"/>
        </w:rPr>
        <w:t>1.2</w:t>
      </w:r>
      <w:r>
        <w:rPr>
          <w:rFonts w:hint="eastAsia"/>
        </w:rPr>
        <w:t>项目的质量目标</w:t>
      </w:r>
      <w:bookmarkEnd w:id="355"/>
    </w:p>
    <w:p w:rsidR="002F7548" w:rsidRDefault="00B45ED1">
      <w:pPr>
        <w:ind w:firstLine="420"/>
      </w:pPr>
      <w:r>
        <w:rPr>
          <w:rFonts w:hint="eastAsia"/>
        </w:rPr>
        <w:t>本项目质量目标在</w:t>
      </w:r>
      <w:r>
        <w:rPr>
          <w:rFonts w:hint="eastAsia"/>
        </w:rPr>
        <w:t>16</w:t>
      </w:r>
      <w:r>
        <w:rPr>
          <w:rFonts w:hint="eastAsia"/>
        </w:rPr>
        <w:t>周结束后达到杨</w:t>
      </w:r>
      <w:proofErr w:type="gramStart"/>
      <w:r>
        <w:rPr>
          <w:rFonts w:hint="eastAsia"/>
        </w:rPr>
        <w:t>枨</w:t>
      </w:r>
      <w:proofErr w:type="gramEnd"/>
      <w:r>
        <w:rPr>
          <w:rFonts w:hint="eastAsia"/>
        </w:rPr>
        <w:t>老师和侯宏仑老师的评审要求并且通过评审。</w:t>
      </w:r>
    </w:p>
    <w:p w:rsidR="002F7548" w:rsidRDefault="00B45ED1">
      <w:pPr>
        <w:pStyle w:val="2"/>
      </w:pPr>
      <w:bookmarkStart w:id="356" w:name="_Toc530044255"/>
      <w:r>
        <w:rPr>
          <w:rFonts w:hint="eastAsia"/>
        </w:rPr>
        <w:lastRenderedPageBreak/>
        <w:t>1.3</w:t>
      </w:r>
      <w:r>
        <w:rPr>
          <w:rFonts w:hint="eastAsia"/>
        </w:rPr>
        <w:t>质量角色与职责</w:t>
      </w:r>
      <w:bookmarkEnd w:id="356"/>
    </w:p>
    <w:p w:rsidR="002F7548" w:rsidRDefault="00B45ED1">
      <w:pPr>
        <w:ind w:firstLine="420"/>
      </w:pPr>
      <w:r>
        <w:rPr>
          <w:rFonts w:hint="eastAsia"/>
        </w:rPr>
        <w:t>SQA</w:t>
      </w:r>
      <w:r>
        <w:rPr>
          <w:rFonts w:hint="eastAsia"/>
        </w:rPr>
        <w:t>负责人需要做到制定《质量保证计划》，产品检查，过程审计，跟踪问题处理，度量和报告。</w:t>
      </w:r>
    </w:p>
    <w:p w:rsidR="002F7548" w:rsidRDefault="00B45ED1">
      <w:pPr>
        <w:ind w:firstLine="420"/>
      </w:pPr>
      <w:r>
        <w:rPr>
          <w:rFonts w:hint="eastAsia"/>
        </w:rPr>
        <w:t>制定《质量保证计划》：在项目计划阶段，</w:t>
      </w:r>
      <w:r>
        <w:rPr>
          <w:rFonts w:hint="eastAsia"/>
        </w:rPr>
        <w:t>SQA</w:t>
      </w:r>
      <w:r>
        <w:rPr>
          <w:rFonts w:hint="eastAsia"/>
        </w:rPr>
        <w:t>在参考项目计划的基础上，与项目经理一起制定《质量保证计划》。质量保证计划的内容包括：</w:t>
      </w:r>
      <w:r>
        <w:rPr>
          <w:rFonts w:hint="eastAsia"/>
        </w:rPr>
        <w:t>QA</w:t>
      </w:r>
      <w:r>
        <w:rPr>
          <w:rFonts w:hint="eastAsia"/>
        </w:rPr>
        <w:t>组织结构、工作产品输出计划、计划执行的</w:t>
      </w:r>
      <w:r>
        <w:rPr>
          <w:rFonts w:hint="eastAsia"/>
        </w:rPr>
        <w:t>QA</w:t>
      </w:r>
      <w:r>
        <w:rPr>
          <w:rFonts w:hint="eastAsia"/>
        </w:rPr>
        <w:t>活动、度量计划以及计划采用的辅助工具等。《质量保证计划》要做到内容明确、可操作并及时更新。</w:t>
      </w:r>
    </w:p>
    <w:p w:rsidR="002F7548" w:rsidRDefault="00B45ED1">
      <w:pPr>
        <w:ind w:firstLine="420"/>
      </w:pPr>
      <w:r>
        <w:rPr>
          <w:rFonts w:hint="eastAsia"/>
        </w:rPr>
        <w:t>跟踪问题处理</w:t>
      </w:r>
      <w:r>
        <w:rPr>
          <w:rFonts w:hint="eastAsia"/>
        </w:rPr>
        <w:t>: SQA</w:t>
      </w:r>
      <w:r>
        <w:rPr>
          <w:rFonts w:hint="eastAsia"/>
        </w:rPr>
        <w:t>应跟踪问题处理过程，直到问题解决。跟踪的问题包括日常发现的产品问题、过程问题、项目风险、评审发现的问题、测试发现的问题等。</w:t>
      </w:r>
    </w:p>
    <w:p w:rsidR="002F7548" w:rsidRDefault="00B45ED1">
      <w:pPr>
        <w:ind w:firstLine="420"/>
      </w:pPr>
      <w:r>
        <w:rPr>
          <w:rFonts w:hint="eastAsia"/>
        </w:rPr>
        <w:t>度量和报告：</w:t>
      </w:r>
      <w:r>
        <w:rPr>
          <w:rFonts w:hint="eastAsia"/>
        </w:rPr>
        <w:t>SQA</w:t>
      </w:r>
      <w:r>
        <w:rPr>
          <w:rFonts w:hint="eastAsia"/>
        </w:rPr>
        <w:t>应善于根据过程规范和经验发现项目运行中的问题，并做到紧急问题、重要问题随时汇报，其它问题周期性汇报。</w:t>
      </w:r>
      <w:r>
        <w:rPr>
          <w:rFonts w:hint="eastAsia"/>
        </w:rPr>
        <w:t>SQA</w:t>
      </w:r>
      <w:r>
        <w:rPr>
          <w:rFonts w:hint="eastAsia"/>
        </w:rPr>
        <w:t>需要随时收集数据并保障数据的有效性、真实性。定期汇总数据、统计分析并产生度量报告。</w:t>
      </w:r>
      <w:r>
        <w:rPr>
          <w:rFonts w:hint="eastAsia"/>
        </w:rPr>
        <w:t>SQA</w:t>
      </w:r>
      <w:r>
        <w:rPr>
          <w:rFonts w:hint="eastAsia"/>
        </w:rPr>
        <w:t>应协助项目组和</w:t>
      </w:r>
      <w:r>
        <w:rPr>
          <w:rFonts w:hint="eastAsia"/>
        </w:rPr>
        <w:t>SEPG</w:t>
      </w:r>
      <w:r>
        <w:rPr>
          <w:rFonts w:hint="eastAsia"/>
        </w:rPr>
        <w:t>针对不良趋势和问题采取纠正或预防措施。</w:t>
      </w:r>
    </w:p>
    <w:p w:rsidR="002F7548" w:rsidRDefault="00B45ED1">
      <w:pPr>
        <w:ind w:firstLine="420"/>
      </w:pPr>
      <w:r>
        <w:rPr>
          <w:rFonts w:hint="eastAsia"/>
        </w:rPr>
        <w:t>产品检查：</w:t>
      </w:r>
      <w:r>
        <w:rPr>
          <w:rFonts w:hint="eastAsia"/>
        </w:rPr>
        <w:t>SQA</w:t>
      </w:r>
      <w:r>
        <w:rPr>
          <w:rFonts w:hint="eastAsia"/>
        </w:rPr>
        <w:t>可以用过审计、独立测试等手段评价产品，也可以通过监督评审、测试等过程来保证产品质量，也可以从格式和规范（比如代码规范、设计规范、</w:t>
      </w:r>
      <w:r>
        <w:rPr>
          <w:rFonts w:hint="eastAsia"/>
        </w:rPr>
        <w:t>UML</w:t>
      </w:r>
      <w:r>
        <w:rPr>
          <w:rFonts w:hint="eastAsia"/>
        </w:rPr>
        <w:t>图、</w:t>
      </w:r>
      <w:r>
        <w:rPr>
          <w:rFonts w:hint="eastAsia"/>
        </w:rPr>
        <w:t>DFD</w:t>
      </w:r>
      <w:r>
        <w:rPr>
          <w:rFonts w:hint="eastAsia"/>
        </w:rPr>
        <w:t>图、</w:t>
      </w:r>
      <w:r>
        <w:rPr>
          <w:rFonts w:hint="eastAsia"/>
        </w:rPr>
        <w:t>ER</w:t>
      </w:r>
      <w:r>
        <w:rPr>
          <w:rFonts w:hint="eastAsia"/>
        </w:rPr>
        <w:t>图等）上实施检查，并尽可能地检查中间产品之间的一致性。</w:t>
      </w:r>
    </w:p>
    <w:p w:rsidR="002F7548" w:rsidRDefault="00B45ED1">
      <w:pPr>
        <w:ind w:firstLine="420"/>
      </w:pPr>
      <w:r>
        <w:rPr>
          <w:rFonts w:hint="eastAsia"/>
        </w:rPr>
        <w:t>过程审计：主要是检查项目是否按规定的过程和计划执行活动。检查规则包括过程执行的符合性和有效性两个方面。</w:t>
      </w:r>
    </w:p>
    <w:p w:rsidR="002F7548" w:rsidRDefault="002F7548"/>
    <w:p w:rsidR="002F7548" w:rsidRDefault="00B45ED1">
      <w:pPr>
        <w:pStyle w:val="1"/>
      </w:pPr>
      <w:bookmarkStart w:id="357" w:name="_Toc530044256"/>
      <w:r>
        <w:rPr>
          <w:rFonts w:hint="eastAsia"/>
        </w:rPr>
        <w:t>2</w:t>
      </w:r>
      <w:r>
        <w:rPr>
          <w:rFonts w:hint="eastAsia"/>
        </w:rPr>
        <w:t>参考文献</w:t>
      </w:r>
      <w:bookmarkEnd w:id="357"/>
    </w:p>
    <w:p w:rsidR="002F7548" w:rsidRDefault="00B45ED1">
      <w:pPr>
        <w:rPr>
          <w:del w:id="358" w:author="周德阳" w:date="2018-11-03T11:40:00Z"/>
        </w:rPr>
      </w:pPr>
      <w:r>
        <w:rPr>
          <w:rFonts w:hint="eastAsia"/>
        </w:rPr>
        <w:t>[</w:t>
      </w:r>
      <w:r>
        <w:t>1]</w:t>
      </w:r>
      <w:r>
        <w:rPr>
          <w:rFonts w:hint="eastAsia"/>
        </w:rPr>
        <w:t>IT</w:t>
      </w:r>
      <w:r>
        <w:rPr>
          <w:rFonts w:hint="eastAsia"/>
        </w:rPr>
        <w:t>项目管理</w:t>
      </w:r>
      <w:r>
        <w:rPr>
          <w:rFonts w:hint="eastAsia"/>
        </w:rPr>
        <w:t xml:space="preserve"> </w:t>
      </w:r>
      <w:r>
        <w:rPr>
          <w:rFonts w:hint="eastAsia"/>
        </w:rPr>
        <w:t>【美】</w:t>
      </w:r>
      <w:r>
        <w:rPr>
          <w:rFonts w:hint="eastAsia"/>
        </w:rPr>
        <w:t xml:space="preserve"> Kathy</w:t>
      </w:r>
      <w:r>
        <w:t xml:space="preserve"> </w:t>
      </w:r>
      <w:r>
        <w:rPr>
          <w:rFonts w:hint="eastAsia"/>
        </w:rPr>
        <w:t>Schwalbe</w:t>
      </w:r>
      <w:r>
        <w:t xml:space="preserve"> </w:t>
      </w:r>
      <w:r>
        <w:rPr>
          <w:rFonts w:hint="eastAsia"/>
        </w:rPr>
        <w:t>著</w:t>
      </w:r>
      <w:r>
        <w:rPr>
          <w:rFonts w:hint="eastAsia"/>
        </w:rPr>
        <w:t xml:space="preserve"> </w:t>
      </w:r>
      <w:r>
        <w:rPr>
          <w:rFonts w:hint="eastAsia"/>
        </w:rPr>
        <w:t>孙新波</w:t>
      </w:r>
      <w:r>
        <w:rPr>
          <w:rFonts w:hint="eastAsia"/>
        </w:rPr>
        <w:t xml:space="preserve"> </w:t>
      </w:r>
      <w:r>
        <w:rPr>
          <w:rFonts w:hint="eastAsia"/>
        </w:rPr>
        <w:t>朱珠</w:t>
      </w:r>
      <w:r>
        <w:rPr>
          <w:rFonts w:hint="eastAsia"/>
        </w:rPr>
        <w:t xml:space="preserve"> </w:t>
      </w:r>
      <w:r>
        <w:rPr>
          <w:rFonts w:hint="eastAsia"/>
        </w:rPr>
        <w:t>贾建锋</w:t>
      </w:r>
      <w:r>
        <w:rPr>
          <w:rFonts w:hint="eastAsia"/>
        </w:rPr>
        <w:t xml:space="preserve"> </w:t>
      </w:r>
      <w:r>
        <w:rPr>
          <w:rFonts w:hint="eastAsia"/>
        </w:rPr>
        <w:t>译</w:t>
      </w:r>
      <w:r>
        <w:rPr>
          <w:rFonts w:hint="eastAsia"/>
        </w:rPr>
        <w:t xml:space="preserve"> </w:t>
      </w:r>
      <w:r>
        <w:rPr>
          <w:rFonts w:hint="eastAsia"/>
        </w:rPr>
        <w:t>出版社：机械工业出版社</w:t>
      </w:r>
    </w:p>
    <w:p w:rsidR="002F7548" w:rsidRDefault="002F7548"/>
    <w:p w:rsidR="002F7548" w:rsidRDefault="00B45ED1">
      <w:pPr>
        <w:rPr>
          <w:rStyle w:val="a8"/>
        </w:rPr>
      </w:pPr>
      <w:r>
        <w:rPr>
          <w:rFonts w:hint="eastAsia"/>
        </w:rPr>
        <w:t>[</w:t>
      </w:r>
      <w:r>
        <w:t xml:space="preserve">2] </w:t>
      </w:r>
      <w:hyperlink r:id="rId13" w:history="1">
        <w:r>
          <w:rPr>
            <w:rStyle w:val="a8"/>
          </w:rPr>
          <w:t>http://www.ltesting.net/ceshi/ruanjianzhiliangbaozheng/2007/0619/46880.html 2018/10/27</w:t>
        </w:r>
      </w:hyperlink>
    </w:p>
    <w:p w:rsidR="002F7548" w:rsidRDefault="00B45ED1">
      <w:r>
        <w:rPr>
          <w:rFonts w:hint="eastAsia"/>
        </w:rPr>
        <w:t>[</w:t>
      </w:r>
      <w:r>
        <w:t xml:space="preserve">3]PMBOK </w:t>
      </w:r>
      <w:r>
        <w:rPr>
          <w:rFonts w:hint="eastAsia"/>
        </w:rPr>
        <w:t>第六版</w:t>
      </w:r>
      <w:r>
        <w:rPr>
          <w:rFonts w:hint="eastAsia"/>
        </w:rPr>
        <w:t xml:space="preserve"> </w:t>
      </w:r>
      <w:r>
        <w:rPr>
          <w:rFonts w:hint="eastAsia"/>
        </w:rPr>
        <w:t>出版社：美国</w:t>
      </w:r>
      <w:r>
        <w:rPr>
          <w:rFonts w:hint="eastAsia"/>
        </w:rPr>
        <w:t>PMI</w:t>
      </w:r>
      <w:r>
        <w:rPr>
          <w:rFonts w:hint="eastAsia"/>
        </w:rPr>
        <w:t>项目管理协会</w:t>
      </w:r>
    </w:p>
    <w:p w:rsidR="002F7548" w:rsidRDefault="00B45ED1">
      <w:pPr>
        <w:pStyle w:val="1"/>
      </w:pPr>
      <w:bookmarkStart w:id="359" w:name="_Toc497676616"/>
      <w:bookmarkStart w:id="360" w:name="_Toc530044257"/>
      <w:r>
        <w:rPr>
          <w:rFonts w:hint="eastAsia"/>
        </w:rPr>
        <w:t>3</w:t>
      </w:r>
      <w:r>
        <w:rPr>
          <w:rFonts w:hint="eastAsia"/>
        </w:rPr>
        <w:t>管理</w:t>
      </w:r>
      <w:bookmarkEnd w:id="359"/>
      <w:bookmarkEnd w:id="360"/>
    </w:p>
    <w:p w:rsidR="002F7548" w:rsidRDefault="00B45ED1">
      <w:pPr>
        <w:pStyle w:val="2"/>
      </w:pPr>
      <w:bookmarkStart w:id="361" w:name="_Toc497676617"/>
      <w:bookmarkStart w:id="362" w:name="_Toc235929234"/>
      <w:bookmarkStart w:id="363" w:name="_Toc530044258"/>
      <w:r>
        <w:rPr>
          <w:rFonts w:hint="eastAsia"/>
        </w:rPr>
        <w:t>3.1</w:t>
      </w:r>
      <w:r>
        <w:rPr>
          <w:rFonts w:hint="eastAsia"/>
        </w:rPr>
        <w:t>机构</w:t>
      </w:r>
      <w:bookmarkStart w:id="364" w:name="_Toc235929235"/>
      <w:bookmarkEnd w:id="361"/>
      <w:bookmarkEnd w:id="362"/>
      <w:bookmarkEnd w:id="363"/>
    </w:p>
    <w:p w:rsidR="002F7548" w:rsidRDefault="00B45ED1">
      <w:r>
        <w:tab/>
      </w:r>
      <w:r>
        <w:rPr>
          <w:rFonts w:hint="eastAsia"/>
        </w:rPr>
        <w:t>项目发起者，指导者以及文档评审人员：浙江大学城市学院计算分院杨</w:t>
      </w:r>
      <w:proofErr w:type="gramStart"/>
      <w:r>
        <w:rPr>
          <w:rFonts w:hint="eastAsia"/>
        </w:rPr>
        <w:t>枨</w:t>
      </w:r>
      <w:proofErr w:type="gramEnd"/>
      <w:r>
        <w:rPr>
          <w:rFonts w:hint="eastAsia"/>
        </w:rPr>
        <w:t>老师，浙江大学</w:t>
      </w:r>
      <w:del w:id="365" w:author="周德阳" w:date="2018-11-03T11:41:00Z">
        <w:r>
          <w:rPr>
            <w:rFonts w:hint="eastAsia"/>
          </w:rPr>
          <w:delText>诚实</w:delText>
        </w:r>
      </w:del>
      <w:ins w:id="366" w:author="周德阳" w:date="2018-11-03T11:41:00Z">
        <w:r>
          <w:rPr>
            <w:rFonts w:hint="eastAsia"/>
          </w:rPr>
          <w:t>城市</w:t>
        </w:r>
      </w:ins>
      <w:r>
        <w:rPr>
          <w:rFonts w:hint="eastAsia"/>
        </w:rPr>
        <w:t>学院</w:t>
      </w:r>
      <w:del w:id="367" w:author="周德阳" w:date="2018-11-03T11:41:00Z">
        <w:r>
          <w:rPr>
            <w:rFonts w:hint="eastAsia"/>
          </w:rPr>
          <w:delText>结算</w:delText>
        </w:r>
      </w:del>
      <w:ins w:id="368" w:author="周德阳" w:date="2018-11-03T11:41:00Z">
        <w:r>
          <w:rPr>
            <w:rFonts w:hint="eastAsia"/>
          </w:rPr>
          <w:t>计算</w:t>
        </w:r>
      </w:ins>
      <w:r>
        <w:rPr>
          <w:rFonts w:hint="eastAsia"/>
        </w:rPr>
        <w:t>分院侯宏仑老师。</w:t>
      </w:r>
    </w:p>
    <w:p w:rsidR="002F7548" w:rsidRDefault="00B45ED1">
      <w:r>
        <w:tab/>
      </w:r>
      <w:r>
        <w:rPr>
          <w:rFonts w:hint="eastAsia"/>
        </w:rPr>
        <w:t>项目开发方：</w:t>
      </w:r>
      <w:r>
        <w:rPr>
          <w:rFonts w:hint="eastAsia"/>
        </w:rPr>
        <w:t>PRD2018-G04</w:t>
      </w:r>
      <w:r>
        <w:rPr>
          <w:rFonts w:hint="eastAsia"/>
        </w:rPr>
        <w:t>小组</w:t>
      </w:r>
    </w:p>
    <w:p w:rsidR="002F7548" w:rsidRDefault="00B45ED1">
      <w:r>
        <w:tab/>
      </w:r>
      <w:r>
        <w:rPr>
          <w:rFonts w:hint="eastAsia"/>
        </w:rPr>
        <w:t>其中项目经理：</w:t>
      </w:r>
      <w:proofErr w:type="gramStart"/>
      <w:r>
        <w:rPr>
          <w:rFonts w:hint="eastAsia"/>
        </w:rPr>
        <w:t>郦</w:t>
      </w:r>
      <w:proofErr w:type="gramEnd"/>
      <w:r>
        <w:rPr>
          <w:rFonts w:hint="eastAsia"/>
        </w:rPr>
        <w:t>哲聪。</w:t>
      </w:r>
    </w:p>
    <w:p w:rsidR="002F7548" w:rsidRDefault="00B45ED1">
      <w:r>
        <w:tab/>
      </w:r>
      <w:r>
        <w:rPr>
          <w:rFonts w:hint="eastAsia"/>
        </w:rPr>
        <w:t>项目小组成员：冯一鸣，周德阳，王飞钢，刘乐威。</w:t>
      </w:r>
    </w:p>
    <w:p w:rsidR="002F7548" w:rsidRDefault="00B45ED1">
      <w:pPr>
        <w:pStyle w:val="2"/>
      </w:pPr>
      <w:bookmarkStart w:id="369" w:name="_Toc497676618"/>
      <w:bookmarkStart w:id="370" w:name="_Toc530044259"/>
      <w:r>
        <w:rPr>
          <w:rFonts w:hint="eastAsia"/>
        </w:rPr>
        <w:lastRenderedPageBreak/>
        <w:t>3.2</w:t>
      </w:r>
      <w:r>
        <w:rPr>
          <w:rFonts w:hint="eastAsia"/>
        </w:rPr>
        <w:t>任务</w:t>
      </w:r>
      <w:bookmarkStart w:id="371" w:name="_Toc235929236"/>
      <w:bookmarkEnd w:id="364"/>
      <w:bookmarkEnd w:id="369"/>
      <w:bookmarkEnd w:id="370"/>
    </w:p>
    <w:p w:rsidR="002F7548" w:rsidRDefault="00B45ED1">
      <w:pPr>
        <w:rPr>
          <w:rFonts w:ascii="Arial" w:hAnsi="Arial" w:cs="Arial"/>
          <w:color w:val="333333"/>
          <w:szCs w:val="21"/>
          <w:shd w:val="clear" w:color="auto" w:fill="FFFFFF"/>
        </w:rPr>
      </w:pPr>
      <w:r>
        <w:tab/>
      </w:r>
      <w:r>
        <w:rPr>
          <w:rFonts w:hint="eastAsia"/>
        </w:rPr>
        <w:t>需求分析与计划：</w:t>
      </w:r>
      <w:r>
        <w:rPr>
          <w:rFonts w:ascii="Arial" w:hAnsi="Arial" w:cs="Arial"/>
          <w:color w:val="333333"/>
          <w:szCs w:val="21"/>
          <w:shd w:val="clear" w:color="auto" w:fill="FFFFFF"/>
        </w:rPr>
        <w:t>理解用户需求，就软件功能与客户达成一致，估计软件风险和评估项目代价，最终形成开发计划</w:t>
      </w:r>
      <w:r>
        <w:rPr>
          <w:rFonts w:ascii="Arial" w:hAnsi="Arial" w:cs="Arial" w:hint="eastAsia"/>
          <w:color w:val="333333"/>
          <w:szCs w:val="21"/>
          <w:shd w:val="clear" w:color="auto" w:fill="FFFFFF"/>
        </w:rPr>
        <w:t>。</w:t>
      </w:r>
    </w:p>
    <w:p w:rsidR="002F7548" w:rsidRDefault="00B45ED1">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hint="eastAsia"/>
          <w:color w:val="333333"/>
          <w:szCs w:val="21"/>
          <w:shd w:val="clear" w:color="auto" w:fill="FFFFFF"/>
        </w:rPr>
        <w:t>程序编码：通过</w:t>
      </w:r>
      <w:r>
        <w:rPr>
          <w:rFonts w:ascii="Arial" w:hAnsi="Arial" w:cs="Arial" w:hint="eastAsia"/>
          <w:color w:val="333333"/>
          <w:szCs w:val="21"/>
          <w:shd w:val="clear" w:color="auto" w:fill="FFFFFF"/>
        </w:rPr>
        <w:t>xml</w:t>
      </w:r>
      <w:r>
        <w:rPr>
          <w:rFonts w:ascii="Arial" w:hAnsi="Arial" w:cs="Arial" w:hint="eastAsia"/>
          <w:color w:val="333333"/>
          <w:szCs w:val="21"/>
          <w:shd w:val="clear" w:color="auto" w:fill="FFFFFF"/>
        </w:rPr>
        <w:t>与</w:t>
      </w:r>
      <w:r>
        <w:rPr>
          <w:rFonts w:ascii="Arial" w:hAnsi="Arial" w:cs="Arial" w:hint="eastAsia"/>
          <w:color w:val="333333"/>
          <w:szCs w:val="21"/>
          <w:shd w:val="clear" w:color="auto" w:fill="FFFFFF"/>
        </w:rPr>
        <w:t>php</w:t>
      </w:r>
      <w:r>
        <w:rPr>
          <w:rFonts w:ascii="Arial" w:hAnsi="Arial" w:cs="Arial" w:hint="eastAsia"/>
          <w:color w:val="333333"/>
          <w:szCs w:val="21"/>
          <w:shd w:val="clear" w:color="auto" w:fill="FFFFFF"/>
        </w:rPr>
        <w:t>编码实现项目开发计划中的具体功能。</w:t>
      </w:r>
    </w:p>
    <w:p w:rsidR="002F7548" w:rsidRDefault="00B45ED1">
      <w:r>
        <w:rPr>
          <w:rFonts w:ascii="Arial" w:hAnsi="Arial" w:cs="Arial"/>
          <w:color w:val="333333"/>
          <w:szCs w:val="21"/>
          <w:shd w:val="clear" w:color="auto" w:fill="FFFFFF"/>
        </w:rPr>
        <w:tab/>
      </w:r>
      <w:r>
        <w:rPr>
          <w:rFonts w:ascii="Arial" w:hAnsi="Arial" w:cs="Arial" w:hint="eastAsia"/>
          <w:color w:val="333333"/>
          <w:szCs w:val="21"/>
          <w:shd w:val="clear" w:color="auto" w:fill="FFFFFF"/>
        </w:rPr>
        <w:t>软件测试：根据验收标准进行软件单元测试，集成测试以及确认测试。</w:t>
      </w:r>
    </w:p>
    <w:p w:rsidR="002F7548" w:rsidRDefault="00B45ED1">
      <w:r>
        <w:tab/>
      </w:r>
      <w:r>
        <w:rPr>
          <w:rFonts w:hint="eastAsia"/>
        </w:rPr>
        <w:t>系统维护：定期进行系统版本更新，系统</w:t>
      </w:r>
      <w:r>
        <w:rPr>
          <w:rFonts w:hint="eastAsia"/>
        </w:rPr>
        <w:t>bug</w:t>
      </w:r>
      <w:r>
        <w:rPr>
          <w:rFonts w:hint="eastAsia"/>
        </w:rPr>
        <w:t>修复等。</w:t>
      </w:r>
    </w:p>
    <w:p w:rsidR="002F7548" w:rsidRDefault="00B45ED1">
      <w:pPr>
        <w:pStyle w:val="2"/>
      </w:pPr>
      <w:bookmarkStart w:id="372" w:name="_Toc497676619"/>
      <w:bookmarkStart w:id="373" w:name="_Toc530044260"/>
      <w:r>
        <w:rPr>
          <w:rFonts w:hint="eastAsia"/>
        </w:rPr>
        <w:t>3.3</w:t>
      </w:r>
      <w:r>
        <w:rPr>
          <w:rFonts w:hint="eastAsia"/>
        </w:rPr>
        <w:t>职责</w:t>
      </w:r>
      <w:bookmarkEnd w:id="371"/>
      <w:bookmarkEnd w:id="372"/>
      <w:bookmarkEnd w:id="373"/>
    </w:p>
    <w:p w:rsidR="002F7548" w:rsidRDefault="00B45ED1">
      <w:r>
        <w:tab/>
      </w:r>
    </w:p>
    <w:p w:rsidR="002F7548" w:rsidRDefault="00B45ED1">
      <w:r>
        <w:tab/>
      </w:r>
      <w:proofErr w:type="gramStart"/>
      <w:r>
        <w:rPr>
          <w:rFonts w:hint="eastAsia"/>
        </w:rPr>
        <w:t>郦哲聪</w:t>
      </w:r>
      <w:proofErr w:type="gramEnd"/>
      <w:r>
        <w:rPr>
          <w:rFonts w:hint="eastAsia"/>
        </w:rPr>
        <w:t>:</w:t>
      </w:r>
      <w:r>
        <w:rPr>
          <w:rFonts w:hint="eastAsia"/>
        </w:rPr>
        <w:t>项目经理负责领导工程进行策划，制定项目质量目标和项目经理管理职责，批准《质量保证计划》，确保质量目标实现，为</w:t>
      </w:r>
      <w:r>
        <w:rPr>
          <w:rFonts w:hint="eastAsia"/>
        </w:rPr>
        <w:t>SQA</w:t>
      </w:r>
      <w:r>
        <w:rPr>
          <w:rFonts w:hint="eastAsia"/>
        </w:rPr>
        <w:t>工作提供支持，及时解决</w:t>
      </w:r>
      <w:r>
        <w:rPr>
          <w:rFonts w:hint="eastAsia"/>
        </w:rPr>
        <w:t>SQA</w:t>
      </w:r>
      <w:r>
        <w:rPr>
          <w:rFonts w:hint="eastAsia"/>
        </w:rPr>
        <w:t>反映的问题。主持召开项目例会，对项目整个生产经营活动进行组织，指挥，监督，调节。组织研究解决施工中的较大技术问题，组织编制工程技术总结。</w:t>
      </w:r>
    </w:p>
    <w:p w:rsidR="002F7548" w:rsidRDefault="00B45ED1">
      <w:pPr>
        <w:ind w:firstLine="420"/>
      </w:pPr>
      <w:r>
        <w:rPr>
          <w:rFonts w:hint="eastAsia"/>
        </w:rPr>
        <w:t>周德阳：在项目初期与项目经理及项目成员进行沟通，控制好各个版本，确保各阶段使用的版本都正确。及时发现项目问题并反馈给项目经理并积极解决。项目进行中或者结束后能总结并编写配置管理过程中的案例。</w:t>
      </w:r>
    </w:p>
    <w:p w:rsidR="002F7548" w:rsidRDefault="00B45ED1">
      <w:pPr>
        <w:ind w:firstLine="420"/>
      </w:pPr>
      <w:r>
        <w:rPr>
          <w:rFonts w:hint="eastAsia"/>
        </w:rPr>
        <w:t>冯一鸣：准确写明会议名称，时间，地点，性质等。详细记录会议人数，以及出勤状况。记录会议中的发言人以及发言关键内容，包括提出的建议，通过的决议等。</w:t>
      </w:r>
    </w:p>
    <w:p w:rsidR="002F7548" w:rsidRDefault="00B45ED1">
      <w:pPr>
        <w:ind w:firstLine="420"/>
        <w:rPr>
          <w:ins w:id="374" w:author="周德阳" w:date="2018-11-03T11:47:00Z"/>
        </w:rPr>
      </w:pPr>
      <w:r>
        <w:rPr>
          <w:rFonts w:hint="eastAsia"/>
        </w:rPr>
        <w:t>项目组全体成员：参与制定《质量保证计划》编写，贯彻项目质量目标与项目计划进行设计开发，按照《质量保证计划》工作。每一步里程碑都向周德阳报告，及时上传改动文件与代码，方便配置管理员版本控制。跟随计划进行项目实现，对自己代码进行复查与测试。在每一次例会中都汇报自己的进度。</w:t>
      </w:r>
    </w:p>
    <w:p w:rsidR="002F7548" w:rsidRDefault="00B45ED1">
      <w:pPr>
        <w:ind w:firstLine="420"/>
      </w:pPr>
      <w:ins w:id="375" w:author="周德阳" w:date="2018-11-03T11:47:00Z">
        <w:r>
          <w:rPr>
            <w:rFonts w:hint="eastAsia"/>
          </w:rPr>
          <w:t>项目组全体成员为：</w:t>
        </w:r>
      </w:ins>
      <w:proofErr w:type="gramStart"/>
      <w:ins w:id="376" w:author="周德阳" w:date="2018-11-03T11:48:00Z">
        <w:r>
          <w:rPr>
            <w:rFonts w:hint="eastAsia"/>
          </w:rPr>
          <w:t>郦</w:t>
        </w:r>
        <w:proofErr w:type="gramEnd"/>
        <w:r>
          <w:rPr>
            <w:rFonts w:hint="eastAsia"/>
          </w:rPr>
          <w:t>哲聪（</w:t>
        </w:r>
        <w:r>
          <w:rPr>
            <w:rFonts w:hint="eastAsia"/>
          </w:rPr>
          <w:t>PM</w:t>
        </w:r>
        <w:r>
          <w:rPr>
            <w:rFonts w:hint="eastAsia"/>
          </w:rPr>
          <w:t>），周德阳，冯一鸣，刘乐威，王飞钢。</w:t>
        </w:r>
      </w:ins>
    </w:p>
    <w:p w:rsidR="002F7548" w:rsidRDefault="00B45ED1">
      <w:pPr>
        <w:pStyle w:val="1"/>
      </w:pPr>
      <w:bookmarkStart w:id="377" w:name="_Toc235929237"/>
      <w:bookmarkStart w:id="378" w:name="_Toc497676620"/>
      <w:bookmarkStart w:id="379" w:name="_Toc530044261"/>
      <w:r>
        <w:rPr>
          <w:rFonts w:hint="eastAsia"/>
        </w:rPr>
        <w:t>4</w:t>
      </w:r>
      <w:r>
        <w:rPr>
          <w:rFonts w:hint="eastAsia"/>
        </w:rPr>
        <w:t>文档</w:t>
      </w:r>
      <w:bookmarkEnd w:id="377"/>
      <w:bookmarkEnd w:id="378"/>
      <w:bookmarkEnd w:id="379"/>
    </w:p>
    <w:p w:rsidR="002F7548" w:rsidRDefault="00B45ED1">
      <w:pPr>
        <w:pStyle w:val="2"/>
      </w:pPr>
      <w:bookmarkStart w:id="380" w:name="_Toc235929238"/>
      <w:bookmarkStart w:id="381" w:name="_Toc497676621"/>
      <w:bookmarkStart w:id="382" w:name="_Toc530044262"/>
      <w:r>
        <w:rPr>
          <w:rFonts w:hint="eastAsia"/>
        </w:rPr>
        <w:t>4.1</w:t>
      </w:r>
      <w:r>
        <w:rPr>
          <w:rFonts w:hint="eastAsia"/>
        </w:rPr>
        <w:t>基本文档</w:t>
      </w:r>
      <w:bookmarkEnd w:id="380"/>
      <w:bookmarkEnd w:id="381"/>
      <w:bookmarkEnd w:id="382"/>
    </w:p>
    <w:p w:rsidR="002F7548" w:rsidRDefault="00B45ED1">
      <w:pPr>
        <w:ind w:firstLine="360"/>
      </w:pPr>
      <w:r>
        <w:rPr>
          <w:rFonts w:hint="eastAsia"/>
        </w:rPr>
        <w:t>为了确保软件的实现满足需求，至少需要下列基本文档：</w:t>
      </w:r>
    </w:p>
    <w:p w:rsidR="002F7548" w:rsidRDefault="00B45ED1">
      <w:pPr>
        <w:pStyle w:val="a9"/>
        <w:numPr>
          <w:ilvl w:val="0"/>
          <w:numId w:val="2"/>
        </w:numPr>
        <w:ind w:firstLineChars="0"/>
      </w:pPr>
      <w:r>
        <w:rPr>
          <w:rFonts w:hint="eastAsia"/>
        </w:rPr>
        <w:t>软件需求规格说明。</w:t>
      </w:r>
    </w:p>
    <w:p w:rsidR="002F7548" w:rsidRDefault="00B45ED1">
      <w:pPr>
        <w:pStyle w:val="a9"/>
        <w:numPr>
          <w:ilvl w:val="0"/>
          <w:numId w:val="2"/>
        </w:numPr>
        <w:ind w:firstLineChars="0"/>
      </w:pPr>
      <w:r>
        <w:rPr>
          <w:rFonts w:hint="eastAsia"/>
        </w:rPr>
        <w:t>需求开发计划</w:t>
      </w:r>
    </w:p>
    <w:p w:rsidR="002F7548" w:rsidRDefault="00B45ED1">
      <w:pPr>
        <w:pStyle w:val="a9"/>
        <w:numPr>
          <w:ilvl w:val="0"/>
          <w:numId w:val="2"/>
        </w:numPr>
        <w:ind w:firstLineChars="0"/>
      </w:pPr>
      <w:r>
        <w:rPr>
          <w:rFonts w:hint="eastAsia"/>
        </w:rPr>
        <w:t>需求变更控制文档</w:t>
      </w:r>
    </w:p>
    <w:p w:rsidR="002F7548" w:rsidRDefault="00B45ED1">
      <w:pPr>
        <w:pStyle w:val="a9"/>
        <w:numPr>
          <w:ilvl w:val="0"/>
          <w:numId w:val="2"/>
        </w:numPr>
        <w:ind w:firstLineChars="0"/>
      </w:pPr>
      <w:r>
        <w:rPr>
          <w:rFonts w:hint="eastAsia"/>
        </w:rPr>
        <w:t>软件</w:t>
      </w:r>
      <w:r>
        <w:rPr>
          <w:rFonts w:hint="eastAsia"/>
        </w:rPr>
        <w:t>(</w:t>
      </w:r>
      <w:r>
        <w:rPr>
          <w:rFonts w:hint="eastAsia"/>
        </w:rPr>
        <w:t>结构</w:t>
      </w:r>
      <w:r>
        <w:rPr>
          <w:rFonts w:hint="eastAsia"/>
        </w:rPr>
        <w:t>)</w:t>
      </w:r>
      <w:r>
        <w:rPr>
          <w:rFonts w:hint="eastAsia"/>
        </w:rPr>
        <w:t>设计说明</w:t>
      </w:r>
    </w:p>
    <w:p w:rsidR="002F7548" w:rsidRDefault="00B45ED1">
      <w:pPr>
        <w:pStyle w:val="a9"/>
        <w:numPr>
          <w:ilvl w:val="0"/>
          <w:numId w:val="2"/>
        </w:numPr>
        <w:ind w:firstLineChars="0"/>
      </w:pPr>
      <w:r>
        <w:rPr>
          <w:rFonts w:hint="eastAsia"/>
        </w:rPr>
        <w:t>测试计划与测试报告</w:t>
      </w:r>
    </w:p>
    <w:p w:rsidR="002F7548" w:rsidRDefault="00B45ED1">
      <w:pPr>
        <w:pStyle w:val="a9"/>
        <w:numPr>
          <w:ilvl w:val="0"/>
          <w:numId w:val="2"/>
        </w:numPr>
        <w:ind w:firstLineChars="0"/>
      </w:pPr>
      <w:r>
        <w:rPr>
          <w:rFonts w:hint="eastAsia"/>
        </w:rPr>
        <w:t>软件验证与确认计划</w:t>
      </w:r>
    </w:p>
    <w:p w:rsidR="002F7548" w:rsidRDefault="00B45ED1">
      <w:pPr>
        <w:ind w:firstLine="360"/>
      </w:pPr>
      <w:r>
        <w:rPr>
          <w:rFonts w:hint="eastAsia"/>
        </w:rPr>
        <w:t>软件验证与确认计划必须描述所采用的软件验证与确认的方法</w:t>
      </w:r>
      <w:r>
        <w:rPr>
          <w:rFonts w:hint="eastAsia"/>
        </w:rPr>
        <w:t>(</w:t>
      </w:r>
      <w:r>
        <w:rPr>
          <w:rFonts w:hint="eastAsia"/>
        </w:rPr>
        <w:t>例如评审、检查、分析、演示或测试等</w:t>
      </w:r>
      <w:r>
        <w:rPr>
          <w:rFonts w:hint="eastAsia"/>
        </w:rPr>
        <w:t>)</w:t>
      </w:r>
      <w:r>
        <w:rPr>
          <w:rFonts w:hint="eastAsia"/>
        </w:rPr>
        <w:t>，以用来验证软件需求</w:t>
      </w:r>
      <w:r>
        <w:rPr>
          <w:rFonts w:hint="eastAsia"/>
        </w:rPr>
        <w:t>(</w:t>
      </w:r>
      <w:r>
        <w:rPr>
          <w:rFonts w:hint="eastAsia"/>
        </w:rPr>
        <w:t>规格</w:t>
      </w:r>
      <w:r>
        <w:rPr>
          <w:rFonts w:hint="eastAsia"/>
        </w:rPr>
        <w:t>)</w:t>
      </w:r>
      <w:r>
        <w:rPr>
          <w:rFonts w:hint="eastAsia"/>
        </w:rPr>
        <w:t>说明中的需求是否已由软件</w:t>
      </w:r>
      <w:r>
        <w:rPr>
          <w:rFonts w:hint="eastAsia"/>
        </w:rPr>
        <w:t>(</w:t>
      </w:r>
      <w:r>
        <w:rPr>
          <w:rFonts w:hint="eastAsia"/>
        </w:rPr>
        <w:t>结构</w:t>
      </w:r>
      <w:r>
        <w:rPr>
          <w:rFonts w:hint="eastAsia"/>
        </w:rPr>
        <w:t>)</w:t>
      </w:r>
      <w:r>
        <w:rPr>
          <w:rFonts w:hint="eastAsia"/>
        </w:rPr>
        <w:t>设计说明描述的设计实现；软件</w:t>
      </w:r>
      <w:r>
        <w:rPr>
          <w:rFonts w:hint="eastAsia"/>
        </w:rPr>
        <w:t>(</w:t>
      </w:r>
      <w:r>
        <w:rPr>
          <w:rFonts w:hint="eastAsia"/>
        </w:rPr>
        <w:t>结构</w:t>
      </w:r>
      <w:r>
        <w:rPr>
          <w:rFonts w:hint="eastAsia"/>
        </w:rPr>
        <w:t>)</w:t>
      </w:r>
      <w:r>
        <w:rPr>
          <w:rFonts w:hint="eastAsia"/>
        </w:rPr>
        <w:t>设计说明表达的设计是否已由编码实现。软件验证与确认计划还可</w:t>
      </w:r>
      <w:r>
        <w:rPr>
          <w:rFonts w:hint="eastAsia"/>
        </w:rPr>
        <w:lastRenderedPageBreak/>
        <w:t>用来确认编码的执行是否与软件需求</w:t>
      </w:r>
      <w:r>
        <w:rPr>
          <w:rFonts w:hint="eastAsia"/>
        </w:rPr>
        <w:t>(</w:t>
      </w:r>
      <w:r>
        <w:rPr>
          <w:rFonts w:hint="eastAsia"/>
        </w:rPr>
        <w:t>规格</w:t>
      </w:r>
      <w:r>
        <w:rPr>
          <w:rFonts w:hint="eastAsia"/>
        </w:rPr>
        <w:t>)</w:t>
      </w:r>
      <w:r>
        <w:rPr>
          <w:rFonts w:hint="eastAsia"/>
        </w:rPr>
        <w:t>说明中所规定的需求相一致。软件验证和确认报告必须描述软件验证与确认计划的执行结果。这里必须包括软件质量保证计划所需要的所有评审、检查和测试的结果。</w:t>
      </w:r>
    </w:p>
    <w:p w:rsidR="002F7548" w:rsidRDefault="00B45ED1">
      <w:pPr>
        <w:pStyle w:val="2"/>
      </w:pPr>
      <w:bookmarkStart w:id="383" w:name="_Toc497676622"/>
      <w:bookmarkStart w:id="384" w:name="_Toc235929239"/>
      <w:bookmarkStart w:id="385" w:name="_Toc530044263"/>
      <w:r>
        <w:rPr>
          <w:rFonts w:hint="eastAsia"/>
        </w:rPr>
        <w:t>4.2</w:t>
      </w:r>
      <w:r>
        <w:rPr>
          <w:rFonts w:hint="eastAsia"/>
        </w:rPr>
        <w:t>用户文档</w:t>
      </w:r>
      <w:bookmarkEnd w:id="383"/>
      <w:bookmarkEnd w:id="384"/>
      <w:bookmarkEnd w:id="385"/>
    </w:p>
    <w:p w:rsidR="002F7548" w:rsidRDefault="00B45ED1">
      <w:pPr>
        <w:ind w:firstLine="420"/>
      </w:pPr>
      <w:r>
        <w:rPr>
          <w:rFonts w:hint="eastAsia"/>
        </w:rPr>
        <w:t>用户手册、操作手册等。</w:t>
      </w:r>
    </w:p>
    <w:p w:rsidR="002F7548" w:rsidRDefault="00B45ED1">
      <w:pPr>
        <w:pStyle w:val="2"/>
      </w:pPr>
      <w:bookmarkStart w:id="386" w:name="_Toc497676623"/>
      <w:bookmarkStart w:id="387" w:name="_Toc235929240"/>
      <w:bookmarkStart w:id="388" w:name="_Toc530044264"/>
      <w:r>
        <w:rPr>
          <w:rFonts w:hint="eastAsia"/>
        </w:rPr>
        <w:t>4.3</w:t>
      </w:r>
      <w:r>
        <w:rPr>
          <w:rFonts w:hint="eastAsia"/>
        </w:rPr>
        <w:t>其他文档</w:t>
      </w:r>
      <w:bookmarkEnd w:id="386"/>
      <w:bookmarkEnd w:id="387"/>
      <w:bookmarkEnd w:id="388"/>
    </w:p>
    <w:p w:rsidR="002F7548" w:rsidRDefault="00B45ED1">
      <w:pPr>
        <w:ind w:firstLine="420"/>
      </w:pPr>
      <w:r>
        <w:rPr>
          <w:rFonts w:hint="eastAsia"/>
        </w:rPr>
        <w:t>除上述文档外，还应包括以下文档：</w:t>
      </w:r>
    </w:p>
    <w:p w:rsidR="002F7548" w:rsidRDefault="00B45ED1">
      <w:r>
        <w:rPr>
          <w:rFonts w:hint="eastAsia"/>
        </w:rPr>
        <w:t>a.</w:t>
      </w:r>
      <w:r>
        <w:rPr>
          <w:rFonts w:hint="eastAsia"/>
        </w:rPr>
        <w:t>项目开发计划</w:t>
      </w:r>
      <w:r>
        <w:rPr>
          <w:rFonts w:hint="eastAsia"/>
        </w:rPr>
        <w:t>(</w:t>
      </w:r>
      <w:r>
        <w:rPr>
          <w:rFonts w:hint="eastAsia"/>
        </w:rPr>
        <w:t>其中可包括软件配置管理计划，必要时该计划也可单列</w:t>
      </w:r>
      <w:r>
        <w:rPr>
          <w:rFonts w:hint="eastAsia"/>
        </w:rPr>
        <w:t>)</w:t>
      </w:r>
      <w:r>
        <w:rPr>
          <w:rFonts w:hint="eastAsia"/>
        </w:rPr>
        <w:t>。</w:t>
      </w:r>
    </w:p>
    <w:p w:rsidR="002F7548" w:rsidRDefault="00B45ED1">
      <w:r>
        <w:t>b</w:t>
      </w:r>
      <w:r>
        <w:rPr>
          <w:rFonts w:hint="eastAsia"/>
        </w:rPr>
        <w:t>.</w:t>
      </w:r>
      <w:r>
        <w:rPr>
          <w:rFonts w:hint="eastAsia"/>
        </w:rPr>
        <w:t>项目开发各阶段的评审报表。</w:t>
      </w:r>
    </w:p>
    <w:p w:rsidR="002F7548" w:rsidRDefault="00B45ED1">
      <w:r>
        <w:t>c</w:t>
      </w:r>
      <w:r>
        <w:rPr>
          <w:rFonts w:hint="eastAsia"/>
        </w:rPr>
        <w:t>.</w:t>
      </w:r>
      <w:r>
        <w:rPr>
          <w:rFonts w:hint="eastAsia"/>
        </w:rPr>
        <w:t>项目总结报告。</w:t>
      </w:r>
    </w:p>
    <w:p w:rsidR="002F7548" w:rsidRDefault="002F7548">
      <w:bookmarkStart w:id="389" w:name="_Toc235929242"/>
    </w:p>
    <w:p w:rsidR="002F7548" w:rsidRDefault="00B45ED1">
      <w:pPr>
        <w:pStyle w:val="1"/>
      </w:pPr>
      <w:bookmarkStart w:id="390" w:name="_Toc497676625"/>
      <w:bookmarkStart w:id="391" w:name="_Toc530044265"/>
      <w:r>
        <w:rPr>
          <w:rFonts w:hint="eastAsia"/>
        </w:rPr>
        <w:t>6.</w:t>
      </w:r>
      <w:r>
        <w:rPr>
          <w:rFonts w:hint="eastAsia"/>
        </w:rPr>
        <w:t>评审和检查</w:t>
      </w:r>
      <w:bookmarkEnd w:id="389"/>
      <w:bookmarkEnd w:id="390"/>
      <w:bookmarkEnd w:id="391"/>
    </w:p>
    <w:p w:rsidR="002F7548" w:rsidRDefault="00B45ED1">
      <w:pPr>
        <w:pStyle w:val="2"/>
      </w:pPr>
      <w:bookmarkStart w:id="392" w:name="_Toc497676626"/>
      <w:bookmarkStart w:id="393" w:name="_Toc235929243"/>
      <w:bookmarkStart w:id="394" w:name="_Toc530044266"/>
      <w:r>
        <w:rPr>
          <w:rFonts w:hint="eastAsia"/>
        </w:rPr>
        <w:t>6.1</w:t>
      </w:r>
      <w:r>
        <w:rPr>
          <w:rFonts w:hint="eastAsia"/>
        </w:rPr>
        <w:t>软件需求</w:t>
      </w:r>
      <w:r>
        <w:rPr>
          <w:rFonts w:hint="eastAsia"/>
        </w:rPr>
        <w:t>(</w:t>
      </w:r>
      <w:r>
        <w:rPr>
          <w:rFonts w:hint="eastAsia"/>
        </w:rPr>
        <w:t>规格</w:t>
      </w:r>
      <w:r>
        <w:rPr>
          <w:rFonts w:hint="eastAsia"/>
        </w:rPr>
        <w:t>)</w:t>
      </w:r>
      <w:r>
        <w:rPr>
          <w:rFonts w:hint="eastAsia"/>
        </w:rPr>
        <w:t>评审</w:t>
      </w:r>
      <w:bookmarkEnd w:id="392"/>
      <w:bookmarkEnd w:id="393"/>
      <w:bookmarkEnd w:id="394"/>
    </w:p>
    <w:p w:rsidR="002F7548" w:rsidRDefault="00B45ED1">
      <w:pPr>
        <w:ind w:firstLine="420"/>
      </w:pPr>
      <w:r>
        <w:rPr>
          <w:rFonts w:hint="eastAsia"/>
        </w:rPr>
        <w:t>在软件需求分析阶段结束后必须进行软件需求评审，以确保在软件需求</w:t>
      </w:r>
      <w:r>
        <w:rPr>
          <w:rFonts w:hint="eastAsia"/>
        </w:rPr>
        <w:t>(</w:t>
      </w:r>
      <w:r>
        <w:rPr>
          <w:rFonts w:hint="eastAsia"/>
        </w:rPr>
        <w:t>规格</w:t>
      </w:r>
      <w:r>
        <w:rPr>
          <w:rFonts w:hint="eastAsia"/>
        </w:rPr>
        <w:t>)</w:t>
      </w:r>
      <w:r>
        <w:rPr>
          <w:rFonts w:hint="eastAsia"/>
        </w:rPr>
        <w:t>说明中所规定的各项需求的合适性。</w:t>
      </w:r>
    </w:p>
    <w:p w:rsidR="002F7548" w:rsidRDefault="00B45ED1">
      <w:pPr>
        <w:ind w:firstLine="420"/>
        <w:rPr>
          <w:rFonts w:ascii="宋体" w:hAnsi="宋体"/>
          <w:color w:val="000000"/>
        </w:rPr>
      </w:pPr>
      <w:r>
        <w:rPr>
          <w:rFonts w:ascii="宋体" w:hAnsi="宋体"/>
          <w:color w:val="000000"/>
        </w:rPr>
        <w:t>需求评审阶段，分析人员要在用户和软件设计人员的配合下对自己生成的需求规格说明和初步的用户手册进行复核，以确保软件需求的完整、准确、清晰、具体，并使用户和软件设计人员对需求规格说明和初步的用户手册的理解达成一致。一旦发现遗漏或模糊点，必须尽快更正，再行检查。</w:t>
      </w:r>
    </w:p>
    <w:p w:rsidR="002F7548" w:rsidRDefault="002F7548">
      <w:pPr>
        <w:rPr>
          <w:rFonts w:ascii="宋体" w:hAnsi="宋体"/>
          <w:color w:val="000000"/>
        </w:rPr>
      </w:pPr>
    </w:p>
    <w:p w:rsidR="002F7548" w:rsidRDefault="00B45ED1">
      <w:pPr>
        <w:rPr>
          <w:rFonts w:ascii="宋体" w:hAnsi="宋体"/>
          <w:color w:val="000000"/>
        </w:rPr>
      </w:pPr>
      <w:r>
        <w:rPr>
          <w:rFonts w:ascii="宋体" w:hAnsi="宋体" w:hint="eastAsia"/>
          <w:color w:val="000000"/>
        </w:rPr>
        <w:t>主要评审一下几点：</w:t>
      </w:r>
    </w:p>
    <w:p w:rsidR="002F7548" w:rsidRDefault="00B45ED1">
      <w:pPr>
        <w:numPr>
          <w:ilvl w:val="0"/>
          <w:numId w:val="3"/>
        </w:numPr>
        <w:rPr>
          <w:rFonts w:ascii="宋体" w:hAnsi="宋体"/>
          <w:color w:val="000000"/>
        </w:rPr>
      </w:pPr>
      <w:r>
        <w:rPr>
          <w:rFonts w:ascii="宋体" w:hAnsi="宋体" w:hint="eastAsia"/>
          <w:color w:val="000000"/>
        </w:rPr>
        <w:t>需求间是否有冲突。</w:t>
      </w:r>
    </w:p>
    <w:p w:rsidR="002F7548" w:rsidRDefault="00B45ED1">
      <w:pPr>
        <w:numPr>
          <w:ilvl w:val="0"/>
          <w:numId w:val="3"/>
        </w:numPr>
        <w:rPr>
          <w:rFonts w:ascii="宋体" w:hAnsi="宋体"/>
          <w:color w:val="000000"/>
        </w:rPr>
      </w:pPr>
      <w:r>
        <w:rPr>
          <w:rFonts w:ascii="宋体" w:hAnsi="宋体" w:hint="eastAsia"/>
          <w:color w:val="000000"/>
        </w:rPr>
        <w:t>是否清晰，简洁，无二义地表达了需求。</w:t>
      </w:r>
    </w:p>
    <w:p w:rsidR="002F7548" w:rsidRDefault="00B45ED1">
      <w:pPr>
        <w:numPr>
          <w:ilvl w:val="0"/>
          <w:numId w:val="3"/>
        </w:numPr>
        <w:rPr>
          <w:rFonts w:ascii="宋体" w:hAnsi="宋体"/>
          <w:color w:val="000000"/>
        </w:rPr>
      </w:pPr>
      <w:r>
        <w:rPr>
          <w:rFonts w:ascii="宋体" w:hAnsi="宋体" w:hint="eastAsia"/>
          <w:color w:val="000000"/>
        </w:rPr>
        <w:t>是否每个需求都通过了演示，测试。</w:t>
      </w:r>
    </w:p>
    <w:p w:rsidR="002F7548" w:rsidRDefault="00B45ED1">
      <w:pPr>
        <w:numPr>
          <w:ilvl w:val="0"/>
          <w:numId w:val="3"/>
        </w:numPr>
        <w:rPr>
          <w:rFonts w:ascii="宋体" w:hAnsi="宋体"/>
          <w:color w:val="000000"/>
        </w:rPr>
      </w:pPr>
      <w:r>
        <w:rPr>
          <w:rFonts w:ascii="宋体" w:hAnsi="宋体" w:hint="eastAsia"/>
          <w:color w:val="000000"/>
        </w:rPr>
        <w:t>是否每个需求都在项目范围内。</w:t>
      </w:r>
    </w:p>
    <w:p w:rsidR="002F7548" w:rsidRDefault="00B45ED1">
      <w:pPr>
        <w:numPr>
          <w:ilvl w:val="0"/>
          <w:numId w:val="3"/>
        </w:numPr>
        <w:rPr>
          <w:rFonts w:ascii="宋体" w:hAnsi="宋体"/>
          <w:color w:val="000000"/>
        </w:rPr>
      </w:pPr>
      <w:r>
        <w:rPr>
          <w:rFonts w:ascii="宋体" w:hAnsi="宋体" w:hint="eastAsia"/>
          <w:color w:val="000000"/>
        </w:rPr>
        <w:t>现有资源能否实现所有需求。</w:t>
      </w:r>
    </w:p>
    <w:p w:rsidR="002F7548" w:rsidRDefault="002F7548">
      <w:pPr>
        <w:rPr>
          <w:rFonts w:ascii="宋体" w:hAnsi="宋体"/>
          <w:color w:val="000000"/>
        </w:rPr>
      </w:pPr>
    </w:p>
    <w:p w:rsidR="002F7548" w:rsidRDefault="002F7548"/>
    <w:p w:rsidR="002F7548" w:rsidRDefault="00B45ED1">
      <w:pPr>
        <w:pStyle w:val="2"/>
      </w:pPr>
      <w:bookmarkStart w:id="395" w:name="_Toc235929244"/>
      <w:bookmarkStart w:id="396" w:name="_Toc497676627"/>
      <w:bookmarkStart w:id="397" w:name="_Toc530044267"/>
      <w:r>
        <w:rPr>
          <w:rFonts w:hint="eastAsia"/>
        </w:rPr>
        <w:t>6.2</w:t>
      </w:r>
      <w:r>
        <w:rPr>
          <w:rFonts w:hint="eastAsia"/>
        </w:rPr>
        <w:t>系统</w:t>
      </w:r>
      <w:r>
        <w:rPr>
          <w:rFonts w:hint="eastAsia"/>
        </w:rPr>
        <w:t>/</w:t>
      </w:r>
      <w:r>
        <w:rPr>
          <w:rFonts w:hint="eastAsia"/>
        </w:rPr>
        <w:t>子系统设计评审</w:t>
      </w:r>
      <w:bookmarkEnd w:id="395"/>
      <w:bookmarkEnd w:id="396"/>
      <w:bookmarkEnd w:id="397"/>
    </w:p>
    <w:p w:rsidR="002F7548" w:rsidRDefault="00B45ED1">
      <w:r>
        <w:rPr>
          <w:rFonts w:hint="eastAsia"/>
        </w:rPr>
        <w:t>在系统</w:t>
      </w:r>
      <w:r>
        <w:rPr>
          <w:rFonts w:hint="eastAsia"/>
        </w:rPr>
        <w:t>/</w:t>
      </w:r>
      <w:r>
        <w:rPr>
          <w:rFonts w:hint="eastAsia"/>
        </w:rPr>
        <w:t>子系统设计结束后必须进行系统</w:t>
      </w:r>
      <w:r>
        <w:rPr>
          <w:rFonts w:hint="eastAsia"/>
        </w:rPr>
        <w:t>/</w:t>
      </w:r>
      <w:r>
        <w:rPr>
          <w:rFonts w:hint="eastAsia"/>
        </w:rPr>
        <w:t>子系统设计的评审，以评价软件</w:t>
      </w:r>
      <w:r>
        <w:rPr>
          <w:rFonts w:hint="eastAsia"/>
        </w:rPr>
        <w:t>(</w:t>
      </w:r>
      <w:r>
        <w:rPr>
          <w:rFonts w:hint="eastAsia"/>
        </w:rPr>
        <w:t>结构</w:t>
      </w:r>
      <w:r>
        <w:rPr>
          <w:rFonts w:hint="eastAsia"/>
        </w:rPr>
        <w:t>)</w:t>
      </w:r>
      <w:r>
        <w:rPr>
          <w:rFonts w:hint="eastAsia"/>
        </w:rPr>
        <w:t>设计说明中所描述的软件设计在总体结构、外部接口、主要部件功能分配、全局数据结构以及各主要部</w:t>
      </w:r>
      <w:r>
        <w:rPr>
          <w:rFonts w:hint="eastAsia"/>
        </w:rPr>
        <w:lastRenderedPageBreak/>
        <w:t>件之间的接口等方面的合适性。</w:t>
      </w:r>
    </w:p>
    <w:p w:rsidR="002F7548" w:rsidRDefault="002F7548"/>
    <w:p w:rsidR="002F7548" w:rsidRDefault="00B45ED1">
      <w:r>
        <w:rPr>
          <w:rFonts w:hint="eastAsia"/>
        </w:rPr>
        <w:t>主要评审一下几点：</w:t>
      </w:r>
    </w:p>
    <w:p w:rsidR="002F7548" w:rsidRDefault="00B45ED1">
      <w:pPr>
        <w:numPr>
          <w:ilvl w:val="0"/>
          <w:numId w:val="4"/>
        </w:numPr>
      </w:pPr>
      <w:r>
        <w:rPr>
          <w:rFonts w:hint="eastAsia"/>
        </w:rPr>
        <w:t>是否有清晰的系统架构以及每一层的设计依据。</w:t>
      </w:r>
    </w:p>
    <w:p w:rsidR="002F7548" w:rsidRDefault="00B45ED1">
      <w:pPr>
        <w:numPr>
          <w:ilvl w:val="0"/>
          <w:numId w:val="4"/>
        </w:numPr>
      </w:pPr>
      <w:r>
        <w:rPr>
          <w:rFonts w:hint="eastAsia"/>
        </w:rPr>
        <w:t>是否包含需求分析所产生的所有功能。</w:t>
      </w:r>
    </w:p>
    <w:p w:rsidR="002F7548" w:rsidRDefault="00B45ED1">
      <w:pPr>
        <w:numPr>
          <w:ilvl w:val="0"/>
          <w:numId w:val="4"/>
        </w:numPr>
      </w:pPr>
      <w:r>
        <w:rPr>
          <w:rFonts w:hint="eastAsia"/>
        </w:rPr>
        <w:t>有无对接口结构、输入输出项、应用场景、处理效率指标进行详细说明。</w:t>
      </w:r>
    </w:p>
    <w:p w:rsidR="002F7548" w:rsidRDefault="00B45ED1">
      <w:pPr>
        <w:numPr>
          <w:ilvl w:val="0"/>
          <w:numId w:val="4"/>
        </w:numPr>
      </w:pPr>
      <w:r>
        <w:rPr>
          <w:rFonts w:hint="eastAsia"/>
        </w:rPr>
        <w:t>有无系统部署方案以及外部系统接入方案。</w:t>
      </w:r>
    </w:p>
    <w:p w:rsidR="002F7548" w:rsidRDefault="002F7548"/>
    <w:p w:rsidR="002F7548" w:rsidRDefault="00B45ED1">
      <w:pPr>
        <w:pStyle w:val="2"/>
      </w:pPr>
      <w:bookmarkStart w:id="398" w:name="_Toc497676628"/>
      <w:bookmarkStart w:id="399" w:name="_Toc235929245"/>
      <w:bookmarkStart w:id="400" w:name="_Toc530044268"/>
      <w:r>
        <w:rPr>
          <w:rFonts w:hint="eastAsia"/>
        </w:rPr>
        <w:t>6.3</w:t>
      </w:r>
      <w:r>
        <w:rPr>
          <w:rFonts w:hint="eastAsia"/>
        </w:rPr>
        <w:t>软件设计评审</w:t>
      </w:r>
      <w:bookmarkEnd w:id="398"/>
      <w:bookmarkEnd w:id="399"/>
      <w:bookmarkEnd w:id="400"/>
    </w:p>
    <w:p w:rsidR="002F7548" w:rsidRDefault="00B45ED1">
      <w:pPr>
        <w:ind w:firstLine="420"/>
      </w:pPr>
      <w:r>
        <w:rPr>
          <w:rFonts w:hint="eastAsia"/>
        </w:rPr>
        <w:t>在软件设计结束后必须进行软件设计的评审，以评价软件</w:t>
      </w:r>
      <w:r>
        <w:rPr>
          <w:rFonts w:hint="eastAsia"/>
        </w:rPr>
        <w:t>(</w:t>
      </w:r>
      <w:r>
        <w:rPr>
          <w:rFonts w:hint="eastAsia"/>
        </w:rPr>
        <w:t>结构</w:t>
      </w:r>
      <w:r>
        <w:rPr>
          <w:rFonts w:hint="eastAsia"/>
        </w:rPr>
        <w:t>)</w:t>
      </w:r>
      <w:r>
        <w:rPr>
          <w:rFonts w:hint="eastAsia"/>
        </w:rPr>
        <w:t>设计说明中所描述的软件设计，在功能、算法和过程描述等方面的合适性。</w:t>
      </w:r>
    </w:p>
    <w:p w:rsidR="002F7548" w:rsidRDefault="002F7548"/>
    <w:p w:rsidR="002F7548" w:rsidRDefault="00B45ED1">
      <w:r>
        <w:rPr>
          <w:rFonts w:hint="eastAsia"/>
        </w:rPr>
        <w:t>主要评审一下几点：</w:t>
      </w:r>
    </w:p>
    <w:p w:rsidR="002F7548" w:rsidRDefault="00B45ED1">
      <w:pPr>
        <w:numPr>
          <w:ilvl w:val="0"/>
          <w:numId w:val="5"/>
        </w:numPr>
      </w:pPr>
      <w:r>
        <w:rPr>
          <w:rFonts w:hint="eastAsia"/>
        </w:rPr>
        <w:t>是否存在语法以及逻辑实现错误。</w:t>
      </w:r>
    </w:p>
    <w:p w:rsidR="002F7548" w:rsidRDefault="00B45ED1">
      <w:pPr>
        <w:numPr>
          <w:ilvl w:val="0"/>
          <w:numId w:val="5"/>
        </w:numPr>
      </w:pPr>
      <w:r>
        <w:rPr>
          <w:rFonts w:hint="eastAsia"/>
        </w:rPr>
        <w:t>软件代码是否通俗易懂，符合规范。</w:t>
      </w:r>
    </w:p>
    <w:p w:rsidR="002F7548" w:rsidRDefault="00B45ED1">
      <w:pPr>
        <w:numPr>
          <w:ilvl w:val="0"/>
          <w:numId w:val="5"/>
        </w:numPr>
      </w:pPr>
      <w:r>
        <w:rPr>
          <w:rFonts w:hint="eastAsia"/>
        </w:rPr>
        <w:t>是否带有重要代码段注释。</w:t>
      </w:r>
    </w:p>
    <w:p w:rsidR="002F7548" w:rsidRDefault="002F7548"/>
    <w:p w:rsidR="002F7548" w:rsidRDefault="00B45ED1">
      <w:pPr>
        <w:pStyle w:val="2"/>
      </w:pPr>
      <w:bookmarkStart w:id="401" w:name="_Toc235929248"/>
      <w:bookmarkStart w:id="402" w:name="_Toc497676631"/>
      <w:bookmarkStart w:id="403" w:name="_Toc530044269"/>
      <w:r>
        <w:rPr>
          <w:rFonts w:hint="eastAsia"/>
        </w:rPr>
        <w:t>6.</w:t>
      </w:r>
      <w:r>
        <w:t>4</w:t>
      </w:r>
      <w:r>
        <w:rPr>
          <w:rFonts w:hint="eastAsia"/>
        </w:rPr>
        <w:t>物理检查</w:t>
      </w:r>
      <w:bookmarkEnd w:id="401"/>
      <w:bookmarkEnd w:id="402"/>
      <w:bookmarkEnd w:id="403"/>
    </w:p>
    <w:p w:rsidR="002F7548" w:rsidRDefault="00B45ED1">
      <w:pPr>
        <w:ind w:firstLine="420"/>
      </w:pPr>
      <w:r>
        <w:rPr>
          <w:rFonts w:hint="eastAsia"/>
        </w:rPr>
        <w:t>在验收软件前，要对软件进行物理检查，以验证程序和文档已经一致并已做好了交付的准备。</w:t>
      </w:r>
    </w:p>
    <w:p w:rsidR="002F7548" w:rsidRDefault="00B45ED1">
      <w:pPr>
        <w:pStyle w:val="2"/>
      </w:pPr>
      <w:bookmarkStart w:id="404" w:name="_Toc497676633"/>
      <w:bookmarkStart w:id="405" w:name="_Toc235929250"/>
      <w:bookmarkStart w:id="406" w:name="_Toc530044270"/>
      <w:r>
        <w:rPr>
          <w:rFonts w:hint="eastAsia"/>
        </w:rPr>
        <w:t>6.</w:t>
      </w:r>
      <w:r>
        <w:t>5</w:t>
      </w:r>
      <w:r>
        <w:rPr>
          <w:rFonts w:hint="eastAsia"/>
        </w:rPr>
        <w:t>管理评审</w:t>
      </w:r>
      <w:bookmarkEnd w:id="404"/>
      <w:bookmarkEnd w:id="405"/>
      <w:bookmarkEnd w:id="406"/>
    </w:p>
    <w:p w:rsidR="002F7548" w:rsidRDefault="00B45ED1">
      <w:pPr>
        <w:ind w:firstLine="420"/>
      </w:pPr>
      <w:r>
        <w:rPr>
          <w:rFonts w:hint="eastAsia"/>
        </w:rPr>
        <w:t>要对计划的执行情况定期</w:t>
      </w:r>
      <w:r>
        <w:rPr>
          <w:rFonts w:hint="eastAsia"/>
        </w:rPr>
        <w:t>(</w:t>
      </w:r>
      <w:r>
        <w:rPr>
          <w:rFonts w:hint="eastAsia"/>
        </w:rPr>
        <w:t>或按阶段</w:t>
      </w:r>
      <w:r>
        <w:rPr>
          <w:rFonts w:hint="eastAsia"/>
        </w:rPr>
        <w:t>)</w:t>
      </w:r>
      <w:r>
        <w:rPr>
          <w:rFonts w:hint="eastAsia"/>
        </w:rPr>
        <w:t>进行管理评审；这些评审必须由独立于被评审单位的机构或授权的第三方主持进行。</w:t>
      </w:r>
    </w:p>
    <w:p w:rsidR="002F7548" w:rsidRDefault="002F7548"/>
    <w:p w:rsidR="002F7548" w:rsidRDefault="00B45ED1">
      <w:r>
        <w:rPr>
          <w:rFonts w:hint="eastAsia"/>
        </w:rPr>
        <w:t>主要评审一下几个方面：</w:t>
      </w:r>
    </w:p>
    <w:p w:rsidR="002F7548" w:rsidRDefault="00B45ED1">
      <w:pPr>
        <w:numPr>
          <w:ilvl w:val="0"/>
          <w:numId w:val="6"/>
        </w:numPr>
      </w:pPr>
      <w:r>
        <w:rPr>
          <w:rFonts w:hint="eastAsia"/>
        </w:rPr>
        <w:t>适宜性。是否符合组织的实际情况具备内外环境变化能力。</w:t>
      </w:r>
    </w:p>
    <w:p w:rsidR="002F7548" w:rsidRDefault="00B45ED1">
      <w:pPr>
        <w:numPr>
          <w:ilvl w:val="0"/>
          <w:numId w:val="6"/>
        </w:numPr>
      </w:pPr>
      <w:r>
        <w:rPr>
          <w:rFonts w:hint="eastAsia"/>
        </w:rPr>
        <w:t>有效性。管理体系是否满足市场，顾客，相关方，员工，社会当前和潜在需求和期望。评价管理体系各个过程展开的充分性，资源利用的有效性，相互关联的顺序是否明细职责是否有效落实，过程的输入和输出和转化活动是否得到有效的控制。</w:t>
      </w:r>
    </w:p>
    <w:p w:rsidR="002F7548" w:rsidRDefault="00B45ED1">
      <w:pPr>
        <w:numPr>
          <w:ilvl w:val="0"/>
          <w:numId w:val="6"/>
        </w:numPr>
      </w:pPr>
      <w:r>
        <w:rPr>
          <w:rFonts w:hint="eastAsia"/>
        </w:rPr>
        <w:t>充分性。管理体系运行后，目的达成程度，包括方针和目标的实现。</w:t>
      </w:r>
    </w:p>
    <w:p w:rsidR="002F7548" w:rsidRDefault="00B45ED1">
      <w:pPr>
        <w:widowControl/>
        <w:jc w:val="left"/>
      </w:pPr>
      <w:r>
        <w:br w:type="page"/>
      </w:r>
    </w:p>
    <w:p w:rsidR="002F7548" w:rsidRDefault="002F7548">
      <w:pPr>
        <w:widowControl/>
        <w:jc w:val="left"/>
      </w:pPr>
    </w:p>
    <w:p w:rsidR="002F7548" w:rsidRDefault="00B45ED1">
      <w:pPr>
        <w:pStyle w:val="1"/>
      </w:pPr>
      <w:bookmarkStart w:id="407" w:name="_Toc497676635"/>
      <w:bookmarkStart w:id="408" w:name="_Toc235929252"/>
      <w:bookmarkStart w:id="409" w:name="_Toc530044271"/>
      <w:r>
        <w:rPr>
          <w:rFonts w:hint="eastAsia"/>
        </w:rPr>
        <w:t>7</w:t>
      </w:r>
      <w:r>
        <w:rPr>
          <w:rFonts w:hint="eastAsia"/>
        </w:rPr>
        <w:t>评审和审核</w:t>
      </w:r>
      <w:bookmarkEnd w:id="407"/>
      <w:bookmarkEnd w:id="408"/>
      <w:bookmarkEnd w:id="409"/>
    </w:p>
    <w:p w:rsidR="002F7548" w:rsidRDefault="00B45ED1">
      <w:pPr>
        <w:pStyle w:val="2"/>
      </w:pPr>
      <w:bookmarkStart w:id="410" w:name="_Toc497676636"/>
      <w:bookmarkStart w:id="411" w:name="_Toc235929253"/>
      <w:bookmarkStart w:id="412" w:name="_Toc530044272"/>
      <w:r>
        <w:rPr>
          <w:rFonts w:hint="eastAsia"/>
        </w:rPr>
        <w:t>7.1</w:t>
      </w:r>
      <w:r>
        <w:rPr>
          <w:rFonts w:hint="eastAsia"/>
        </w:rPr>
        <w:t>过程的评审</w:t>
      </w:r>
      <w:bookmarkEnd w:id="410"/>
      <w:bookmarkEnd w:id="411"/>
      <w:bookmarkEnd w:id="412"/>
    </w:p>
    <w:p w:rsidR="002F7548" w:rsidRDefault="00B45ED1">
      <w:r>
        <w:rPr>
          <w:noProof/>
        </w:rPr>
        <w:drawing>
          <wp:inline distT="0" distB="0" distL="0" distR="0">
            <wp:extent cx="2924175" cy="5248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2924175" cy="5248275"/>
                    </a:xfrm>
                    <a:prstGeom prst="rect">
                      <a:avLst/>
                    </a:prstGeom>
                  </pic:spPr>
                </pic:pic>
              </a:graphicData>
            </a:graphic>
          </wp:inline>
        </w:drawing>
      </w:r>
    </w:p>
    <w:p w:rsidR="002F7548" w:rsidRDefault="002F7548">
      <w:bookmarkStart w:id="413" w:name="_Toc235929254"/>
      <w:bookmarkStart w:id="414" w:name="_Toc497676637"/>
    </w:p>
    <w:p w:rsidR="002F7548" w:rsidRDefault="00B45ED1">
      <w:pPr>
        <w:pStyle w:val="2"/>
      </w:pPr>
      <w:bookmarkStart w:id="415" w:name="_Toc235929255"/>
      <w:bookmarkStart w:id="416" w:name="_Toc497676638"/>
      <w:bookmarkStart w:id="417" w:name="_Toc530044273"/>
      <w:bookmarkEnd w:id="413"/>
      <w:bookmarkEnd w:id="414"/>
      <w:r>
        <w:rPr>
          <w:rFonts w:hint="eastAsia"/>
        </w:rPr>
        <w:t>7.3</w:t>
      </w:r>
      <w:r>
        <w:rPr>
          <w:rFonts w:hint="eastAsia"/>
        </w:rPr>
        <w:t>不符合问题的解决</w:t>
      </w:r>
      <w:bookmarkEnd w:id="415"/>
      <w:bookmarkEnd w:id="416"/>
      <w:bookmarkEnd w:id="417"/>
    </w:p>
    <w:p w:rsidR="002F7548" w:rsidRDefault="00B45ED1">
      <w:pPr>
        <w:ind w:firstLine="420"/>
        <w:pPrChange w:id="418" w:author="周德阳" w:date="2018-11-03T11:49:00Z">
          <w:pPr/>
        </w:pPrChange>
      </w:pPr>
      <w:bookmarkStart w:id="419" w:name="_Toc235929256"/>
      <w:r>
        <w:rPr>
          <w:rFonts w:hint="eastAsia"/>
        </w:rPr>
        <w:t>1.</w:t>
      </w:r>
      <w:r>
        <w:rPr>
          <w:rFonts w:hint="eastAsia"/>
        </w:rPr>
        <w:t>通过对过程评审打分结果的分析修改阶段性工作成果</w:t>
      </w:r>
    </w:p>
    <w:p w:rsidR="002F7548" w:rsidRDefault="00B45ED1">
      <w:pPr>
        <w:ind w:firstLine="420"/>
        <w:pPrChange w:id="420" w:author="周德阳" w:date="2018-11-03T11:49:00Z">
          <w:pPr/>
        </w:pPrChange>
      </w:pPr>
      <w:r>
        <w:rPr>
          <w:rFonts w:hint="eastAsia"/>
        </w:rPr>
        <w:t>2.</w:t>
      </w:r>
      <w:r>
        <w:rPr>
          <w:rFonts w:hint="eastAsia"/>
        </w:rPr>
        <w:t>通过项目下达者对工作产品的评审，生成评审记录以及根据评审结果修改工作计划</w:t>
      </w:r>
    </w:p>
    <w:p w:rsidR="002F7548" w:rsidRDefault="00B45ED1">
      <w:pPr>
        <w:pStyle w:val="1"/>
      </w:pPr>
      <w:bookmarkStart w:id="421" w:name="_Toc530044274"/>
      <w:r>
        <w:rPr>
          <w:rFonts w:hint="eastAsia"/>
        </w:rPr>
        <w:lastRenderedPageBreak/>
        <w:t>8</w:t>
      </w:r>
      <w:r>
        <w:rPr>
          <w:rFonts w:hint="eastAsia"/>
        </w:rPr>
        <w:t>工具、技术和方法</w:t>
      </w:r>
      <w:bookmarkEnd w:id="421"/>
    </w:p>
    <w:p w:rsidR="002F7548" w:rsidRDefault="00B45ED1">
      <w:pPr>
        <w:ind w:firstLine="420"/>
        <w:rPr>
          <w:ins w:id="422" w:author="周德阳" w:date="2018-11-03T13:07:00Z"/>
          <w:rFonts w:asciiTheme="minorEastAsia" w:hAnsiTheme="minorEastAsia"/>
        </w:rPr>
      </w:pPr>
      <w:ins w:id="423" w:author="周德阳" w:date="2018-11-03T13:07:00Z">
        <w:r>
          <w:rPr>
            <w:rFonts w:asciiTheme="minorEastAsia" w:hAnsiTheme="minorEastAsia"/>
          </w:rPr>
          <w:t>七种基本质量工具</w:t>
        </w:r>
        <w:r>
          <w:rPr>
            <w:rFonts w:asciiTheme="minorEastAsia" w:hAnsiTheme="minorEastAsia"/>
            <w:spacing w:val="-113"/>
          </w:rPr>
          <w:t>，</w:t>
        </w:r>
        <w:r>
          <w:rPr>
            <w:rFonts w:asciiTheme="minorEastAsia" w:hAnsiTheme="minorEastAsia"/>
          </w:rPr>
          <w:t>也称</w:t>
        </w:r>
        <w:r>
          <w:rPr>
            <w:rFonts w:asciiTheme="minorEastAsia" w:hAnsiTheme="minorEastAsia"/>
            <w:spacing w:val="-60"/>
          </w:rPr>
          <w:t xml:space="preserve"> </w:t>
        </w:r>
        <w:r>
          <w:rPr>
            <w:rFonts w:asciiTheme="minorEastAsia" w:hAnsiTheme="minorEastAsia" w:cs="Arial"/>
          </w:rPr>
          <w:t>7QC</w:t>
        </w:r>
        <w:r>
          <w:rPr>
            <w:rFonts w:asciiTheme="minorEastAsia" w:hAnsiTheme="minorEastAsia" w:cs="Arial"/>
            <w:spacing w:val="-7"/>
          </w:rPr>
          <w:t xml:space="preserve"> </w:t>
        </w:r>
        <w:r>
          <w:rPr>
            <w:rFonts w:asciiTheme="minorEastAsia" w:hAnsiTheme="minorEastAsia"/>
          </w:rPr>
          <w:t>工具</w:t>
        </w:r>
        <w:r>
          <w:rPr>
            <w:rFonts w:asciiTheme="minorEastAsia" w:hAnsiTheme="minorEastAsia"/>
            <w:spacing w:val="-113"/>
          </w:rPr>
          <w:t>，</w:t>
        </w:r>
        <w:r>
          <w:rPr>
            <w:rFonts w:asciiTheme="minorEastAsia" w:hAnsiTheme="minorEastAsia"/>
          </w:rPr>
          <w:t>用于在</w:t>
        </w:r>
        <w:r>
          <w:rPr>
            <w:rFonts w:asciiTheme="minorEastAsia" w:hAnsiTheme="minorEastAsia"/>
            <w:spacing w:val="-60"/>
          </w:rPr>
          <w:t xml:space="preserve"> </w:t>
        </w:r>
        <w:r>
          <w:rPr>
            <w:rFonts w:asciiTheme="minorEastAsia" w:hAnsiTheme="minorEastAsia" w:cs="Arial"/>
            <w:spacing w:val="-2"/>
          </w:rPr>
          <w:t>P</w:t>
        </w:r>
        <w:r>
          <w:rPr>
            <w:rFonts w:asciiTheme="minorEastAsia" w:hAnsiTheme="minorEastAsia" w:cs="Arial"/>
          </w:rPr>
          <w:t>D</w:t>
        </w:r>
        <w:r>
          <w:rPr>
            <w:rFonts w:asciiTheme="minorEastAsia" w:hAnsiTheme="minorEastAsia" w:cs="Arial"/>
            <w:spacing w:val="-1"/>
          </w:rPr>
          <w:t>C</w:t>
        </w:r>
        <w:r>
          <w:rPr>
            <w:rFonts w:asciiTheme="minorEastAsia" w:hAnsiTheme="minorEastAsia" w:cs="Arial"/>
          </w:rPr>
          <w:t>A</w:t>
        </w:r>
        <w:r>
          <w:rPr>
            <w:rFonts w:asciiTheme="minorEastAsia" w:hAnsiTheme="minorEastAsia" w:cs="Arial"/>
            <w:spacing w:val="-6"/>
          </w:rPr>
          <w:t xml:space="preserve"> </w:t>
        </w:r>
        <w:r>
          <w:rPr>
            <w:rFonts w:asciiTheme="minorEastAsia" w:hAnsiTheme="minorEastAsia"/>
          </w:rPr>
          <w:t>循环的框架内解决与质量相关的问题。</w:t>
        </w:r>
      </w:ins>
    </w:p>
    <w:p w:rsidR="002F7548" w:rsidRDefault="002F7548">
      <w:pPr>
        <w:ind w:firstLine="420"/>
        <w:rPr>
          <w:ins w:id="424" w:author="周德阳" w:date="2018-11-03T13:07:00Z"/>
          <w:rFonts w:asciiTheme="minorEastAsia" w:hAnsiTheme="minorEastAsia"/>
        </w:rPr>
      </w:pPr>
    </w:p>
    <w:p w:rsidR="002F7548" w:rsidRPr="002F7548" w:rsidRDefault="00B45ED1">
      <w:pPr>
        <w:ind w:firstLine="420"/>
        <w:rPr>
          <w:del w:id="425" w:author="周德阳" w:date="2018-11-03T13:07:00Z"/>
          <w:rFonts w:asciiTheme="minorEastAsia" w:hAnsiTheme="minorEastAsia"/>
          <w:rPrChange w:id="426" w:author="周德阳" w:date="2018-11-03T13:12:00Z">
            <w:rPr>
              <w:del w:id="427" w:author="周德阳" w:date="2018-11-03T13:07:00Z"/>
            </w:rPr>
          </w:rPrChange>
        </w:rPr>
      </w:pPr>
      <w:ins w:id="428" w:author="周德阳" w:date="2018-11-03T13:08:00Z">
        <w:r>
          <w:rPr>
            <w:rFonts w:asciiTheme="minorEastAsia" w:hAnsiTheme="minorEastAsia"/>
            <w:rPrChange w:id="429" w:author="周德阳" w:date="2018-11-03T13:12:00Z">
              <w:rPr>
                <w:rFonts w:asciiTheme="minorEastAsia" w:hAnsiTheme="minorEastAsia"/>
                <w:spacing w:val="-3"/>
              </w:rPr>
            </w:rPrChange>
          </w:rPr>
          <w:t>1.</w:t>
        </w:r>
      </w:ins>
      <w:ins w:id="430" w:author="周德阳" w:date="2018-11-03T13:07:00Z">
        <w:r>
          <w:rPr>
            <w:rFonts w:asciiTheme="minorEastAsia" w:hAnsiTheme="minorEastAsia"/>
            <w:b/>
            <w:bCs/>
            <w:rPrChange w:id="431" w:author="周德阳" w:date="2018-11-03T13:17:00Z">
              <w:rPr>
                <w:rFonts w:asciiTheme="minorEastAsia" w:hAnsiTheme="minorEastAsia"/>
                <w:spacing w:val="-3"/>
              </w:rPr>
            </w:rPrChange>
          </w:rPr>
          <w:t>因果图</w:t>
        </w:r>
        <w:r>
          <w:rPr>
            <w:rFonts w:asciiTheme="minorEastAsia" w:hAnsiTheme="minorEastAsia"/>
            <w:rPrChange w:id="432" w:author="周德阳" w:date="2018-11-03T13:12:00Z">
              <w:rPr>
                <w:rFonts w:asciiTheme="minorEastAsia" w:hAnsiTheme="minorEastAsia"/>
                <w:spacing w:val="-3"/>
              </w:rPr>
            </w:rPrChange>
          </w:rPr>
          <w:t>，又称鱼骨图或石川图。问题陈述放在鱼骨的头部，作为起点，用来追溯问题</w:t>
        </w:r>
        <w:r>
          <w:rPr>
            <w:rFonts w:asciiTheme="minorEastAsia" w:hAnsiTheme="minorEastAsia"/>
          </w:rPr>
          <w:t>来源</w:t>
        </w:r>
        <w:r>
          <w:rPr>
            <w:rFonts w:asciiTheme="minorEastAsia" w:hAnsiTheme="minorEastAsia"/>
            <w:rPrChange w:id="433" w:author="周德阳" w:date="2018-11-03T13:12:00Z">
              <w:rPr>
                <w:rFonts w:asciiTheme="minorEastAsia" w:hAnsiTheme="minorEastAsia"/>
                <w:spacing w:val="-27"/>
              </w:rPr>
            </w:rPrChange>
          </w:rPr>
          <w:t>，</w:t>
        </w:r>
        <w:r>
          <w:rPr>
            <w:rFonts w:asciiTheme="minorEastAsia" w:hAnsiTheme="minorEastAsia"/>
          </w:rPr>
          <w:t>回推到可行动</w:t>
        </w:r>
        <w:r>
          <w:rPr>
            <w:rFonts w:asciiTheme="minorEastAsia" w:hAnsiTheme="minorEastAsia"/>
            <w:rPrChange w:id="434" w:author="周德阳" w:date="2018-11-03T13:12:00Z">
              <w:rPr>
                <w:rFonts w:asciiTheme="minorEastAsia" w:hAnsiTheme="minorEastAsia"/>
                <w:spacing w:val="2"/>
              </w:rPr>
            </w:rPrChange>
          </w:rPr>
          <w:t>的</w:t>
        </w:r>
        <w:r>
          <w:rPr>
            <w:rFonts w:asciiTheme="minorEastAsia" w:hAnsiTheme="minorEastAsia"/>
          </w:rPr>
          <w:t>根本原因</w:t>
        </w:r>
        <w:r>
          <w:rPr>
            <w:rFonts w:asciiTheme="minorEastAsia" w:hAnsiTheme="minorEastAsia"/>
            <w:rPrChange w:id="435" w:author="周德阳" w:date="2018-11-03T13:12:00Z">
              <w:rPr>
                <w:rFonts w:asciiTheme="minorEastAsia" w:hAnsiTheme="minorEastAsia"/>
                <w:spacing w:val="-27"/>
              </w:rPr>
            </w:rPrChange>
          </w:rPr>
          <w:t>。</w:t>
        </w:r>
        <w:r>
          <w:rPr>
            <w:rFonts w:asciiTheme="minorEastAsia" w:hAnsiTheme="minorEastAsia"/>
          </w:rPr>
          <w:t>在问题陈</w:t>
        </w:r>
        <w:r>
          <w:rPr>
            <w:rFonts w:asciiTheme="minorEastAsia" w:hAnsiTheme="minorEastAsia"/>
            <w:rPrChange w:id="436" w:author="周德阳" w:date="2018-11-03T13:12:00Z">
              <w:rPr>
                <w:rFonts w:asciiTheme="minorEastAsia" w:hAnsiTheme="minorEastAsia"/>
                <w:spacing w:val="2"/>
              </w:rPr>
            </w:rPrChange>
          </w:rPr>
          <w:t>述</w:t>
        </w:r>
        <w:r>
          <w:rPr>
            <w:rFonts w:asciiTheme="minorEastAsia" w:hAnsiTheme="minorEastAsia"/>
          </w:rPr>
          <w:t>中</w:t>
        </w:r>
        <w:r>
          <w:rPr>
            <w:rFonts w:asciiTheme="minorEastAsia" w:hAnsiTheme="minorEastAsia"/>
            <w:rPrChange w:id="437" w:author="周德阳" w:date="2018-11-03T13:12:00Z">
              <w:rPr>
                <w:rFonts w:asciiTheme="minorEastAsia" w:hAnsiTheme="minorEastAsia"/>
                <w:spacing w:val="-27"/>
              </w:rPr>
            </w:rPrChange>
          </w:rPr>
          <w:t>，</w:t>
        </w:r>
        <w:r>
          <w:rPr>
            <w:rFonts w:asciiTheme="minorEastAsia" w:hAnsiTheme="minorEastAsia"/>
          </w:rPr>
          <w:t>通常把问题描述</w:t>
        </w:r>
        <w:r>
          <w:rPr>
            <w:rFonts w:asciiTheme="minorEastAsia" w:hAnsiTheme="minorEastAsia"/>
            <w:rPrChange w:id="438" w:author="周德阳" w:date="2018-11-03T13:12:00Z">
              <w:rPr>
                <w:rFonts w:asciiTheme="minorEastAsia" w:hAnsiTheme="minorEastAsia"/>
                <w:spacing w:val="2"/>
              </w:rPr>
            </w:rPrChange>
          </w:rPr>
          <w:t>为</w:t>
        </w:r>
        <w:r>
          <w:rPr>
            <w:rFonts w:asciiTheme="minorEastAsia" w:hAnsiTheme="minorEastAsia"/>
          </w:rPr>
          <w:t xml:space="preserve">一个要被弥补的 </w:t>
        </w:r>
        <w:r>
          <w:rPr>
            <w:rFonts w:asciiTheme="minorEastAsia" w:hAnsiTheme="minorEastAsia"/>
            <w:rPrChange w:id="439" w:author="周德阳" w:date="2018-11-03T13:12:00Z">
              <w:rPr>
                <w:rFonts w:asciiTheme="minorEastAsia" w:hAnsiTheme="minorEastAsia"/>
                <w:spacing w:val="-3"/>
              </w:rPr>
            </w:rPrChange>
          </w:rPr>
          <w:t>差距或要达到的目标。通过看问题陈述和问“为什么”来发现原因，直到发现可行动</w:t>
        </w:r>
        <w:r>
          <w:rPr>
            <w:rFonts w:asciiTheme="minorEastAsia" w:hAnsiTheme="minorEastAsia"/>
            <w:rPrChange w:id="440" w:author="周德阳" w:date="2018-11-03T13:12:00Z">
              <w:rPr>
                <w:rFonts w:asciiTheme="minorEastAsia" w:hAnsiTheme="minorEastAsia"/>
                <w:spacing w:val="65"/>
              </w:rPr>
            </w:rPrChange>
          </w:rPr>
          <w:t xml:space="preserve"> </w:t>
        </w:r>
        <w:r>
          <w:rPr>
            <w:rFonts w:asciiTheme="minorEastAsia" w:hAnsiTheme="minorEastAsia"/>
          </w:rPr>
          <w:t>的根本原因</w:t>
        </w:r>
        <w:r>
          <w:rPr>
            <w:rFonts w:asciiTheme="minorEastAsia" w:hAnsiTheme="minorEastAsia"/>
            <w:rPrChange w:id="441" w:author="周德阳" w:date="2018-11-03T13:12:00Z">
              <w:rPr>
                <w:rFonts w:asciiTheme="minorEastAsia" w:hAnsiTheme="minorEastAsia"/>
                <w:spacing w:val="-39"/>
              </w:rPr>
            </w:rPrChange>
          </w:rPr>
          <w:t>，</w:t>
        </w:r>
        <w:proofErr w:type="gramStart"/>
        <w:r>
          <w:rPr>
            <w:rFonts w:asciiTheme="minorEastAsia" w:hAnsiTheme="minorEastAsia"/>
          </w:rPr>
          <w:t>或者列尽每根</w:t>
        </w:r>
        <w:proofErr w:type="gramEnd"/>
        <w:r>
          <w:rPr>
            <w:rFonts w:asciiTheme="minorEastAsia" w:hAnsiTheme="minorEastAsia"/>
          </w:rPr>
          <w:t>鱼骨上的合理可能性</w:t>
        </w:r>
        <w:r>
          <w:rPr>
            <w:rFonts w:asciiTheme="minorEastAsia" w:hAnsiTheme="minorEastAsia"/>
            <w:rPrChange w:id="442" w:author="周德阳" w:date="2018-11-03T13:12:00Z">
              <w:rPr>
                <w:rFonts w:asciiTheme="minorEastAsia" w:hAnsiTheme="minorEastAsia"/>
                <w:spacing w:val="-39"/>
              </w:rPr>
            </w:rPrChange>
          </w:rPr>
          <w:t>。</w:t>
        </w:r>
        <w:r>
          <w:rPr>
            <w:rFonts w:asciiTheme="minorEastAsia" w:hAnsiTheme="minorEastAsia"/>
          </w:rPr>
          <w:t>要在被视为特殊偏差的不良结果与 非随机原因之间建立联系</w:t>
        </w:r>
        <w:r>
          <w:rPr>
            <w:rFonts w:asciiTheme="minorEastAsia" w:hAnsiTheme="minorEastAsia"/>
            <w:rPrChange w:id="443" w:author="周德阳" w:date="2018-11-03T13:12:00Z">
              <w:rPr>
                <w:rFonts w:asciiTheme="minorEastAsia" w:hAnsiTheme="minorEastAsia"/>
                <w:spacing w:val="-27"/>
              </w:rPr>
            </w:rPrChange>
          </w:rPr>
          <w:t>，</w:t>
        </w:r>
        <w:r>
          <w:rPr>
            <w:rFonts w:asciiTheme="minorEastAsia" w:hAnsiTheme="minorEastAsia"/>
          </w:rPr>
          <w:t>鱼骨</w:t>
        </w:r>
        <w:proofErr w:type="gramStart"/>
        <w:r>
          <w:rPr>
            <w:rFonts w:asciiTheme="minorEastAsia" w:hAnsiTheme="minorEastAsia"/>
          </w:rPr>
          <w:t>图往往</w:t>
        </w:r>
        <w:proofErr w:type="gramEnd"/>
        <w:r>
          <w:rPr>
            <w:rFonts w:asciiTheme="minorEastAsia" w:hAnsiTheme="minorEastAsia"/>
          </w:rPr>
          <w:t>是行</w:t>
        </w:r>
        <w:r>
          <w:rPr>
            <w:rFonts w:asciiTheme="minorEastAsia" w:hAnsiTheme="minorEastAsia"/>
            <w:rPrChange w:id="444" w:author="周德阳" w:date="2018-11-03T13:12:00Z">
              <w:rPr>
                <w:rFonts w:asciiTheme="minorEastAsia" w:hAnsiTheme="minorEastAsia"/>
                <w:spacing w:val="2"/>
              </w:rPr>
            </w:rPrChange>
          </w:rPr>
          <w:t>之</w:t>
        </w:r>
        <w:r>
          <w:rPr>
            <w:rFonts w:asciiTheme="minorEastAsia" w:hAnsiTheme="minorEastAsia"/>
          </w:rPr>
          <w:t>有效的</w:t>
        </w:r>
        <w:r>
          <w:rPr>
            <w:rFonts w:asciiTheme="minorEastAsia" w:hAnsiTheme="minorEastAsia"/>
            <w:rPrChange w:id="445" w:author="周德阳" w:date="2018-11-03T13:12:00Z">
              <w:rPr>
                <w:rFonts w:asciiTheme="minorEastAsia" w:hAnsiTheme="minorEastAsia"/>
                <w:spacing w:val="-27"/>
              </w:rPr>
            </w:rPrChange>
          </w:rPr>
          <w:t>。</w:t>
        </w:r>
        <w:r>
          <w:rPr>
            <w:rFonts w:asciiTheme="minorEastAsia" w:hAnsiTheme="minorEastAsia"/>
          </w:rPr>
          <w:t>基于这种联</w:t>
        </w:r>
        <w:r>
          <w:rPr>
            <w:rFonts w:asciiTheme="minorEastAsia" w:hAnsiTheme="minorEastAsia"/>
            <w:rPrChange w:id="446" w:author="周德阳" w:date="2018-11-03T13:12:00Z">
              <w:rPr>
                <w:rFonts w:asciiTheme="minorEastAsia" w:hAnsiTheme="minorEastAsia"/>
                <w:spacing w:val="2"/>
              </w:rPr>
            </w:rPrChange>
          </w:rPr>
          <w:t>系</w:t>
        </w:r>
        <w:r>
          <w:rPr>
            <w:rFonts w:asciiTheme="minorEastAsia" w:hAnsiTheme="minorEastAsia"/>
            <w:rPrChange w:id="447" w:author="周德阳" w:date="2018-11-03T13:12:00Z">
              <w:rPr>
                <w:rFonts w:asciiTheme="minorEastAsia" w:hAnsiTheme="minorEastAsia"/>
                <w:spacing w:val="-27"/>
              </w:rPr>
            </w:rPrChange>
          </w:rPr>
          <w:t>，</w:t>
        </w:r>
        <w:r>
          <w:rPr>
            <w:rFonts w:asciiTheme="minorEastAsia" w:hAnsiTheme="minorEastAsia"/>
          </w:rPr>
          <w:t>项目团队应采 取纠正措施，消除在控制图中呈现的特殊偏差。</w:t>
        </w:r>
      </w:ins>
      <w:del w:id="448" w:author="周德阳" w:date="2018-11-03T13:07:00Z">
        <w:r>
          <w:rPr>
            <w:rFonts w:asciiTheme="minorEastAsia" w:hAnsiTheme="minorEastAsia" w:hint="eastAsia"/>
            <w:rPrChange w:id="449" w:author="周德阳" w:date="2018-11-03T13:12:00Z">
              <w:rPr>
                <w:rFonts w:hint="eastAsia"/>
              </w:rPr>
            </w:rPrChange>
          </w:rPr>
          <w:delText>因果图：是指将关于质量问题的抱怨追溯至负有责任的生产运营环节的图。</w:delText>
        </w:r>
      </w:del>
    </w:p>
    <w:p w:rsidR="002F7548" w:rsidRPr="002F7548" w:rsidRDefault="002F7548">
      <w:pPr>
        <w:ind w:firstLine="420"/>
        <w:rPr>
          <w:ins w:id="450" w:author="周德阳" w:date="2018-11-03T13:07:00Z"/>
          <w:rFonts w:asciiTheme="minorEastAsia" w:hAnsiTheme="minorEastAsia"/>
          <w:rPrChange w:id="451" w:author="周德阳" w:date="2018-11-03T13:12:00Z">
            <w:rPr>
              <w:ins w:id="452" w:author="周德阳" w:date="2018-11-03T13:07:00Z"/>
            </w:rPr>
          </w:rPrChange>
        </w:rPr>
      </w:pPr>
    </w:p>
    <w:p w:rsidR="002F7548" w:rsidRPr="002F7548" w:rsidRDefault="00B45ED1">
      <w:pPr>
        <w:ind w:firstLine="420"/>
        <w:rPr>
          <w:del w:id="453" w:author="周德阳" w:date="2018-11-03T13:09:00Z"/>
          <w:rFonts w:asciiTheme="minorEastAsia" w:hAnsiTheme="minorEastAsia"/>
          <w:rPrChange w:id="454" w:author="周德阳" w:date="2018-11-03T13:12:00Z">
            <w:rPr>
              <w:del w:id="455" w:author="周德阳" w:date="2018-11-03T13:09:00Z"/>
            </w:rPr>
          </w:rPrChange>
        </w:rPr>
      </w:pPr>
      <w:ins w:id="456" w:author="周德阳" w:date="2018-11-03T13:08:00Z">
        <w:r>
          <w:rPr>
            <w:rFonts w:asciiTheme="minorEastAsia" w:hAnsiTheme="minorEastAsia"/>
          </w:rPr>
          <w:t>2.</w:t>
        </w:r>
        <w:r>
          <w:rPr>
            <w:rFonts w:asciiTheme="minorEastAsia" w:hAnsiTheme="minorEastAsia"/>
            <w:b/>
            <w:bCs/>
            <w:rPrChange w:id="457" w:author="周德阳" w:date="2018-11-03T13:17:00Z">
              <w:rPr>
                <w:rFonts w:asciiTheme="minorEastAsia" w:hAnsiTheme="minorEastAsia"/>
              </w:rPr>
            </w:rPrChange>
          </w:rPr>
          <w:t>流程图</w:t>
        </w:r>
        <w:r>
          <w:rPr>
            <w:rFonts w:asciiTheme="minorEastAsia" w:hAnsiTheme="minorEastAsia"/>
          </w:rPr>
          <w:t>，也称过程图，用来显示在一个或多个输入转化成一个或多个输出的过程中， 所需要的步骤顺序和可能分支。它通过映射</w:t>
        </w:r>
        <w:r>
          <w:rPr>
            <w:rFonts w:asciiTheme="minorEastAsia" w:hAnsiTheme="minorEastAsia"/>
            <w:rPrChange w:id="458" w:author="周德阳" w:date="2018-11-03T13:12:00Z">
              <w:rPr>
                <w:rFonts w:asciiTheme="minorEastAsia" w:hAnsiTheme="minorEastAsia"/>
                <w:spacing w:val="-28"/>
              </w:rPr>
            </w:rPrChange>
          </w:rPr>
          <w:t xml:space="preserve"> </w:t>
        </w:r>
        <w:r>
          <w:rPr>
            <w:rFonts w:asciiTheme="minorEastAsia" w:hAnsiTheme="minorEastAsia"/>
            <w:rPrChange w:id="459" w:author="周德阳" w:date="2018-11-03T13:12:00Z">
              <w:rPr>
                <w:rFonts w:asciiTheme="minorEastAsia" w:hAnsiTheme="minorEastAsia" w:cs="Arial"/>
                <w:spacing w:val="-1"/>
              </w:rPr>
            </w:rPrChange>
          </w:rPr>
          <w:t>SIPOC</w:t>
        </w:r>
        <w:r>
          <w:rPr>
            <w:rFonts w:asciiTheme="minorEastAsia" w:hAnsiTheme="minorEastAsia"/>
            <w:rPrChange w:id="460" w:author="周德阳" w:date="2018-11-03T13:12:00Z">
              <w:rPr>
                <w:rFonts w:asciiTheme="minorEastAsia" w:hAnsiTheme="minorEastAsia" w:cs="Arial"/>
                <w:spacing w:val="24"/>
              </w:rPr>
            </w:rPrChange>
          </w:rPr>
          <w:t xml:space="preserve"> </w:t>
        </w:r>
        <w:r>
          <w:rPr>
            <w:rFonts w:asciiTheme="minorEastAsia" w:hAnsiTheme="minorEastAsia"/>
          </w:rPr>
          <w:t>模型（见图</w:t>
        </w:r>
        <w:r>
          <w:rPr>
            <w:rFonts w:asciiTheme="minorEastAsia" w:hAnsiTheme="minorEastAsia"/>
            <w:rPrChange w:id="461" w:author="周德阳" w:date="2018-11-03T13:12:00Z">
              <w:rPr>
                <w:rFonts w:asciiTheme="minorEastAsia" w:hAnsiTheme="minorEastAsia"/>
                <w:spacing w:val="-32"/>
              </w:rPr>
            </w:rPrChange>
          </w:rPr>
          <w:t xml:space="preserve"> </w:t>
        </w:r>
        <w:r>
          <w:rPr>
            <w:rFonts w:asciiTheme="minorEastAsia" w:hAnsiTheme="minorEastAsia"/>
            <w:rPrChange w:id="462" w:author="周德阳" w:date="2018-11-03T13:12:00Z">
              <w:rPr>
                <w:rFonts w:asciiTheme="minorEastAsia" w:hAnsiTheme="minorEastAsia" w:cs="Arial"/>
                <w:spacing w:val="-1"/>
              </w:rPr>
            </w:rPrChange>
          </w:rPr>
          <w:t>8-6</w:t>
        </w:r>
        <w:r>
          <w:rPr>
            <w:rFonts w:asciiTheme="minorEastAsia" w:hAnsiTheme="minorEastAsia"/>
            <w:rPrChange w:id="463" w:author="周德阳" w:date="2018-11-03T13:12:00Z">
              <w:rPr>
                <w:rFonts w:asciiTheme="minorEastAsia" w:hAnsiTheme="minorEastAsia"/>
                <w:spacing w:val="-1"/>
              </w:rPr>
            </w:rPrChange>
          </w:rPr>
          <w:t>）中的水平价值</w:t>
        </w:r>
        <w:r>
          <w:rPr>
            <w:rFonts w:asciiTheme="minorEastAsia" w:hAnsiTheme="minorEastAsia"/>
            <w:rPrChange w:id="464" w:author="周德阳" w:date="2018-11-03T13:12:00Z">
              <w:rPr>
                <w:rFonts w:asciiTheme="minorEastAsia" w:hAnsiTheme="minorEastAsia"/>
                <w:spacing w:val="21"/>
              </w:rPr>
            </w:rPrChange>
          </w:rPr>
          <w:t xml:space="preserve"> </w:t>
        </w:r>
        <w:r>
          <w:rPr>
            <w:rFonts w:asciiTheme="minorEastAsia" w:hAnsiTheme="minorEastAsia"/>
            <w:rPrChange w:id="465" w:author="周德阳" w:date="2018-11-03T13:12:00Z">
              <w:rPr>
                <w:rFonts w:asciiTheme="minorEastAsia" w:hAnsiTheme="minorEastAsia"/>
                <w:spacing w:val="-3"/>
              </w:rPr>
            </w:rPrChange>
          </w:rPr>
          <w:t>链的过程细节，来显示活动、决策点、分支循环、并行路径及整体处理顺序。流程图</w:t>
        </w:r>
        <w:r>
          <w:rPr>
            <w:rFonts w:asciiTheme="minorEastAsia" w:hAnsiTheme="minorEastAsia"/>
            <w:rPrChange w:id="466" w:author="周德阳" w:date="2018-11-03T13:12:00Z">
              <w:rPr>
                <w:rFonts w:asciiTheme="minorEastAsia" w:hAnsiTheme="minorEastAsia"/>
                <w:spacing w:val="67"/>
              </w:rPr>
            </w:rPrChange>
          </w:rPr>
          <w:t xml:space="preserve"> </w:t>
        </w:r>
        <w:r>
          <w:rPr>
            <w:rFonts w:asciiTheme="minorEastAsia" w:hAnsiTheme="minorEastAsia"/>
          </w:rPr>
          <w:t>可能有助于了解和估算一个过程的质量成本。通过工作流的逻辑分支及其相对频率，</w:t>
        </w:r>
        <w:r>
          <w:rPr>
            <w:rFonts w:asciiTheme="minorEastAsia" w:hAnsiTheme="minorEastAsia"/>
            <w:rPrChange w:id="467" w:author="周德阳" w:date="2018-11-03T13:12:00Z">
              <w:rPr>
                <w:rFonts w:asciiTheme="minorEastAsia" w:hAnsiTheme="minorEastAsia"/>
                <w:spacing w:val="21"/>
              </w:rPr>
            </w:rPrChange>
          </w:rPr>
          <w:t xml:space="preserve"> </w:t>
        </w:r>
        <w:r>
          <w:rPr>
            <w:rFonts w:asciiTheme="minorEastAsia" w:hAnsiTheme="minorEastAsia"/>
          </w:rPr>
          <w:t>来估算质量成本</w:t>
        </w:r>
        <w:r>
          <w:rPr>
            <w:rFonts w:asciiTheme="minorEastAsia" w:hAnsiTheme="minorEastAsia"/>
            <w:rPrChange w:id="468" w:author="周德阳" w:date="2018-11-03T13:12:00Z">
              <w:rPr>
                <w:rFonts w:asciiTheme="minorEastAsia" w:hAnsiTheme="minorEastAsia"/>
                <w:spacing w:val="-39"/>
              </w:rPr>
            </w:rPrChange>
          </w:rPr>
          <w:t>。</w:t>
        </w:r>
        <w:r>
          <w:rPr>
            <w:rFonts w:asciiTheme="minorEastAsia" w:hAnsiTheme="minorEastAsia"/>
          </w:rPr>
          <w:t>这些逻辑分支</w:t>
        </w:r>
        <w:r>
          <w:rPr>
            <w:rFonts w:asciiTheme="minorEastAsia" w:hAnsiTheme="minorEastAsia"/>
            <w:rPrChange w:id="469" w:author="周德阳" w:date="2018-11-03T13:12:00Z">
              <w:rPr>
                <w:rFonts w:asciiTheme="minorEastAsia" w:hAnsiTheme="minorEastAsia"/>
                <w:spacing w:val="-39"/>
              </w:rPr>
            </w:rPrChange>
          </w:rPr>
          <w:t>，</w:t>
        </w:r>
        <w:r>
          <w:rPr>
            <w:rFonts w:asciiTheme="minorEastAsia" w:hAnsiTheme="minorEastAsia"/>
          </w:rPr>
          <w:t>是为完成符合要求的成果而需要开展的一致性工作 和非一致性工作的细分。</w:t>
        </w:r>
      </w:ins>
      <w:del w:id="470" w:author="周德阳" w:date="2018-11-03T13:08:00Z">
        <w:r>
          <w:rPr>
            <w:rFonts w:asciiTheme="minorEastAsia" w:hAnsiTheme="minorEastAsia" w:hint="eastAsia"/>
            <w:rPrChange w:id="471" w:author="周德阳" w:date="2018-11-03T13:12:00Z">
              <w:rPr>
                <w:rFonts w:hint="eastAsia"/>
              </w:rPr>
            </w:rPrChange>
          </w:rPr>
          <w:delText>控制图：是指数据的图形表示，表明一个过程随时间变化的结果。控制图可以使你确定一个过程是受控还是失控的。</w:delText>
        </w:r>
      </w:del>
    </w:p>
    <w:p w:rsidR="002F7548" w:rsidRDefault="00B45ED1">
      <w:pPr>
        <w:spacing w:before="210"/>
        <w:ind w:left="2081" w:right="1528" w:firstLine="420"/>
        <w:rPr>
          <w:ins w:id="472" w:author="周德阳" w:date="2018-11-03T13:08:00Z"/>
          <w:rFonts w:asciiTheme="minorEastAsia" w:hAnsiTheme="minorEastAsia"/>
        </w:rPr>
        <w:pPrChange w:id="473" w:author="周德阳" w:date="2018-11-03T13:12:00Z">
          <w:pPr>
            <w:pStyle w:val="a3"/>
            <w:spacing w:before="210"/>
            <w:ind w:left="2081" w:right="1528" w:hanging="240"/>
          </w:pPr>
        </w:pPrChange>
      </w:pPr>
      <w:ins w:id="474" w:author="周德阳" w:date="2018-11-03T13:08:00Z">
        <w:r>
          <w:rPr>
            <w:rFonts w:asciiTheme="minorEastAsia" w:hAnsiTheme="minorEastAsia"/>
            <w:rPrChange w:id="475" w:author="周德阳" w:date="2018-11-03T13:12:00Z">
              <w:rPr>
                <w:rFonts w:asciiTheme="minorEastAsia" w:hAnsiTheme="minorEastAsia"/>
                <w:spacing w:val="-3"/>
              </w:rPr>
            </w:rPrChange>
          </w:rPr>
          <w:t>3.</w:t>
        </w:r>
        <w:r>
          <w:rPr>
            <w:rFonts w:asciiTheme="minorEastAsia" w:hAnsiTheme="minorEastAsia"/>
            <w:b/>
            <w:bCs/>
            <w:rPrChange w:id="476" w:author="周德阳" w:date="2018-11-03T13:17:00Z">
              <w:rPr>
                <w:rFonts w:asciiTheme="minorEastAsia" w:hAnsiTheme="minorEastAsia"/>
                <w:spacing w:val="-3"/>
              </w:rPr>
            </w:rPrChange>
          </w:rPr>
          <w:t>核查表</w:t>
        </w:r>
        <w:r>
          <w:rPr>
            <w:rFonts w:asciiTheme="minorEastAsia" w:hAnsiTheme="minorEastAsia"/>
            <w:rPrChange w:id="477" w:author="周德阳" w:date="2018-11-03T13:12:00Z">
              <w:rPr>
                <w:rFonts w:asciiTheme="minorEastAsia" w:hAnsiTheme="minorEastAsia"/>
                <w:spacing w:val="-3"/>
              </w:rPr>
            </w:rPrChange>
          </w:rPr>
          <w:t>，又称计数表，是用于收集数据的查对清单。它合理排列各种事项，以便有效</w:t>
        </w:r>
        <w:r>
          <w:rPr>
            <w:rFonts w:asciiTheme="minorEastAsia" w:hAnsiTheme="minorEastAsia"/>
            <w:rPrChange w:id="478" w:author="周德阳" w:date="2018-11-03T13:12:00Z">
              <w:rPr>
                <w:rFonts w:asciiTheme="minorEastAsia" w:hAnsiTheme="minorEastAsia"/>
                <w:spacing w:val="47"/>
              </w:rPr>
            </w:rPrChange>
          </w:rPr>
          <w:t xml:space="preserve"> </w:t>
        </w:r>
        <w:r w:rsidRPr="00C85A06">
          <w:rPr>
            <w:rFonts w:asciiTheme="minorEastAsia" w:hAnsiTheme="minorEastAsia"/>
          </w:rPr>
          <w:t>地收集关于潜在质量问题的有用数据</w:t>
        </w:r>
        <w:r>
          <w:rPr>
            <w:rFonts w:asciiTheme="minorEastAsia" w:hAnsiTheme="minorEastAsia"/>
            <w:rPrChange w:id="479" w:author="周德阳" w:date="2018-11-03T13:12:00Z">
              <w:rPr>
                <w:rFonts w:asciiTheme="minorEastAsia" w:hAnsiTheme="minorEastAsia"/>
                <w:spacing w:val="-39"/>
              </w:rPr>
            </w:rPrChange>
          </w:rPr>
          <w:t>。</w:t>
        </w:r>
        <w:r w:rsidRPr="00C85A06">
          <w:rPr>
            <w:rFonts w:asciiTheme="minorEastAsia" w:hAnsiTheme="minorEastAsia"/>
          </w:rPr>
          <w:t>在开展检查以识别缺陷时</w:t>
        </w:r>
        <w:r>
          <w:rPr>
            <w:rFonts w:asciiTheme="minorEastAsia" w:hAnsiTheme="minorEastAsia"/>
            <w:rPrChange w:id="480" w:author="周德阳" w:date="2018-11-03T13:12:00Z">
              <w:rPr>
                <w:rFonts w:asciiTheme="minorEastAsia" w:hAnsiTheme="minorEastAsia"/>
                <w:spacing w:val="-39"/>
              </w:rPr>
            </w:rPrChange>
          </w:rPr>
          <w:t>，</w:t>
        </w:r>
        <w:r w:rsidRPr="00C85A06">
          <w:rPr>
            <w:rFonts w:asciiTheme="minorEastAsia" w:hAnsiTheme="minorEastAsia"/>
          </w:rPr>
          <w:t xml:space="preserve">用核查表收集属性 </w:t>
        </w:r>
        <w:r>
          <w:rPr>
            <w:rFonts w:asciiTheme="minorEastAsia" w:hAnsiTheme="minorEastAsia"/>
            <w:rPrChange w:id="481" w:author="周德阳" w:date="2018-11-03T13:12:00Z">
              <w:rPr>
                <w:rFonts w:asciiTheme="minorEastAsia" w:hAnsiTheme="minorEastAsia"/>
              </w:rPr>
            </w:rPrChange>
          </w:rPr>
          <w:t>数据就特别方便</w:t>
        </w:r>
        <w:r>
          <w:rPr>
            <w:rFonts w:asciiTheme="minorEastAsia" w:hAnsiTheme="minorEastAsia"/>
            <w:rPrChange w:id="482" w:author="周德阳" w:date="2018-11-03T13:12:00Z">
              <w:rPr>
                <w:rFonts w:asciiTheme="minorEastAsia" w:hAnsiTheme="minorEastAsia"/>
                <w:spacing w:val="-39"/>
              </w:rPr>
            </w:rPrChange>
          </w:rPr>
          <w:t>。</w:t>
        </w:r>
        <w:r w:rsidRPr="00C85A06">
          <w:rPr>
            <w:rFonts w:asciiTheme="minorEastAsia" w:hAnsiTheme="minorEastAsia"/>
          </w:rPr>
          <w:t>用核查表收集的关于缺陷数量或后果的数据</w:t>
        </w:r>
        <w:r>
          <w:rPr>
            <w:rFonts w:asciiTheme="minorEastAsia" w:hAnsiTheme="minorEastAsia"/>
            <w:rPrChange w:id="483" w:author="周德阳" w:date="2018-11-03T13:12:00Z">
              <w:rPr>
                <w:rFonts w:asciiTheme="minorEastAsia" w:hAnsiTheme="minorEastAsia"/>
                <w:spacing w:val="-39"/>
              </w:rPr>
            </w:rPrChange>
          </w:rPr>
          <w:t>，</w:t>
        </w:r>
        <w:r w:rsidRPr="00C85A06">
          <w:rPr>
            <w:rFonts w:asciiTheme="minorEastAsia" w:hAnsiTheme="minorEastAsia"/>
          </w:rPr>
          <w:t>又经常使用帕</w:t>
        </w:r>
        <w:proofErr w:type="gramStart"/>
        <w:r w:rsidRPr="00C85A06">
          <w:rPr>
            <w:rFonts w:asciiTheme="minorEastAsia" w:hAnsiTheme="minorEastAsia"/>
          </w:rPr>
          <w:t>累托图来</w:t>
        </w:r>
        <w:proofErr w:type="gramEnd"/>
        <w:r w:rsidRPr="00C85A06">
          <w:rPr>
            <w:rFonts w:asciiTheme="minorEastAsia" w:hAnsiTheme="minorEastAsia"/>
          </w:rPr>
          <w:t>显示。</w:t>
        </w:r>
      </w:ins>
    </w:p>
    <w:p w:rsidR="002F7548" w:rsidRPr="002F7548" w:rsidRDefault="00B45ED1">
      <w:pPr>
        <w:ind w:firstLine="420"/>
        <w:rPr>
          <w:del w:id="484" w:author="周德阳" w:date="2018-11-03T13:08:00Z"/>
          <w:rFonts w:asciiTheme="minorEastAsia" w:hAnsiTheme="minorEastAsia"/>
          <w:rPrChange w:id="485" w:author="周德阳" w:date="2018-11-03T13:12:00Z">
            <w:rPr>
              <w:del w:id="486" w:author="周德阳" w:date="2018-11-03T13:08:00Z"/>
            </w:rPr>
          </w:rPrChange>
        </w:rPr>
      </w:pPr>
      <w:del w:id="487" w:author="周德阳" w:date="2018-11-03T13:08:00Z">
        <w:r>
          <w:rPr>
            <w:rFonts w:asciiTheme="minorEastAsia" w:hAnsiTheme="minorEastAsia" w:hint="eastAsia"/>
            <w:rPrChange w:id="488" w:author="周德阳" w:date="2018-11-03T13:12:00Z">
              <w:rPr>
                <w:rFonts w:hint="eastAsia"/>
              </w:rPr>
            </w:rPrChange>
          </w:rPr>
          <w:delText>检查表：检查表是用来收集和分析数据的。</w:delText>
        </w:r>
      </w:del>
    </w:p>
    <w:p w:rsidR="002F7548" w:rsidRPr="002F7548" w:rsidRDefault="00B45ED1">
      <w:pPr>
        <w:ind w:firstLine="420"/>
        <w:rPr>
          <w:del w:id="489" w:author="周德阳" w:date="2018-11-03T13:10:00Z"/>
          <w:rFonts w:asciiTheme="minorEastAsia" w:hAnsiTheme="minorEastAsia"/>
          <w:rPrChange w:id="490" w:author="周德阳" w:date="2018-11-03T13:12:00Z">
            <w:rPr>
              <w:del w:id="491" w:author="周德阳" w:date="2018-11-03T13:10:00Z"/>
            </w:rPr>
          </w:rPrChange>
        </w:rPr>
      </w:pPr>
      <w:del w:id="492" w:author="周德阳" w:date="2018-11-03T13:10:00Z">
        <w:r>
          <w:rPr>
            <w:rFonts w:asciiTheme="minorEastAsia" w:hAnsiTheme="minorEastAsia" w:hint="eastAsia"/>
            <w:rPrChange w:id="493" w:author="周德阳" w:date="2018-11-03T13:12:00Z">
              <w:rPr>
                <w:rFonts w:hint="eastAsia"/>
              </w:rPr>
            </w:rPrChange>
          </w:rPr>
          <w:delText>散点图：是指用来显示两个变量之间是否有关系，数据点越接近对角线，两个变量越密切相关。</w:delText>
        </w:r>
      </w:del>
    </w:p>
    <w:p w:rsidR="002F7548" w:rsidRPr="002F7548" w:rsidRDefault="00B45ED1">
      <w:pPr>
        <w:ind w:firstLine="420"/>
        <w:rPr>
          <w:del w:id="494" w:author="周德阳" w:date="2018-11-03T13:09:00Z"/>
          <w:rFonts w:asciiTheme="minorEastAsia" w:hAnsiTheme="minorEastAsia"/>
          <w:rPrChange w:id="495" w:author="周德阳" w:date="2018-11-03T13:12:00Z">
            <w:rPr>
              <w:del w:id="496" w:author="周德阳" w:date="2018-11-03T13:09:00Z"/>
            </w:rPr>
          </w:rPrChange>
        </w:rPr>
      </w:pPr>
      <w:ins w:id="497" w:author="周德阳" w:date="2018-11-03T13:11:00Z">
        <w:r>
          <w:rPr>
            <w:rFonts w:asciiTheme="minorEastAsia" w:hAnsiTheme="minorEastAsia"/>
          </w:rPr>
          <w:t>4.</w:t>
        </w:r>
      </w:ins>
      <w:ins w:id="498" w:author="周德阳" w:date="2018-11-03T13:09:00Z">
        <w:r>
          <w:rPr>
            <w:rFonts w:asciiTheme="minorEastAsia" w:hAnsiTheme="minorEastAsia"/>
            <w:b/>
            <w:bCs/>
            <w:rPrChange w:id="499" w:author="周德阳" w:date="2018-11-03T13:17:00Z">
              <w:rPr>
                <w:rFonts w:asciiTheme="minorEastAsia" w:hAnsiTheme="minorEastAsia"/>
              </w:rPr>
            </w:rPrChange>
          </w:rPr>
          <w:t>直方图</w:t>
        </w:r>
        <w:r>
          <w:rPr>
            <w:rFonts w:asciiTheme="minorEastAsia" w:hAnsiTheme="minorEastAsia"/>
          </w:rPr>
          <w:t>，是一种特殊形式的条形图，用于描述集中趋势、分散程度和统计分布形状。 与控制图不同，直方图不考虑时间对分布内的变化的影响。</w:t>
        </w:r>
      </w:ins>
      <w:del w:id="500" w:author="周德阳" w:date="2018-11-03T13:09:00Z">
        <w:r>
          <w:rPr>
            <w:rFonts w:asciiTheme="minorEastAsia" w:hAnsiTheme="minorEastAsia" w:hint="eastAsia"/>
            <w:rPrChange w:id="501" w:author="周德阳" w:date="2018-11-03T13:12:00Z">
              <w:rPr>
                <w:rFonts w:hint="eastAsia"/>
              </w:rPr>
            </w:rPrChange>
          </w:rPr>
          <w:delText>直方图：是一个变量分布的条形图，每个条代表某种问题或某种情况的属性或特征，条的高度代表其频率。</w:delText>
        </w:r>
      </w:del>
    </w:p>
    <w:p w:rsidR="002F7548" w:rsidRDefault="002F7548">
      <w:pPr>
        <w:ind w:firstLine="420"/>
        <w:rPr>
          <w:ins w:id="502" w:author="周德阳" w:date="2018-11-03T13:09:00Z"/>
          <w:rFonts w:asciiTheme="minorEastAsia" w:hAnsiTheme="minorEastAsia"/>
        </w:rPr>
      </w:pPr>
    </w:p>
    <w:p w:rsidR="002F7548" w:rsidRPr="002F7548" w:rsidRDefault="00B45ED1">
      <w:pPr>
        <w:ind w:firstLine="420"/>
        <w:rPr>
          <w:del w:id="503" w:author="周德阳" w:date="2018-11-03T13:09:00Z"/>
          <w:rFonts w:asciiTheme="minorEastAsia" w:hAnsiTheme="minorEastAsia"/>
          <w:rPrChange w:id="504" w:author="周德阳" w:date="2018-11-03T13:12:00Z">
            <w:rPr>
              <w:del w:id="505" w:author="周德阳" w:date="2018-11-03T13:09:00Z"/>
            </w:rPr>
          </w:rPrChange>
        </w:rPr>
      </w:pPr>
      <w:ins w:id="506" w:author="周德阳" w:date="2018-11-03T13:11:00Z">
        <w:r>
          <w:rPr>
            <w:rFonts w:asciiTheme="minorEastAsia" w:hAnsiTheme="minorEastAsia"/>
          </w:rPr>
          <w:t>5.</w:t>
        </w:r>
      </w:ins>
      <w:ins w:id="507" w:author="周德阳" w:date="2018-11-03T13:09:00Z">
        <w:r>
          <w:rPr>
            <w:rFonts w:asciiTheme="minorEastAsia" w:hAnsiTheme="minorEastAsia"/>
            <w:b/>
            <w:bCs/>
            <w:rPrChange w:id="508" w:author="周德阳" w:date="2018-11-03T13:17:00Z">
              <w:rPr>
                <w:rFonts w:asciiTheme="minorEastAsia" w:hAnsiTheme="minorEastAsia"/>
              </w:rPr>
            </w:rPrChange>
          </w:rPr>
          <w:t>帕累托图</w:t>
        </w:r>
        <w:r>
          <w:rPr>
            <w:rFonts w:asciiTheme="minorEastAsia" w:hAnsiTheme="minorEastAsia"/>
            <w:rPrChange w:id="509" w:author="周德阳" w:date="2018-11-03T13:12:00Z">
              <w:rPr>
                <w:rFonts w:asciiTheme="minorEastAsia" w:hAnsiTheme="minorEastAsia"/>
                <w:spacing w:val="-29"/>
              </w:rPr>
            </w:rPrChange>
          </w:rPr>
          <w:t>，</w:t>
        </w:r>
        <w:r>
          <w:rPr>
            <w:rFonts w:asciiTheme="minorEastAsia" w:hAnsiTheme="minorEastAsia"/>
          </w:rPr>
          <w:t>是一种特殊的垂直条形图</w:t>
        </w:r>
        <w:r>
          <w:rPr>
            <w:rFonts w:asciiTheme="minorEastAsia" w:hAnsiTheme="minorEastAsia"/>
            <w:rPrChange w:id="510" w:author="周德阳" w:date="2018-11-03T13:12:00Z">
              <w:rPr>
                <w:rFonts w:asciiTheme="minorEastAsia" w:hAnsiTheme="minorEastAsia"/>
                <w:spacing w:val="-29"/>
              </w:rPr>
            </w:rPrChange>
          </w:rPr>
          <w:t>，</w:t>
        </w:r>
        <w:r>
          <w:rPr>
            <w:rFonts w:asciiTheme="minorEastAsia" w:hAnsiTheme="minorEastAsia"/>
          </w:rPr>
          <w:t>用于识别造成大多数问题的少数重要原因</w:t>
        </w:r>
        <w:r>
          <w:rPr>
            <w:rFonts w:asciiTheme="minorEastAsia" w:hAnsiTheme="minorEastAsia"/>
            <w:rPrChange w:id="511" w:author="周德阳" w:date="2018-11-03T13:12:00Z">
              <w:rPr>
                <w:rFonts w:asciiTheme="minorEastAsia" w:hAnsiTheme="minorEastAsia"/>
                <w:spacing w:val="-29"/>
              </w:rPr>
            </w:rPrChange>
          </w:rPr>
          <w:t>。</w:t>
        </w:r>
        <w:r>
          <w:rPr>
            <w:rFonts w:asciiTheme="minorEastAsia" w:hAnsiTheme="minorEastAsia"/>
          </w:rPr>
          <w:t xml:space="preserve">在 </w:t>
        </w:r>
        <w:r>
          <w:rPr>
            <w:rFonts w:asciiTheme="minorEastAsia" w:hAnsiTheme="minorEastAsia"/>
            <w:rPrChange w:id="512" w:author="周德阳" w:date="2018-11-03T13:12:00Z">
              <w:rPr>
                <w:rFonts w:asciiTheme="minorEastAsia" w:hAnsiTheme="minorEastAsia"/>
                <w:spacing w:val="-1"/>
              </w:rPr>
            </w:rPrChange>
          </w:rPr>
          <w:t>横轴上所显示的原因类别，作为有效的概率分布，涵盖</w:t>
        </w:r>
        <w:r>
          <w:rPr>
            <w:rFonts w:asciiTheme="minorEastAsia" w:hAnsiTheme="minorEastAsia"/>
            <w:rPrChange w:id="513" w:author="周德阳" w:date="2018-11-03T13:12:00Z">
              <w:rPr>
                <w:rFonts w:asciiTheme="minorEastAsia" w:hAnsiTheme="minorEastAsia"/>
                <w:spacing w:val="-59"/>
              </w:rPr>
            </w:rPrChange>
          </w:rPr>
          <w:t xml:space="preserve"> </w:t>
        </w:r>
        <w:r>
          <w:rPr>
            <w:rFonts w:asciiTheme="minorEastAsia" w:hAnsiTheme="minorEastAsia"/>
            <w:rPrChange w:id="514" w:author="周德阳" w:date="2018-11-03T13:12:00Z">
              <w:rPr>
                <w:rFonts w:asciiTheme="minorEastAsia" w:hAnsiTheme="minorEastAsia" w:cs="Arial"/>
                <w:spacing w:val="-1"/>
              </w:rPr>
            </w:rPrChange>
          </w:rPr>
          <w:t>100%</w:t>
        </w:r>
        <w:r>
          <w:rPr>
            <w:rFonts w:asciiTheme="minorEastAsia" w:hAnsiTheme="minorEastAsia"/>
            <w:rPrChange w:id="515" w:author="周德阳" w:date="2018-11-03T13:12:00Z">
              <w:rPr>
                <w:rFonts w:asciiTheme="minorEastAsia" w:hAnsiTheme="minorEastAsia"/>
                <w:spacing w:val="-1"/>
              </w:rPr>
            </w:rPrChange>
          </w:rPr>
          <w:t>的可能观察结果。横轴</w:t>
        </w:r>
        <w:r>
          <w:rPr>
            <w:rFonts w:asciiTheme="minorEastAsia" w:hAnsiTheme="minorEastAsia"/>
            <w:rPrChange w:id="516" w:author="周德阳" w:date="2018-11-03T13:12:00Z">
              <w:rPr>
                <w:rFonts w:asciiTheme="minorEastAsia" w:hAnsiTheme="minorEastAsia"/>
                <w:spacing w:val="25"/>
              </w:rPr>
            </w:rPrChange>
          </w:rPr>
          <w:t xml:space="preserve"> </w:t>
        </w:r>
        <w:r>
          <w:rPr>
            <w:rFonts w:asciiTheme="minorEastAsia" w:hAnsiTheme="minorEastAsia"/>
          </w:rPr>
          <w:t>上每个特定原因的相对频率逐渐减少</w:t>
        </w:r>
        <w:r>
          <w:rPr>
            <w:rFonts w:asciiTheme="minorEastAsia" w:hAnsiTheme="minorEastAsia"/>
            <w:rPrChange w:id="517" w:author="周德阳" w:date="2018-11-03T13:12:00Z">
              <w:rPr>
                <w:rFonts w:asciiTheme="minorEastAsia" w:hAnsiTheme="minorEastAsia"/>
                <w:spacing w:val="-65"/>
              </w:rPr>
            </w:rPrChange>
          </w:rPr>
          <w:t>，</w:t>
        </w:r>
        <w:r>
          <w:rPr>
            <w:rFonts w:asciiTheme="minorEastAsia" w:hAnsiTheme="minorEastAsia"/>
          </w:rPr>
          <w:t>直至</w:t>
        </w:r>
        <w:r>
          <w:rPr>
            <w:rFonts w:asciiTheme="minorEastAsia" w:hAnsiTheme="minorEastAsia"/>
            <w:rPrChange w:id="518" w:author="周德阳" w:date="2018-11-03T13:12:00Z">
              <w:rPr>
                <w:rFonts w:asciiTheme="minorEastAsia" w:hAnsiTheme="minorEastAsia"/>
                <w:spacing w:val="-65"/>
              </w:rPr>
            </w:rPrChange>
          </w:rPr>
          <w:t>以</w:t>
        </w:r>
        <w:r>
          <w:rPr>
            <w:rFonts w:asciiTheme="minorEastAsia" w:hAnsiTheme="minorEastAsia"/>
          </w:rPr>
          <w:t>“其他</w:t>
        </w:r>
        <w:r>
          <w:rPr>
            <w:rFonts w:asciiTheme="minorEastAsia" w:hAnsiTheme="minorEastAsia"/>
            <w:rPrChange w:id="519" w:author="周德阳" w:date="2018-11-03T13:12:00Z">
              <w:rPr>
                <w:rFonts w:asciiTheme="minorEastAsia" w:hAnsiTheme="minorEastAsia"/>
                <w:spacing w:val="-65"/>
              </w:rPr>
            </w:rPrChange>
          </w:rPr>
          <w:t>”</w:t>
        </w:r>
        <w:proofErr w:type="gramStart"/>
        <w:r>
          <w:rPr>
            <w:rFonts w:asciiTheme="minorEastAsia" w:hAnsiTheme="minorEastAsia"/>
          </w:rPr>
          <w:t>来涵盖未指明</w:t>
        </w:r>
        <w:proofErr w:type="gramEnd"/>
        <w:r>
          <w:rPr>
            <w:rFonts w:asciiTheme="minorEastAsia" w:hAnsiTheme="minorEastAsia"/>
          </w:rPr>
          <w:t>的全部其他原因。 在帕累托图中，通常按类别排列条形，以测量频率或后果。</w:t>
        </w:r>
      </w:ins>
      <w:del w:id="520" w:author="周德阳" w:date="2018-11-03T13:09:00Z">
        <w:r>
          <w:rPr>
            <w:rFonts w:asciiTheme="minorEastAsia" w:hAnsiTheme="minorEastAsia" w:hint="eastAsia"/>
            <w:rPrChange w:id="521" w:author="周德阳" w:date="2018-11-03T13:12:00Z">
              <w:rPr>
                <w:rFonts w:hint="eastAsia"/>
              </w:rPr>
            </w:rPrChange>
          </w:rPr>
          <w:delText>帕累托图：是一个柱状图，可以帮助识别问题领域并进行排序。柱状图所描述的变量按发生频度排列。</w:delText>
        </w:r>
      </w:del>
    </w:p>
    <w:p w:rsidR="002F7548" w:rsidRPr="002F7548" w:rsidRDefault="002F7548">
      <w:pPr>
        <w:ind w:firstLine="420"/>
        <w:rPr>
          <w:ins w:id="522" w:author="周德阳" w:date="2018-11-03T13:09:00Z"/>
          <w:rFonts w:asciiTheme="minorEastAsia" w:hAnsiTheme="minorEastAsia"/>
          <w:rPrChange w:id="523" w:author="周德阳" w:date="2018-11-03T13:12:00Z">
            <w:rPr>
              <w:ins w:id="524" w:author="周德阳" w:date="2018-11-03T13:09:00Z"/>
            </w:rPr>
          </w:rPrChange>
        </w:rPr>
      </w:pPr>
    </w:p>
    <w:p w:rsidR="002F7548" w:rsidRDefault="00B45ED1">
      <w:pPr>
        <w:ind w:firstLine="420"/>
        <w:rPr>
          <w:ins w:id="525" w:author="周德阳" w:date="2018-11-03T13:11:00Z"/>
          <w:rFonts w:asciiTheme="minorEastAsia" w:hAnsiTheme="minorEastAsia"/>
        </w:rPr>
      </w:pPr>
      <w:del w:id="526" w:author="周德阳" w:date="2018-11-03T13:11:00Z">
        <w:r>
          <w:rPr>
            <w:rFonts w:asciiTheme="minorEastAsia" w:hAnsiTheme="minorEastAsia" w:hint="eastAsia"/>
            <w:rPrChange w:id="527" w:author="周德阳" w:date="2018-11-03T13:12:00Z">
              <w:rPr>
                <w:rFonts w:hint="eastAsia"/>
              </w:rPr>
            </w:rPrChange>
          </w:rPr>
          <w:delText>流程图：是显示过程逻辑和流程的图形，帮助分析问题是如何产生以及如何改善过程的。流程图包括活动，决策点以及处理信息的顺序</w:delText>
        </w:r>
      </w:del>
      <w:ins w:id="528" w:author="周德阳" w:date="2018-11-03T13:11:00Z">
        <w:r>
          <w:rPr>
            <w:rFonts w:asciiTheme="minorEastAsia" w:hAnsiTheme="minorEastAsia"/>
          </w:rPr>
          <w:t>6.</w:t>
        </w:r>
      </w:ins>
      <w:ins w:id="529" w:author="周德阳" w:date="2018-11-03T13:10:00Z">
        <w:r>
          <w:rPr>
            <w:rFonts w:asciiTheme="minorEastAsia" w:hAnsiTheme="minorEastAsia"/>
            <w:b/>
            <w:bCs/>
            <w:rPrChange w:id="530" w:author="周德阳" w:date="2018-11-03T13:17:00Z">
              <w:rPr>
                <w:rFonts w:asciiTheme="minorEastAsia" w:hAnsiTheme="minorEastAsia"/>
              </w:rPr>
            </w:rPrChange>
          </w:rPr>
          <w:t>控制图</w:t>
        </w:r>
        <w:r>
          <w:rPr>
            <w:rFonts w:asciiTheme="minorEastAsia" w:hAnsiTheme="minorEastAsia"/>
            <w:rPrChange w:id="531" w:author="周德阳" w:date="2018-11-03T13:12:00Z">
              <w:rPr>
                <w:rFonts w:asciiTheme="minorEastAsia" w:hAnsiTheme="minorEastAsia"/>
                <w:spacing w:val="-29"/>
              </w:rPr>
            </w:rPrChange>
          </w:rPr>
          <w:t>，</w:t>
        </w:r>
        <w:r>
          <w:rPr>
            <w:rFonts w:asciiTheme="minorEastAsia" w:hAnsiTheme="minorEastAsia"/>
          </w:rPr>
          <w:t>用来确定一个过程是否稳定</w:t>
        </w:r>
        <w:r>
          <w:rPr>
            <w:rFonts w:asciiTheme="minorEastAsia" w:hAnsiTheme="minorEastAsia"/>
            <w:rPrChange w:id="532" w:author="周德阳" w:date="2018-11-03T13:12:00Z">
              <w:rPr>
                <w:rFonts w:asciiTheme="minorEastAsia" w:hAnsiTheme="minorEastAsia"/>
                <w:spacing w:val="-29"/>
              </w:rPr>
            </w:rPrChange>
          </w:rPr>
          <w:t>，</w:t>
        </w:r>
        <w:r>
          <w:rPr>
            <w:rFonts w:asciiTheme="minorEastAsia" w:hAnsiTheme="minorEastAsia"/>
          </w:rPr>
          <w:t>或者是否具有可预测的绩效</w:t>
        </w:r>
        <w:r>
          <w:rPr>
            <w:rFonts w:asciiTheme="minorEastAsia" w:hAnsiTheme="minorEastAsia"/>
            <w:rPrChange w:id="533" w:author="周德阳" w:date="2018-11-03T13:12:00Z">
              <w:rPr>
                <w:rFonts w:asciiTheme="minorEastAsia" w:hAnsiTheme="minorEastAsia"/>
                <w:spacing w:val="-29"/>
              </w:rPr>
            </w:rPrChange>
          </w:rPr>
          <w:t>。</w:t>
        </w:r>
        <w:r>
          <w:rPr>
            <w:rFonts w:asciiTheme="minorEastAsia" w:hAnsiTheme="minorEastAsia"/>
          </w:rPr>
          <w:t>根据协议要求而 制定的规范上限和下限</w:t>
        </w:r>
        <w:r>
          <w:rPr>
            <w:rFonts w:asciiTheme="minorEastAsia" w:hAnsiTheme="minorEastAsia"/>
            <w:rPrChange w:id="534" w:author="周德阳" w:date="2018-11-03T13:12:00Z">
              <w:rPr>
                <w:rFonts w:asciiTheme="minorEastAsia" w:hAnsiTheme="minorEastAsia"/>
                <w:spacing w:val="-39"/>
              </w:rPr>
            </w:rPrChange>
          </w:rPr>
          <w:t>，</w:t>
        </w:r>
        <w:r>
          <w:rPr>
            <w:rFonts w:asciiTheme="minorEastAsia" w:hAnsiTheme="minorEastAsia"/>
          </w:rPr>
          <w:t>反映了可允许的最大值和最小值</w:t>
        </w:r>
        <w:r>
          <w:rPr>
            <w:rFonts w:asciiTheme="minorEastAsia" w:hAnsiTheme="minorEastAsia"/>
            <w:rPrChange w:id="535" w:author="周德阳" w:date="2018-11-03T13:12:00Z">
              <w:rPr>
                <w:rFonts w:asciiTheme="minorEastAsia" w:hAnsiTheme="minorEastAsia"/>
                <w:spacing w:val="-39"/>
              </w:rPr>
            </w:rPrChange>
          </w:rPr>
          <w:t>。</w:t>
        </w:r>
        <w:r>
          <w:rPr>
            <w:rFonts w:asciiTheme="minorEastAsia" w:hAnsiTheme="minorEastAsia"/>
          </w:rPr>
          <w:t>超出规范界限就可能受处 罚</w:t>
        </w:r>
        <w:r>
          <w:rPr>
            <w:rFonts w:asciiTheme="minorEastAsia" w:hAnsiTheme="minorEastAsia"/>
            <w:rPrChange w:id="536" w:author="周德阳" w:date="2018-11-03T13:12:00Z">
              <w:rPr>
                <w:rFonts w:asciiTheme="minorEastAsia" w:hAnsiTheme="minorEastAsia"/>
                <w:spacing w:val="-27"/>
              </w:rPr>
            </w:rPrChange>
          </w:rPr>
          <w:t>。</w:t>
        </w:r>
        <w:r>
          <w:rPr>
            <w:rFonts w:asciiTheme="minorEastAsia" w:hAnsiTheme="minorEastAsia"/>
          </w:rPr>
          <w:t>上下控制界限不</w:t>
        </w:r>
        <w:r>
          <w:rPr>
            <w:rFonts w:asciiTheme="minorEastAsia" w:hAnsiTheme="minorEastAsia"/>
            <w:rPrChange w:id="537" w:author="周德阳" w:date="2018-11-03T13:12:00Z">
              <w:rPr>
                <w:rFonts w:asciiTheme="minorEastAsia" w:hAnsiTheme="minorEastAsia"/>
                <w:spacing w:val="2"/>
              </w:rPr>
            </w:rPrChange>
          </w:rPr>
          <w:t>同</w:t>
        </w:r>
        <w:r>
          <w:rPr>
            <w:rFonts w:asciiTheme="minorEastAsia" w:hAnsiTheme="minorEastAsia"/>
          </w:rPr>
          <w:t>于规范界限</w:t>
        </w:r>
        <w:r>
          <w:rPr>
            <w:rFonts w:asciiTheme="minorEastAsia" w:hAnsiTheme="minorEastAsia"/>
            <w:rPrChange w:id="538" w:author="周德阳" w:date="2018-11-03T13:12:00Z">
              <w:rPr>
                <w:rFonts w:asciiTheme="minorEastAsia" w:hAnsiTheme="minorEastAsia"/>
                <w:spacing w:val="-27"/>
              </w:rPr>
            </w:rPrChange>
          </w:rPr>
          <w:t>。</w:t>
        </w:r>
        <w:r>
          <w:rPr>
            <w:rFonts w:asciiTheme="minorEastAsia" w:hAnsiTheme="minorEastAsia"/>
          </w:rPr>
          <w:t>控制界</w:t>
        </w:r>
        <w:r>
          <w:rPr>
            <w:rFonts w:asciiTheme="minorEastAsia" w:hAnsiTheme="minorEastAsia"/>
            <w:rPrChange w:id="539" w:author="周德阳" w:date="2018-11-03T13:12:00Z">
              <w:rPr>
                <w:rFonts w:asciiTheme="minorEastAsia" w:hAnsiTheme="minorEastAsia"/>
                <w:spacing w:val="2"/>
              </w:rPr>
            </w:rPrChange>
          </w:rPr>
          <w:t>限</w:t>
        </w:r>
        <w:r>
          <w:rPr>
            <w:rFonts w:asciiTheme="minorEastAsia" w:hAnsiTheme="minorEastAsia"/>
          </w:rPr>
          <w:t>根据标准的统计原则</w:t>
        </w:r>
        <w:r>
          <w:rPr>
            <w:rFonts w:asciiTheme="minorEastAsia" w:hAnsiTheme="minorEastAsia"/>
            <w:rPrChange w:id="540" w:author="周德阳" w:date="2018-11-03T13:12:00Z">
              <w:rPr>
                <w:rFonts w:asciiTheme="minorEastAsia" w:hAnsiTheme="minorEastAsia"/>
                <w:spacing w:val="-24"/>
              </w:rPr>
            </w:rPrChange>
          </w:rPr>
          <w:t>，</w:t>
        </w:r>
        <w:r>
          <w:rPr>
            <w:rFonts w:asciiTheme="minorEastAsia" w:hAnsiTheme="minorEastAsia"/>
          </w:rPr>
          <w:t>通过标准的统计 计算确定</w:t>
        </w:r>
        <w:r>
          <w:rPr>
            <w:rFonts w:asciiTheme="minorEastAsia" w:hAnsiTheme="minorEastAsia"/>
            <w:rPrChange w:id="541" w:author="周德阳" w:date="2018-11-03T13:12:00Z">
              <w:rPr>
                <w:rFonts w:asciiTheme="minorEastAsia" w:hAnsiTheme="minorEastAsia"/>
                <w:spacing w:val="-39"/>
              </w:rPr>
            </w:rPrChange>
          </w:rPr>
          <w:t>，</w:t>
        </w:r>
        <w:r>
          <w:rPr>
            <w:rFonts w:asciiTheme="minorEastAsia" w:hAnsiTheme="minorEastAsia"/>
          </w:rPr>
          <w:t>代表一个稳定的过程的自然波动范围</w:t>
        </w:r>
        <w:r>
          <w:rPr>
            <w:rFonts w:asciiTheme="minorEastAsia" w:hAnsiTheme="minorEastAsia"/>
            <w:rPrChange w:id="542" w:author="周德阳" w:date="2018-11-03T13:12:00Z">
              <w:rPr>
                <w:rFonts w:asciiTheme="minorEastAsia" w:hAnsiTheme="minorEastAsia"/>
                <w:spacing w:val="-39"/>
              </w:rPr>
            </w:rPrChange>
          </w:rPr>
          <w:t>。</w:t>
        </w:r>
        <w:r>
          <w:rPr>
            <w:rFonts w:asciiTheme="minorEastAsia" w:hAnsiTheme="minorEastAsia"/>
          </w:rPr>
          <w:t>项目经理和干系人可基于计算出的 控制界限</w:t>
        </w:r>
        <w:r>
          <w:rPr>
            <w:rFonts w:asciiTheme="minorEastAsia" w:hAnsiTheme="minorEastAsia"/>
            <w:rPrChange w:id="543" w:author="周德阳" w:date="2018-11-03T13:12:00Z">
              <w:rPr>
                <w:rFonts w:asciiTheme="minorEastAsia" w:hAnsiTheme="minorEastAsia"/>
                <w:spacing w:val="-27"/>
              </w:rPr>
            </w:rPrChange>
          </w:rPr>
          <w:t>，</w:t>
        </w:r>
        <w:r>
          <w:rPr>
            <w:rFonts w:asciiTheme="minorEastAsia" w:hAnsiTheme="minorEastAsia"/>
          </w:rPr>
          <w:t>发现须采</w:t>
        </w:r>
        <w:r>
          <w:rPr>
            <w:rFonts w:asciiTheme="minorEastAsia" w:hAnsiTheme="minorEastAsia"/>
            <w:rPrChange w:id="544" w:author="周德阳" w:date="2018-11-03T13:12:00Z">
              <w:rPr>
                <w:rFonts w:asciiTheme="minorEastAsia" w:hAnsiTheme="minorEastAsia"/>
                <w:spacing w:val="2"/>
              </w:rPr>
            </w:rPrChange>
          </w:rPr>
          <w:t>取</w:t>
        </w:r>
        <w:r>
          <w:rPr>
            <w:rFonts w:asciiTheme="minorEastAsia" w:hAnsiTheme="minorEastAsia"/>
          </w:rPr>
          <w:t>纠正措施的检查点</w:t>
        </w:r>
        <w:r>
          <w:rPr>
            <w:rFonts w:asciiTheme="minorEastAsia" w:hAnsiTheme="minorEastAsia"/>
            <w:rPrChange w:id="545" w:author="周德阳" w:date="2018-11-03T13:12:00Z">
              <w:rPr>
                <w:rFonts w:asciiTheme="minorEastAsia" w:hAnsiTheme="minorEastAsia"/>
                <w:spacing w:val="-27"/>
              </w:rPr>
            </w:rPrChange>
          </w:rPr>
          <w:t>，</w:t>
        </w:r>
        <w:r>
          <w:rPr>
            <w:rFonts w:asciiTheme="minorEastAsia" w:hAnsiTheme="minorEastAsia"/>
            <w:rPrChange w:id="546" w:author="周德阳" w:date="2018-11-03T13:12:00Z">
              <w:rPr>
                <w:rFonts w:asciiTheme="minorEastAsia" w:hAnsiTheme="minorEastAsia"/>
                <w:spacing w:val="2"/>
              </w:rPr>
            </w:rPrChange>
          </w:rPr>
          <w:t>以</w:t>
        </w:r>
        <w:r>
          <w:rPr>
            <w:rFonts w:asciiTheme="minorEastAsia" w:hAnsiTheme="minorEastAsia"/>
          </w:rPr>
          <w:t>便预防非自然的绩效</w:t>
        </w:r>
        <w:r>
          <w:rPr>
            <w:rFonts w:asciiTheme="minorEastAsia" w:hAnsiTheme="minorEastAsia"/>
            <w:rPrChange w:id="547" w:author="周德阳" w:date="2018-11-03T13:12:00Z">
              <w:rPr>
                <w:rFonts w:asciiTheme="minorEastAsia" w:hAnsiTheme="minorEastAsia"/>
                <w:spacing w:val="-24"/>
              </w:rPr>
            </w:rPrChange>
          </w:rPr>
          <w:t>。</w:t>
        </w:r>
        <w:r>
          <w:rPr>
            <w:rFonts w:asciiTheme="minorEastAsia" w:hAnsiTheme="minorEastAsia"/>
          </w:rPr>
          <w:t>纠正措施旨在维 持一个有效过程的自然稳定性。对于重复性过程，控制界限通常设在</w:t>
        </w:r>
        <w:proofErr w:type="gramStart"/>
        <w:r>
          <w:rPr>
            <w:rFonts w:asciiTheme="minorEastAsia" w:hAnsiTheme="minorEastAsia"/>
          </w:rPr>
          <w:t>离过程</w:t>
        </w:r>
        <w:proofErr w:type="gramEnd"/>
        <w:r>
          <w:rPr>
            <w:rFonts w:asciiTheme="minorEastAsia" w:hAnsiTheme="minorEastAsia"/>
          </w:rPr>
          <w:t>均值（</w:t>
        </w:r>
        <w:r w:rsidRPr="00C85A06">
          <w:rPr>
            <w:rFonts w:asciiTheme="minorEastAsia" w:hAnsiTheme="minorEastAsia"/>
          </w:rPr>
          <w:t>0</w:t>
        </w:r>
        <w:r>
          <w:rPr>
            <w:rFonts w:asciiTheme="minorEastAsia" w:hAnsiTheme="minorEastAsia"/>
            <w:rPrChange w:id="548" w:author="周德阳" w:date="2018-11-03T13:12:00Z">
              <w:rPr>
                <w:rFonts w:asciiTheme="minorEastAsia" w:hAnsiTheme="minorEastAsia" w:cs="Arial"/>
                <w:spacing w:val="60"/>
              </w:rPr>
            </w:rPrChange>
          </w:rPr>
          <w:t xml:space="preserve"> </w:t>
        </w:r>
        <w:r>
          <w:rPr>
            <w:rFonts w:asciiTheme="minorEastAsia" w:hAnsiTheme="minorEastAsia"/>
            <w:rPrChange w:id="549" w:author="周德阳" w:date="2018-11-03T13:12:00Z">
              <w:rPr>
                <w:rFonts w:asciiTheme="minorEastAsia" w:hAnsiTheme="minorEastAsia"/>
                <w:spacing w:val="-2"/>
              </w:rPr>
            </w:rPrChange>
          </w:rPr>
          <w:t>西格玛）±</w:t>
        </w:r>
        <w:r>
          <w:rPr>
            <w:rFonts w:asciiTheme="minorEastAsia" w:hAnsiTheme="minorEastAsia"/>
            <w:rPrChange w:id="550" w:author="周德阳" w:date="2018-11-03T13:12:00Z">
              <w:rPr>
                <w:rFonts w:asciiTheme="minorEastAsia" w:hAnsiTheme="minorEastAsia" w:cs="Arial"/>
                <w:spacing w:val="-2"/>
              </w:rPr>
            </w:rPrChange>
          </w:rPr>
          <w:t>3</w:t>
        </w:r>
        <w:r>
          <w:rPr>
            <w:rFonts w:asciiTheme="minorEastAsia" w:hAnsiTheme="minorEastAsia"/>
            <w:rPrChange w:id="551" w:author="周德阳" w:date="2018-11-03T13:12:00Z">
              <w:rPr>
                <w:rFonts w:asciiTheme="minorEastAsia" w:hAnsiTheme="minorEastAsia" w:cs="Arial"/>
                <w:spacing w:val="-6"/>
              </w:rPr>
            </w:rPrChange>
          </w:rPr>
          <w:t xml:space="preserve"> </w:t>
        </w:r>
        <w:r>
          <w:rPr>
            <w:rFonts w:asciiTheme="minorEastAsia" w:hAnsiTheme="minorEastAsia"/>
            <w:rPrChange w:id="552" w:author="周德阳" w:date="2018-11-03T13:12:00Z">
              <w:rPr>
                <w:rFonts w:asciiTheme="minorEastAsia" w:hAnsiTheme="minorEastAsia"/>
                <w:spacing w:val="-3"/>
              </w:rPr>
            </w:rPrChange>
          </w:rPr>
          <w:t>西格玛的位置。如果（</w:t>
        </w:r>
        <w:r>
          <w:rPr>
            <w:rFonts w:asciiTheme="minorEastAsia" w:hAnsiTheme="minorEastAsia"/>
            <w:rPrChange w:id="553" w:author="周德阳" w:date="2018-11-03T13:12:00Z">
              <w:rPr>
                <w:rFonts w:asciiTheme="minorEastAsia" w:hAnsiTheme="minorEastAsia" w:cs="Arial"/>
                <w:spacing w:val="-3"/>
              </w:rPr>
            </w:rPrChange>
          </w:rPr>
          <w:t>1</w:t>
        </w:r>
        <w:r>
          <w:rPr>
            <w:rFonts w:asciiTheme="minorEastAsia" w:hAnsiTheme="minorEastAsia"/>
            <w:rPrChange w:id="554" w:author="周德阳" w:date="2018-11-03T13:12:00Z">
              <w:rPr>
                <w:rFonts w:asciiTheme="minorEastAsia" w:hAnsiTheme="minorEastAsia"/>
                <w:spacing w:val="-3"/>
              </w:rPr>
            </w:rPrChange>
          </w:rPr>
          <w:t>）某个数据点超出控制界限，或（</w:t>
        </w:r>
        <w:r>
          <w:rPr>
            <w:rFonts w:asciiTheme="minorEastAsia" w:hAnsiTheme="minorEastAsia"/>
            <w:rPrChange w:id="555" w:author="周德阳" w:date="2018-11-03T13:12:00Z">
              <w:rPr>
                <w:rFonts w:asciiTheme="minorEastAsia" w:hAnsiTheme="minorEastAsia" w:cs="Arial"/>
                <w:spacing w:val="-3"/>
              </w:rPr>
            </w:rPrChange>
          </w:rPr>
          <w:t>2</w:t>
        </w:r>
        <w:r>
          <w:rPr>
            <w:rFonts w:asciiTheme="minorEastAsia" w:hAnsiTheme="minorEastAsia"/>
            <w:rPrChange w:id="556" w:author="周德阳" w:date="2018-11-03T13:12:00Z">
              <w:rPr>
                <w:rFonts w:asciiTheme="minorEastAsia" w:hAnsiTheme="minorEastAsia"/>
                <w:spacing w:val="-3"/>
              </w:rPr>
            </w:rPrChange>
          </w:rPr>
          <w:t>）连续</w:t>
        </w:r>
        <w:r>
          <w:rPr>
            <w:rFonts w:asciiTheme="minorEastAsia" w:hAnsiTheme="minorEastAsia"/>
            <w:rPrChange w:id="557" w:author="周德阳" w:date="2018-11-03T13:12:00Z">
              <w:rPr>
                <w:rFonts w:asciiTheme="minorEastAsia" w:hAnsiTheme="minorEastAsia"/>
                <w:spacing w:val="-60"/>
              </w:rPr>
            </w:rPrChange>
          </w:rPr>
          <w:t xml:space="preserve"> </w:t>
        </w:r>
        <w:r w:rsidRPr="00C85A06">
          <w:rPr>
            <w:rFonts w:asciiTheme="minorEastAsia" w:hAnsiTheme="minorEastAsia"/>
          </w:rPr>
          <w:t>7</w:t>
        </w:r>
        <w:r>
          <w:rPr>
            <w:rFonts w:asciiTheme="minorEastAsia" w:hAnsiTheme="minorEastAsia"/>
            <w:rPrChange w:id="558" w:author="周德阳" w:date="2018-11-03T13:12:00Z">
              <w:rPr>
                <w:rFonts w:asciiTheme="minorEastAsia" w:hAnsiTheme="minorEastAsia" w:cs="Arial"/>
                <w:spacing w:val="-6"/>
              </w:rPr>
            </w:rPrChange>
          </w:rPr>
          <w:t xml:space="preserve"> </w:t>
        </w:r>
        <w:proofErr w:type="gramStart"/>
        <w:r>
          <w:rPr>
            <w:rFonts w:asciiTheme="minorEastAsia" w:hAnsiTheme="minorEastAsia"/>
          </w:rPr>
          <w:t>个</w:t>
        </w:r>
        <w:proofErr w:type="gramEnd"/>
        <w:r>
          <w:rPr>
            <w:rFonts w:asciiTheme="minorEastAsia" w:hAnsiTheme="minorEastAsia"/>
            <w:rPrChange w:id="559" w:author="周德阳" w:date="2018-11-03T13:12:00Z">
              <w:rPr>
                <w:rFonts w:asciiTheme="minorEastAsia" w:hAnsiTheme="minorEastAsia"/>
                <w:spacing w:val="60"/>
              </w:rPr>
            </w:rPrChange>
          </w:rPr>
          <w:t xml:space="preserve"> </w:t>
        </w:r>
        <w:r>
          <w:rPr>
            <w:rFonts w:asciiTheme="minorEastAsia" w:hAnsiTheme="minorEastAsia"/>
          </w:rPr>
          <w:t>点落在均值上方，或（</w:t>
        </w:r>
        <w:r w:rsidRPr="00C85A06">
          <w:rPr>
            <w:rFonts w:asciiTheme="minorEastAsia" w:hAnsiTheme="minorEastAsia"/>
          </w:rPr>
          <w:t>3</w:t>
        </w:r>
        <w:r>
          <w:rPr>
            <w:rFonts w:asciiTheme="minorEastAsia" w:hAnsiTheme="minorEastAsia"/>
          </w:rPr>
          <w:t>）连续</w:t>
        </w:r>
        <w:r>
          <w:rPr>
            <w:rFonts w:asciiTheme="minorEastAsia" w:hAnsiTheme="minorEastAsia"/>
            <w:rPrChange w:id="560" w:author="周德阳" w:date="2018-11-03T13:12:00Z">
              <w:rPr>
                <w:rFonts w:asciiTheme="minorEastAsia" w:hAnsiTheme="minorEastAsia"/>
                <w:spacing w:val="-53"/>
              </w:rPr>
            </w:rPrChange>
          </w:rPr>
          <w:t xml:space="preserve"> </w:t>
        </w:r>
        <w:r w:rsidRPr="00C85A06">
          <w:rPr>
            <w:rFonts w:asciiTheme="minorEastAsia" w:hAnsiTheme="minorEastAsia"/>
          </w:rPr>
          <w:t>7</w:t>
        </w:r>
        <w:r>
          <w:rPr>
            <w:rFonts w:asciiTheme="minorEastAsia" w:hAnsiTheme="minorEastAsia"/>
            <w:rPrChange w:id="561" w:author="周德阳" w:date="2018-11-03T13:12:00Z">
              <w:rPr>
                <w:rFonts w:asciiTheme="minorEastAsia" w:hAnsiTheme="minorEastAsia" w:cs="Arial"/>
                <w:spacing w:val="3"/>
              </w:rPr>
            </w:rPrChange>
          </w:rPr>
          <w:t xml:space="preserve"> </w:t>
        </w:r>
        <w:r>
          <w:rPr>
            <w:rFonts w:asciiTheme="minorEastAsia" w:hAnsiTheme="minorEastAsia"/>
            <w:rPrChange w:id="562" w:author="周德阳" w:date="2018-11-03T13:12:00Z">
              <w:rPr>
                <w:rFonts w:asciiTheme="minorEastAsia" w:hAnsiTheme="minorEastAsia"/>
                <w:spacing w:val="-1"/>
              </w:rPr>
            </w:rPrChange>
          </w:rPr>
          <w:t>个点落在均值下方，就认为过程已经失控。控制图</w:t>
        </w:r>
        <w:r>
          <w:rPr>
            <w:rFonts w:asciiTheme="minorEastAsia" w:hAnsiTheme="minorEastAsia"/>
            <w:rPrChange w:id="563" w:author="周德阳" w:date="2018-11-03T13:12:00Z">
              <w:rPr>
                <w:rFonts w:asciiTheme="minorEastAsia" w:hAnsiTheme="minorEastAsia"/>
                <w:spacing w:val="39"/>
              </w:rPr>
            </w:rPrChange>
          </w:rPr>
          <w:t xml:space="preserve"> </w:t>
        </w:r>
        <w:r>
          <w:rPr>
            <w:rFonts w:asciiTheme="minorEastAsia" w:hAnsiTheme="minorEastAsia"/>
            <w:rPrChange w:id="564" w:author="周德阳" w:date="2018-11-03T13:12:00Z">
              <w:rPr>
                <w:rFonts w:asciiTheme="minorEastAsia" w:hAnsiTheme="minorEastAsia"/>
                <w:spacing w:val="4"/>
              </w:rPr>
            </w:rPrChange>
          </w:rPr>
          <w:t xml:space="preserve">可用于监测各种类型的输出变量。虽然控制图最常用来跟踪批量生产中的重复性活 </w:t>
        </w:r>
        <w:r>
          <w:rPr>
            <w:rFonts w:asciiTheme="minorEastAsia" w:hAnsiTheme="minorEastAsia"/>
            <w:rPrChange w:id="565" w:author="周德阳" w:date="2018-11-03T13:12:00Z">
              <w:rPr>
                <w:rFonts w:asciiTheme="minorEastAsia" w:hAnsiTheme="minorEastAsia"/>
                <w:spacing w:val="-3"/>
              </w:rPr>
            </w:rPrChange>
          </w:rPr>
          <w:t>动，但也可用来监测成本与进度偏差、产量、范围变更频率或其他管理工作成果，以</w:t>
        </w:r>
        <w:r>
          <w:rPr>
            <w:rFonts w:asciiTheme="minorEastAsia" w:hAnsiTheme="minorEastAsia"/>
            <w:rPrChange w:id="566" w:author="周德阳" w:date="2018-11-03T13:12:00Z">
              <w:rPr>
                <w:rFonts w:asciiTheme="minorEastAsia" w:hAnsiTheme="minorEastAsia"/>
                <w:spacing w:val="62"/>
              </w:rPr>
            </w:rPrChange>
          </w:rPr>
          <w:t xml:space="preserve"> </w:t>
        </w:r>
        <w:r>
          <w:rPr>
            <w:rFonts w:asciiTheme="minorEastAsia" w:hAnsiTheme="minorEastAsia"/>
          </w:rPr>
          <w:t>便帮助确定项目管理过程是否受控。</w:t>
        </w:r>
      </w:ins>
    </w:p>
    <w:p w:rsidR="002F7548" w:rsidRDefault="00B45ED1">
      <w:pPr>
        <w:ind w:firstLine="420"/>
        <w:rPr>
          <w:ins w:id="567" w:author="周德阳" w:date="2018-11-03T13:16:00Z"/>
          <w:rFonts w:asciiTheme="minorEastAsia" w:hAnsiTheme="minorEastAsia"/>
        </w:rPr>
      </w:pPr>
      <w:ins w:id="568" w:author="周德阳" w:date="2018-11-03T13:11:00Z">
        <w:r>
          <w:rPr>
            <w:rFonts w:asciiTheme="minorEastAsia" w:hAnsiTheme="minorEastAsia"/>
          </w:rPr>
          <w:t>7.</w:t>
        </w:r>
        <w:r>
          <w:rPr>
            <w:rFonts w:asciiTheme="minorEastAsia" w:hAnsiTheme="minorEastAsia"/>
            <w:b/>
            <w:bCs/>
            <w:rPrChange w:id="569" w:author="周德阳" w:date="2018-11-03T13:17:00Z">
              <w:rPr>
                <w:rFonts w:asciiTheme="minorEastAsia" w:hAnsiTheme="minorEastAsia"/>
              </w:rPr>
            </w:rPrChange>
          </w:rPr>
          <w:t>散点图</w:t>
        </w:r>
        <w:r>
          <w:rPr>
            <w:rFonts w:asciiTheme="minorEastAsia" w:hAnsiTheme="minorEastAsia"/>
          </w:rPr>
          <w:t>，又称相关图，标有许多坐标点</w:t>
        </w:r>
        <w:r>
          <w:rPr>
            <w:rFonts w:asciiTheme="minorEastAsia" w:hAnsiTheme="minorEastAsia"/>
            <w:rPrChange w:id="570" w:author="周德阳" w:date="2018-11-03T13:11:00Z">
              <w:rPr>
                <w:rFonts w:asciiTheme="minorEastAsia" w:hAnsiTheme="minorEastAsia"/>
                <w:spacing w:val="1"/>
              </w:rPr>
            </w:rPrChange>
          </w:rPr>
          <w:t>（</w:t>
        </w:r>
        <w:r>
          <w:rPr>
            <w:rFonts w:asciiTheme="minorEastAsia" w:hAnsiTheme="minorEastAsia"/>
            <w:rPrChange w:id="571" w:author="周德阳" w:date="2018-11-03T13:12:00Z">
              <w:rPr>
                <w:rFonts w:asciiTheme="minorEastAsia" w:hAnsiTheme="minorEastAsia" w:cs="Arial"/>
                <w:i/>
              </w:rPr>
            </w:rPrChange>
          </w:rPr>
          <w:t>X</w:t>
        </w:r>
        <w:r w:rsidRPr="00C85A06">
          <w:rPr>
            <w:rFonts w:asciiTheme="minorEastAsia" w:hAnsiTheme="minorEastAsia"/>
          </w:rPr>
          <w:t>,</w:t>
        </w:r>
        <w:r>
          <w:rPr>
            <w:rFonts w:asciiTheme="minorEastAsia" w:hAnsiTheme="minorEastAsia"/>
            <w:rPrChange w:id="572" w:author="周德阳" w:date="2018-11-03T13:12:00Z">
              <w:rPr>
                <w:rFonts w:asciiTheme="minorEastAsia" w:hAnsiTheme="minorEastAsia" w:cs="Arial"/>
                <w:i/>
              </w:rPr>
            </w:rPrChange>
          </w:rPr>
          <w:t>Y</w:t>
        </w:r>
        <w:r>
          <w:rPr>
            <w:rFonts w:asciiTheme="minorEastAsia" w:hAnsiTheme="minorEastAsia"/>
            <w:rPrChange w:id="573" w:author="周德阳" w:date="2018-11-03T13:11:00Z">
              <w:rPr>
                <w:rFonts w:asciiTheme="minorEastAsia" w:hAnsiTheme="minorEastAsia"/>
                <w:spacing w:val="-123"/>
              </w:rPr>
            </w:rPrChange>
          </w:rPr>
          <w:t>）</w:t>
        </w:r>
        <w:r>
          <w:rPr>
            <w:rFonts w:asciiTheme="minorEastAsia" w:hAnsiTheme="minorEastAsia"/>
          </w:rPr>
          <w:t>，解释因变量</w:t>
        </w:r>
        <w:r>
          <w:rPr>
            <w:rFonts w:asciiTheme="minorEastAsia" w:hAnsiTheme="minorEastAsia"/>
            <w:rPrChange w:id="574" w:author="周德阳" w:date="2018-11-03T13:11:00Z">
              <w:rPr>
                <w:rFonts w:asciiTheme="minorEastAsia" w:hAnsiTheme="minorEastAsia"/>
                <w:spacing w:val="-54"/>
              </w:rPr>
            </w:rPrChange>
          </w:rPr>
          <w:t xml:space="preserve"> </w:t>
        </w:r>
        <w:r>
          <w:rPr>
            <w:rFonts w:asciiTheme="minorEastAsia" w:hAnsiTheme="minorEastAsia"/>
            <w:rPrChange w:id="575" w:author="周德阳" w:date="2018-11-03T13:12:00Z">
              <w:rPr>
                <w:rFonts w:asciiTheme="minorEastAsia" w:hAnsiTheme="minorEastAsia" w:cs="Arial"/>
                <w:i/>
              </w:rPr>
            </w:rPrChange>
          </w:rPr>
          <w:t>Y</w:t>
        </w:r>
        <w:r>
          <w:rPr>
            <w:rFonts w:asciiTheme="minorEastAsia" w:hAnsiTheme="minorEastAsia"/>
            <w:rPrChange w:id="576" w:author="周德阳" w:date="2018-11-03T13:12:00Z">
              <w:rPr>
                <w:rFonts w:asciiTheme="minorEastAsia" w:hAnsiTheme="minorEastAsia" w:cs="Arial"/>
                <w:i/>
                <w:spacing w:val="1"/>
              </w:rPr>
            </w:rPrChange>
          </w:rPr>
          <w:t xml:space="preserve"> </w:t>
        </w:r>
        <w:r>
          <w:rPr>
            <w:rFonts w:asciiTheme="minorEastAsia" w:hAnsiTheme="minorEastAsia"/>
          </w:rPr>
          <w:t>相</w:t>
        </w:r>
        <w:r>
          <w:rPr>
            <w:rFonts w:asciiTheme="minorEastAsia" w:hAnsiTheme="minorEastAsia"/>
            <w:rPrChange w:id="577" w:author="周德阳" w:date="2018-11-03T13:11:00Z">
              <w:rPr>
                <w:rFonts w:asciiTheme="minorEastAsia" w:hAnsiTheme="minorEastAsia"/>
                <w:spacing w:val="-3"/>
              </w:rPr>
            </w:rPrChange>
          </w:rPr>
          <w:t>对</w:t>
        </w:r>
        <w:r>
          <w:rPr>
            <w:rFonts w:asciiTheme="minorEastAsia" w:hAnsiTheme="minorEastAsia"/>
          </w:rPr>
          <w:t>于自变量</w:t>
        </w:r>
        <w:r>
          <w:rPr>
            <w:rFonts w:asciiTheme="minorEastAsia" w:hAnsiTheme="minorEastAsia"/>
            <w:rPrChange w:id="578" w:author="周德阳" w:date="2018-11-03T13:11:00Z">
              <w:rPr>
                <w:rFonts w:asciiTheme="minorEastAsia" w:hAnsiTheme="minorEastAsia"/>
                <w:spacing w:val="-53"/>
              </w:rPr>
            </w:rPrChange>
          </w:rPr>
          <w:t xml:space="preserve"> </w:t>
        </w:r>
        <w:r>
          <w:rPr>
            <w:rFonts w:asciiTheme="minorEastAsia" w:hAnsiTheme="minorEastAsia"/>
            <w:rPrChange w:id="579" w:author="周德阳" w:date="2018-11-03T13:12:00Z">
              <w:rPr>
                <w:rFonts w:asciiTheme="minorEastAsia" w:hAnsiTheme="minorEastAsia" w:cs="Arial"/>
                <w:i/>
              </w:rPr>
            </w:rPrChange>
          </w:rPr>
          <w:t>X</w:t>
        </w:r>
        <w:r>
          <w:rPr>
            <w:rFonts w:asciiTheme="minorEastAsia" w:hAnsiTheme="minorEastAsia"/>
            <w:rPrChange w:id="580" w:author="周德阳" w:date="2018-11-03T13:12:00Z">
              <w:rPr>
                <w:rFonts w:asciiTheme="minorEastAsia" w:hAnsiTheme="minorEastAsia" w:cs="Arial"/>
                <w:i/>
                <w:spacing w:val="6"/>
              </w:rPr>
            </w:rPrChange>
          </w:rPr>
          <w:t xml:space="preserve"> </w:t>
        </w:r>
        <w:r>
          <w:rPr>
            <w:rFonts w:asciiTheme="minorEastAsia" w:hAnsiTheme="minorEastAsia"/>
          </w:rPr>
          <w:t>的变 化</w:t>
        </w:r>
        <w:r>
          <w:rPr>
            <w:rFonts w:asciiTheme="minorEastAsia" w:hAnsiTheme="minorEastAsia"/>
            <w:rPrChange w:id="581" w:author="周德阳" w:date="2018-11-03T13:11:00Z">
              <w:rPr>
                <w:rFonts w:asciiTheme="minorEastAsia" w:hAnsiTheme="minorEastAsia"/>
                <w:spacing w:val="-12"/>
              </w:rPr>
            </w:rPrChange>
          </w:rPr>
          <w:t>。</w:t>
        </w:r>
        <w:r>
          <w:rPr>
            <w:rFonts w:asciiTheme="minorEastAsia" w:hAnsiTheme="minorEastAsia"/>
          </w:rPr>
          <w:t>相关性可能成正</w:t>
        </w:r>
        <w:r>
          <w:rPr>
            <w:rFonts w:asciiTheme="minorEastAsia" w:hAnsiTheme="minorEastAsia"/>
            <w:rPrChange w:id="582" w:author="周德阳" w:date="2018-11-03T13:11:00Z">
              <w:rPr>
                <w:rFonts w:asciiTheme="minorEastAsia" w:hAnsiTheme="minorEastAsia"/>
                <w:spacing w:val="2"/>
              </w:rPr>
            </w:rPrChange>
          </w:rPr>
          <w:t>比</w:t>
        </w:r>
        <w:r>
          <w:rPr>
            <w:rFonts w:asciiTheme="minorEastAsia" w:hAnsiTheme="minorEastAsia"/>
            <w:rPrChange w:id="583" w:author="周德阳" w:date="2018-11-03T13:11:00Z">
              <w:rPr>
                <w:rFonts w:asciiTheme="minorEastAsia" w:hAnsiTheme="minorEastAsia"/>
                <w:spacing w:val="-12"/>
              </w:rPr>
            </w:rPrChange>
          </w:rPr>
          <w:t>例</w:t>
        </w:r>
        <w:r>
          <w:rPr>
            <w:rFonts w:asciiTheme="minorEastAsia" w:hAnsiTheme="minorEastAsia"/>
          </w:rPr>
          <w:t>（正相关</w:t>
        </w:r>
        <w:r>
          <w:rPr>
            <w:rFonts w:asciiTheme="minorEastAsia" w:hAnsiTheme="minorEastAsia"/>
            <w:rPrChange w:id="584" w:author="周德阳" w:date="2018-11-03T13:11:00Z">
              <w:rPr>
                <w:rFonts w:asciiTheme="minorEastAsia" w:hAnsiTheme="minorEastAsia"/>
                <w:spacing w:val="-120"/>
              </w:rPr>
            </w:rPrChange>
          </w:rPr>
          <w:t>）</w:t>
        </w:r>
        <w:r>
          <w:rPr>
            <w:rFonts w:asciiTheme="minorEastAsia" w:hAnsiTheme="minorEastAsia"/>
            <w:rPrChange w:id="585" w:author="周德阳" w:date="2018-11-03T13:11:00Z">
              <w:rPr>
                <w:rFonts w:asciiTheme="minorEastAsia" w:hAnsiTheme="minorEastAsia"/>
                <w:spacing w:val="-12"/>
              </w:rPr>
            </w:rPrChange>
          </w:rPr>
          <w:t>、</w:t>
        </w:r>
        <w:r>
          <w:rPr>
            <w:rFonts w:asciiTheme="minorEastAsia" w:hAnsiTheme="minorEastAsia"/>
          </w:rPr>
          <w:t>负比</w:t>
        </w:r>
        <w:r>
          <w:rPr>
            <w:rFonts w:asciiTheme="minorEastAsia" w:hAnsiTheme="minorEastAsia"/>
            <w:rPrChange w:id="586" w:author="周德阳" w:date="2018-11-03T13:11:00Z">
              <w:rPr>
                <w:rFonts w:asciiTheme="minorEastAsia" w:hAnsiTheme="minorEastAsia"/>
                <w:spacing w:val="-10"/>
              </w:rPr>
            </w:rPrChange>
          </w:rPr>
          <w:t>例</w:t>
        </w:r>
        <w:r>
          <w:rPr>
            <w:rFonts w:asciiTheme="minorEastAsia" w:hAnsiTheme="minorEastAsia"/>
          </w:rPr>
          <w:t>（负相关</w:t>
        </w:r>
        <w:r>
          <w:rPr>
            <w:rFonts w:asciiTheme="minorEastAsia" w:hAnsiTheme="minorEastAsia"/>
            <w:rPrChange w:id="587" w:author="周德阳" w:date="2018-11-03T13:11:00Z">
              <w:rPr>
                <w:rFonts w:asciiTheme="minorEastAsia" w:hAnsiTheme="minorEastAsia"/>
                <w:spacing w:val="-12"/>
              </w:rPr>
            </w:rPrChange>
          </w:rPr>
          <w:t>）</w:t>
        </w:r>
        <w:r>
          <w:rPr>
            <w:rFonts w:asciiTheme="minorEastAsia" w:hAnsiTheme="minorEastAsia"/>
          </w:rPr>
          <w:t>或不存</w:t>
        </w:r>
        <w:r>
          <w:rPr>
            <w:rFonts w:asciiTheme="minorEastAsia" w:hAnsiTheme="minorEastAsia"/>
            <w:rPrChange w:id="588" w:author="周德阳" w:date="2018-11-03T13:11:00Z">
              <w:rPr>
                <w:rFonts w:asciiTheme="minorEastAsia" w:hAnsiTheme="minorEastAsia"/>
                <w:spacing w:val="-10"/>
              </w:rPr>
            </w:rPrChange>
          </w:rPr>
          <w:t>在</w:t>
        </w:r>
        <w:r>
          <w:rPr>
            <w:rFonts w:asciiTheme="minorEastAsia" w:hAnsiTheme="minorEastAsia"/>
            <w:rPrChange w:id="589" w:author="周德阳" w:date="2018-11-03T13:11:00Z">
              <w:rPr>
                <w:rFonts w:asciiTheme="minorEastAsia" w:hAnsiTheme="minorEastAsia"/>
                <w:spacing w:val="2"/>
              </w:rPr>
            </w:rPrChange>
          </w:rPr>
          <w:t>（</w:t>
        </w:r>
        <w:r>
          <w:rPr>
            <w:rFonts w:asciiTheme="minorEastAsia" w:hAnsiTheme="minorEastAsia"/>
          </w:rPr>
          <w:t>零相关</w:t>
        </w:r>
        <w:r>
          <w:rPr>
            <w:rFonts w:asciiTheme="minorEastAsia" w:hAnsiTheme="minorEastAsia"/>
            <w:rPrChange w:id="590" w:author="周德阳" w:date="2018-11-03T13:11:00Z">
              <w:rPr>
                <w:rFonts w:asciiTheme="minorEastAsia" w:hAnsiTheme="minorEastAsia"/>
                <w:spacing w:val="-120"/>
              </w:rPr>
            </w:rPrChange>
          </w:rPr>
          <w:t>）</w:t>
        </w:r>
        <w:r>
          <w:rPr>
            <w:rFonts w:asciiTheme="minorEastAsia" w:hAnsiTheme="minorEastAsia"/>
            <w:rPrChange w:id="591" w:author="周德阳" w:date="2018-11-03T13:11:00Z">
              <w:rPr>
                <w:rFonts w:asciiTheme="minorEastAsia" w:hAnsiTheme="minorEastAsia"/>
                <w:spacing w:val="-12"/>
              </w:rPr>
            </w:rPrChange>
          </w:rPr>
          <w:t>。</w:t>
        </w:r>
        <w:r>
          <w:rPr>
            <w:rFonts w:asciiTheme="minorEastAsia" w:hAnsiTheme="minorEastAsia"/>
          </w:rPr>
          <w:t>如果存 在相</w:t>
        </w:r>
        <w:r>
          <w:rPr>
            <w:rFonts w:asciiTheme="minorEastAsia" w:hAnsiTheme="minorEastAsia"/>
          </w:rPr>
          <w:lastRenderedPageBreak/>
          <w:t>关性，就可以画出一条回归线，来估算自变量的变化将如何影响因变量的值。</w:t>
        </w:r>
      </w:ins>
    </w:p>
    <w:p w:rsidR="002F7548" w:rsidRDefault="002F7548">
      <w:pPr>
        <w:ind w:firstLine="420"/>
        <w:rPr>
          <w:ins w:id="592" w:author="周德阳" w:date="2018-11-03T13:10:00Z"/>
          <w:rFonts w:asciiTheme="minorEastAsia" w:hAnsiTheme="minorEastAsia"/>
        </w:rPr>
      </w:pPr>
    </w:p>
    <w:p w:rsidR="002F7548" w:rsidRPr="002F7548" w:rsidRDefault="00B45ED1">
      <w:pPr>
        <w:ind w:firstLine="420"/>
        <w:rPr>
          <w:ins w:id="593" w:author="周德阳" w:date="2018-11-03T13:16:00Z"/>
          <w:rFonts w:asciiTheme="minorEastAsia" w:hAnsiTheme="minorEastAsia"/>
          <w:rPrChange w:id="594" w:author="周德阳" w:date="2018-11-03T13:16:00Z">
            <w:rPr>
              <w:ins w:id="595" w:author="周德阳" w:date="2018-11-03T13:16:00Z"/>
            </w:rPr>
          </w:rPrChange>
        </w:rPr>
      </w:pPr>
      <w:ins w:id="596" w:author="周德阳" w:date="2018-11-03T13:16:00Z">
        <w:r>
          <w:rPr>
            <w:rFonts w:asciiTheme="minorEastAsia" w:hAnsiTheme="minorEastAsia" w:hint="eastAsia"/>
            <w:rPrChange w:id="597" w:author="周德阳" w:date="2018-11-03T13:16:00Z">
              <w:rPr>
                <w:rFonts w:hint="eastAsia"/>
              </w:rPr>
            </w:rPrChange>
          </w:rPr>
          <w:t>实施质量保证过程使用规划质量管理和控制质量过程的工具和技术。除此之外，其他可</w:t>
        </w:r>
        <w:r>
          <w:rPr>
            <w:rFonts w:asciiTheme="minorEastAsia" w:hAnsiTheme="minorEastAsia"/>
            <w:rPrChange w:id="598" w:author="周德阳" w:date="2018-11-03T13:16:00Z">
              <w:rPr/>
            </w:rPrChange>
          </w:rPr>
          <w:t xml:space="preserve"> </w:t>
        </w:r>
        <w:r>
          <w:rPr>
            <w:rFonts w:asciiTheme="minorEastAsia" w:hAnsiTheme="minorEastAsia" w:hint="eastAsia"/>
            <w:rPrChange w:id="599" w:author="周德阳" w:date="2018-11-03T13:16:00Z">
              <w:rPr>
                <w:rFonts w:hint="eastAsia"/>
              </w:rPr>
            </w:rPrChange>
          </w:rPr>
          <w:t>用的工具包括：</w:t>
        </w:r>
      </w:ins>
    </w:p>
    <w:p w:rsidR="002F7548" w:rsidRPr="002F7548" w:rsidRDefault="00B45ED1">
      <w:pPr>
        <w:ind w:firstLine="420"/>
        <w:rPr>
          <w:ins w:id="600" w:author="周德阳" w:date="2018-11-03T13:16:00Z"/>
          <w:rFonts w:asciiTheme="minorEastAsia" w:hAnsiTheme="minorEastAsia"/>
          <w:rPrChange w:id="601" w:author="周德阳" w:date="2018-11-03T13:16:00Z">
            <w:rPr>
              <w:ins w:id="602" w:author="周德阳" w:date="2018-11-03T13:16:00Z"/>
            </w:rPr>
          </w:rPrChange>
        </w:rPr>
      </w:pPr>
      <w:ins w:id="603" w:author="周德阳" w:date="2018-11-03T13:16:00Z">
        <w:r>
          <w:rPr>
            <w:rFonts w:asciiTheme="minorEastAsia" w:hAnsiTheme="minorEastAsia"/>
            <w:rPrChange w:id="604" w:author="周德阳" w:date="2018-11-03T13:16:00Z">
              <w:rPr/>
            </w:rPrChange>
          </w:rPr>
          <w:t></w:t>
        </w:r>
        <w:r>
          <w:rPr>
            <w:rFonts w:asciiTheme="minorEastAsia" w:hAnsiTheme="minorEastAsia"/>
            <w:rPrChange w:id="605" w:author="周德阳" w:date="2018-11-03T13:16:00Z">
              <w:rPr/>
            </w:rPrChange>
          </w:rPr>
          <w:t></w:t>
        </w:r>
      </w:ins>
      <w:ins w:id="606" w:author="周德阳" w:date="2018-11-03T13:17:00Z">
        <w:r>
          <w:rPr>
            <w:rFonts w:asciiTheme="minorEastAsia" w:hAnsiTheme="minorEastAsia" w:hint="eastAsia"/>
          </w:rPr>
          <w:t>1.</w:t>
        </w:r>
      </w:ins>
      <w:ins w:id="607" w:author="周德阳" w:date="2018-11-03T13:16:00Z">
        <w:r>
          <w:rPr>
            <w:rFonts w:asciiTheme="minorEastAsia" w:hAnsiTheme="minorEastAsia" w:hint="eastAsia"/>
            <w:b/>
            <w:bCs/>
            <w:rPrChange w:id="608" w:author="周德阳" w:date="2018-11-03T13:17:00Z">
              <w:rPr>
                <w:rFonts w:hint="eastAsia"/>
              </w:rPr>
            </w:rPrChange>
          </w:rPr>
          <w:t>亲和图</w:t>
        </w:r>
        <w:r>
          <w:rPr>
            <w:rFonts w:asciiTheme="minorEastAsia" w:hAnsiTheme="minorEastAsia" w:hint="eastAsia"/>
            <w:rPrChange w:id="609" w:author="周德阳" w:date="2018-11-03T13:16:00Z">
              <w:rPr>
                <w:rFonts w:hint="eastAsia"/>
              </w:rPr>
            </w:rPrChange>
          </w:rPr>
          <w:t>。</w:t>
        </w:r>
        <w:proofErr w:type="gramStart"/>
        <w:r>
          <w:rPr>
            <w:rFonts w:asciiTheme="minorEastAsia" w:hAnsiTheme="minorEastAsia" w:hint="eastAsia"/>
            <w:rPrChange w:id="610" w:author="周德阳" w:date="2018-11-03T13:16:00Z">
              <w:rPr>
                <w:rFonts w:hint="eastAsia"/>
              </w:rPr>
            </w:rPrChange>
          </w:rPr>
          <w:t>亲和图与心智图</w:t>
        </w:r>
        <w:proofErr w:type="gramEnd"/>
        <w:r>
          <w:rPr>
            <w:rFonts w:asciiTheme="minorEastAsia" w:hAnsiTheme="minorEastAsia" w:hint="eastAsia"/>
            <w:rPrChange w:id="611" w:author="周德阳" w:date="2018-11-03T13:16:00Z">
              <w:rPr>
                <w:rFonts w:hint="eastAsia"/>
              </w:rPr>
            </w:rPrChange>
          </w:rPr>
          <w:t>相似。针对某个问题，产生出可联成有组织的想法模式的各</w:t>
        </w:r>
        <w:r>
          <w:rPr>
            <w:rFonts w:asciiTheme="minorEastAsia" w:hAnsiTheme="minorEastAsia"/>
            <w:rPrChange w:id="612" w:author="周德阳" w:date="2018-11-03T13:16:00Z">
              <w:rPr/>
            </w:rPrChange>
          </w:rPr>
          <w:t>8</w:t>
        </w:r>
        <w:r>
          <w:rPr>
            <w:rFonts w:asciiTheme="minorEastAsia" w:hAnsiTheme="minorEastAsia" w:hint="eastAsia"/>
            <w:rPrChange w:id="613" w:author="周德阳" w:date="2018-11-03T13:16:00Z">
              <w:rPr>
                <w:rFonts w:hint="eastAsia"/>
              </w:rPr>
            </w:rPrChange>
          </w:rPr>
          <w:t>种创意。在项目管理中，使用</w:t>
        </w:r>
        <w:proofErr w:type="gramStart"/>
        <w:r>
          <w:rPr>
            <w:rFonts w:asciiTheme="minorEastAsia" w:hAnsiTheme="minorEastAsia" w:hint="eastAsia"/>
            <w:rPrChange w:id="614" w:author="周德阳" w:date="2018-11-03T13:16:00Z">
              <w:rPr>
                <w:rFonts w:hint="eastAsia"/>
              </w:rPr>
            </w:rPrChange>
          </w:rPr>
          <w:t>亲和图</w:t>
        </w:r>
        <w:proofErr w:type="gramEnd"/>
        <w:r>
          <w:rPr>
            <w:rFonts w:asciiTheme="minorEastAsia" w:hAnsiTheme="minorEastAsia" w:hint="eastAsia"/>
            <w:rPrChange w:id="615" w:author="周德阳" w:date="2018-11-03T13:16:00Z">
              <w:rPr>
                <w:rFonts w:hint="eastAsia"/>
              </w:rPr>
            </w:rPrChange>
          </w:rPr>
          <w:t>确定范围分解的结构，有助于</w:t>
        </w:r>
        <w:r>
          <w:rPr>
            <w:rFonts w:asciiTheme="minorEastAsia" w:hAnsiTheme="minorEastAsia"/>
            <w:rPrChange w:id="616" w:author="周德阳" w:date="2018-11-03T13:16:00Z">
              <w:rPr/>
            </w:rPrChange>
          </w:rPr>
          <w:t xml:space="preserve"> WBS </w:t>
        </w:r>
        <w:r>
          <w:rPr>
            <w:rFonts w:asciiTheme="minorEastAsia" w:hAnsiTheme="minorEastAsia" w:hint="eastAsia"/>
            <w:rPrChange w:id="617" w:author="周德阳" w:date="2018-11-03T13:16:00Z">
              <w:rPr>
                <w:rFonts w:hint="eastAsia"/>
              </w:rPr>
            </w:rPrChange>
          </w:rPr>
          <w:t>的制定。</w:t>
        </w:r>
      </w:ins>
    </w:p>
    <w:p w:rsidR="002F7548" w:rsidRPr="002F7548" w:rsidRDefault="002F7548">
      <w:pPr>
        <w:ind w:firstLine="420"/>
        <w:rPr>
          <w:ins w:id="618" w:author="周德阳" w:date="2018-11-03T13:16:00Z"/>
          <w:rFonts w:asciiTheme="minorEastAsia" w:hAnsiTheme="minorEastAsia"/>
          <w:rPrChange w:id="619" w:author="周德阳" w:date="2018-11-03T13:16:00Z">
            <w:rPr>
              <w:ins w:id="620" w:author="周德阳" w:date="2018-11-03T13:16:00Z"/>
            </w:rPr>
          </w:rPrChange>
        </w:rPr>
      </w:pPr>
    </w:p>
    <w:p w:rsidR="002F7548" w:rsidRPr="002F7548" w:rsidRDefault="00B45ED1">
      <w:pPr>
        <w:ind w:firstLine="420"/>
        <w:rPr>
          <w:ins w:id="621" w:author="周德阳" w:date="2018-11-03T13:16:00Z"/>
          <w:rFonts w:asciiTheme="minorEastAsia" w:hAnsiTheme="minorEastAsia"/>
          <w:rPrChange w:id="622" w:author="周德阳" w:date="2018-11-03T13:16:00Z">
            <w:rPr>
              <w:ins w:id="623" w:author="周德阳" w:date="2018-11-03T13:16:00Z"/>
            </w:rPr>
          </w:rPrChange>
        </w:rPr>
      </w:pPr>
      <w:ins w:id="624" w:author="周德阳" w:date="2018-11-03T13:16:00Z">
        <w:r>
          <w:rPr>
            <w:rFonts w:asciiTheme="minorEastAsia" w:hAnsiTheme="minorEastAsia"/>
            <w:rPrChange w:id="625" w:author="周德阳" w:date="2018-11-03T13:16:00Z">
              <w:rPr/>
            </w:rPrChange>
          </w:rPr>
          <w:t xml:space="preserve">  </w:t>
        </w:r>
      </w:ins>
      <w:ins w:id="626" w:author="周德阳" w:date="2018-11-03T13:17:00Z">
        <w:r>
          <w:rPr>
            <w:rFonts w:asciiTheme="minorEastAsia" w:hAnsiTheme="minorEastAsia" w:hint="eastAsia"/>
          </w:rPr>
          <w:t>2，</w:t>
        </w:r>
      </w:ins>
      <w:ins w:id="627" w:author="周德阳" w:date="2018-11-03T13:16:00Z">
        <w:r>
          <w:rPr>
            <w:rFonts w:asciiTheme="minorEastAsia" w:hAnsiTheme="minorEastAsia" w:hint="eastAsia"/>
            <w:b/>
            <w:bCs/>
            <w:rPrChange w:id="628" w:author="周德阳" w:date="2018-11-03T13:17:00Z">
              <w:rPr>
                <w:rFonts w:hint="eastAsia"/>
              </w:rPr>
            </w:rPrChange>
          </w:rPr>
          <w:t>过程决策程序图（</w:t>
        </w:r>
        <w:r>
          <w:rPr>
            <w:rFonts w:asciiTheme="minorEastAsia" w:hAnsiTheme="minorEastAsia"/>
            <w:b/>
            <w:bCs/>
            <w:rPrChange w:id="629" w:author="周德阳" w:date="2018-11-03T13:17:00Z">
              <w:rPr/>
            </w:rPrChange>
          </w:rPr>
          <w:t>PDPC</w:t>
        </w:r>
        <w:r>
          <w:rPr>
            <w:rFonts w:asciiTheme="minorEastAsia" w:hAnsiTheme="minorEastAsia" w:hint="eastAsia"/>
            <w:b/>
            <w:bCs/>
            <w:rPrChange w:id="630" w:author="周德阳" w:date="2018-11-03T13:17:00Z">
              <w:rPr>
                <w:rFonts w:hint="eastAsia"/>
              </w:rPr>
            </w:rPrChange>
          </w:rPr>
          <w:t>）</w:t>
        </w:r>
        <w:r>
          <w:rPr>
            <w:rFonts w:asciiTheme="minorEastAsia" w:hAnsiTheme="minorEastAsia" w:hint="eastAsia"/>
            <w:rPrChange w:id="631" w:author="周德阳" w:date="2018-11-03T13:16:00Z">
              <w:rPr>
                <w:rFonts w:hint="eastAsia"/>
              </w:rPr>
            </w:rPrChange>
          </w:rPr>
          <w:t>。用于理解一个目标与达成此目标的步骤之间的关系。</w:t>
        </w:r>
        <w:r>
          <w:rPr>
            <w:rFonts w:asciiTheme="minorEastAsia" w:hAnsiTheme="minorEastAsia"/>
            <w:rPrChange w:id="632" w:author="周德阳" w:date="2018-11-03T13:16:00Z">
              <w:rPr/>
            </w:rPrChange>
          </w:rPr>
          <w:t xml:space="preserve">PDPC </w:t>
        </w:r>
        <w:r>
          <w:rPr>
            <w:rFonts w:asciiTheme="minorEastAsia" w:hAnsiTheme="minorEastAsia" w:hint="eastAsia"/>
            <w:rPrChange w:id="633" w:author="周德阳" w:date="2018-11-03T13:16:00Z">
              <w:rPr>
                <w:rFonts w:hint="eastAsia"/>
              </w:rPr>
            </w:rPrChange>
          </w:rPr>
          <w:t>有助于制定应急计划，因为它能帮助团队预测那些可能破坏目标实现的中间环节。</w:t>
        </w:r>
      </w:ins>
    </w:p>
    <w:p w:rsidR="002F7548" w:rsidRPr="002F7548" w:rsidRDefault="00B45ED1">
      <w:pPr>
        <w:ind w:firstLine="420"/>
        <w:rPr>
          <w:ins w:id="634" w:author="周德阳" w:date="2018-11-03T13:16:00Z"/>
          <w:rFonts w:asciiTheme="minorEastAsia" w:hAnsiTheme="minorEastAsia"/>
          <w:rPrChange w:id="635" w:author="周德阳" w:date="2018-11-03T13:16:00Z">
            <w:rPr>
              <w:ins w:id="636" w:author="周德阳" w:date="2018-11-03T13:16:00Z"/>
            </w:rPr>
          </w:rPrChange>
        </w:rPr>
      </w:pPr>
      <w:ins w:id="637" w:author="周德阳" w:date="2018-11-03T13:16:00Z">
        <w:r>
          <w:rPr>
            <w:rFonts w:asciiTheme="minorEastAsia" w:hAnsiTheme="minorEastAsia"/>
            <w:rPrChange w:id="638" w:author="周德阳" w:date="2018-11-03T13:16:00Z">
              <w:rPr/>
            </w:rPrChange>
          </w:rPr>
          <w:t></w:t>
        </w:r>
        <w:r>
          <w:rPr>
            <w:rFonts w:asciiTheme="minorEastAsia" w:hAnsiTheme="minorEastAsia"/>
            <w:rPrChange w:id="639" w:author="周德阳" w:date="2018-11-03T13:16:00Z">
              <w:rPr/>
            </w:rPrChange>
          </w:rPr>
          <w:t></w:t>
        </w:r>
        <w:r>
          <w:rPr>
            <w:rFonts w:asciiTheme="minorEastAsia" w:hAnsiTheme="minorEastAsia" w:hint="eastAsia"/>
            <w:rPrChange w:id="640" w:author="周德阳" w:date="2018-11-03T13:16:00Z">
              <w:rPr>
                <w:rFonts w:hint="eastAsia"/>
              </w:rPr>
            </w:rPrChange>
          </w:rPr>
          <w:t>关联图。关系图的变种，有助于在包含相互交叉逻辑关系（可有多达</w:t>
        </w:r>
        <w:r>
          <w:rPr>
            <w:rFonts w:asciiTheme="minorEastAsia" w:hAnsiTheme="minorEastAsia"/>
            <w:rPrChange w:id="641" w:author="周德阳" w:date="2018-11-03T13:16:00Z">
              <w:rPr/>
            </w:rPrChange>
          </w:rPr>
          <w:t xml:space="preserve"> 50 </w:t>
        </w:r>
        <w:proofErr w:type="gramStart"/>
        <w:r>
          <w:rPr>
            <w:rFonts w:asciiTheme="minorEastAsia" w:hAnsiTheme="minorEastAsia" w:hint="eastAsia"/>
            <w:rPrChange w:id="642" w:author="周德阳" w:date="2018-11-03T13:16:00Z">
              <w:rPr>
                <w:rFonts w:hint="eastAsia"/>
              </w:rPr>
            </w:rPrChange>
          </w:rPr>
          <w:t>个</w:t>
        </w:r>
        <w:proofErr w:type="gramEnd"/>
        <w:r>
          <w:rPr>
            <w:rFonts w:asciiTheme="minorEastAsia" w:hAnsiTheme="minorEastAsia" w:hint="eastAsia"/>
            <w:rPrChange w:id="643" w:author="周德阳" w:date="2018-11-03T13:16:00Z">
              <w:rPr>
                <w:rFonts w:hint="eastAsia"/>
              </w:rPr>
            </w:rPrChange>
          </w:rPr>
          <w:t>相关项）</w:t>
        </w:r>
        <w:r>
          <w:rPr>
            <w:rFonts w:asciiTheme="minorEastAsia" w:hAnsiTheme="minorEastAsia"/>
            <w:rPrChange w:id="644" w:author="周德阳" w:date="2018-11-03T13:16:00Z">
              <w:rPr/>
            </w:rPrChange>
          </w:rPr>
          <w:t xml:space="preserve"> </w:t>
        </w:r>
        <w:r>
          <w:rPr>
            <w:rFonts w:asciiTheme="minorEastAsia" w:hAnsiTheme="minorEastAsia" w:hint="eastAsia"/>
            <w:rPrChange w:id="645" w:author="周德阳" w:date="2018-11-03T13:16:00Z">
              <w:rPr>
                <w:rFonts w:hint="eastAsia"/>
              </w:rPr>
            </w:rPrChange>
          </w:rPr>
          <w:t>的中等复杂情形中创新性地解决问题。可以使用其他工具（诸如亲和图、树形图或鱼</w:t>
        </w:r>
        <w:r>
          <w:rPr>
            <w:rFonts w:asciiTheme="minorEastAsia" w:hAnsiTheme="minorEastAsia"/>
            <w:rPrChange w:id="646" w:author="周德阳" w:date="2018-11-03T13:16:00Z">
              <w:rPr/>
            </w:rPrChange>
          </w:rPr>
          <w:t xml:space="preserve"> </w:t>
        </w:r>
        <w:r>
          <w:rPr>
            <w:rFonts w:asciiTheme="minorEastAsia" w:hAnsiTheme="minorEastAsia" w:hint="eastAsia"/>
            <w:rPrChange w:id="647" w:author="周德阳" w:date="2018-11-03T13:16:00Z">
              <w:rPr>
                <w:rFonts w:hint="eastAsia"/>
              </w:rPr>
            </w:rPrChange>
          </w:rPr>
          <w:t>骨图）产生的数据，来绘制关联图。</w:t>
        </w:r>
      </w:ins>
    </w:p>
    <w:p w:rsidR="002F7548" w:rsidRPr="002F7548" w:rsidRDefault="00B45ED1">
      <w:pPr>
        <w:ind w:firstLine="420"/>
        <w:rPr>
          <w:ins w:id="648" w:author="周德阳" w:date="2018-11-03T13:16:00Z"/>
          <w:rFonts w:asciiTheme="minorEastAsia" w:hAnsiTheme="minorEastAsia"/>
          <w:rPrChange w:id="649" w:author="周德阳" w:date="2018-11-03T13:16:00Z">
            <w:rPr>
              <w:ins w:id="650" w:author="周德阳" w:date="2018-11-03T13:16:00Z"/>
            </w:rPr>
          </w:rPrChange>
        </w:rPr>
      </w:pPr>
      <w:ins w:id="651" w:author="周德阳" w:date="2018-11-03T13:16:00Z">
        <w:r>
          <w:rPr>
            <w:rFonts w:asciiTheme="minorEastAsia" w:hAnsiTheme="minorEastAsia"/>
            <w:rPrChange w:id="652" w:author="周德阳" w:date="2018-11-03T13:16:00Z">
              <w:rPr/>
            </w:rPrChange>
          </w:rPr>
          <w:t></w:t>
        </w:r>
        <w:r>
          <w:rPr>
            <w:rFonts w:asciiTheme="minorEastAsia" w:hAnsiTheme="minorEastAsia"/>
            <w:rPrChange w:id="653" w:author="周德阳" w:date="2018-11-03T13:16:00Z">
              <w:rPr/>
            </w:rPrChange>
          </w:rPr>
          <w:t></w:t>
        </w:r>
      </w:ins>
      <w:ins w:id="654" w:author="周德阳" w:date="2018-11-03T13:18:00Z">
        <w:r>
          <w:rPr>
            <w:rFonts w:asciiTheme="minorEastAsia" w:hAnsiTheme="minorEastAsia" w:hint="eastAsia"/>
          </w:rPr>
          <w:t>3.</w:t>
        </w:r>
      </w:ins>
      <w:ins w:id="655" w:author="周德阳" w:date="2018-11-03T13:16:00Z">
        <w:r>
          <w:rPr>
            <w:rFonts w:asciiTheme="minorEastAsia" w:hAnsiTheme="minorEastAsia" w:hint="eastAsia"/>
            <w:b/>
            <w:bCs/>
            <w:rPrChange w:id="656" w:author="周德阳" w:date="2018-11-03T13:17:00Z">
              <w:rPr>
                <w:rFonts w:hint="eastAsia"/>
              </w:rPr>
            </w:rPrChange>
          </w:rPr>
          <w:t>树形图</w:t>
        </w:r>
        <w:r>
          <w:rPr>
            <w:rFonts w:asciiTheme="minorEastAsia" w:hAnsiTheme="minorEastAsia" w:hint="eastAsia"/>
            <w:rPrChange w:id="657" w:author="周德阳" w:date="2018-11-03T13:16:00Z">
              <w:rPr>
                <w:rFonts w:hint="eastAsia"/>
              </w:rPr>
            </w:rPrChange>
          </w:rPr>
          <w:t>。也称系统图，可用于表现诸如</w:t>
        </w:r>
        <w:r>
          <w:rPr>
            <w:rFonts w:asciiTheme="minorEastAsia" w:hAnsiTheme="minorEastAsia"/>
            <w:rPrChange w:id="658" w:author="周德阳" w:date="2018-11-03T13:16:00Z">
              <w:rPr/>
            </w:rPrChange>
          </w:rPr>
          <w:t xml:space="preserve"> WBS</w:t>
        </w:r>
        <w:r>
          <w:rPr>
            <w:rFonts w:asciiTheme="minorEastAsia" w:hAnsiTheme="minorEastAsia" w:hint="eastAsia"/>
            <w:rPrChange w:id="659" w:author="周德阳" w:date="2018-11-03T13:16:00Z">
              <w:rPr>
                <w:rFonts w:hint="eastAsia"/>
              </w:rPr>
            </w:rPrChange>
          </w:rPr>
          <w:t>、</w:t>
        </w:r>
        <w:r>
          <w:rPr>
            <w:rFonts w:asciiTheme="minorEastAsia" w:hAnsiTheme="minorEastAsia"/>
            <w:rPrChange w:id="660" w:author="周德阳" w:date="2018-11-03T13:16:00Z">
              <w:rPr/>
            </w:rPrChange>
          </w:rPr>
          <w:t>RBS</w:t>
        </w:r>
        <w:r>
          <w:rPr>
            <w:rFonts w:asciiTheme="minorEastAsia" w:hAnsiTheme="minorEastAsia" w:hint="eastAsia"/>
            <w:rPrChange w:id="661" w:author="周德阳" w:date="2018-11-03T13:16:00Z">
              <w:rPr>
                <w:rFonts w:hint="eastAsia"/>
              </w:rPr>
            </w:rPrChange>
          </w:rPr>
          <w:t>（风险分解结构）和</w:t>
        </w:r>
        <w:r>
          <w:rPr>
            <w:rFonts w:asciiTheme="minorEastAsia" w:hAnsiTheme="minorEastAsia"/>
            <w:rPrChange w:id="662" w:author="周德阳" w:date="2018-11-03T13:16:00Z">
              <w:rPr/>
            </w:rPrChange>
          </w:rPr>
          <w:t xml:space="preserve"> OBS</w:t>
        </w:r>
        <w:r>
          <w:rPr>
            <w:rFonts w:asciiTheme="minorEastAsia" w:hAnsiTheme="minorEastAsia" w:hint="eastAsia"/>
            <w:rPrChange w:id="663" w:author="周德阳" w:date="2018-11-03T13:16:00Z">
              <w:rPr>
                <w:rFonts w:hint="eastAsia"/>
              </w:rPr>
            </w:rPrChange>
          </w:rPr>
          <w:t>（组织</w:t>
        </w:r>
        <w:r>
          <w:rPr>
            <w:rFonts w:asciiTheme="minorEastAsia" w:hAnsiTheme="minorEastAsia"/>
            <w:rPrChange w:id="664" w:author="周德阳" w:date="2018-11-03T13:16:00Z">
              <w:rPr/>
            </w:rPrChange>
          </w:rPr>
          <w:t xml:space="preserve"> </w:t>
        </w:r>
        <w:r>
          <w:rPr>
            <w:rFonts w:asciiTheme="minorEastAsia" w:hAnsiTheme="minorEastAsia" w:hint="eastAsia"/>
            <w:rPrChange w:id="665" w:author="周德阳" w:date="2018-11-03T13:16:00Z">
              <w:rPr>
                <w:rFonts w:hint="eastAsia"/>
              </w:rPr>
            </w:rPrChange>
          </w:rPr>
          <w:t>分解结构）的层次分解结构。在项目管理中，树形图依据定义嵌套关系的一套系统</w:t>
        </w:r>
        <w:proofErr w:type="gramStart"/>
        <w:r>
          <w:rPr>
            <w:rFonts w:asciiTheme="minorEastAsia" w:hAnsiTheme="minorEastAsia" w:hint="eastAsia"/>
            <w:rPrChange w:id="666" w:author="周德阳" w:date="2018-11-03T13:16:00Z">
              <w:rPr>
                <w:rFonts w:hint="eastAsia"/>
              </w:rPr>
            </w:rPrChange>
          </w:rPr>
          <w:t>规</w:t>
        </w:r>
        <w:proofErr w:type="gramEnd"/>
        <w:r>
          <w:rPr>
            <w:rFonts w:asciiTheme="minorEastAsia" w:hAnsiTheme="minorEastAsia"/>
            <w:rPrChange w:id="667" w:author="周德阳" w:date="2018-11-03T13:16:00Z">
              <w:rPr/>
            </w:rPrChange>
          </w:rPr>
          <w:t xml:space="preserve"> </w:t>
        </w:r>
        <w:r>
          <w:rPr>
            <w:rFonts w:asciiTheme="minorEastAsia" w:hAnsiTheme="minorEastAsia" w:hint="eastAsia"/>
            <w:rPrChange w:id="668" w:author="周德阳" w:date="2018-11-03T13:16:00Z">
              <w:rPr>
                <w:rFonts w:hint="eastAsia"/>
              </w:rPr>
            </w:rPrChange>
          </w:rPr>
          <w:t>则，用层次分解形式直观地展示父子关系。树形图可以是横向（如风险分解结构）或</w:t>
        </w:r>
        <w:r>
          <w:rPr>
            <w:rFonts w:asciiTheme="minorEastAsia" w:hAnsiTheme="minorEastAsia"/>
            <w:rPrChange w:id="669" w:author="周德阳" w:date="2018-11-03T13:16:00Z">
              <w:rPr/>
            </w:rPrChange>
          </w:rPr>
          <w:t xml:space="preserve"> </w:t>
        </w:r>
        <w:r>
          <w:rPr>
            <w:rFonts w:asciiTheme="minorEastAsia" w:hAnsiTheme="minorEastAsia" w:hint="eastAsia"/>
            <w:rPrChange w:id="670" w:author="周德阳" w:date="2018-11-03T13:16:00Z">
              <w:rPr>
                <w:rFonts w:hint="eastAsia"/>
              </w:rPr>
            </w:rPrChange>
          </w:rPr>
          <w:t>纵向（如团队</w:t>
        </w:r>
        <w:proofErr w:type="gramStart"/>
        <w:r>
          <w:rPr>
            <w:rFonts w:asciiTheme="minorEastAsia" w:hAnsiTheme="minorEastAsia" w:hint="eastAsia"/>
            <w:rPrChange w:id="671" w:author="周德阳" w:date="2018-11-03T13:16:00Z">
              <w:rPr>
                <w:rFonts w:hint="eastAsia"/>
              </w:rPr>
            </w:rPrChange>
          </w:rPr>
          <w:t>层级图</w:t>
        </w:r>
        <w:proofErr w:type="gramEnd"/>
        <w:r>
          <w:rPr>
            <w:rFonts w:asciiTheme="minorEastAsia" w:hAnsiTheme="minorEastAsia" w:hint="eastAsia"/>
            <w:rPrChange w:id="672" w:author="周德阳" w:date="2018-11-03T13:16:00Z">
              <w:rPr>
                <w:rFonts w:hint="eastAsia"/>
              </w:rPr>
            </w:rPrChange>
          </w:rPr>
          <w:t>或</w:t>
        </w:r>
        <w:r>
          <w:rPr>
            <w:rFonts w:asciiTheme="minorEastAsia" w:hAnsiTheme="minorEastAsia"/>
            <w:rPrChange w:id="673" w:author="周德阳" w:date="2018-11-03T13:16:00Z">
              <w:rPr/>
            </w:rPrChange>
          </w:rPr>
          <w:t xml:space="preserve"> OBS</w:t>
        </w:r>
        <w:r>
          <w:rPr>
            <w:rFonts w:asciiTheme="minorEastAsia" w:hAnsiTheme="minorEastAsia" w:hint="eastAsia"/>
            <w:rPrChange w:id="674" w:author="周德阳" w:date="2018-11-03T13:16:00Z">
              <w:rPr>
                <w:rFonts w:hint="eastAsia"/>
              </w:rPr>
            </w:rPrChange>
          </w:rPr>
          <w:t>）的。因为树形图中的各嵌套分支都终止于单一的决策</w:t>
        </w:r>
        <w:r>
          <w:rPr>
            <w:rFonts w:asciiTheme="minorEastAsia" w:hAnsiTheme="minorEastAsia"/>
            <w:rPrChange w:id="675" w:author="周德阳" w:date="2018-11-03T13:16:00Z">
              <w:rPr/>
            </w:rPrChange>
          </w:rPr>
          <w:t xml:space="preserve"> </w:t>
        </w:r>
        <w:r>
          <w:rPr>
            <w:rFonts w:asciiTheme="minorEastAsia" w:hAnsiTheme="minorEastAsia" w:hint="eastAsia"/>
            <w:rPrChange w:id="676" w:author="周德阳" w:date="2018-11-03T13:16:00Z">
              <w:rPr>
                <w:rFonts w:hint="eastAsia"/>
              </w:rPr>
            </w:rPrChange>
          </w:rPr>
          <w:t>点，就可以像决策树一样为已系统图解的、数量有限的依赖关系确立预期值。</w:t>
        </w:r>
      </w:ins>
    </w:p>
    <w:p w:rsidR="002F7548" w:rsidRPr="002F7548" w:rsidRDefault="00B45ED1">
      <w:pPr>
        <w:ind w:firstLine="420"/>
        <w:rPr>
          <w:ins w:id="677" w:author="周德阳" w:date="2018-11-03T13:16:00Z"/>
          <w:rFonts w:asciiTheme="minorEastAsia" w:hAnsiTheme="minorEastAsia"/>
          <w:rPrChange w:id="678" w:author="周德阳" w:date="2018-11-03T13:16:00Z">
            <w:rPr>
              <w:ins w:id="679" w:author="周德阳" w:date="2018-11-03T13:16:00Z"/>
            </w:rPr>
          </w:rPrChange>
        </w:rPr>
      </w:pPr>
      <w:ins w:id="680" w:author="周德阳" w:date="2018-11-03T13:16:00Z">
        <w:r>
          <w:rPr>
            <w:rFonts w:asciiTheme="minorEastAsia" w:hAnsiTheme="minorEastAsia"/>
            <w:rPrChange w:id="681" w:author="周德阳" w:date="2018-11-03T13:16:00Z">
              <w:rPr/>
            </w:rPrChange>
          </w:rPr>
          <w:t xml:space="preserve"> </w:t>
        </w:r>
        <w:r>
          <w:rPr>
            <w:rFonts w:asciiTheme="minorEastAsia" w:hAnsiTheme="minorEastAsia"/>
            <w:b/>
            <w:bCs/>
            <w:rPrChange w:id="682" w:author="周德阳" w:date="2018-11-03T13:17:00Z">
              <w:rPr/>
            </w:rPrChange>
          </w:rPr>
          <w:t xml:space="preserve"> </w:t>
        </w:r>
      </w:ins>
      <w:ins w:id="683" w:author="周德阳" w:date="2018-11-03T13:18:00Z">
        <w:r>
          <w:rPr>
            <w:rFonts w:asciiTheme="minorEastAsia" w:hAnsiTheme="minorEastAsia"/>
            <w:rPrChange w:id="684" w:author="周德阳" w:date="2018-11-03T13:18:00Z">
              <w:rPr>
                <w:rFonts w:asciiTheme="minorEastAsia" w:hAnsiTheme="minorEastAsia"/>
                <w:b/>
                <w:bCs/>
              </w:rPr>
            </w:rPrChange>
          </w:rPr>
          <w:t>4</w:t>
        </w:r>
        <w:r>
          <w:rPr>
            <w:rFonts w:asciiTheme="minorEastAsia" w:hAnsiTheme="minorEastAsia" w:hint="eastAsia"/>
            <w:b/>
            <w:bCs/>
          </w:rPr>
          <w:t>.</w:t>
        </w:r>
      </w:ins>
      <w:ins w:id="685" w:author="周德阳" w:date="2018-11-03T13:16:00Z">
        <w:r>
          <w:rPr>
            <w:rFonts w:asciiTheme="minorEastAsia" w:hAnsiTheme="minorEastAsia" w:hint="eastAsia"/>
            <w:b/>
            <w:bCs/>
            <w:rPrChange w:id="686" w:author="周德阳" w:date="2018-11-03T13:17:00Z">
              <w:rPr>
                <w:rFonts w:hint="eastAsia"/>
              </w:rPr>
            </w:rPrChange>
          </w:rPr>
          <w:t>优先矩阵</w:t>
        </w:r>
        <w:r>
          <w:rPr>
            <w:rFonts w:asciiTheme="minorEastAsia" w:hAnsiTheme="minorEastAsia" w:hint="eastAsia"/>
            <w:rPrChange w:id="687" w:author="周德阳" w:date="2018-11-03T13:16:00Z">
              <w:rPr>
                <w:rFonts w:hint="eastAsia"/>
              </w:rPr>
            </w:rPrChange>
          </w:rPr>
          <w:t>。用来识别关键事项和合适的备选方案，并通过一系列决策，排列出备选方</w:t>
        </w:r>
        <w:r>
          <w:rPr>
            <w:rFonts w:asciiTheme="minorEastAsia" w:hAnsiTheme="minorEastAsia"/>
            <w:rPrChange w:id="688" w:author="周德阳" w:date="2018-11-03T13:16:00Z">
              <w:rPr/>
            </w:rPrChange>
          </w:rPr>
          <w:t xml:space="preserve"> </w:t>
        </w:r>
        <w:r>
          <w:rPr>
            <w:rFonts w:asciiTheme="minorEastAsia" w:hAnsiTheme="minorEastAsia" w:hint="eastAsia"/>
            <w:rPrChange w:id="689" w:author="周德阳" w:date="2018-11-03T13:16:00Z">
              <w:rPr>
                <w:rFonts w:hint="eastAsia"/>
              </w:rPr>
            </w:rPrChange>
          </w:rPr>
          <w:t>案的优先顺序。先对标准排序和加权，再应用于所有备选方案，计算出数学得分，对</w:t>
        </w:r>
        <w:r>
          <w:rPr>
            <w:rFonts w:asciiTheme="minorEastAsia" w:hAnsiTheme="minorEastAsia"/>
            <w:rPrChange w:id="690" w:author="周德阳" w:date="2018-11-03T13:16:00Z">
              <w:rPr/>
            </w:rPrChange>
          </w:rPr>
          <w:t xml:space="preserve"> </w:t>
        </w:r>
        <w:r>
          <w:rPr>
            <w:rFonts w:asciiTheme="minorEastAsia" w:hAnsiTheme="minorEastAsia" w:hint="eastAsia"/>
            <w:rPrChange w:id="691" w:author="周德阳" w:date="2018-11-03T13:16:00Z">
              <w:rPr>
                <w:rFonts w:hint="eastAsia"/>
              </w:rPr>
            </w:rPrChange>
          </w:rPr>
          <w:t>备选方案排序。</w:t>
        </w:r>
      </w:ins>
    </w:p>
    <w:p w:rsidR="002F7548" w:rsidRPr="002F7548" w:rsidRDefault="00B45ED1">
      <w:pPr>
        <w:ind w:firstLine="420"/>
        <w:rPr>
          <w:ins w:id="692" w:author="周德阳" w:date="2018-11-03T13:16:00Z"/>
          <w:rFonts w:asciiTheme="minorEastAsia" w:hAnsiTheme="minorEastAsia"/>
          <w:rPrChange w:id="693" w:author="周德阳" w:date="2018-11-03T13:16:00Z">
            <w:rPr>
              <w:ins w:id="694" w:author="周德阳" w:date="2018-11-03T13:16:00Z"/>
            </w:rPr>
          </w:rPrChange>
        </w:rPr>
      </w:pPr>
      <w:ins w:id="695" w:author="周德阳" w:date="2018-11-03T13:16:00Z">
        <w:r>
          <w:rPr>
            <w:rFonts w:asciiTheme="minorEastAsia" w:hAnsiTheme="minorEastAsia"/>
            <w:rPrChange w:id="696" w:author="周德阳" w:date="2018-11-03T13:16:00Z">
              <w:rPr/>
            </w:rPrChange>
          </w:rPr>
          <w:t></w:t>
        </w:r>
        <w:r>
          <w:rPr>
            <w:rFonts w:asciiTheme="minorEastAsia" w:hAnsiTheme="minorEastAsia"/>
            <w:rPrChange w:id="697" w:author="周德阳" w:date="2018-11-03T13:16:00Z">
              <w:rPr/>
            </w:rPrChange>
          </w:rPr>
          <w:t></w:t>
        </w:r>
      </w:ins>
      <w:ins w:id="698" w:author="周德阳" w:date="2018-11-03T13:18:00Z">
        <w:r>
          <w:rPr>
            <w:rFonts w:asciiTheme="minorEastAsia" w:hAnsiTheme="minorEastAsia" w:hint="eastAsia"/>
          </w:rPr>
          <w:t>5.</w:t>
        </w:r>
      </w:ins>
      <w:ins w:id="699" w:author="周德阳" w:date="2018-11-03T13:16:00Z">
        <w:r>
          <w:rPr>
            <w:rFonts w:asciiTheme="minorEastAsia" w:hAnsiTheme="minorEastAsia" w:hint="eastAsia"/>
            <w:b/>
            <w:bCs/>
            <w:rPrChange w:id="700" w:author="周德阳" w:date="2018-11-03T13:17:00Z">
              <w:rPr>
                <w:rFonts w:hint="eastAsia"/>
              </w:rPr>
            </w:rPrChange>
          </w:rPr>
          <w:t>活动网络图</w:t>
        </w:r>
        <w:r>
          <w:rPr>
            <w:rFonts w:asciiTheme="minorEastAsia" w:hAnsiTheme="minorEastAsia" w:hint="eastAsia"/>
            <w:rPrChange w:id="701" w:author="周德阳" w:date="2018-11-03T13:16:00Z">
              <w:rPr>
                <w:rFonts w:hint="eastAsia"/>
              </w:rPr>
            </w:rPrChange>
          </w:rPr>
          <w:t>。过去称为箭头图，包括两种格式的网络图：</w:t>
        </w:r>
        <w:r>
          <w:rPr>
            <w:rFonts w:asciiTheme="minorEastAsia" w:hAnsiTheme="minorEastAsia"/>
            <w:rPrChange w:id="702" w:author="周德阳" w:date="2018-11-03T13:16:00Z">
              <w:rPr/>
            </w:rPrChange>
          </w:rPr>
          <w:t>AOA</w:t>
        </w:r>
        <w:r>
          <w:rPr>
            <w:rFonts w:asciiTheme="minorEastAsia" w:hAnsiTheme="minorEastAsia" w:hint="eastAsia"/>
            <w:rPrChange w:id="703" w:author="周德阳" w:date="2018-11-03T13:16:00Z">
              <w:rPr>
                <w:rFonts w:hint="eastAsia"/>
              </w:rPr>
            </w:rPrChange>
          </w:rPr>
          <w:t>（活动</w:t>
        </w:r>
        <w:proofErr w:type="gramStart"/>
        <w:r>
          <w:rPr>
            <w:rFonts w:asciiTheme="minorEastAsia" w:hAnsiTheme="minorEastAsia" w:hint="eastAsia"/>
            <w:rPrChange w:id="704" w:author="周德阳" w:date="2018-11-03T13:16:00Z">
              <w:rPr>
                <w:rFonts w:hint="eastAsia"/>
              </w:rPr>
            </w:rPrChange>
          </w:rPr>
          <w:t>箭</w:t>
        </w:r>
        <w:proofErr w:type="gramEnd"/>
        <w:r>
          <w:rPr>
            <w:rFonts w:asciiTheme="minorEastAsia" w:hAnsiTheme="minorEastAsia" w:hint="eastAsia"/>
            <w:rPrChange w:id="705" w:author="周德阳" w:date="2018-11-03T13:16:00Z">
              <w:rPr>
                <w:rFonts w:hint="eastAsia"/>
              </w:rPr>
            </w:rPrChange>
          </w:rPr>
          <w:t>线图）和最</w:t>
        </w:r>
        <w:r>
          <w:rPr>
            <w:rFonts w:asciiTheme="minorEastAsia" w:hAnsiTheme="minorEastAsia"/>
            <w:rPrChange w:id="706" w:author="周德阳" w:date="2018-11-03T13:16:00Z">
              <w:rPr/>
            </w:rPrChange>
          </w:rPr>
          <w:t xml:space="preserve"> </w:t>
        </w:r>
        <w:r>
          <w:rPr>
            <w:rFonts w:asciiTheme="minorEastAsia" w:hAnsiTheme="minorEastAsia" w:hint="eastAsia"/>
            <w:rPrChange w:id="707" w:author="周德阳" w:date="2018-11-03T13:16:00Z">
              <w:rPr>
                <w:rFonts w:hint="eastAsia"/>
              </w:rPr>
            </w:rPrChange>
          </w:rPr>
          <w:t>常用的</w:t>
        </w:r>
        <w:r>
          <w:rPr>
            <w:rFonts w:asciiTheme="minorEastAsia" w:hAnsiTheme="minorEastAsia"/>
            <w:rPrChange w:id="708" w:author="周德阳" w:date="2018-11-03T13:16:00Z">
              <w:rPr/>
            </w:rPrChange>
          </w:rPr>
          <w:t xml:space="preserve"> AON</w:t>
        </w:r>
        <w:r>
          <w:rPr>
            <w:rFonts w:asciiTheme="minorEastAsia" w:hAnsiTheme="minorEastAsia" w:hint="eastAsia"/>
            <w:rPrChange w:id="709" w:author="周德阳" w:date="2018-11-03T13:16:00Z">
              <w:rPr>
                <w:rFonts w:hint="eastAsia"/>
              </w:rPr>
            </w:rPrChange>
          </w:rPr>
          <w:t>（活动节点图）。活动网络图连同项目进度计划编制方法一起使用，</w:t>
        </w:r>
        <w:proofErr w:type="gramStart"/>
        <w:r>
          <w:rPr>
            <w:rFonts w:asciiTheme="minorEastAsia" w:hAnsiTheme="minorEastAsia" w:hint="eastAsia"/>
            <w:rPrChange w:id="710" w:author="周德阳" w:date="2018-11-03T13:16:00Z">
              <w:rPr>
                <w:rFonts w:hint="eastAsia"/>
              </w:rPr>
            </w:rPrChange>
          </w:rPr>
          <w:t>如计</w:t>
        </w:r>
        <w:proofErr w:type="gramEnd"/>
        <w:r>
          <w:rPr>
            <w:rFonts w:asciiTheme="minorEastAsia" w:hAnsiTheme="minorEastAsia"/>
            <w:rPrChange w:id="711" w:author="周德阳" w:date="2018-11-03T13:16:00Z">
              <w:rPr/>
            </w:rPrChange>
          </w:rPr>
          <w:t xml:space="preserve"> </w:t>
        </w:r>
        <w:r>
          <w:rPr>
            <w:rFonts w:asciiTheme="minorEastAsia" w:hAnsiTheme="minorEastAsia" w:hint="eastAsia"/>
            <w:rPrChange w:id="712" w:author="周德阳" w:date="2018-11-03T13:16:00Z">
              <w:rPr>
                <w:rFonts w:hint="eastAsia"/>
              </w:rPr>
            </w:rPrChange>
          </w:rPr>
          <w:t>划评审技术（</w:t>
        </w:r>
        <w:r>
          <w:rPr>
            <w:rFonts w:asciiTheme="minorEastAsia" w:hAnsiTheme="minorEastAsia"/>
            <w:rPrChange w:id="713" w:author="周德阳" w:date="2018-11-03T13:16:00Z">
              <w:rPr/>
            </w:rPrChange>
          </w:rPr>
          <w:t>PERT</w:t>
        </w:r>
        <w:r>
          <w:rPr>
            <w:rFonts w:asciiTheme="minorEastAsia" w:hAnsiTheme="minorEastAsia" w:hint="eastAsia"/>
            <w:rPrChange w:id="714" w:author="周德阳" w:date="2018-11-03T13:16:00Z">
              <w:rPr>
                <w:rFonts w:hint="eastAsia"/>
              </w:rPr>
            </w:rPrChange>
          </w:rPr>
          <w:t>）、关键路径法（</w:t>
        </w:r>
        <w:r>
          <w:rPr>
            <w:rFonts w:asciiTheme="minorEastAsia" w:hAnsiTheme="minorEastAsia"/>
            <w:rPrChange w:id="715" w:author="周德阳" w:date="2018-11-03T13:16:00Z">
              <w:rPr/>
            </w:rPrChange>
          </w:rPr>
          <w:t>CPM</w:t>
        </w:r>
        <w:r>
          <w:rPr>
            <w:rFonts w:asciiTheme="minorEastAsia" w:hAnsiTheme="minorEastAsia" w:hint="eastAsia"/>
            <w:rPrChange w:id="716" w:author="周德阳" w:date="2018-11-03T13:16:00Z">
              <w:rPr>
                <w:rFonts w:hint="eastAsia"/>
              </w:rPr>
            </w:rPrChange>
          </w:rPr>
          <w:t>）和</w:t>
        </w:r>
        <w:proofErr w:type="gramStart"/>
        <w:r>
          <w:rPr>
            <w:rFonts w:asciiTheme="minorEastAsia" w:hAnsiTheme="minorEastAsia" w:hint="eastAsia"/>
            <w:rPrChange w:id="717" w:author="周德阳" w:date="2018-11-03T13:16:00Z">
              <w:rPr>
                <w:rFonts w:hint="eastAsia"/>
              </w:rPr>
            </w:rPrChange>
          </w:rPr>
          <w:t>紧前关</w:t>
        </w:r>
        <w:proofErr w:type="gramEnd"/>
        <w:r>
          <w:rPr>
            <w:rFonts w:asciiTheme="minorEastAsia" w:hAnsiTheme="minorEastAsia" w:hint="eastAsia"/>
            <w:rPrChange w:id="718" w:author="周德阳" w:date="2018-11-03T13:16:00Z">
              <w:rPr>
                <w:rFonts w:hint="eastAsia"/>
              </w:rPr>
            </w:rPrChange>
          </w:rPr>
          <w:t>系绘图法（</w:t>
        </w:r>
        <w:r>
          <w:rPr>
            <w:rFonts w:asciiTheme="minorEastAsia" w:hAnsiTheme="minorEastAsia"/>
            <w:rPrChange w:id="719" w:author="周德阳" w:date="2018-11-03T13:16:00Z">
              <w:rPr/>
            </w:rPrChange>
          </w:rPr>
          <w:t>PDM</w:t>
        </w:r>
        <w:r>
          <w:rPr>
            <w:rFonts w:asciiTheme="minorEastAsia" w:hAnsiTheme="minorEastAsia" w:hint="eastAsia"/>
            <w:rPrChange w:id="720" w:author="周德阳" w:date="2018-11-03T13:16:00Z">
              <w:rPr>
                <w:rFonts w:hint="eastAsia"/>
              </w:rPr>
            </w:rPrChange>
          </w:rPr>
          <w:t>）。</w:t>
        </w:r>
      </w:ins>
    </w:p>
    <w:p w:rsidR="002F7548" w:rsidRDefault="00B45ED1">
      <w:pPr>
        <w:ind w:firstLine="420"/>
        <w:rPr>
          <w:rFonts w:asciiTheme="minorEastAsia" w:hAnsiTheme="minorEastAsia"/>
        </w:rPr>
      </w:pPr>
      <w:ins w:id="721" w:author="周德阳" w:date="2018-11-03T13:16:00Z">
        <w:r>
          <w:rPr>
            <w:rFonts w:asciiTheme="minorEastAsia" w:hAnsiTheme="minorEastAsia"/>
            <w:rPrChange w:id="722" w:author="周德阳" w:date="2018-11-03T13:16:00Z">
              <w:rPr/>
            </w:rPrChange>
          </w:rPr>
          <w:t xml:space="preserve">  </w:t>
        </w:r>
      </w:ins>
      <w:ins w:id="723" w:author="周德阳" w:date="2018-11-03T13:18:00Z">
        <w:r>
          <w:rPr>
            <w:rFonts w:asciiTheme="minorEastAsia" w:hAnsiTheme="minorEastAsia" w:hint="eastAsia"/>
          </w:rPr>
          <w:t>6.</w:t>
        </w:r>
      </w:ins>
      <w:ins w:id="724" w:author="周德阳" w:date="2018-11-03T13:16:00Z">
        <w:r>
          <w:rPr>
            <w:rFonts w:asciiTheme="minorEastAsia" w:hAnsiTheme="minorEastAsia" w:hint="eastAsia"/>
            <w:b/>
            <w:bCs/>
            <w:rPrChange w:id="725" w:author="周德阳" w:date="2018-11-03T13:17:00Z">
              <w:rPr>
                <w:rFonts w:hint="eastAsia"/>
              </w:rPr>
            </w:rPrChange>
          </w:rPr>
          <w:t>矩阵图</w:t>
        </w:r>
        <w:r>
          <w:rPr>
            <w:rFonts w:asciiTheme="minorEastAsia" w:hAnsiTheme="minorEastAsia" w:hint="eastAsia"/>
            <w:rPrChange w:id="726" w:author="周德阳" w:date="2018-11-03T13:16:00Z">
              <w:rPr>
                <w:rFonts w:hint="eastAsia"/>
              </w:rPr>
            </w:rPrChange>
          </w:rPr>
          <w:t>。一种质量管理和控制工具，使用矩阵结构对数据进行分析。在行列交叉的位</w:t>
        </w:r>
        <w:r>
          <w:rPr>
            <w:rFonts w:asciiTheme="minorEastAsia" w:hAnsiTheme="minorEastAsia"/>
            <w:rPrChange w:id="727" w:author="周德阳" w:date="2018-11-03T13:16:00Z">
              <w:rPr/>
            </w:rPrChange>
          </w:rPr>
          <w:t xml:space="preserve"> </w:t>
        </w:r>
        <w:proofErr w:type="gramStart"/>
        <w:r>
          <w:rPr>
            <w:rFonts w:asciiTheme="minorEastAsia" w:hAnsiTheme="minorEastAsia" w:hint="eastAsia"/>
            <w:rPrChange w:id="728" w:author="周德阳" w:date="2018-11-03T13:16:00Z">
              <w:rPr>
                <w:rFonts w:hint="eastAsia"/>
              </w:rPr>
            </w:rPrChange>
          </w:rPr>
          <w:t>置展示</w:t>
        </w:r>
        <w:proofErr w:type="gramEnd"/>
        <w:r>
          <w:rPr>
            <w:rFonts w:asciiTheme="minorEastAsia" w:hAnsiTheme="minorEastAsia" w:hint="eastAsia"/>
            <w:rPrChange w:id="729" w:author="周德阳" w:date="2018-11-03T13:16:00Z">
              <w:rPr>
                <w:rFonts w:hint="eastAsia"/>
              </w:rPr>
            </w:rPrChange>
          </w:rPr>
          <w:t>因素、原因和目标之间的关系强弱。</w:t>
        </w:r>
      </w:ins>
    </w:p>
    <w:p w:rsidR="002F7548" w:rsidRDefault="002F7548">
      <w:pPr>
        <w:ind w:firstLine="420"/>
      </w:pPr>
    </w:p>
    <w:p w:rsidR="002F7548" w:rsidRDefault="00B45ED1">
      <w:pPr>
        <w:pStyle w:val="1"/>
      </w:pPr>
      <w:bookmarkStart w:id="730" w:name="_Toc497676639"/>
      <w:bookmarkStart w:id="731" w:name="_Toc530044275"/>
      <w:r>
        <w:rPr>
          <w:rFonts w:hint="eastAsia"/>
        </w:rPr>
        <w:t>9</w:t>
      </w:r>
      <w:r>
        <w:rPr>
          <w:rFonts w:hint="eastAsia"/>
        </w:rPr>
        <w:t>软件配置管理</w:t>
      </w:r>
      <w:bookmarkEnd w:id="419"/>
      <w:bookmarkEnd w:id="730"/>
      <w:bookmarkEnd w:id="731"/>
    </w:p>
    <w:p w:rsidR="002F7548" w:rsidRDefault="00B45ED1">
      <w:pPr>
        <w:ind w:firstLine="420"/>
      </w:pPr>
      <w:bookmarkStart w:id="732" w:name="_Toc235929257"/>
      <w:r>
        <w:rPr>
          <w:rFonts w:hint="eastAsia"/>
        </w:rPr>
        <w:t>软件配置管理由软件配置管理员负责，每次工作结束后将成果报于项目经理审核，通过后将该成果交于配置管理员录入软件配置管理系统。</w:t>
      </w:r>
    </w:p>
    <w:p w:rsidR="002F7548" w:rsidRDefault="00B45ED1">
      <w:pPr>
        <w:ind w:firstLine="420"/>
      </w:pPr>
      <w:r>
        <w:rPr>
          <w:rFonts w:hint="eastAsia"/>
        </w:rPr>
        <w:t>配置工具：</w:t>
      </w:r>
    </w:p>
    <w:p w:rsidR="002F7548" w:rsidRDefault="00B45ED1">
      <w:pPr>
        <w:tabs>
          <w:tab w:val="left" w:pos="1260"/>
        </w:tabs>
      </w:pPr>
      <w:bookmarkStart w:id="733" w:name="_Toc497676640"/>
      <w:r>
        <w:t>GitHub</w:t>
      </w:r>
      <w:r>
        <w:rPr>
          <w:rFonts w:hint="eastAsia"/>
        </w:rPr>
        <w:t>（在线代码托管平台）</w:t>
      </w:r>
    </w:p>
    <w:p w:rsidR="002F7548" w:rsidRDefault="00B45ED1">
      <w:pPr>
        <w:tabs>
          <w:tab w:val="left" w:pos="1260"/>
        </w:tabs>
      </w:pPr>
      <w:r>
        <w:t xml:space="preserve">GitHub Desktop </w:t>
      </w:r>
      <w:r>
        <w:rPr>
          <w:rFonts w:hint="eastAsia"/>
        </w:rPr>
        <w:t>Git</w:t>
      </w:r>
      <w:r>
        <w:rPr>
          <w:rFonts w:hint="eastAsia"/>
        </w:rPr>
        <w:t>客户端工具</w:t>
      </w:r>
    </w:p>
    <w:bookmarkEnd w:id="732"/>
    <w:bookmarkEnd w:id="733"/>
    <w:p w:rsidR="002F7548" w:rsidRDefault="002F7548"/>
    <w:p w:rsidR="002F7548" w:rsidRDefault="00B45ED1">
      <w:pPr>
        <w:pStyle w:val="1"/>
      </w:pPr>
      <w:bookmarkStart w:id="734" w:name="_Toc497676642"/>
      <w:bookmarkStart w:id="735" w:name="_Toc235929260"/>
      <w:bookmarkStart w:id="736" w:name="_Toc530044276"/>
      <w:r>
        <w:rPr>
          <w:rFonts w:hint="eastAsia"/>
        </w:rPr>
        <w:t>10</w:t>
      </w:r>
      <w:r>
        <w:rPr>
          <w:rFonts w:hint="eastAsia"/>
        </w:rPr>
        <w:t>记录的收集、维护和保存</w:t>
      </w:r>
      <w:bookmarkEnd w:id="734"/>
      <w:bookmarkEnd w:id="735"/>
      <w:bookmarkEnd w:id="736"/>
    </w:p>
    <w:p w:rsidR="002F7548" w:rsidRDefault="002F7548"/>
    <w:p w:rsidR="002F7548" w:rsidRDefault="00B45ED1">
      <w:pPr>
        <w:ind w:firstLine="420"/>
      </w:pPr>
      <w:r>
        <w:rPr>
          <w:rFonts w:hint="eastAsia"/>
        </w:rPr>
        <w:t>在案例教学系统开发设计期间，要进行各种软件质量保证活动，准确记录、及时分析并妥善保存有关这些活动的记录，是确保软件质量的重要条件。在软件质量保证组中，由软件</w:t>
      </w:r>
      <w:r>
        <w:rPr>
          <w:rFonts w:hint="eastAsia"/>
        </w:rPr>
        <w:lastRenderedPageBreak/>
        <w:t>质量保证组质量保证人员负责收集、汇总与保存有关软件质量保证活动的记录。各种软件质量保证活动的质量记录应在每星期的周日归档到</w:t>
      </w:r>
      <w:r>
        <w:t>git</w:t>
      </w:r>
      <w:r>
        <w:rPr>
          <w:rFonts w:hint="eastAsia"/>
        </w:rPr>
        <w:t>远程服务器保存。</w:t>
      </w:r>
    </w:p>
    <w:p w:rsidR="002F7548" w:rsidRDefault="002F7548"/>
    <w:sectPr w:rsidR="002F7548" w:rsidSect="00C85A06">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16CE" w:rsidRDefault="003216CE" w:rsidP="00486500">
      <w:r>
        <w:separator/>
      </w:r>
    </w:p>
  </w:endnote>
  <w:endnote w:type="continuationSeparator" w:id="0">
    <w:p w:rsidR="003216CE" w:rsidRDefault="003216CE" w:rsidP="00486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6500" w:rsidRDefault="00486500">
    <w:pPr>
      <w:pStyle w:val="a4"/>
      <w:jc w:val="center"/>
      <w:pPrChange w:id="28" w:author="mr.liu" w:date="2018-11-15T11:21:00Z">
        <w:pPr>
          <w:pStyle w:val="a4"/>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327" w:author="mr.liu" w:date="2018-11-17T10:23:00Z"/>
  <w:sdt>
    <w:sdtPr>
      <w:id w:val="-927501302"/>
      <w:docPartObj>
        <w:docPartGallery w:val="Page Numbers (Bottom of Page)"/>
        <w:docPartUnique/>
      </w:docPartObj>
    </w:sdtPr>
    <w:sdtContent>
      <w:customXmlInsRangeEnd w:id="327"/>
      <w:p w:rsidR="00C85A06" w:rsidRDefault="00C85A06">
        <w:pPr>
          <w:pStyle w:val="a4"/>
          <w:jc w:val="center"/>
          <w:rPr>
            <w:ins w:id="328" w:author="mr.liu" w:date="2018-11-17T10:23:00Z"/>
          </w:rPr>
        </w:pPr>
        <w:ins w:id="329" w:author="mr.liu" w:date="2018-11-17T10:23:00Z">
          <w:r>
            <w:fldChar w:fldCharType="begin"/>
          </w:r>
          <w:r>
            <w:instrText>PAGE   \* MERGEFORMAT</w:instrText>
          </w:r>
          <w:r>
            <w:fldChar w:fldCharType="separate"/>
          </w:r>
          <w:r>
            <w:rPr>
              <w:lang w:val="zh-CN"/>
            </w:rPr>
            <w:t>2</w:t>
          </w:r>
          <w:r>
            <w:fldChar w:fldCharType="end"/>
          </w:r>
        </w:ins>
      </w:p>
      <w:customXmlInsRangeStart w:id="330" w:author="mr.liu" w:date="2018-11-17T10:23:00Z"/>
    </w:sdtContent>
  </w:sdt>
  <w:customXmlInsRangeEnd w:id="330"/>
  <w:p w:rsidR="00C85A06" w:rsidRDefault="00C85A06">
    <w:pPr>
      <w:pStyle w:val="a4"/>
      <w:jc w:val="center"/>
      <w:pPrChange w:id="331" w:author="mr.liu" w:date="2018-11-15T11:21:00Z">
        <w:pPr>
          <w:pStyle w:val="a4"/>
        </w:pPr>
      </w:pPrChan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737" w:author="mr.liu" w:date="2018-11-15T11:21:00Z"/>
  <w:sdt>
    <w:sdtPr>
      <w:id w:val="390551145"/>
      <w:docPartObj>
        <w:docPartGallery w:val="Page Numbers (Bottom of Page)"/>
        <w:docPartUnique/>
      </w:docPartObj>
    </w:sdtPr>
    <w:sdtEndPr/>
    <w:sdtContent>
      <w:customXmlInsRangeEnd w:id="737"/>
      <w:p w:rsidR="00486500" w:rsidRDefault="00486500">
        <w:pPr>
          <w:pStyle w:val="a4"/>
          <w:jc w:val="center"/>
          <w:rPr>
            <w:ins w:id="738" w:author="mr.liu" w:date="2018-11-15T11:21:00Z"/>
          </w:rPr>
        </w:pPr>
        <w:ins w:id="739" w:author="mr.liu" w:date="2018-11-15T11:21:00Z">
          <w:r>
            <w:fldChar w:fldCharType="begin"/>
          </w:r>
          <w:r>
            <w:instrText>PAGE   \* MERGEFORMAT</w:instrText>
          </w:r>
          <w:r>
            <w:fldChar w:fldCharType="separate"/>
          </w:r>
          <w:r>
            <w:rPr>
              <w:lang w:val="zh-CN"/>
            </w:rPr>
            <w:t>2</w:t>
          </w:r>
          <w:r>
            <w:fldChar w:fldCharType="end"/>
          </w:r>
        </w:ins>
      </w:p>
      <w:customXmlInsRangeStart w:id="740" w:author="mr.liu" w:date="2018-11-15T11:21:00Z"/>
    </w:sdtContent>
  </w:sdt>
  <w:customXmlInsRangeEnd w:id="740"/>
  <w:p w:rsidR="00486500" w:rsidRDefault="00486500">
    <w:pPr>
      <w:pStyle w:val="a4"/>
      <w:jc w:val="center"/>
      <w:pPrChange w:id="741" w:author="mr.liu" w:date="2018-11-15T11:21:00Z">
        <w:pPr>
          <w:pStyle w:val="a4"/>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16CE" w:rsidRDefault="003216CE" w:rsidP="00486500">
      <w:r>
        <w:separator/>
      </w:r>
    </w:p>
  </w:footnote>
  <w:footnote w:type="continuationSeparator" w:id="0">
    <w:p w:rsidR="003216CE" w:rsidRDefault="003216CE" w:rsidP="004865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3EE" w:rsidRPr="00BE13EE" w:rsidRDefault="00BE13EE">
    <w:pPr>
      <w:pStyle w:val="a6"/>
    </w:pPr>
    <w:ins w:id="26" w:author="mr.liu" w:date="2018-11-17T09:43:00Z">
      <w:r>
        <w:fldChar w:fldCharType="begin"/>
      </w:r>
      <w:r>
        <w:instrText xml:space="preserve"> FILENAME \* MERGEFORMAT </w:instrText>
      </w:r>
    </w:ins>
    <w:r>
      <w:fldChar w:fldCharType="separate"/>
    </w:r>
    <w:ins w:id="27" w:author="mr.liu" w:date="2018-11-17T09:43:00Z">
      <w:r>
        <w:rPr>
          <w:rFonts w:hint="eastAsia"/>
          <w:noProof/>
        </w:rPr>
        <w:t>PRD2018-G04-</w:t>
      </w:r>
      <w:r>
        <w:rPr>
          <w:rFonts w:hint="eastAsia"/>
          <w:noProof/>
        </w:rPr>
        <w:t>质量保证计划</w:t>
      </w:r>
      <w:r>
        <w:fldChar w:fldCharType="end"/>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F32C0"/>
    <w:multiLevelType w:val="multilevel"/>
    <w:tmpl w:val="20DF32C0"/>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27052FA"/>
    <w:multiLevelType w:val="multilevel"/>
    <w:tmpl w:val="527052F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0210C0F"/>
    <w:multiLevelType w:val="multilevel"/>
    <w:tmpl w:val="60210C0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12D3DD8"/>
    <w:multiLevelType w:val="multilevel"/>
    <w:tmpl w:val="612D3DD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773D2E76"/>
    <w:multiLevelType w:val="multilevel"/>
    <w:tmpl w:val="773D2E7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7833A63"/>
    <w:multiLevelType w:val="multilevel"/>
    <w:tmpl w:val="77833A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r.liu">
    <w15:presenceInfo w15:providerId="None" w15:userId="mr.liu"/>
  </w15:person>
  <w15:person w15:author="周德阳">
    <w15:presenceInfo w15:providerId="None" w15:userId="周德阳"/>
  </w15:person>
  <w15:person w15:author="Sin">
    <w15:presenceInfo w15:providerId="None" w15:userId="S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revisionView w:markup="0"/>
  <w:trackRevision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2FC"/>
    <w:rsid w:val="000763B6"/>
    <w:rsid w:val="000A6E9D"/>
    <w:rsid w:val="0012590D"/>
    <w:rsid w:val="00135382"/>
    <w:rsid w:val="0015306F"/>
    <w:rsid w:val="0017142F"/>
    <w:rsid w:val="00174668"/>
    <w:rsid w:val="00186AE3"/>
    <w:rsid w:val="001C02FC"/>
    <w:rsid w:val="002B0AC6"/>
    <w:rsid w:val="002F7548"/>
    <w:rsid w:val="00302DB0"/>
    <w:rsid w:val="003216CE"/>
    <w:rsid w:val="003459E8"/>
    <w:rsid w:val="00486500"/>
    <w:rsid w:val="00544A79"/>
    <w:rsid w:val="005D49F8"/>
    <w:rsid w:val="00616F3D"/>
    <w:rsid w:val="00664F2A"/>
    <w:rsid w:val="006E5591"/>
    <w:rsid w:val="0074773F"/>
    <w:rsid w:val="007717F7"/>
    <w:rsid w:val="00824EB7"/>
    <w:rsid w:val="0085593E"/>
    <w:rsid w:val="00982B55"/>
    <w:rsid w:val="00AB0E08"/>
    <w:rsid w:val="00B02428"/>
    <w:rsid w:val="00B442E8"/>
    <w:rsid w:val="00B45ED1"/>
    <w:rsid w:val="00B74901"/>
    <w:rsid w:val="00BE13EE"/>
    <w:rsid w:val="00BE746A"/>
    <w:rsid w:val="00C85A06"/>
    <w:rsid w:val="00D81001"/>
    <w:rsid w:val="00DF3198"/>
    <w:rsid w:val="00E20C12"/>
    <w:rsid w:val="00E54C07"/>
    <w:rsid w:val="00F740C0"/>
    <w:rsid w:val="00FB78FF"/>
    <w:rsid w:val="00FD1FB6"/>
    <w:rsid w:val="01A02E33"/>
    <w:rsid w:val="096B320D"/>
    <w:rsid w:val="2F743437"/>
    <w:rsid w:val="473707CE"/>
    <w:rsid w:val="4EEC06CC"/>
    <w:rsid w:val="52B2733C"/>
    <w:rsid w:val="57890D5E"/>
    <w:rsid w:val="622206E9"/>
    <w:rsid w:val="6C4E2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A3DE541"/>
  <w15:docId w15:val="{EFF354CA-F289-4574-9ACC-87B6B3F5C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ind w:left="1190"/>
    </w:pPr>
    <w:rPr>
      <w:rFonts w:ascii="黑体" w:eastAsia="黑体" w:hAnsi="黑体"/>
      <w:sz w:val="24"/>
      <w:szCs w:val="24"/>
    </w:rPr>
  </w:style>
  <w:style w:type="paragraph" w:styleId="a4">
    <w:name w:val="footer"/>
    <w:basedOn w:val="a"/>
    <w:link w:val="a5"/>
    <w:uiPriority w:val="99"/>
    <w:unhideWhenUsed/>
    <w:pPr>
      <w:tabs>
        <w:tab w:val="center" w:pos="4153"/>
        <w:tab w:val="right" w:pos="8306"/>
      </w:tabs>
      <w:snapToGrid w:val="0"/>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character" w:styleId="a8">
    <w:name w:val="Hyperlink"/>
    <w:basedOn w:val="a0"/>
    <w:uiPriority w:val="99"/>
    <w:unhideWhenUsed/>
    <w:rPr>
      <w:color w:val="0563C1" w:themeColor="hyperlink"/>
      <w:u w:val="single"/>
    </w:r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styleId="a9">
    <w:name w:val="List Paragraph"/>
    <w:basedOn w:val="a"/>
    <w:uiPriority w:val="34"/>
    <w:qFormat/>
    <w:pPr>
      <w:ind w:firstLineChars="200" w:firstLine="420"/>
    </w:p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aa">
    <w:name w:val="封面"/>
    <w:basedOn w:val="a"/>
    <w:qFormat/>
    <w:pPr>
      <w:adjustRightInd w:val="0"/>
      <w:spacing w:line="360" w:lineRule="atLeast"/>
      <w:jc w:val="right"/>
    </w:pPr>
    <w:rPr>
      <w:rFonts w:ascii="Symbol" w:hAnsi="Symbol"/>
      <w:kern w:val="0"/>
      <w:sz w:val="24"/>
      <w:szCs w:val="20"/>
    </w:rPr>
  </w:style>
  <w:style w:type="character" w:customStyle="1" w:styleId="11">
    <w:name w:val="未处理的提及1"/>
    <w:basedOn w:val="a0"/>
    <w:uiPriority w:val="99"/>
    <w:semiHidden/>
    <w:unhideWhenUsed/>
    <w:qFormat/>
    <w:rPr>
      <w:color w:val="605E5C"/>
      <w:shd w:val="clear" w:color="auto" w:fill="E1DFDD"/>
    </w:rPr>
  </w:style>
  <w:style w:type="paragraph" w:styleId="ab">
    <w:name w:val="Balloon Text"/>
    <w:basedOn w:val="a"/>
    <w:link w:val="ac"/>
    <w:uiPriority w:val="99"/>
    <w:semiHidden/>
    <w:unhideWhenUsed/>
    <w:rsid w:val="00C85A06"/>
    <w:rPr>
      <w:sz w:val="18"/>
      <w:szCs w:val="18"/>
    </w:rPr>
  </w:style>
  <w:style w:type="character" w:customStyle="1" w:styleId="ac">
    <w:name w:val="批注框文本 字符"/>
    <w:basedOn w:val="a0"/>
    <w:link w:val="ab"/>
    <w:uiPriority w:val="99"/>
    <w:semiHidden/>
    <w:rsid w:val="00C85A0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testing.net/ceshi/ruanjianzhiliangbaozheng/2007/0619/46880.html%202018/10/27"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C1E85F-6026-42D0-B19F-3989E96EC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1399</Words>
  <Characters>7978</Characters>
  <Application>Microsoft Office Word</Application>
  <DocSecurity>0</DocSecurity>
  <Lines>66</Lines>
  <Paragraphs>18</Paragraphs>
  <ScaleCrop>false</ScaleCrop>
  <Company/>
  <LinksUpToDate>false</LinksUpToDate>
  <CharactersWithSpaces>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dc:creator>
  <cp:lastModifiedBy>mr.liu</cp:lastModifiedBy>
  <cp:revision>18</cp:revision>
  <dcterms:created xsi:type="dcterms:W3CDTF">2018-10-27T02:09:00Z</dcterms:created>
  <dcterms:modified xsi:type="dcterms:W3CDTF">2018-11-17T02:24:00Z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