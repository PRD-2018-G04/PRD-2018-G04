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CA3D" w14:textId="77777777" w:rsidR="00FF37A1" w:rsidRDefault="00FF37A1" w:rsidP="00FF37A1">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b/>
          <w:u w:val="single"/>
        </w:rPr>
        <w:t xml:space="preserve">    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w:t>
      </w:r>
      <w:r>
        <w:rPr>
          <w:rFonts w:ascii="黑体" w:eastAsia="黑体" w:hAnsi="Arial"/>
          <w:b/>
          <w:u w:val="single"/>
        </w:rPr>
        <w:t xml:space="preserve"> </w:t>
      </w:r>
      <w:r>
        <w:rPr>
          <w:rFonts w:ascii="黑体" w:eastAsia="黑体" w:hAnsi="Arial" w:hint="eastAsia"/>
          <w:b/>
        </w:rPr>
        <w:t>__</w:t>
      </w:r>
    </w:p>
    <w:p w14:paraId="24254C4C" w14:textId="54B17548" w:rsidR="00FF37A1" w:rsidRDefault="00FF37A1" w:rsidP="00FF37A1">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Pr>
          <w:rFonts w:ascii="黑体" w:eastAsia="黑体" w:hAnsi="Arial"/>
          <w:b/>
          <w:u w:val="single"/>
        </w:rPr>
        <w:t xml:space="preserve">    </w:t>
      </w:r>
      <w:r>
        <w:rPr>
          <w:rFonts w:ascii="黑体" w:eastAsia="黑体" w:hAnsi="Arial" w:hint="eastAsia"/>
          <w:b/>
          <w:u w:val="single"/>
        </w:rPr>
        <w:t>_0.</w:t>
      </w:r>
      <w:r>
        <w:rPr>
          <w:rFonts w:ascii="黑体" w:eastAsia="黑体" w:hAnsi="Arial"/>
          <w:b/>
          <w:u w:val="single"/>
        </w:rPr>
        <w:t>2.</w:t>
      </w:r>
      <w:ins w:id="0" w:author="mr.liu" w:date="2018-11-09T17:03:00Z">
        <w:r w:rsidR="00E24761">
          <w:rPr>
            <w:rFonts w:ascii="黑体" w:eastAsia="黑体" w:hAnsi="Arial" w:hint="eastAsia"/>
            <w:b/>
            <w:u w:val="single"/>
          </w:rPr>
          <w:t>3</w:t>
        </w:r>
      </w:ins>
      <w:del w:id="1" w:author="mr.liu" w:date="2018-11-09T17:03:00Z">
        <w:r w:rsidR="006F1639" w:rsidDel="00E24761">
          <w:rPr>
            <w:rFonts w:ascii="黑体" w:eastAsia="黑体" w:hAnsi="Arial" w:hint="eastAsia"/>
            <w:b/>
            <w:u w:val="single"/>
          </w:rPr>
          <w:delText>2</w:delText>
        </w:r>
      </w:del>
      <w:r>
        <w:rPr>
          <w:rFonts w:ascii="黑体" w:eastAsia="黑体" w:hAnsi="Arial" w:hint="eastAsia"/>
          <w:b/>
          <w:u w:val="single"/>
        </w:rPr>
        <w:t>_</w:t>
      </w:r>
      <w:r>
        <w:rPr>
          <w:rFonts w:ascii="黑体" w:eastAsia="黑体" w:hAnsi="Arial" w:hint="eastAsia"/>
          <w:b/>
        </w:rPr>
        <w:t>_________</w:t>
      </w:r>
    </w:p>
    <w:p w14:paraId="45ECB3AF" w14:textId="77777777" w:rsidR="00FF37A1" w:rsidRDefault="00FF37A1" w:rsidP="00FF37A1">
      <w:pPr>
        <w:pStyle w:val="ad"/>
        <w:widowControl/>
        <w:autoSpaceDE w:val="0"/>
        <w:autoSpaceDN w:val="0"/>
        <w:ind w:firstLine="422"/>
        <w:textAlignment w:val="bottom"/>
        <w:rPr>
          <w:rFonts w:ascii="Arial" w:hAnsi="Arial"/>
          <w:b/>
        </w:rPr>
      </w:pPr>
    </w:p>
    <w:p w14:paraId="24B623A2" w14:textId="77777777" w:rsidR="00FF37A1" w:rsidRDefault="00FF37A1" w:rsidP="00FF37A1">
      <w:pPr>
        <w:pStyle w:val="ad"/>
        <w:widowControl/>
        <w:autoSpaceDE w:val="0"/>
        <w:autoSpaceDN w:val="0"/>
        <w:ind w:firstLine="422"/>
        <w:textAlignment w:val="bottom"/>
        <w:rPr>
          <w:rFonts w:ascii="Arial" w:hAnsi="Arial"/>
          <w:b/>
        </w:rPr>
      </w:pPr>
    </w:p>
    <w:p w14:paraId="7A81B645" w14:textId="77777777" w:rsidR="00FF37A1" w:rsidRDefault="00FF37A1" w:rsidP="00FF37A1">
      <w:pPr>
        <w:widowControl/>
        <w:autoSpaceDE w:val="0"/>
        <w:autoSpaceDN w:val="0"/>
        <w:jc w:val="center"/>
        <w:textAlignment w:val="bottom"/>
        <w:rPr>
          <w:rFonts w:ascii="宋体" w:eastAsia="宋体" w:hAnsi="宋体"/>
          <w:b/>
          <w:sz w:val="84"/>
          <w:szCs w:val="84"/>
        </w:rPr>
      </w:pPr>
      <w:r>
        <w:rPr>
          <w:rFonts w:ascii="Arial" w:eastAsia="宋体" w:hAnsi="Arial" w:hint="eastAsia"/>
          <w:b/>
          <w:noProof/>
        </w:rPr>
        <w:drawing>
          <wp:anchor distT="0" distB="0" distL="114935" distR="114935" simplePos="0" relativeHeight="251659264" behindDoc="1" locked="0" layoutInCell="1" allowOverlap="1" wp14:anchorId="7679B94F" wp14:editId="36C6F62C">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Pr>
          <w:rFonts w:ascii="宋体" w:eastAsia="宋体" w:hAnsi="宋体" w:hint="eastAsia"/>
          <w:b/>
          <w:sz w:val="84"/>
          <w:szCs w:val="84"/>
        </w:rPr>
        <w:t>案例教学系统</w:t>
      </w:r>
    </w:p>
    <w:p w14:paraId="5D3A6CA7" w14:textId="77777777" w:rsidR="00FF37A1" w:rsidRDefault="00FF37A1" w:rsidP="00FF37A1">
      <w:pPr>
        <w:widowControl/>
        <w:autoSpaceDE w:val="0"/>
        <w:autoSpaceDN w:val="0"/>
        <w:textAlignment w:val="bottom"/>
        <w:rPr>
          <w:rFonts w:ascii="Symbol" w:hAnsi="Symbol"/>
          <w:b/>
          <w:sz w:val="30"/>
        </w:rPr>
      </w:pPr>
    </w:p>
    <w:p w14:paraId="2567189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14:paraId="7F27FF9F"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14:paraId="3C8666A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14:paraId="0B1C0FA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14:paraId="4E920383"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项</w:t>
      </w:r>
    </w:p>
    <w:p w14:paraId="529DA41C"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目</w:t>
      </w:r>
    </w:p>
    <w:p w14:paraId="04ADB91E"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14:paraId="17A3597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14:paraId="70AAF799"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p>
    <w:p w14:paraId="69E9A795" w14:textId="77777777" w:rsidR="00FF37A1" w:rsidRDefault="00FF37A1" w:rsidP="00FF37A1">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杨枨老师，侯宏仑老师</w:t>
      </w:r>
    </w:p>
    <w:p w14:paraId="43CEFAD6" w14:textId="77777777" w:rsidR="00FF37A1" w:rsidRDefault="00FF37A1" w:rsidP="00FF37A1">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2FD36F1B" w14:textId="77777777" w:rsidR="00FF37A1" w:rsidRDefault="00FF37A1" w:rsidP="00FF37A1">
      <w:pPr>
        <w:ind w:firstLineChars="100" w:firstLine="320"/>
        <w:jc w:val="center"/>
        <w:rPr>
          <w:b/>
          <w:sz w:val="32"/>
          <w:szCs w:val="32"/>
        </w:rPr>
      </w:pPr>
      <w:r>
        <w:rPr>
          <w:rFonts w:hint="eastAsia"/>
          <w:b/>
          <w:sz w:val="32"/>
          <w:szCs w:val="32"/>
        </w:rPr>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FF37A1" w14:paraId="2917FA39" w14:textId="77777777" w:rsidTr="00954B54">
        <w:tc>
          <w:tcPr>
            <w:tcW w:w="1261" w:type="dxa"/>
            <w:shd w:val="clear" w:color="auto" w:fill="auto"/>
          </w:tcPr>
          <w:p w14:paraId="5D5A3B6B" w14:textId="77777777" w:rsidR="00FF37A1" w:rsidRDefault="00FF37A1" w:rsidP="00954B54">
            <w:pPr>
              <w:jc w:val="center"/>
              <w:rPr>
                <w:b/>
                <w:szCs w:val="21"/>
              </w:rPr>
            </w:pPr>
            <w:r>
              <w:rPr>
                <w:rFonts w:hint="eastAsia"/>
                <w:b/>
                <w:szCs w:val="21"/>
              </w:rPr>
              <w:t>日期</w:t>
            </w:r>
          </w:p>
        </w:tc>
        <w:tc>
          <w:tcPr>
            <w:tcW w:w="1144" w:type="dxa"/>
            <w:shd w:val="clear" w:color="auto" w:fill="auto"/>
          </w:tcPr>
          <w:p w14:paraId="69A66530" w14:textId="77777777" w:rsidR="00FF37A1" w:rsidRDefault="00FF37A1" w:rsidP="00954B54">
            <w:pPr>
              <w:jc w:val="center"/>
              <w:rPr>
                <w:b/>
                <w:szCs w:val="21"/>
              </w:rPr>
            </w:pPr>
            <w:r>
              <w:rPr>
                <w:rFonts w:hint="eastAsia"/>
                <w:b/>
                <w:szCs w:val="21"/>
              </w:rPr>
              <w:t>版本</w:t>
            </w:r>
          </w:p>
        </w:tc>
        <w:tc>
          <w:tcPr>
            <w:tcW w:w="2693" w:type="dxa"/>
            <w:shd w:val="clear" w:color="auto" w:fill="auto"/>
          </w:tcPr>
          <w:p w14:paraId="2F84E32A" w14:textId="77777777" w:rsidR="00FF37A1" w:rsidRDefault="00FF37A1" w:rsidP="00954B54">
            <w:pPr>
              <w:jc w:val="center"/>
              <w:rPr>
                <w:b/>
                <w:szCs w:val="21"/>
              </w:rPr>
            </w:pPr>
            <w:r>
              <w:rPr>
                <w:rFonts w:hint="eastAsia"/>
                <w:b/>
                <w:szCs w:val="21"/>
              </w:rPr>
              <w:t>说明</w:t>
            </w:r>
          </w:p>
        </w:tc>
        <w:tc>
          <w:tcPr>
            <w:tcW w:w="2251" w:type="dxa"/>
            <w:shd w:val="clear" w:color="auto" w:fill="auto"/>
          </w:tcPr>
          <w:p w14:paraId="180B9E59" w14:textId="77777777" w:rsidR="00FF37A1" w:rsidRDefault="00FF37A1" w:rsidP="00954B54">
            <w:pPr>
              <w:jc w:val="center"/>
              <w:rPr>
                <w:b/>
                <w:szCs w:val="21"/>
              </w:rPr>
            </w:pPr>
            <w:r>
              <w:rPr>
                <w:rFonts w:hint="eastAsia"/>
                <w:b/>
                <w:szCs w:val="21"/>
              </w:rPr>
              <w:t>作者</w:t>
            </w:r>
          </w:p>
        </w:tc>
        <w:tc>
          <w:tcPr>
            <w:tcW w:w="947" w:type="dxa"/>
            <w:shd w:val="clear" w:color="auto" w:fill="auto"/>
          </w:tcPr>
          <w:p w14:paraId="10C678E1" w14:textId="77777777" w:rsidR="00FF37A1" w:rsidRDefault="00FF37A1" w:rsidP="00954B54">
            <w:pPr>
              <w:jc w:val="center"/>
              <w:rPr>
                <w:b/>
                <w:szCs w:val="21"/>
              </w:rPr>
            </w:pPr>
            <w:r>
              <w:rPr>
                <w:rFonts w:hint="eastAsia"/>
                <w:b/>
                <w:szCs w:val="21"/>
              </w:rPr>
              <w:t>审批人</w:t>
            </w:r>
          </w:p>
        </w:tc>
      </w:tr>
      <w:tr w:rsidR="00FF37A1" w14:paraId="7FA0F614" w14:textId="77777777" w:rsidTr="00954B54">
        <w:tc>
          <w:tcPr>
            <w:tcW w:w="1261" w:type="dxa"/>
            <w:shd w:val="clear" w:color="auto" w:fill="auto"/>
          </w:tcPr>
          <w:p w14:paraId="17E7362D" w14:textId="77777777" w:rsidR="00FF37A1" w:rsidRDefault="00FF37A1" w:rsidP="00954B54">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14:paraId="1C160B2E" w14:textId="77777777" w:rsidR="00FF37A1" w:rsidRDefault="00FF37A1" w:rsidP="00954B54">
            <w:pPr>
              <w:jc w:val="center"/>
              <w:rPr>
                <w:szCs w:val="21"/>
              </w:rPr>
            </w:pPr>
            <w:r>
              <w:rPr>
                <w:rFonts w:hint="eastAsia"/>
                <w:szCs w:val="21"/>
              </w:rPr>
              <w:t>0.1.0</w:t>
            </w:r>
          </w:p>
        </w:tc>
        <w:tc>
          <w:tcPr>
            <w:tcW w:w="2693" w:type="dxa"/>
            <w:shd w:val="clear" w:color="auto" w:fill="auto"/>
          </w:tcPr>
          <w:p w14:paraId="14B7AB58" w14:textId="77777777" w:rsidR="00FF37A1" w:rsidRDefault="00FF37A1" w:rsidP="00954B54">
            <w:pPr>
              <w:jc w:val="center"/>
              <w:rPr>
                <w:szCs w:val="21"/>
              </w:rPr>
            </w:pPr>
            <w:r>
              <w:rPr>
                <w:rFonts w:hint="eastAsia"/>
                <w:szCs w:val="21"/>
              </w:rPr>
              <w:t>未拿到具体系统所做的第一版需求工程项目计划草稿</w:t>
            </w:r>
          </w:p>
        </w:tc>
        <w:tc>
          <w:tcPr>
            <w:tcW w:w="2251" w:type="dxa"/>
            <w:shd w:val="clear" w:color="auto" w:fill="auto"/>
          </w:tcPr>
          <w:p w14:paraId="65351B52" w14:textId="77777777" w:rsidR="00FF37A1" w:rsidRDefault="00FF37A1" w:rsidP="00954B54">
            <w:pPr>
              <w:jc w:val="center"/>
              <w:rPr>
                <w:szCs w:val="21"/>
              </w:rPr>
            </w:pPr>
            <w:r>
              <w:rPr>
                <w:rFonts w:hint="eastAsia"/>
                <w:szCs w:val="21"/>
              </w:rPr>
              <w:t>郦哲聪、冯一鸣、王飞钢、周德阳、刘乐威</w:t>
            </w:r>
          </w:p>
        </w:tc>
        <w:tc>
          <w:tcPr>
            <w:tcW w:w="947" w:type="dxa"/>
            <w:shd w:val="clear" w:color="auto" w:fill="auto"/>
          </w:tcPr>
          <w:p w14:paraId="4165F626" w14:textId="77777777" w:rsidR="00FF37A1" w:rsidRDefault="00FF37A1" w:rsidP="00954B54">
            <w:pPr>
              <w:jc w:val="center"/>
              <w:rPr>
                <w:szCs w:val="21"/>
              </w:rPr>
            </w:pPr>
            <w:r>
              <w:rPr>
                <w:rFonts w:hint="eastAsia"/>
                <w:szCs w:val="21"/>
              </w:rPr>
              <w:t>郦哲聪（P</w:t>
            </w:r>
            <w:r>
              <w:rPr>
                <w:szCs w:val="21"/>
              </w:rPr>
              <w:t>M</w:t>
            </w:r>
            <w:r>
              <w:rPr>
                <w:rFonts w:hint="eastAsia"/>
                <w:szCs w:val="21"/>
              </w:rPr>
              <w:t>）</w:t>
            </w:r>
          </w:p>
        </w:tc>
      </w:tr>
      <w:tr w:rsidR="00FF37A1" w14:paraId="542DCE11" w14:textId="77777777" w:rsidTr="00954B54">
        <w:tc>
          <w:tcPr>
            <w:tcW w:w="1261" w:type="dxa"/>
            <w:shd w:val="clear" w:color="auto" w:fill="auto"/>
          </w:tcPr>
          <w:p w14:paraId="5D0D5B25" w14:textId="77777777" w:rsidR="00FF37A1" w:rsidRDefault="00FF37A1" w:rsidP="00954B54">
            <w:pPr>
              <w:jc w:val="center"/>
              <w:rPr>
                <w:szCs w:val="21"/>
              </w:rPr>
            </w:pPr>
            <w:r>
              <w:rPr>
                <w:rFonts w:hint="eastAsia"/>
                <w:szCs w:val="21"/>
              </w:rPr>
              <w:t>2018/10/06</w:t>
            </w:r>
          </w:p>
        </w:tc>
        <w:tc>
          <w:tcPr>
            <w:tcW w:w="1144" w:type="dxa"/>
            <w:shd w:val="clear" w:color="auto" w:fill="auto"/>
          </w:tcPr>
          <w:p w14:paraId="646E7A46" w14:textId="77777777" w:rsidR="00FF37A1" w:rsidRDefault="00FF37A1" w:rsidP="00954B54">
            <w:pPr>
              <w:jc w:val="center"/>
              <w:rPr>
                <w:szCs w:val="21"/>
              </w:rPr>
            </w:pPr>
            <w:r>
              <w:rPr>
                <w:rFonts w:hint="eastAsia"/>
                <w:szCs w:val="21"/>
              </w:rPr>
              <w:t>0.1.1</w:t>
            </w:r>
          </w:p>
        </w:tc>
        <w:tc>
          <w:tcPr>
            <w:tcW w:w="2693" w:type="dxa"/>
            <w:shd w:val="clear" w:color="auto" w:fill="auto"/>
          </w:tcPr>
          <w:p w14:paraId="7D55B57B" w14:textId="77777777" w:rsidR="00FF37A1" w:rsidRDefault="00FF37A1" w:rsidP="00954B54">
            <w:pPr>
              <w:jc w:val="center"/>
              <w:rPr>
                <w:szCs w:val="21"/>
              </w:rPr>
            </w:pPr>
            <w:r>
              <w:rPr>
                <w:rFonts w:hint="eastAsia"/>
                <w:szCs w:val="21"/>
              </w:rPr>
              <w:t>修改第一、二、六章节</w:t>
            </w:r>
          </w:p>
        </w:tc>
        <w:tc>
          <w:tcPr>
            <w:tcW w:w="2251" w:type="dxa"/>
            <w:shd w:val="clear" w:color="auto" w:fill="auto"/>
          </w:tcPr>
          <w:p w14:paraId="5C2018A8" w14:textId="77777777" w:rsidR="00FF37A1" w:rsidRDefault="00FF37A1" w:rsidP="00954B54">
            <w:pPr>
              <w:jc w:val="center"/>
              <w:rPr>
                <w:szCs w:val="21"/>
              </w:rPr>
            </w:pPr>
            <w:r>
              <w:rPr>
                <w:rFonts w:hint="eastAsia"/>
                <w:szCs w:val="21"/>
              </w:rPr>
              <w:t>王飞钢</w:t>
            </w:r>
          </w:p>
        </w:tc>
        <w:tc>
          <w:tcPr>
            <w:tcW w:w="947" w:type="dxa"/>
            <w:shd w:val="clear" w:color="auto" w:fill="auto"/>
          </w:tcPr>
          <w:p w14:paraId="565ED14D" w14:textId="77777777" w:rsidR="00FF37A1" w:rsidRDefault="00FF37A1" w:rsidP="00954B54">
            <w:pPr>
              <w:jc w:val="center"/>
              <w:rPr>
                <w:szCs w:val="21"/>
              </w:rPr>
            </w:pPr>
            <w:r>
              <w:rPr>
                <w:rFonts w:hint="eastAsia"/>
                <w:szCs w:val="21"/>
              </w:rPr>
              <w:t>郦哲聪</w:t>
            </w:r>
          </w:p>
          <w:p w14:paraId="0E9062DF" w14:textId="77777777" w:rsidR="00FF37A1" w:rsidRDefault="00FF37A1" w:rsidP="00954B54">
            <w:pPr>
              <w:jc w:val="center"/>
              <w:rPr>
                <w:szCs w:val="21"/>
              </w:rPr>
            </w:pPr>
            <w:r>
              <w:rPr>
                <w:rFonts w:hint="eastAsia"/>
                <w:szCs w:val="21"/>
              </w:rPr>
              <w:t>（P</w:t>
            </w:r>
            <w:r>
              <w:rPr>
                <w:szCs w:val="21"/>
              </w:rPr>
              <w:t>M）</w:t>
            </w:r>
          </w:p>
        </w:tc>
      </w:tr>
      <w:tr w:rsidR="00FF37A1" w14:paraId="196243E3" w14:textId="77777777" w:rsidTr="00954B54">
        <w:tc>
          <w:tcPr>
            <w:tcW w:w="1261" w:type="dxa"/>
            <w:shd w:val="clear" w:color="auto" w:fill="auto"/>
          </w:tcPr>
          <w:p w14:paraId="7C473FD5" w14:textId="77777777" w:rsidR="00FF37A1" w:rsidRDefault="00FF37A1" w:rsidP="00954B54">
            <w:pPr>
              <w:jc w:val="center"/>
              <w:rPr>
                <w:szCs w:val="21"/>
              </w:rPr>
            </w:pPr>
            <w:r>
              <w:rPr>
                <w:rFonts w:hint="eastAsia"/>
                <w:szCs w:val="21"/>
              </w:rPr>
              <w:t>2018/10/06</w:t>
            </w:r>
          </w:p>
        </w:tc>
        <w:tc>
          <w:tcPr>
            <w:tcW w:w="1144" w:type="dxa"/>
            <w:shd w:val="clear" w:color="auto" w:fill="auto"/>
          </w:tcPr>
          <w:p w14:paraId="5468D087" w14:textId="77777777" w:rsidR="00FF37A1" w:rsidRDefault="00FF37A1" w:rsidP="00954B54">
            <w:pPr>
              <w:jc w:val="center"/>
              <w:rPr>
                <w:szCs w:val="21"/>
              </w:rPr>
            </w:pPr>
            <w:r>
              <w:rPr>
                <w:rFonts w:hint="eastAsia"/>
                <w:szCs w:val="21"/>
              </w:rPr>
              <w:t>0.1.2</w:t>
            </w:r>
          </w:p>
        </w:tc>
        <w:tc>
          <w:tcPr>
            <w:tcW w:w="2693" w:type="dxa"/>
            <w:shd w:val="clear" w:color="auto" w:fill="auto"/>
          </w:tcPr>
          <w:p w14:paraId="5414B883" w14:textId="77777777" w:rsidR="00FF37A1" w:rsidRDefault="00FF37A1" w:rsidP="00954B54">
            <w:pPr>
              <w:jc w:val="center"/>
              <w:rPr>
                <w:szCs w:val="21"/>
              </w:rPr>
            </w:pPr>
            <w:r>
              <w:rPr>
                <w:rFonts w:hint="eastAsia"/>
                <w:szCs w:val="21"/>
              </w:rPr>
              <w:t>修改第七、八章节</w:t>
            </w:r>
          </w:p>
        </w:tc>
        <w:tc>
          <w:tcPr>
            <w:tcW w:w="2251" w:type="dxa"/>
            <w:shd w:val="clear" w:color="auto" w:fill="auto"/>
          </w:tcPr>
          <w:p w14:paraId="39F761E4" w14:textId="77777777" w:rsidR="00FF37A1" w:rsidRDefault="00FF37A1" w:rsidP="00954B54">
            <w:pPr>
              <w:jc w:val="center"/>
              <w:rPr>
                <w:szCs w:val="21"/>
              </w:rPr>
            </w:pPr>
            <w:r>
              <w:rPr>
                <w:rFonts w:hint="eastAsia"/>
                <w:szCs w:val="21"/>
              </w:rPr>
              <w:t>刘乐威</w:t>
            </w:r>
          </w:p>
        </w:tc>
        <w:tc>
          <w:tcPr>
            <w:tcW w:w="947" w:type="dxa"/>
            <w:shd w:val="clear" w:color="auto" w:fill="auto"/>
          </w:tcPr>
          <w:p w14:paraId="62733BAC" w14:textId="77777777" w:rsidR="00FF37A1" w:rsidRDefault="00FF37A1" w:rsidP="00954B54">
            <w:pPr>
              <w:jc w:val="center"/>
              <w:rPr>
                <w:szCs w:val="21"/>
              </w:rPr>
            </w:pPr>
            <w:r>
              <w:rPr>
                <w:rFonts w:hint="eastAsia"/>
                <w:szCs w:val="21"/>
              </w:rPr>
              <w:t>郦哲聪</w:t>
            </w:r>
          </w:p>
          <w:p w14:paraId="79C51923" w14:textId="77777777" w:rsidR="00FF37A1" w:rsidRDefault="00FF37A1" w:rsidP="00954B54">
            <w:pPr>
              <w:jc w:val="center"/>
              <w:rPr>
                <w:szCs w:val="21"/>
              </w:rPr>
            </w:pPr>
            <w:r>
              <w:rPr>
                <w:rFonts w:hint="eastAsia"/>
                <w:szCs w:val="21"/>
              </w:rPr>
              <w:t>（P</w:t>
            </w:r>
            <w:r>
              <w:rPr>
                <w:szCs w:val="21"/>
              </w:rPr>
              <w:t>M）</w:t>
            </w:r>
          </w:p>
        </w:tc>
      </w:tr>
      <w:tr w:rsidR="00FF37A1" w14:paraId="1ED33F98" w14:textId="77777777" w:rsidTr="00954B54">
        <w:tc>
          <w:tcPr>
            <w:tcW w:w="1261" w:type="dxa"/>
            <w:shd w:val="clear" w:color="auto" w:fill="auto"/>
          </w:tcPr>
          <w:p w14:paraId="69D30BCB" w14:textId="77777777" w:rsidR="00FF37A1" w:rsidRDefault="00FF37A1" w:rsidP="00954B54">
            <w:pPr>
              <w:jc w:val="center"/>
              <w:rPr>
                <w:szCs w:val="21"/>
              </w:rPr>
            </w:pPr>
            <w:r>
              <w:rPr>
                <w:rFonts w:hint="eastAsia"/>
                <w:szCs w:val="21"/>
              </w:rPr>
              <w:t>2018/10/06</w:t>
            </w:r>
          </w:p>
        </w:tc>
        <w:tc>
          <w:tcPr>
            <w:tcW w:w="1144" w:type="dxa"/>
            <w:shd w:val="clear" w:color="auto" w:fill="auto"/>
          </w:tcPr>
          <w:p w14:paraId="60784AA7" w14:textId="77777777" w:rsidR="00FF37A1" w:rsidRDefault="00FF37A1" w:rsidP="00954B54">
            <w:pPr>
              <w:jc w:val="center"/>
              <w:rPr>
                <w:szCs w:val="21"/>
              </w:rPr>
            </w:pPr>
            <w:r>
              <w:rPr>
                <w:rFonts w:hint="eastAsia"/>
                <w:szCs w:val="21"/>
              </w:rPr>
              <w:t>0.1.3</w:t>
            </w:r>
          </w:p>
        </w:tc>
        <w:tc>
          <w:tcPr>
            <w:tcW w:w="2693" w:type="dxa"/>
            <w:shd w:val="clear" w:color="auto" w:fill="auto"/>
          </w:tcPr>
          <w:p w14:paraId="01D4D5B1" w14:textId="77777777" w:rsidR="00FF37A1" w:rsidRDefault="00FF37A1" w:rsidP="00954B54">
            <w:pPr>
              <w:jc w:val="center"/>
              <w:rPr>
                <w:szCs w:val="21"/>
              </w:rPr>
            </w:pPr>
            <w:r>
              <w:rPr>
                <w:rFonts w:hint="eastAsia"/>
                <w:szCs w:val="21"/>
              </w:rPr>
              <w:t>修改第五章节</w:t>
            </w:r>
          </w:p>
        </w:tc>
        <w:tc>
          <w:tcPr>
            <w:tcW w:w="2251" w:type="dxa"/>
            <w:shd w:val="clear" w:color="auto" w:fill="auto"/>
          </w:tcPr>
          <w:p w14:paraId="5D16A5CA" w14:textId="77777777" w:rsidR="00FF37A1" w:rsidRDefault="00FF37A1" w:rsidP="00954B54">
            <w:pPr>
              <w:jc w:val="center"/>
              <w:rPr>
                <w:szCs w:val="21"/>
              </w:rPr>
            </w:pPr>
            <w:r>
              <w:rPr>
                <w:rFonts w:hint="eastAsia"/>
                <w:szCs w:val="21"/>
              </w:rPr>
              <w:t>冯一鸣</w:t>
            </w:r>
          </w:p>
        </w:tc>
        <w:tc>
          <w:tcPr>
            <w:tcW w:w="947" w:type="dxa"/>
            <w:shd w:val="clear" w:color="auto" w:fill="auto"/>
          </w:tcPr>
          <w:p w14:paraId="48E322F5" w14:textId="77777777" w:rsidR="00FF37A1" w:rsidRDefault="00FF37A1" w:rsidP="00954B54">
            <w:pPr>
              <w:jc w:val="center"/>
              <w:rPr>
                <w:szCs w:val="21"/>
              </w:rPr>
            </w:pPr>
            <w:r>
              <w:rPr>
                <w:rFonts w:hint="eastAsia"/>
                <w:szCs w:val="21"/>
              </w:rPr>
              <w:t>郦哲聪</w:t>
            </w:r>
          </w:p>
          <w:p w14:paraId="4CC0E30D" w14:textId="77777777" w:rsidR="00FF37A1" w:rsidRDefault="00FF37A1" w:rsidP="00954B54">
            <w:pPr>
              <w:jc w:val="center"/>
              <w:rPr>
                <w:szCs w:val="21"/>
              </w:rPr>
            </w:pPr>
            <w:r>
              <w:rPr>
                <w:rFonts w:hint="eastAsia"/>
                <w:szCs w:val="21"/>
              </w:rPr>
              <w:t>（P</w:t>
            </w:r>
            <w:r>
              <w:rPr>
                <w:szCs w:val="21"/>
              </w:rPr>
              <w:t>M）</w:t>
            </w:r>
          </w:p>
        </w:tc>
      </w:tr>
      <w:tr w:rsidR="00FF37A1" w14:paraId="60DF5B4B" w14:textId="77777777" w:rsidTr="00954B54">
        <w:tc>
          <w:tcPr>
            <w:tcW w:w="1261" w:type="dxa"/>
            <w:shd w:val="clear" w:color="auto" w:fill="auto"/>
          </w:tcPr>
          <w:p w14:paraId="293B63D7" w14:textId="77777777" w:rsidR="00FF37A1" w:rsidRDefault="00FF37A1" w:rsidP="00954B54">
            <w:pPr>
              <w:rPr>
                <w:szCs w:val="21"/>
              </w:rPr>
            </w:pPr>
            <w:r>
              <w:rPr>
                <w:rFonts w:hint="eastAsia"/>
                <w:szCs w:val="21"/>
              </w:rPr>
              <w:t>2018/10/06</w:t>
            </w:r>
          </w:p>
        </w:tc>
        <w:tc>
          <w:tcPr>
            <w:tcW w:w="1144" w:type="dxa"/>
            <w:shd w:val="clear" w:color="auto" w:fill="auto"/>
          </w:tcPr>
          <w:p w14:paraId="6671FCBB" w14:textId="77777777" w:rsidR="00FF37A1" w:rsidRDefault="00FF37A1" w:rsidP="00954B54">
            <w:pPr>
              <w:jc w:val="center"/>
              <w:rPr>
                <w:szCs w:val="21"/>
              </w:rPr>
            </w:pPr>
            <w:r>
              <w:rPr>
                <w:rFonts w:hint="eastAsia"/>
                <w:szCs w:val="21"/>
              </w:rPr>
              <w:t>0.1.</w:t>
            </w:r>
            <w:r>
              <w:rPr>
                <w:szCs w:val="21"/>
              </w:rPr>
              <w:t>4</w:t>
            </w:r>
          </w:p>
        </w:tc>
        <w:tc>
          <w:tcPr>
            <w:tcW w:w="2693" w:type="dxa"/>
            <w:shd w:val="clear" w:color="auto" w:fill="auto"/>
          </w:tcPr>
          <w:p w14:paraId="3DF972AB" w14:textId="77777777" w:rsidR="00FF37A1" w:rsidRDefault="00FF37A1" w:rsidP="00954B54">
            <w:pPr>
              <w:jc w:val="center"/>
              <w:rPr>
                <w:szCs w:val="21"/>
              </w:rPr>
            </w:pPr>
            <w:r>
              <w:rPr>
                <w:rFonts w:hint="eastAsia"/>
                <w:szCs w:val="21"/>
              </w:rPr>
              <w:t>修改第三章节</w:t>
            </w:r>
          </w:p>
        </w:tc>
        <w:tc>
          <w:tcPr>
            <w:tcW w:w="2251" w:type="dxa"/>
            <w:shd w:val="clear" w:color="auto" w:fill="auto"/>
          </w:tcPr>
          <w:p w14:paraId="25B0D0B5" w14:textId="77777777" w:rsidR="00FF37A1" w:rsidRDefault="00FF37A1" w:rsidP="00954B54">
            <w:pPr>
              <w:jc w:val="center"/>
              <w:rPr>
                <w:szCs w:val="21"/>
              </w:rPr>
            </w:pPr>
            <w:r>
              <w:rPr>
                <w:rFonts w:hint="eastAsia"/>
                <w:szCs w:val="21"/>
              </w:rPr>
              <w:t>周德阳</w:t>
            </w:r>
          </w:p>
        </w:tc>
        <w:tc>
          <w:tcPr>
            <w:tcW w:w="947" w:type="dxa"/>
            <w:shd w:val="clear" w:color="auto" w:fill="auto"/>
          </w:tcPr>
          <w:p w14:paraId="0B436748" w14:textId="77777777" w:rsidR="00FF37A1" w:rsidRDefault="00FF37A1" w:rsidP="00954B54">
            <w:pPr>
              <w:jc w:val="center"/>
              <w:rPr>
                <w:szCs w:val="21"/>
              </w:rPr>
            </w:pPr>
            <w:r>
              <w:rPr>
                <w:rFonts w:hint="eastAsia"/>
                <w:szCs w:val="21"/>
              </w:rPr>
              <w:t>郦哲聪</w:t>
            </w:r>
          </w:p>
          <w:p w14:paraId="33DDD91F" w14:textId="77777777" w:rsidR="00FF37A1" w:rsidRDefault="00FF37A1" w:rsidP="00954B54">
            <w:pPr>
              <w:jc w:val="center"/>
              <w:rPr>
                <w:szCs w:val="21"/>
              </w:rPr>
            </w:pPr>
            <w:r>
              <w:rPr>
                <w:rFonts w:hint="eastAsia"/>
                <w:szCs w:val="21"/>
              </w:rPr>
              <w:t>（P</w:t>
            </w:r>
            <w:r>
              <w:rPr>
                <w:szCs w:val="21"/>
              </w:rPr>
              <w:t>M）</w:t>
            </w:r>
          </w:p>
        </w:tc>
      </w:tr>
      <w:tr w:rsidR="00FF37A1" w14:paraId="2A8DBDD1" w14:textId="77777777" w:rsidTr="00954B54">
        <w:tc>
          <w:tcPr>
            <w:tcW w:w="1261" w:type="dxa"/>
            <w:shd w:val="clear" w:color="auto" w:fill="auto"/>
          </w:tcPr>
          <w:p w14:paraId="73BE2EB3" w14:textId="77777777" w:rsidR="00FF37A1" w:rsidRDefault="00FF37A1" w:rsidP="00954B54">
            <w:pPr>
              <w:rPr>
                <w:szCs w:val="21"/>
              </w:rPr>
            </w:pPr>
            <w:r>
              <w:rPr>
                <w:rFonts w:hint="eastAsia"/>
                <w:szCs w:val="21"/>
              </w:rPr>
              <w:t>2018/10/11</w:t>
            </w:r>
          </w:p>
        </w:tc>
        <w:tc>
          <w:tcPr>
            <w:tcW w:w="1144" w:type="dxa"/>
            <w:shd w:val="clear" w:color="auto" w:fill="auto"/>
          </w:tcPr>
          <w:p w14:paraId="62127CCA" w14:textId="77777777" w:rsidR="00FF37A1" w:rsidRDefault="00FF37A1" w:rsidP="00954B54">
            <w:pPr>
              <w:jc w:val="center"/>
              <w:rPr>
                <w:szCs w:val="21"/>
              </w:rPr>
            </w:pPr>
            <w:r>
              <w:rPr>
                <w:rFonts w:hint="eastAsia"/>
                <w:szCs w:val="21"/>
              </w:rPr>
              <w:t>0.1.5</w:t>
            </w:r>
          </w:p>
        </w:tc>
        <w:tc>
          <w:tcPr>
            <w:tcW w:w="2693" w:type="dxa"/>
            <w:shd w:val="clear" w:color="auto" w:fill="auto"/>
          </w:tcPr>
          <w:p w14:paraId="7A4A43A5" w14:textId="77777777" w:rsidR="00FF37A1" w:rsidRDefault="00FF37A1" w:rsidP="00954B54">
            <w:pPr>
              <w:jc w:val="center"/>
              <w:rPr>
                <w:szCs w:val="21"/>
              </w:rPr>
            </w:pPr>
            <w:r>
              <w:rPr>
                <w:rFonts w:hint="eastAsia"/>
                <w:szCs w:val="21"/>
              </w:rPr>
              <w:t>修改第一、二、五章节</w:t>
            </w:r>
          </w:p>
        </w:tc>
        <w:tc>
          <w:tcPr>
            <w:tcW w:w="2251" w:type="dxa"/>
            <w:shd w:val="clear" w:color="auto" w:fill="auto"/>
          </w:tcPr>
          <w:p w14:paraId="0E121139" w14:textId="77777777" w:rsidR="00FF37A1" w:rsidRDefault="00FF37A1" w:rsidP="00954B54">
            <w:pPr>
              <w:jc w:val="center"/>
              <w:rPr>
                <w:szCs w:val="21"/>
              </w:rPr>
            </w:pPr>
            <w:r>
              <w:rPr>
                <w:rFonts w:hint="eastAsia"/>
                <w:szCs w:val="21"/>
              </w:rPr>
              <w:t>刘乐威、冯一鸣</w:t>
            </w:r>
          </w:p>
        </w:tc>
        <w:tc>
          <w:tcPr>
            <w:tcW w:w="947" w:type="dxa"/>
            <w:shd w:val="clear" w:color="auto" w:fill="auto"/>
          </w:tcPr>
          <w:p w14:paraId="662B69FB" w14:textId="77777777" w:rsidR="00FF37A1" w:rsidRDefault="00FF37A1" w:rsidP="00954B54">
            <w:pPr>
              <w:jc w:val="center"/>
              <w:rPr>
                <w:szCs w:val="21"/>
              </w:rPr>
            </w:pPr>
            <w:r>
              <w:rPr>
                <w:rFonts w:hint="eastAsia"/>
                <w:szCs w:val="21"/>
              </w:rPr>
              <w:t>郦哲聪（P</w:t>
            </w:r>
            <w:r>
              <w:rPr>
                <w:szCs w:val="21"/>
              </w:rPr>
              <w:t>M）</w:t>
            </w:r>
          </w:p>
        </w:tc>
      </w:tr>
      <w:tr w:rsidR="00FF37A1" w14:paraId="0F1E6A3C" w14:textId="77777777" w:rsidTr="00954B54">
        <w:tc>
          <w:tcPr>
            <w:tcW w:w="1261" w:type="dxa"/>
            <w:shd w:val="clear" w:color="auto" w:fill="auto"/>
          </w:tcPr>
          <w:p w14:paraId="1AB7C987" w14:textId="77777777" w:rsidR="00FF37A1" w:rsidRDefault="00FF37A1" w:rsidP="00954B54">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17BB0847" w14:textId="77777777" w:rsidR="00FF37A1" w:rsidRDefault="00FF37A1" w:rsidP="00954B54">
            <w:pPr>
              <w:jc w:val="center"/>
              <w:rPr>
                <w:szCs w:val="21"/>
              </w:rPr>
            </w:pPr>
            <w:r>
              <w:rPr>
                <w:rFonts w:hint="eastAsia"/>
                <w:szCs w:val="21"/>
              </w:rPr>
              <w:t>0</w:t>
            </w:r>
            <w:r>
              <w:rPr>
                <w:szCs w:val="21"/>
              </w:rPr>
              <w:t>.1.6</w:t>
            </w:r>
          </w:p>
        </w:tc>
        <w:tc>
          <w:tcPr>
            <w:tcW w:w="2693" w:type="dxa"/>
            <w:shd w:val="clear" w:color="auto" w:fill="auto"/>
          </w:tcPr>
          <w:p w14:paraId="7D394329" w14:textId="77777777" w:rsidR="00FF37A1" w:rsidRDefault="00FF37A1" w:rsidP="00954B54">
            <w:pPr>
              <w:jc w:val="center"/>
              <w:rPr>
                <w:szCs w:val="21"/>
              </w:rPr>
            </w:pPr>
            <w:r>
              <w:rPr>
                <w:rFonts w:hint="eastAsia"/>
                <w:szCs w:val="21"/>
              </w:rPr>
              <w:t>增加页眉页脚</w:t>
            </w:r>
          </w:p>
        </w:tc>
        <w:tc>
          <w:tcPr>
            <w:tcW w:w="2251" w:type="dxa"/>
            <w:shd w:val="clear" w:color="auto" w:fill="auto"/>
          </w:tcPr>
          <w:p w14:paraId="18D28504" w14:textId="77777777" w:rsidR="00FF37A1" w:rsidRDefault="00FF37A1" w:rsidP="00954B54">
            <w:pPr>
              <w:jc w:val="center"/>
              <w:rPr>
                <w:szCs w:val="21"/>
              </w:rPr>
            </w:pPr>
            <w:r>
              <w:rPr>
                <w:rFonts w:hint="eastAsia"/>
                <w:szCs w:val="21"/>
              </w:rPr>
              <w:t>刘乐威</w:t>
            </w:r>
          </w:p>
        </w:tc>
        <w:tc>
          <w:tcPr>
            <w:tcW w:w="947" w:type="dxa"/>
            <w:shd w:val="clear" w:color="auto" w:fill="auto"/>
          </w:tcPr>
          <w:p w14:paraId="5F45AD83" w14:textId="77777777" w:rsidR="00FF37A1" w:rsidRDefault="00FF37A1" w:rsidP="00954B54">
            <w:pPr>
              <w:jc w:val="center"/>
              <w:rPr>
                <w:szCs w:val="21"/>
              </w:rPr>
            </w:pPr>
            <w:r>
              <w:rPr>
                <w:rFonts w:hint="eastAsia"/>
                <w:szCs w:val="21"/>
              </w:rPr>
              <w:t>郦哲聪（P</w:t>
            </w:r>
            <w:r>
              <w:rPr>
                <w:szCs w:val="21"/>
              </w:rPr>
              <w:t>M）</w:t>
            </w:r>
          </w:p>
        </w:tc>
      </w:tr>
      <w:tr w:rsidR="00FF37A1" w14:paraId="381F13F0" w14:textId="77777777" w:rsidTr="00954B54">
        <w:tc>
          <w:tcPr>
            <w:tcW w:w="1261" w:type="dxa"/>
            <w:shd w:val="clear" w:color="auto" w:fill="auto"/>
          </w:tcPr>
          <w:p w14:paraId="1CDE4C00" w14:textId="77777777" w:rsidR="00FF37A1" w:rsidRDefault="00FF37A1" w:rsidP="00954B54">
            <w:pPr>
              <w:rPr>
                <w:szCs w:val="21"/>
              </w:rPr>
            </w:pPr>
            <w:r>
              <w:rPr>
                <w:rFonts w:hint="eastAsia"/>
                <w:szCs w:val="21"/>
              </w:rPr>
              <w:t>2018/10/20</w:t>
            </w:r>
          </w:p>
        </w:tc>
        <w:tc>
          <w:tcPr>
            <w:tcW w:w="1144" w:type="dxa"/>
            <w:shd w:val="clear" w:color="auto" w:fill="auto"/>
          </w:tcPr>
          <w:p w14:paraId="17166B6D" w14:textId="77777777" w:rsidR="00FF37A1" w:rsidRDefault="00FF37A1" w:rsidP="00954B54">
            <w:pPr>
              <w:jc w:val="center"/>
              <w:rPr>
                <w:szCs w:val="21"/>
              </w:rPr>
            </w:pPr>
            <w:r>
              <w:rPr>
                <w:rFonts w:hint="eastAsia"/>
                <w:szCs w:val="21"/>
              </w:rPr>
              <w:t>0.2.0</w:t>
            </w:r>
          </w:p>
        </w:tc>
        <w:tc>
          <w:tcPr>
            <w:tcW w:w="2693" w:type="dxa"/>
            <w:shd w:val="clear" w:color="auto" w:fill="auto"/>
          </w:tcPr>
          <w:p w14:paraId="5223FCC1" w14:textId="77777777" w:rsidR="00FF37A1" w:rsidRDefault="00FF37A1" w:rsidP="00954B54">
            <w:pPr>
              <w:jc w:val="center"/>
              <w:rPr>
                <w:szCs w:val="21"/>
              </w:rPr>
            </w:pPr>
            <w:r>
              <w:rPr>
                <w:rFonts w:hint="eastAsia"/>
                <w:szCs w:val="21"/>
              </w:rPr>
              <w:t>第二版</w:t>
            </w:r>
          </w:p>
        </w:tc>
        <w:tc>
          <w:tcPr>
            <w:tcW w:w="2251" w:type="dxa"/>
            <w:shd w:val="clear" w:color="auto" w:fill="auto"/>
          </w:tcPr>
          <w:p w14:paraId="49A44EE1" w14:textId="77777777" w:rsidR="00FF37A1" w:rsidRDefault="00FF37A1" w:rsidP="00954B54">
            <w:pPr>
              <w:jc w:val="center"/>
              <w:rPr>
                <w:szCs w:val="21"/>
              </w:rPr>
            </w:pPr>
            <w:r>
              <w:rPr>
                <w:rFonts w:hint="eastAsia"/>
                <w:szCs w:val="21"/>
              </w:rPr>
              <w:t>刘乐威</w:t>
            </w:r>
          </w:p>
        </w:tc>
        <w:tc>
          <w:tcPr>
            <w:tcW w:w="947" w:type="dxa"/>
            <w:shd w:val="clear" w:color="auto" w:fill="auto"/>
          </w:tcPr>
          <w:p w14:paraId="3F72F49D" w14:textId="77777777" w:rsidR="00FF37A1" w:rsidRDefault="00FF37A1" w:rsidP="00954B54">
            <w:pPr>
              <w:jc w:val="center"/>
              <w:rPr>
                <w:szCs w:val="21"/>
              </w:rPr>
            </w:pPr>
            <w:r>
              <w:rPr>
                <w:rFonts w:hint="eastAsia"/>
                <w:szCs w:val="21"/>
              </w:rPr>
              <w:t>郦哲聪（P</w:t>
            </w:r>
            <w:r>
              <w:rPr>
                <w:szCs w:val="21"/>
              </w:rPr>
              <w:t>M）</w:t>
            </w:r>
          </w:p>
        </w:tc>
      </w:tr>
      <w:tr w:rsidR="00FF37A1" w14:paraId="067B612C" w14:textId="77777777" w:rsidTr="00954B54">
        <w:tc>
          <w:tcPr>
            <w:tcW w:w="1261" w:type="dxa"/>
            <w:shd w:val="clear" w:color="auto" w:fill="auto"/>
          </w:tcPr>
          <w:p w14:paraId="1B4C9D0E" w14:textId="77777777" w:rsidR="00FF37A1" w:rsidRDefault="00FF37A1" w:rsidP="00954B54">
            <w:pPr>
              <w:rPr>
                <w:szCs w:val="21"/>
              </w:rPr>
            </w:pPr>
            <w:r>
              <w:rPr>
                <w:rFonts w:hint="eastAsia"/>
                <w:szCs w:val="21"/>
              </w:rPr>
              <w:t>2018/10/26</w:t>
            </w:r>
          </w:p>
        </w:tc>
        <w:tc>
          <w:tcPr>
            <w:tcW w:w="1144" w:type="dxa"/>
            <w:shd w:val="clear" w:color="auto" w:fill="auto"/>
          </w:tcPr>
          <w:p w14:paraId="6531E4C5" w14:textId="77777777" w:rsidR="00FF37A1" w:rsidRDefault="00FF37A1" w:rsidP="00954B54">
            <w:pPr>
              <w:jc w:val="center"/>
              <w:rPr>
                <w:szCs w:val="21"/>
              </w:rPr>
            </w:pPr>
            <w:r>
              <w:rPr>
                <w:rFonts w:hint="eastAsia"/>
                <w:szCs w:val="21"/>
              </w:rPr>
              <w:t>0.2.1</w:t>
            </w:r>
          </w:p>
        </w:tc>
        <w:tc>
          <w:tcPr>
            <w:tcW w:w="2693" w:type="dxa"/>
            <w:shd w:val="clear" w:color="auto" w:fill="auto"/>
          </w:tcPr>
          <w:p w14:paraId="46224CBB" w14:textId="77777777" w:rsidR="00FF37A1" w:rsidRDefault="00FF37A1" w:rsidP="00954B54">
            <w:pPr>
              <w:jc w:val="center"/>
              <w:rPr>
                <w:szCs w:val="21"/>
              </w:rPr>
            </w:pPr>
            <w:r>
              <w:rPr>
                <w:rFonts w:hint="eastAsia"/>
                <w:szCs w:val="21"/>
              </w:rPr>
              <w:t>增加logo，删除整合管理计划</w:t>
            </w:r>
          </w:p>
        </w:tc>
        <w:tc>
          <w:tcPr>
            <w:tcW w:w="2251" w:type="dxa"/>
            <w:shd w:val="clear" w:color="auto" w:fill="auto"/>
          </w:tcPr>
          <w:p w14:paraId="2CE682BE" w14:textId="77777777" w:rsidR="00FF37A1" w:rsidRDefault="00FF37A1" w:rsidP="00954B54">
            <w:pPr>
              <w:jc w:val="center"/>
              <w:rPr>
                <w:szCs w:val="21"/>
              </w:rPr>
            </w:pPr>
            <w:r>
              <w:rPr>
                <w:rFonts w:hint="eastAsia"/>
                <w:szCs w:val="21"/>
              </w:rPr>
              <w:t>周德阳</w:t>
            </w:r>
          </w:p>
        </w:tc>
        <w:tc>
          <w:tcPr>
            <w:tcW w:w="947" w:type="dxa"/>
            <w:shd w:val="clear" w:color="auto" w:fill="auto"/>
          </w:tcPr>
          <w:p w14:paraId="22328094" w14:textId="77777777" w:rsidR="00FF37A1" w:rsidRDefault="00FF37A1" w:rsidP="00954B54">
            <w:pPr>
              <w:jc w:val="center"/>
              <w:rPr>
                <w:szCs w:val="21"/>
              </w:rPr>
            </w:pPr>
            <w:r>
              <w:rPr>
                <w:rFonts w:hint="eastAsia"/>
                <w:szCs w:val="21"/>
              </w:rPr>
              <w:t>郦哲聪（P</w:t>
            </w:r>
            <w:r>
              <w:rPr>
                <w:szCs w:val="21"/>
              </w:rPr>
              <w:t>M）</w:t>
            </w:r>
          </w:p>
        </w:tc>
      </w:tr>
      <w:tr w:rsidR="00FF37A1" w14:paraId="094A78B4" w14:textId="77777777" w:rsidTr="00954B54">
        <w:tc>
          <w:tcPr>
            <w:tcW w:w="1261" w:type="dxa"/>
            <w:shd w:val="clear" w:color="auto" w:fill="auto"/>
          </w:tcPr>
          <w:p w14:paraId="39E1F1D9" w14:textId="39BB9789" w:rsidR="00FF37A1" w:rsidRDefault="00FF37A1" w:rsidP="00954B54">
            <w:pPr>
              <w:rPr>
                <w:szCs w:val="21"/>
              </w:rPr>
            </w:pPr>
            <w:r>
              <w:rPr>
                <w:rFonts w:hint="eastAsia"/>
                <w:szCs w:val="21"/>
              </w:rPr>
              <w:t>2018/11/03</w:t>
            </w:r>
          </w:p>
        </w:tc>
        <w:tc>
          <w:tcPr>
            <w:tcW w:w="1144" w:type="dxa"/>
            <w:shd w:val="clear" w:color="auto" w:fill="auto"/>
          </w:tcPr>
          <w:p w14:paraId="2C07F27E" w14:textId="0B8BE305" w:rsidR="00FF37A1" w:rsidRDefault="00FF37A1" w:rsidP="00954B54">
            <w:pPr>
              <w:jc w:val="center"/>
              <w:rPr>
                <w:szCs w:val="21"/>
              </w:rPr>
            </w:pPr>
            <w:r>
              <w:rPr>
                <w:rFonts w:hint="eastAsia"/>
                <w:szCs w:val="21"/>
              </w:rPr>
              <w:t>0.2.2</w:t>
            </w:r>
          </w:p>
        </w:tc>
        <w:tc>
          <w:tcPr>
            <w:tcW w:w="2693" w:type="dxa"/>
            <w:shd w:val="clear" w:color="auto" w:fill="auto"/>
          </w:tcPr>
          <w:p w14:paraId="47EE8B63" w14:textId="73CCDC03" w:rsidR="00FF37A1" w:rsidRDefault="00FF37A1" w:rsidP="00954B54">
            <w:pPr>
              <w:jc w:val="center"/>
              <w:rPr>
                <w:szCs w:val="21"/>
              </w:rPr>
            </w:pPr>
            <w:r>
              <w:rPr>
                <w:rFonts w:hint="eastAsia"/>
                <w:szCs w:val="21"/>
              </w:rPr>
              <w:t>修改部分</w:t>
            </w:r>
          </w:p>
        </w:tc>
        <w:tc>
          <w:tcPr>
            <w:tcW w:w="2251" w:type="dxa"/>
            <w:shd w:val="clear" w:color="auto" w:fill="auto"/>
          </w:tcPr>
          <w:p w14:paraId="256636F9" w14:textId="313D10B6" w:rsidR="00FF37A1" w:rsidRDefault="00FF37A1" w:rsidP="00954B54">
            <w:pPr>
              <w:jc w:val="center"/>
              <w:rPr>
                <w:szCs w:val="21"/>
              </w:rPr>
            </w:pPr>
            <w:r>
              <w:rPr>
                <w:rFonts w:hint="eastAsia"/>
                <w:szCs w:val="21"/>
              </w:rPr>
              <w:t>刘乐威</w:t>
            </w:r>
          </w:p>
        </w:tc>
        <w:tc>
          <w:tcPr>
            <w:tcW w:w="947" w:type="dxa"/>
            <w:shd w:val="clear" w:color="auto" w:fill="auto"/>
          </w:tcPr>
          <w:p w14:paraId="5D57B869" w14:textId="3C9C9457" w:rsidR="00FF37A1" w:rsidRDefault="00FF37A1" w:rsidP="00954B54">
            <w:pPr>
              <w:jc w:val="center"/>
              <w:rPr>
                <w:szCs w:val="21"/>
              </w:rPr>
            </w:pPr>
            <w:r>
              <w:rPr>
                <w:rFonts w:hint="eastAsia"/>
                <w:szCs w:val="21"/>
              </w:rPr>
              <w:t>郦哲聪（PM）</w:t>
            </w:r>
          </w:p>
        </w:tc>
      </w:tr>
      <w:tr w:rsidR="006067E2" w14:paraId="7FA0A6DF" w14:textId="77777777" w:rsidTr="00954B54">
        <w:trPr>
          <w:ins w:id="2" w:author="mr.liu" w:date="2018-11-09T17:00:00Z"/>
        </w:trPr>
        <w:tc>
          <w:tcPr>
            <w:tcW w:w="1261" w:type="dxa"/>
            <w:shd w:val="clear" w:color="auto" w:fill="auto"/>
          </w:tcPr>
          <w:p w14:paraId="761D1198" w14:textId="0BCDF22E" w:rsidR="006067E2" w:rsidRDefault="006067E2" w:rsidP="00954B54">
            <w:pPr>
              <w:rPr>
                <w:ins w:id="3" w:author="mr.liu" w:date="2018-11-09T17:00:00Z"/>
                <w:szCs w:val="21"/>
              </w:rPr>
            </w:pPr>
            <w:ins w:id="4" w:author="mr.liu" w:date="2018-11-09T17:00:00Z">
              <w:r>
                <w:rPr>
                  <w:rFonts w:hint="eastAsia"/>
                  <w:szCs w:val="21"/>
                </w:rPr>
                <w:t>2018/11/08</w:t>
              </w:r>
            </w:ins>
          </w:p>
        </w:tc>
        <w:tc>
          <w:tcPr>
            <w:tcW w:w="1144" w:type="dxa"/>
            <w:shd w:val="clear" w:color="auto" w:fill="auto"/>
          </w:tcPr>
          <w:p w14:paraId="5438D9D2" w14:textId="444E456C" w:rsidR="006067E2" w:rsidRDefault="006067E2" w:rsidP="00954B54">
            <w:pPr>
              <w:jc w:val="center"/>
              <w:rPr>
                <w:ins w:id="5" w:author="mr.liu" w:date="2018-11-09T17:00:00Z"/>
                <w:szCs w:val="21"/>
              </w:rPr>
            </w:pPr>
            <w:ins w:id="6" w:author="mr.liu" w:date="2018-11-09T17:00:00Z">
              <w:r>
                <w:rPr>
                  <w:rFonts w:hint="eastAsia"/>
                  <w:szCs w:val="21"/>
                </w:rPr>
                <w:t>0.2.3</w:t>
              </w:r>
            </w:ins>
          </w:p>
        </w:tc>
        <w:tc>
          <w:tcPr>
            <w:tcW w:w="2693" w:type="dxa"/>
            <w:shd w:val="clear" w:color="auto" w:fill="auto"/>
          </w:tcPr>
          <w:p w14:paraId="240932D2" w14:textId="6F9A1FC7" w:rsidR="006067E2" w:rsidRDefault="006067E2" w:rsidP="00954B54">
            <w:pPr>
              <w:jc w:val="center"/>
              <w:rPr>
                <w:ins w:id="7" w:author="mr.liu" w:date="2018-11-09T17:00:00Z"/>
                <w:szCs w:val="21"/>
              </w:rPr>
            </w:pPr>
            <w:ins w:id="8" w:author="mr.liu" w:date="2018-11-09T17:00:00Z">
              <w:r>
                <w:rPr>
                  <w:rFonts w:hint="eastAsia"/>
                  <w:szCs w:val="21"/>
                </w:rPr>
                <w:t>修改第四章和第七章以及部分WBS图</w:t>
              </w:r>
            </w:ins>
          </w:p>
        </w:tc>
        <w:tc>
          <w:tcPr>
            <w:tcW w:w="2251" w:type="dxa"/>
            <w:shd w:val="clear" w:color="auto" w:fill="auto"/>
          </w:tcPr>
          <w:p w14:paraId="0FEF5A7D" w14:textId="1FDD8AA3" w:rsidR="006067E2" w:rsidRDefault="006067E2" w:rsidP="00954B54">
            <w:pPr>
              <w:jc w:val="center"/>
              <w:rPr>
                <w:ins w:id="9" w:author="mr.liu" w:date="2018-11-09T17:00:00Z"/>
                <w:szCs w:val="21"/>
              </w:rPr>
            </w:pPr>
            <w:ins w:id="10" w:author="mr.liu" w:date="2018-11-09T17:00:00Z">
              <w:r>
                <w:rPr>
                  <w:rFonts w:hint="eastAsia"/>
                  <w:szCs w:val="21"/>
                </w:rPr>
                <w:t>刘乐威、周德阳</w:t>
              </w:r>
            </w:ins>
          </w:p>
        </w:tc>
        <w:tc>
          <w:tcPr>
            <w:tcW w:w="947" w:type="dxa"/>
            <w:shd w:val="clear" w:color="auto" w:fill="auto"/>
          </w:tcPr>
          <w:p w14:paraId="6C6F29BA" w14:textId="1B29318F" w:rsidR="006067E2" w:rsidRDefault="006067E2" w:rsidP="00954B54">
            <w:pPr>
              <w:jc w:val="center"/>
              <w:rPr>
                <w:ins w:id="11" w:author="mr.liu" w:date="2018-11-09T17:00:00Z"/>
                <w:szCs w:val="21"/>
              </w:rPr>
            </w:pPr>
            <w:ins w:id="12" w:author="mr.liu" w:date="2018-11-09T17:00:00Z">
              <w:r>
                <w:rPr>
                  <w:rFonts w:hint="eastAsia"/>
                  <w:szCs w:val="21"/>
                </w:rPr>
                <w:t>郦哲聪</w:t>
              </w:r>
            </w:ins>
            <w:ins w:id="13" w:author="mr.liu" w:date="2018-11-09T17:01:00Z">
              <w:r>
                <w:rPr>
                  <w:rFonts w:hint="eastAsia"/>
                  <w:szCs w:val="21"/>
                </w:rPr>
                <w:t>（P</w:t>
              </w:r>
              <w:r>
                <w:rPr>
                  <w:szCs w:val="21"/>
                </w:rPr>
                <w:t>M</w:t>
              </w:r>
              <w:r>
                <w:rPr>
                  <w:rFonts w:hint="eastAsia"/>
                  <w:szCs w:val="21"/>
                </w:rPr>
                <w:t>）</w:t>
              </w:r>
            </w:ins>
          </w:p>
        </w:tc>
      </w:tr>
    </w:tbl>
    <w:p w14:paraId="0C4BD2B7" w14:textId="77777777" w:rsidR="00DE2158" w:rsidRPr="006067E2" w:rsidRDefault="00DE2158" w:rsidP="00DE2158">
      <w:pPr>
        <w:rPr>
          <w:rPrChange w:id="14" w:author="mr.liu" w:date="2018-11-09T17:00:00Z">
            <w:rPr>
              <w:lang w:val="zh-CN"/>
            </w:rPr>
          </w:rPrChange>
        </w:rPr>
      </w:pPr>
    </w:p>
    <w:p w14:paraId="5B4ED1D3" w14:textId="77777777" w:rsidR="0064133F" w:rsidRDefault="00ED3AF4">
      <w:r w:rsidRPr="006067E2">
        <w:rPr>
          <w:rPrChange w:id="15" w:author="mr.liu" w:date="2018-11-09T17:00:00Z">
            <w:rPr>
              <w:lang w:val="zh-CN"/>
            </w:rPr>
          </w:rPrChange>
        </w:rPr>
        <w:br w:type="page"/>
      </w: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rsidP="005D44E0">
          <w:pPr>
            <w:pStyle w:val="TOC"/>
            <w:jc w:val="center"/>
          </w:pPr>
          <w:r>
            <w:rPr>
              <w:lang w:val="zh-CN"/>
            </w:rPr>
            <w:t>目录</w:t>
          </w:r>
        </w:p>
        <w:p w14:paraId="6BE43EB5" w14:textId="10B8E222" w:rsidR="006067E2" w:rsidRDefault="0064133F">
          <w:pPr>
            <w:pStyle w:val="TOC2"/>
            <w:tabs>
              <w:tab w:val="right" w:leader="dot" w:pos="8296"/>
            </w:tabs>
            <w:rPr>
              <w:ins w:id="16" w:author="mr.liu" w:date="2018-11-09T17:01:00Z"/>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ins w:id="17" w:author="mr.liu" w:date="2018-11-09T17:01:00Z">
            <w:r w:rsidR="006067E2" w:rsidRPr="00F902C7">
              <w:rPr>
                <w:rStyle w:val="a8"/>
                <w:noProof/>
              </w:rPr>
              <w:fldChar w:fldCharType="begin"/>
            </w:r>
            <w:r w:rsidR="006067E2" w:rsidRPr="00F902C7">
              <w:rPr>
                <w:rStyle w:val="a8"/>
                <w:noProof/>
              </w:rPr>
              <w:instrText xml:space="preserve"> </w:instrText>
            </w:r>
            <w:r w:rsidR="006067E2">
              <w:rPr>
                <w:noProof/>
              </w:rPr>
              <w:instrText>HYPERLINK \l "_Toc529546199"</w:instrText>
            </w:r>
            <w:r w:rsidR="006067E2" w:rsidRPr="00F902C7">
              <w:rPr>
                <w:rStyle w:val="a8"/>
                <w:noProof/>
              </w:rPr>
              <w:instrText xml:space="preserve"> </w:instrText>
            </w:r>
            <w:r w:rsidR="006067E2" w:rsidRPr="00F902C7">
              <w:rPr>
                <w:rStyle w:val="a8"/>
                <w:noProof/>
              </w:rPr>
              <w:fldChar w:fldCharType="separate"/>
            </w:r>
            <w:r w:rsidR="006067E2" w:rsidRPr="00F902C7">
              <w:rPr>
                <w:rStyle w:val="a8"/>
                <w:rFonts w:ascii="宋体" w:eastAsia="宋体" w:hAnsi="宋体"/>
                <w:noProof/>
              </w:rPr>
              <w:t>第1章 引言</w:t>
            </w:r>
            <w:r w:rsidR="006067E2">
              <w:rPr>
                <w:noProof/>
                <w:webHidden/>
              </w:rPr>
              <w:tab/>
            </w:r>
            <w:r w:rsidR="006067E2">
              <w:rPr>
                <w:noProof/>
                <w:webHidden/>
              </w:rPr>
              <w:fldChar w:fldCharType="begin"/>
            </w:r>
            <w:r w:rsidR="006067E2">
              <w:rPr>
                <w:noProof/>
                <w:webHidden/>
              </w:rPr>
              <w:instrText xml:space="preserve"> PAGEREF _Toc529546199 \h </w:instrText>
            </w:r>
          </w:ins>
          <w:r w:rsidR="006067E2">
            <w:rPr>
              <w:noProof/>
              <w:webHidden/>
            </w:rPr>
          </w:r>
          <w:r w:rsidR="006067E2">
            <w:rPr>
              <w:noProof/>
              <w:webHidden/>
            </w:rPr>
            <w:fldChar w:fldCharType="separate"/>
          </w:r>
          <w:ins w:id="18" w:author="mr.liu" w:date="2018-11-09T17:01:00Z">
            <w:r w:rsidR="006067E2">
              <w:rPr>
                <w:noProof/>
                <w:webHidden/>
              </w:rPr>
              <w:t>7</w:t>
            </w:r>
            <w:r w:rsidR="006067E2">
              <w:rPr>
                <w:noProof/>
                <w:webHidden/>
              </w:rPr>
              <w:fldChar w:fldCharType="end"/>
            </w:r>
            <w:r w:rsidR="006067E2" w:rsidRPr="00F902C7">
              <w:rPr>
                <w:rStyle w:val="a8"/>
                <w:noProof/>
              </w:rPr>
              <w:fldChar w:fldCharType="end"/>
            </w:r>
          </w:ins>
        </w:p>
        <w:p w14:paraId="2E469E9D" w14:textId="50CAE42E" w:rsidR="006067E2" w:rsidRDefault="006067E2">
          <w:pPr>
            <w:pStyle w:val="TOC3"/>
            <w:tabs>
              <w:tab w:val="right" w:leader="dot" w:pos="8296"/>
            </w:tabs>
            <w:rPr>
              <w:ins w:id="19" w:author="mr.liu" w:date="2018-11-09T17:01:00Z"/>
              <w:rFonts w:asciiTheme="minorHAnsi" w:eastAsiaTheme="minorEastAsia" w:hAnsiTheme="minorHAnsi" w:cstheme="minorBidi"/>
              <w:noProof/>
            </w:rPr>
          </w:pPr>
          <w:ins w:id="20" w:author="mr.liu" w:date="2018-11-09T17:01:00Z">
            <w:r w:rsidRPr="00F902C7">
              <w:rPr>
                <w:rStyle w:val="a8"/>
                <w:noProof/>
              </w:rPr>
              <w:fldChar w:fldCharType="begin"/>
            </w:r>
            <w:r w:rsidRPr="00F902C7">
              <w:rPr>
                <w:rStyle w:val="a8"/>
                <w:noProof/>
              </w:rPr>
              <w:instrText xml:space="preserve"> </w:instrText>
            </w:r>
            <w:r>
              <w:rPr>
                <w:noProof/>
              </w:rPr>
              <w:instrText>HYPERLINK \l "_Toc529546200"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1.1 编写目的</w:t>
            </w:r>
            <w:r>
              <w:rPr>
                <w:noProof/>
                <w:webHidden/>
              </w:rPr>
              <w:tab/>
            </w:r>
            <w:r>
              <w:rPr>
                <w:noProof/>
                <w:webHidden/>
              </w:rPr>
              <w:fldChar w:fldCharType="begin"/>
            </w:r>
            <w:r>
              <w:rPr>
                <w:noProof/>
                <w:webHidden/>
              </w:rPr>
              <w:instrText xml:space="preserve"> PAGEREF _Toc529546200 \h </w:instrText>
            </w:r>
          </w:ins>
          <w:r>
            <w:rPr>
              <w:noProof/>
              <w:webHidden/>
            </w:rPr>
          </w:r>
          <w:r>
            <w:rPr>
              <w:noProof/>
              <w:webHidden/>
            </w:rPr>
            <w:fldChar w:fldCharType="separate"/>
          </w:r>
          <w:ins w:id="21" w:author="mr.liu" w:date="2018-11-09T17:01:00Z">
            <w:r>
              <w:rPr>
                <w:noProof/>
                <w:webHidden/>
              </w:rPr>
              <w:t>7</w:t>
            </w:r>
            <w:r>
              <w:rPr>
                <w:noProof/>
                <w:webHidden/>
              </w:rPr>
              <w:fldChar w:fldCharType="end"/>
            </w:r>
            <w:r w:rsidRPr="00F902C7">
              <w:rPr>
                <w:rStyle w:val="a8"/>
                <w:noProof/>
              </w:rPr>
              <w:fldChar w:fldCharType="end"/>
            </w:r>
          </w:ins>
        </w:p>
        <w:p w14:paraId="663FC66C" w14:textId="279E89ED" w:rsidR="006067E2" w:rsidRDefault="006067E2">
          <w:pPr>
            <w:pStyle w:val="TOC3"/>
            <w:tabs>
              <w:tab w:val="right" w:leader="dot" w:pos="8296"/>
            </w:tabs>
            <w:rPr>
              <w:ins w:id="22" w:author="mr.liu" w:date="2018-11-09T17:01:00Z"/>
              <w:rFonts w:asciiTheme="minorHAnsi" w:eastAsiaTheme="minorEastAsia" w:hAnsiTheme="minorHAnsi" w:cstheme="minorBidi"/>
              <w:noProof/>
            </w:rPr>
          </w:pPr>
          <w:ins w:id="23" w:author="mr.liu" w:date="2018-11-09T17:01:00Z">
            <w:r w:rsidRPr="00F902C7">
              <w:rPr>
                <w:rStyle w:val="a8"/>
                <w:noProof/>
              </w:rPr>
              <w:fldChar w:fldCharType="begin"/>
            </w:r>
            <w:r w:rsidRPr="00F902C7">
              <w:rPr>
                <w:rStyle w:val="a8"/>
                <w:noProof/>
              </w:rPr>
              <w:instrText xml:space="preserve"> </w:instrText>
            </w:r>
            <w:r>
              <w:rPr>
                <w:noProof/>
              </w:rPr>
              <w:instrText>HYPERLINK \l "_Toc529546201"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1.2 业务目标</w:t>
            </w:r>
            <w:r>
              <w:rPr>
                <w:noProof/>
                <w:webHidden/>
              </w:rPr>
              <w:tab/>
            </w:r>
            <w:r>
              <w:rPr>
                <w:noProof/>
                <w:webHidden/>
              </w:rPr>
              <w:fldChar w:fldCharType="begin"/>
            </w:r>
            <w:r>
              <w:rPr>
                <w:noProof/>
                <w:webHidden/>
              </w:rPr>
              <w:instrText xml:space="preserve"> PAGEREF _Toc529546201 \h </w:instrText>
            </w:r>
          </w:ins>
          <w:r>
            <w:rPr>
              <w:noProof/>
              <w:webHidden/>
            </w:rPr>
          </w:r>
          <w:r>
            <w:rPr>
              <w:noProof/>
              <w:webHidden/>
            </w:rPr>
            <w:fldChar w:fldCharType="separate"/>
          </w:r>
          <w:ins w:id="24" w:author="mr.liu" w:date="2018-11-09T17:01:00Z">
            <w:r>
              <w:rPr>
                <w:noProof/>
                <w:webHidden/>
              </w:rPr>
              <w:t>9</w:t>
            </w:r>
            <w:r>
              <w:rPr>
                <w:noProof/>
                <w:webHidden/>
              </w:rPr>
              <w:fldChar w:fldCharType="end"/>
            </w:r>
            <w:r w:rsidRPr="00F902C7">
              <w:rPr>
                <w:rStyle w:val="a8"/>
                <w:noProof/>
              </w:rPr>
              <w:fldChar w:fldCharType="end"/>
            </w:r>
          </w:ins>
        </w:p>
        <w:p w14:paraId="37AC11D3" w14:textId="1A0F1723" w:rsidR="006067E2" w:rsidRDefault="006067E2">
          <w:pPr>
            <w:pStyle w:val="TOC4"/>
            <w:tabs>
              <w:tab w:val="right" w:leader="dot" w:pos="8296"/>
            </w:tabs>
            <w:rPr>
              <w:ins w:id="25" w:author="mr.liu" w:date="2018-11-09T17:01:00Z"/>
              <w:rFonts w:asciiTheme="minorHAnsi" w:eastAsiaTheme="minorEastAsia" w:hAnsiTheme="minorHAnsi" w:cstheme="minorBidi"/>
              <w:noProof/>
            </w:rPr>
          </w:pPr>
          <w:ins w:id="26" w:author="mr.liu" w:date="2018-11-09T17:01:00Z">
            <w:r w:rsidRPr="00F902C7">
              <w:rPr>
                <w:rStyle w:val="a8"/>
                <w:noProof/>
              </w:rPr>
              <w:fldChar w:fldCharType="begin"/>
            </w:r>
            <w:r w:rsidRPr="00F902C7">
              <w:rPr>
                <w:rStyle w:val="a8"/>
                <w:noProof/>
              </w:rPr>
              <w:instrText xml:space="preserve"> </w:instrText>
            </w:r>
            <w:r>
              <w:rPr>
                <w:noProof/>
              </w:rPr>
              <w:instrText>HYPERLINK \l "_Toc529546202"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1.2.1具有教学目标</w:t>
            </w:r>
            <w:r>
              <w:rPr>
                <w:noProof/>
                <w:webHidden/>
              </w:rPr>
              <w:tab/>
            </w:r>
            <w:r>
              <w:rPr>
                <w:noProof/>
                <w:webHidden/>
              </w:rPr>
              <w:fldChar w:fldCharType="begin"/>
            </w:r>
            <w:r>
              <w:rPr>
                <w:noProof/>
                <w:webHidden/>
              </w:rPr>
              <w:instrText xml:space="preserve"> PAGEREF _Toc529546202 \h </w:instrText>
            </w:r>
          </w:ins>
          <w:r>
            <w:rPr>
              <w:noProof/>
              <w:webHidden/>
            </w:rPr>
          </w:r>
          <w:r>
            <w:rPr>
              <w:noProof/>
              <w:webHidden/>
            </w:rPr>
            <w:fldChar w:fldCharType="separate"/>
          </w:r>
          <w:ins w:id="27" w:author="mr.liu" w:date="2018-11-09T17:01:00Z">
            <w:r>
              <w:rPr>
                <w:noProof/>
                <w:webHidden/>
              </w:rPr>
              <w:t>9</w:t>
            </w:r>
            <w:r>
              <w:rPr>
                <w:noProof/>
                <w:webHidden/>
              </w:rPr>
              <w:fldChar w:fldCharType="end"/>
            </w:r>
            <w:r w:rsidRPr="00F902C7">
              <w:rPr>
                <w:rStyle w:val="a8"/>
                <w:noProof/>
              </w:rPr>
              <w:fldChar w:fldCharType="end"/>
            </w:r>
          </w:ins>
        </w:p>
        <w:p w14:paraId="5F349767" w14:textId="79F1646F" w:rsidR="006067E2" w:rsidRDefault="006067E2">
          <w:pPr>
            <w:pStyle w:val="TOC4"/>
            <w:tabs>
              <w:tab w:val="right" w:leader="dot" w:pos="8296"/>
            </w:tabs>
            <w:rPr>
              <w:ins w:id="28" w:author="mr.liu" w:date="2018-11-09T17:01:00Z"/>
              <w:rFonts w:asciiTheme="minorHAnsi" w:eastAsiaTheme="minorEastAsia" w:hAnsiTheme="minorHAnsi" w:cstheme="minorBidi"/>
              <w:noProof/>
            </w:rPr>
          </w:pPr>
          <w:ins w:id="29" w:author="mr.liu" w:date="2018-11-09T17:01:00Z">
            <w:r w:rsidRPr="00F902C7">
              <w:rPr>
                <w:rStyle w:val="a8"/>
                <w:noProof/>
              </w:rPr>
              <w:fldChar w:fldCharType="begin"/>
            </w:r>
            <w:r w:rsidRPr="00F902C7">
              <w:rPr>
                <w:rStyle w:val="a8"/>
                <w:noProof/>
              </w:rPr>
              <w:instrText xml:space="preserve"> </w:instrText>
            </w:r>
            <w:r>
              <w:rPr>
                <w:noProof/>
              </w:rPr>
              <w:instrText>HYPERLINK \l "_Toc529546203"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1.2.2教学内容以及方法手段</w:t>
            </w:r>
            <w:r>
              <w:rPr>
                <w:noProof/>
                <w:webHidden/>
              </w:rPr>
              <w:tab/>
            </w:r>
            <w:r>
              <w:rPr>
                <w:noProof/>
                <w:webHidden/>
              </w:rPr>
              <w:fldChar w:fldCharType="begin"/>
            </w:r>
            <w:r>
              <w:rPr>
                <w:noProof/>
                <w:webHidden/>
              </w:rPr>
              <w:instrText xml:space="preserve"> PAGEREF _Toc529546203 \h </w:instrText>
            </w:r>
          </w:ins>
          <w:r>
            <w:rPr>
              <w:noProof/>
              <w:webHidden/>
            </w:rPr>
          </w:r>
          <w:r>
            <w:rPr>
              <w:noProof/>
              <w:webHidden/>
            </w:rPr>
            <w:fldChar w:fldCharType="separate"/>
          </w:r>
          <w:ins w:id="30" w:author="mr.liu" w:date="2018-11-09T17:01:00Z">
            <w:r>
              <w:rPr>
                <w:noProof/>
                <w:webHidden/>
              </w:rPr>
              <w:t>9</w:t>
            </w:r>
            <w:r>
              <w:rPr>
                <w:noProof/>
                <w:webHidden/>
              </w:rPr>
              <w:fldChar w:fldCharType="end"/>
            </w:r>
            <w:r w:rsidRPr="00F902C7">
              <w:rPr>
                <w:rStyle w:val="a8"/>
                <w:noProof/>
              </w:rPr>
              <w:fldChar w:fldCharType="end"/>
            </w:r>
          </w:ins>
        </w:p>
        <w:p w14:paraId="7FA13CC1" w14:textId="3A65CE7D" w:rsidR="006067E2" w:rsidRDefault="006067E2">
          <w:pPr>
            <w:pStyle w:val="TOC4"/>
            <w:tabs>
              <w:tab w:val="right" w:leader="dot" w:pos="8296"/>
            </w:tabs>
            <w:rPr>
              <w:ins w:id="31" w:author="mr.liu" w:date="2018-11-09T17:01:00Z"/>
              <w:rFonts w:asciiTheme="minorHAnsi" w:eastAsiaTheme="minorEastAsia" w:hAnsiTheme="minorHAnsi" w:cstheme="minorBidi"/>
              <w:noProof/>
            </w:rPr>
          </w:pPr>
          <w:ins w:id="32" w:author="mr.liu" w:date="2018-11-09T17:01:00Z">
            <w:r w:rsidRPr="00F902C7">
              <w:rPr>
                <w:rStyle w:val="a8"/>
                <w:noProof/>
              </w:rPr>
              <w:fldChar w:fldCharType="begin"/>
            </w:r>
            <w:r w:rsidRPr="00F902C7">
              <w:rPr>
                <w:rStyle w:val="a8"/>
                <w:noProof/>
              </w:rPr>
              <w:instrText xml:space="preserve"> </w:instrText>
            </w:r>
            <w:r>
              <w:rPr>
                <w:noProof/>
              </w:rPr>
              <w:instrText>HYPERLINK \l "_Toc529546204"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1.2.3安全稳定性</w:t>
            </w:r>
            <w:r>
              <w:rPr>
                <w:noProof/>
                <w:webHidden/>
              </w:rPr>
              <w:tab/>
            </w:r>
            <w:r>
              <w:rPr>
                <w:noProof/>
                <w:webHidden/>
              </w:rPr>
              <w:fldChar w:fldCharType="begin"/>
            </w:r>
            <w:r>
              <w:rPr>
                <w:noProof/>
                <w:webHidden/>
              </w:rPr>
              <w:instrText xml:space="preserve"> PAGEREF _Toc529546204 \h </w:instrText>
            </w:r>
          </w:ins>
          <w:r>
            <w:rPr>
              <w:noProof/>
              <w:webHidden/>
            </w:rPr>
          </w:r>
          <w:r>
            <w:rPr>
              <w:noProof/>
              <w:webHidden/>
            </w:rPr>
            <w:fldChar w:fldCharType="separate"/>
          </w:r>
          <w:ins w:id="33" w:author="mr.liu" w:date="2018-11-09T17:01:00Z">
            <w:r>
              <w:rPr>
                <w:noProof/>
                <w:webHidden/>
              </w:rPr>
              <w:t>9</w:t>
            </w:r>
            <w:r>
              <w:rPr>
                <w:noProof/>
                <w:webHidden/>
              </w:rPr>
              <w:fldChar w:fldCharType="end"/>
            </w:r>
            <w:r w:rsidRPr="00F902C7">
              <w:rPr>
                <w:rStyle w:val="a8"/>
                <w:noProof/>
              </w:rPr>
              <w:fldChar w:fldCharType="end"/>
            </w:r>
          </w:ins>
        </w:p>
        <w:p w14:paraId="67A4BF5B" w14:textId="32A3A5D6" w:rsidR="006067E2" w:rsidRDefault="006067E2">
          <w:pPr>
            <w:pStyle w:val="TOC4"/>
            <w:tabs>
              <w:tab w:val="right" w:leader="dot" w:pos="8296"/>
            </w:tabs>
            <w:rPr>
              <w:ins w:id="34" w:author="mr.liu" w:date="2018-11-09T17:01:00Z"/>
              <w:rFonts w:asciiTheme="minorHAnsi" w:eastAsiaTheme="minorEastAsia" w:hAnsiTheme="minorHAnsi" w:cstheme="minorBidi"/>
              <w:noProof/>
            </w:rPr>
          </w:pPr>
          <w:ins w:id="35" w:author="mr.liu" w:date="2018-11-09T17:01:00Z">
            <w:r w:rsidRPr="00F902C7">
              <w:rPr>
                <w:rStyle w:val="a8"/>
                <w:noProof/>
              </w:rPr>
              <w:fldChar w:fldCharType="begin"/>
            </w:r>
            <w:r w:rsidRPr="00F902C7">
              <w:rPr>
                <w:rStyle w:val="a8"/>
                <w:noProof/>
              </w:rPr>
              <w:instrText xml:space="preserve"> </w:instrText>
            </w:r>
            <w:r>
              <w:rPr>
                <w:noProof/>
              </w:rPr>
              <w:instrText>HYPERLINK \l "_Toc529546205"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1.2.4更新与维护</w:t>
            </w:r>
            <w:r>
              <w:rPr>
                <w:noProof/>
                <w:webHidden/>
              </w:rPr>
              <w:tab/>
            </w:r>
            <w:r>
              <w:rPr>
                <w:noProof/>
                <w:webHidden/>
              </w:rPr>
              <w:fldChar w:fldCharType="begin"/>
            </w:r>
            <w:r>
              <w:rPr>
                <w:noProof/>
                <w:webHidden/>
              </w:rPr>
              <w:instrText xml:space="preserve"> PAGEREF _Toc529546205 \h </w:instrText>
            </w:r>
          </w:ins>
          <w:r>
            <w:rPr>
              <w:noProof/>
              <w:webHidden/>
            </w:rPr>
          </w:r>
          <w:r>
            <w:rPr>
              <w:noProof/>
              <w:webHidden/>
            </w:rPr>
            <w:fldChar w:fldCharType="separate"/>
          </w:r>
          <w:ins w:id="36" w:author="mr.liu" w:date="2018-11-09T17:01:00Z">
            <w:r>
              <w:rPr>
                <w:noProof/>
                <w:webHidden/>
              </w:rPr>
              <w:t>9</w:t>
            </w:r>
            <w:r>
              <w:rPr>
                <w:noProof/>
                <w:webHidden/>
              </w:rPr>
              <w:fldChar w:fldCharType="end"/>
            </w:r>
            <w:r w:rsidRPr="00F902C7">
              <w:rPr>
                <w:rStyle w:val="a8"/>
                <w:noProof/>
              </w:rPr>
              <w:fldChar w:fldCharType="end"/>
            </w:r>
          </w:ins>
        </w:p>
        <w:p w14:paraId="364E0104" w14:textId="7D58154B" w:rsidR="006067E2" w:rsidRDefault="006067E2">
          <w:pPr>
            <w:pStyle w:val="TOC4"/>
            <w:tabs>
              <w:tab w:val="right" w:leader="dot" w:pos="8296"/>
            </w:tabs>
            <w:rPr>
              <w:ins w:id="37" w:author="mr.liu" w:date="2018-11-09T17:01:00Z"/>
              <w:rFonts w:asciiTheme="minorHAnsi" w:eastAsiaTheme="minorEastAsia" w:hAnsiTheme="minorHAnsi" w:cstheme="minorBidi"/>
              <w:noProof/>
            </w:rPr>
          </w:pPr>
          <w:ins w:id="38" w:author="mr.liu" w:date="2018-11-09T17:01:00Z">
            <w:r w:rsidRPr="00F902C7">
              <w:rPr>
                <w:rStyle w:val="a8"/>
                <w:noProof/>
              </w:rPr>
              <w:fldChar w:fldCharType="begin"/>
            </w:r>
            <w:r w:rsidRPr="00F902C7">
              <w:rPr>
                <w:rStyle w:val="a8"/>
                <w:noProof/>
              </w:rPr>
              <w:instrText xml:space="preserve"> </w:instrText>
            </w:r>
            <w:r>
              <w:rPr>
                <w:noProof/>
              </w:rPr>
              <w:instrText>HYPERLINK \l "_Toc529546206"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1.2.5沟通交互</w:t>
            </w:r>
            <w:r>
              <w:rPr>
                <w:noProof/>
                <w:webHidden/>
              </w:rPr>
              <w:tab/>
            </w:r>
            <w:r>
              <w:rPr>
                <w:noProof/>
                <w:webHidden/>
              </w:rPr>
              <w:fldChar w:fldCharType="begin"/>
            </w:r>
            <w:r>
              <w:rPr>
                <w:noProof/>
                <w:webHidden/>
              </w:rPr>
              <w:instrText xml:space="preserve"> PAGEREF _Toc529546206 \h </w:instrText>
            </w:r>
          </w:ins>
          <w:r>
            <w:rPr>
              <w:noProof/>
              <w:webHidden/>
            </w:rPr>
          </w:r>
          <w:r>
            <w:rPr>
              <w:noProof/>
              <w:webHidden/>
            </w:rPr>
            <w:fldChar w:fldCharType="separate"/>
          </w:r>
          <w:ins w:id="39" w:author="mr.liu" w:date="2018-11-09T17:01:00Z">
            <w:r>
              <w:rPr>
                <w:noProof/>
                <w:webHidden/>
              </w:rPr>
              <w:t>9</w:t>
            </w:r>
            <w:r>
              <w:rPr>
                <w:noProof/>
                <w:webHidden/>
              </w:rPr>
              <w:fldChar w:fldCharType="end"/>
            </w:r>
            <w:r w:rsidRPr="00F902C7">
              <w:rPr>
                <w:rStyle w:val="a8"/>
                <w:noProof/>
              </w:rPr>
              <w:fldChar w:fldCharType="end"/>
            </w:r>
          </w:ins>
        </w:p>
        <w:p w14:paraId="6989D310" w14:textId="5A4FC099" w:rsidR="006067E2" w:rsidRDefault="006067E2">
          <w:pPr>
            <w:pStyle w:val="TOC3"/>
            <w:tabs>
              <w:tab w:val="right" w:leader="dot" w:pos="8296"/>
            </w:tabs>
            <w:rPr>
              <w:ins w:id="40" w:author="mr.liu" w:date="2018-11-09T17:01:00Z"/>
              <w:rFonts w:asciiTheme="minorHAnsi" w:eastAsiaTheme="minorEastAsia" w:hAnsiTheme="minorHAnsi" w:cstheme="minorBidi"/>
              <w:noProof/>
            </w:rPr>
          </w:pPr>
          <w:ins w:id="41" w:author="mr.liu" w:date="2018-11-09T17:01:00Z">
            <w:r w:rsidRPr="00F902C7">
              <w:rPr>
                <w:rStyle w:val="a8"/>
                <w:noProof/>
              </w:rPr>
              <w:fldChar w:fldCharType="begin"/>
            </w:r>
            <w:r w:rsidRPr="00F902C7">
              <w:rPr>
                <w:rStyle w:val="a8"/>
                <w:noProof/>
              </w:rPr>
              <w:instrText xml:space="preserve"> </w:instrText>
            </w:r>
            <w:r>
              <w:rPr>
                <w:noProof/>
              </w:rPr>
              <w:instrText>HYPERLINK \l "_Toc529546207"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1.3 参考资料</w:t>
            </w:r>
            <w:r>
              <w:rPr>
                <w:noProof/>
                <w:webHidden/>
              </w:rPr>
              <w:tab/>
            </w:r>
            <w:r>
              <w:rPr>
                <w:noProof/>
                <w:webHidden/>
              </w:rPr>
              <w:fldChar w:fldCharType="begin"/>
            </w:r>
            <w:r>
              <w:rPr>
                <w:noProof/>
                <w:webHidden/>
              </w:rPr>
              <w:instrText xml:space="preserve"> PAGEREF _Toc529546207 \h </w:instrText>
            </w:r>
          </w:ins>
          <w:r>
            <w:rPr>
              <w:noProof/>
              <w:webHidden/>
            </w:rPr>
          </w:r>
          <w:r>
            <w:rPr>
              <w:noProof/>
              <w:webHidden/>
            </w:rPr>
            <w:fldChar w:fldCharType="separate"/>
          </w:r>
          <w:ins w:id="42" w:author="mr.liu" w:date="2018-11-09T17:01:00Z">
            <w:r>
              <w:rPr>
                <w:noProof/>
                <w:webHidden/>
              </w:rPr>
              <w:t>10</w:t>
            </w:r>
            <w:r>
              <w:rPr>
                <w:noProof/>
                <w:webHidden/>
              </w:rPr>
              <w:fldChar w:fldCharType="end"/>
            </w:r>
            <w:r w:rsidRPr="00F902C7">
              <w:rPr>
                <w:rStyle w:val="a8"/>
                <w:noProof/>
              </w:rPr>
              <w:fldChar w:fldCharType="end"/>
            </w:r>
          </w:ins>
        </w:p>
        <w:bookmarkStart w:id="43" w:name="_GoBack"/>
        <w:bookmarkEnd w:id="43"/>
        <w:p w14:paraId="6772FA21" w14:textId="4132CD82" w:rsidR="006067E2" w:rsidRDefault="006067E2" w:rsidP="00E24761">
          <w:pPr>
            <w:pStyle w:val="TOC1"/>
            <w:tabs>
              <w:tab w:val="right" w:leader="dot" w:pos="8296"/>
            </w:tabs>
            <w:ind w:firstLineChars="200" w:firstLine="420"/>
            <w:rPr>
              <w:ins w:id="44" w:author="mr.liu" w:date="2018-11-09T17:01:00Z"/>
              <w:noProof/>
            </w:rPr>
            <w:pPrChange w:id="45" w:author="mr.liu" w:date="2018-11-09T17:03:00Z">
              <w:pPr>
                <w:pStyle w:val="TOC1"/>
                <w:tabs>
                  <w:tab w:val="right" w:leader="dot" w:pos="8296"/>
                </w:tabs>
              </w:pPr>
            </w:pPrChange>
          </w:pPr>
          <w:ins w:id="46" w:author="mr.liu" w:date="2018-11-09T17:01:00Z">
            <w:r w:rsidRPr="00F902C7">
              <w:rPr>
                <w:rStyle w:val="a8"/>
                <w:noProof/>
              </w:rPr>
              <w:fldChar w:fldCharType="begin"/>
            </w:r>
            <w:r w:rsidRPr="00F902C7">
              <w:rPr>
                <w:rStyle w:val="a8"/>
                <w:noProof/>
              </w:rPr>
              <w:instrText xml:space="preserve"> </w:instrText>
            </w:r>
            <w:r>
              <w:rPr>
                <w:noProof/>
              </w:rPr>
              <w:instrText>HYPERLINK \l "_Toc529546208"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第2章 项目概述</w:t>
            </w:r>
            <w:r>
              <w:rPr>
                <w:noProof/>
                <w:webHidden/>
              </w:rPr>
              <w:tab/>
            </w:r>
            <w:r>
              <w:rPr>
                <w:noProof/>
                <w:webHidden/>
              </w:rPr>
              <w:fldChar w:fldCharType="begin"/>
            </w:r>
            <w:r>
              <w:rPr>
                <w:noProof/>
                <w:webHidden/>
              </w:rPr>
              <w:instrText xml:space="preserve"> PAGEREF _Toc529546208 \h </w:instrText>
            </w:r>
          </w:ins>
          <w:r>
            <w:rPr>
              <w:noProof/>
              <w:webHidden/>
            </w:rPr>
          </w:r>
          <w:r>
            <w:rPr>
              <w:noProof/>
              <w:webHidden/>
            </w:rPr>
            <w:fldChar w:fldCharType="separate"/>
          </w:r>
          <w:ins w:id="47" w:author="mr.liu" w:date="2018-11-09T17:01:00Z">
            <w:r>
              <w:rPr>
                <w:noProof/>
                <w:webHidden/>
              </w:rPr>
              <w:t>11</w:t>
            </w:r>
            <w:r>
              <w:rPr>
                <w:noProof/>
                <w:webHidden/>
              </w:rPr>
              <w:fldChar w:fldCharType="end"/>
            </w:r>
            <w:r w:rsidRPr="00F902C7">
              <w:rPr>
                <w:rStyle w:val="a8"/>
                <w:noProof/>
              </w:rPr>
              <w:fldChar w:fldCharType="end"/>
            </w:r>
          </w:ins>
        </w:p>
        <w:p w14:paraId="40F2C4B7" w14:textId="4DB018D1" w:rsidR="006067E2" w:rsidRDefault="006067E2">
          <w:pPr>
            <w:pStyle w:val="TOC3"/>
            <w:tabs>
              <w:tab w:val="right" w:leader="dot" w:pos="8296"/>
            </w:tabs>
            <w:rPr>
              <w:ins w:id="48" w:author="mr.liu" w:date="2018-11-09T17:01:00Z"/>
              <w:rFonts w:asciiTheme="minorHAnsi" w:eastAsiaTheme="minorEastAsia" w:hAnsiTheme="minorHAnsi" w:cstheme="minorBidi"/>
              <w:noProof/>
            </w:rPr>
          </w:pPr>
          <w:ins w:id="49" w:author="mr.liu" w:date="2018-11-09T17:01:00Z">
            <w:r w:rsidRPr="00F902C7">
              <w:rPr>
                <w:rStyle w:val="a8"/>
                <w:noProof/>
              </w:rPr>
              <w:fldChar w:fldCharType="begin"/>
            </w:r>
            <w:r w:rsidRPr="00F902C7">
              <w:rPr>
                <w:rStyle w:val="a8"/>
                <w:noProof/>
              </w:rPr>
              <w:instrText xml:space="preserve"> </w:instrText>
            </w:r>
            <w:r>
              <w:rPr>
                <w:noProof/>
              </w:rPr>
              <w:instrText>HYPERLINK \l "_Toc529546209"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2.1 工作内容</w:t>
            </w:r>
            <w:r>
              <w:rPr>
                <w:noProof/>
                <w:webHidden/>
              </w:rPr>
              <w:tab/>
            </w:r>
            <w:r>
              <w:rPr>
                <w:noProof/>
                <w:webHidden/>
              </w:rPr>
              <w:fldChar w:fldCharType="begin"/>
            </w:r>
            <w:r>
              <w:rPr>
                <w:noProof/>
                <w:webHidden/>
              </w:rPr>
              <w:instrText xml:space="preserve"> PAGEREF _Toc529546209 \h </w:instrText>
            </w:r>
          </w:ins>
          <w:r>
            <w:rPr>
              <w:noProof/>
              <w:webHidden/>
            </w:rPr>
          </w:r>
          <w:r>
            <w:rPr>
              <w:noProof/>
              <w:webHidden/>
            </w:rPr>
            <w:fldChar w:fldCharType="separate"/>
          </w:r>
          <w:ins w:id="50" w:author="mr.liu" w:date="2018-11-09T17:01:00Z">
            <w:r>
              <w:rPr>
                <w:noProof/>
                <w:webHidden/>
              </w:rPr>
              <w:t>11</w:t>
            </w:r>
            <w:r>
              <w:rPr>
                <w:noProof/>
                <w:webHidden/>
              </w:rPr>
              <w:fldChar w:fldCharType="end"/>
            </w:r>
            <w:r w:rsidRPr="00F902C7">
              <w:rPr>
                <w:rStyle w:val="a8"/>
                <w:noProof/>
              </w:rPr>
              <w:fldChar w:fldCharType="end"/>
            </w:r>
          </w:ins>
        </w:p>
        <w:p w14:paraId="3C717C91" w14:textId="64538C5D" w:rsidR="006067E2" w:rsidRDefault="006067E2">
          <w:pPr>
            <w:pStyle w:val="TOC3"/>
            <w:tabs>
              <w:tab w:val="right" w:leader="dot" w:pos="8296"/>
            </w:tabs>
            <w:rPr>
              <w:ins w:id="51" w:author="mr.liu" w:date="2018-11-09T17:01:00Z"/>
              <w:rFonts w:asciiTheme="minorHAnsi" w:eastAsiaTheme="minorEastAsia" w:hAnsiTheme="minorHAnsi" w:cstheme="minorBidi"/>
              <w:noProof/>
            </w:rPr>
          </w:pPr>
          <w:ins w:id="52" w:author="mr.liu" w:date="2018-11-09T17:01:00Z">
            <w:r w:rsidRPr="00F902C7">
              <w:rPr>
                <w:rStyle w:val="a8"/>
                <w:noProof/>
              </w:rPr>
              <w:fldChar w:fldCharType="begin"/>
            </w:r>
            <w:r w:rsidRPr="00F902C7">
              <w:rPr>
                <w:rStyle w:val="a8"/>
                <w:noProof/>
              </w:rPr>
              <w:instrText xml:space="preserve"> </w:instrText>
            </w:r>
            <w:r>
              <w:rPr>
                <w:noProof/>
              </w:rPr>
              <w:instrText>HYPERLINK \l "_Toc529546210"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2.2 项目组织结构</w:t>
            </w:r>
            <w:r>
              <w:rPr>
                <w:noProof/>
                <w:webHidden/>
              </w:rPr>
              <w:tab/>
            </w:r>
            <w:r>
              <w:rPr>
                <w:noProof/>
                <w:webHidden/>
              </w:rPr>
              <w:fldChar w:fldCharType="begin"/>
            </w:r>
            <w:r>
              <w:rPr>
                <w:noProof/>
                <w:webHidden/>
              </w:rPr>
              <w:instrText xml:space="preserve"> PAGEREF _Toc529546210 \h </w:instrText>
            </w:r>
          </w:ins>
          <w:r>
            <w:rPr>
              <w:noProof/>
              <w:webHidden/>
            </w:rPr>
          </w:r>
          <w:r>
            <w:rPr>
              <w:noProof/>
              <w:webHidden/>
            </w:rPr>
            <w:fldChar w:fldCharType="separate"/>
          </w:r>
          <w:ins w:id="53" w:author="mr.liu" w:date="2018-11-09T17:01:00Z">
            <w:r>
              <w:rPr>
                <w:noProof/>
                <w:webHidden/>
              </w:rPr>
              <w:t>11</w:t>
            </w:r>
            <w:r>
              <w:rPr>
                <w:noProof/>
                <w:webHidden/>
              </w:rPr>
              <w:fldChar w:fldCharType="end"/>
            </w:r>
            <w:r w:rsidRPr="00F902C7">
              <w:rPr>
                <w:rStyle w:val="a8"/>
                <w:noProof/>
              </w:rPr>
              <w:fldChar w:fldCharType="end"/>
            </w:r>
          </w:ins>
        </w:p>
        <w:p w14:paraId="68C4A994" w14:textId="51988D7C" w:rsidR="006067E2" w:rsidRDefault="006067E2">
          <w:pPr>
            <w:pStyle w:val="TOC3"/>
            <w:tabs>
              <w:tab w:val="right" w:leader="dot" w:pos="8296"/>
            </w:tabs>
            <w:rPr>
              <w:ins w:id="54" w:author="mr.liu" w:date="2018-11-09T17:01:00Z"/>
              <w:rFonts w:asciiTheme="minorHAnsi" w:eastAsiaTheme="minorEastAsia" w:hAnsiTheme="minorHAnsi" w:cstheme="minorBidi"/>
              <w:noProof/>
            </w:rPr>
          </w:pPr>
          <w:ins w:id="55" w:author="mr.liu" w:date="2018-11-09T17:01:00Z">
            <w:r w:rsidRPr="00F902C7">
              <w:rPr>
                <w:rStyle w:val="a8"/>
                <w:noProof/>
              </w:rPr>
              <w:fldChar w:fldCharType="begin"/>
            </w:r>
            <w:r w:rsidRPr="00F902C7">
              <w:rPr>
                <w:rStyle w:val="a8"/>
                <w:noProof/>
              </w:rPr>
              <w:instrText xml:space="preserve"> </w:instrText>
            </w:r>
            <w:r>
              <w:rPr>
                <w:noProof/>
              </w:rPr>
              <w:instrText>HYPERLINK \l "_Toc529546211"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2.3 项目干系人分析</w:t>
            </w:r>
            <w:r>
              <w:rPr>
                <w:noProof/>
                <w:webHidden/>
              </w:rPr>
              <w:tab/>
            </w:r>
            <w:r>
              <w:rPr>
                <w:noProof/>
                <w:webHidden/>
              </w:rPr>
              <w:fldChar w:fldCharType="begin"/>
            </w:r>
            <w:r>
              <w:rPr>
                <w:noProof/>
                <w:webHidden/>
              </w:rPr>
              <w:instrText xml:space="preserve"> PAGEREF _Toc529546211 \h </w:instrText>
            </w:r>
          </w:ins>
          <w:r>
            <w:rPr>
              <w:noProof/>
              <w:webHidden/>
            </w:rPr>
          </w:r>
          <w:r>
            <w:rPr>
              <w:noProof/>
              <w:webHidden/>
            </w:rPr>
            <w:fldChar w:fldCharType="separate"/>
          </w:r>
          <w:ins w:id="56" w:author="mr.liu" w:date="2018-11-09T17:01:00Z">
            <w:r>
              <w:rPr>
                <w:noProof/>
                <w:webHidden/>
              </w:rPr>
              <w:t>12</w:t>
            </w:r>
            <w:r>
              <w:rPr>
                <w:noProof/>
                <w:webHidden/>
              </w:rPr>
              <w:fldChar w:fldCharType="end"/>
            </w:r>
            <w:r w:rsidRPr="00F902C7">
              <w:rPr>
                <w:rStyle w:val="a8"/>
                <w:noProof/>
              </w:rPr>
              <w:fldChar w:fldCharType="end"/>
            </w:r>
          </w:ins>
        </w:p>
        <w:p w14:paraId="5BAA89FA" w14:textId="4B3D9E28" w:rsidR="006067E2" w:rsidRDefault="006067E2">
          <w:pPr>
            <w:pStyle w:val="TOC4"/>
            <w:tabs>
              <w:tab w:val="right" w:leader="dot" w:pos="8296"/>
            </w:tabs>
            <w:rPr>
              <w:ins w:id="57" w:author="mr.liu" w:date="2018-11-09T17:01:00Z"/>
              <w:rFonts w:asciiTheme="minorHAnsi" w:eastAsiaTheme="minorEastAsia" w:hAnsiTheme="minorHAnsi" w:cstheme="minorBidi"/>
              <w:noProof/>
            </w:rPr>
          </w:pPr>
          <w:ins w:id="58" w:author="mr.liu" w:date="2018-11-09T17:01:00Z">
            <w:r w:rsidRPr="00F902C7">
              <w:rPr>
                <w:rStyle w:val="a8"/>
                <w:noProof/>
              </w:rPr>
              <w:fldChar w:fldCharType="begin"/>
            </w:r>
            <w:r w:rsidRPr="00F902C7">
              <w:rPr>
                <w:rStyle w:val="a8"/>
                <w:noProof/>
              </w:rPr>
              <w:instrText xml:space="preserve"> </w:instrText>
            </w:r>
            <w:r>
              <w:rPr>
                <w:noProof/>
              </w:rPr>
              <w:instrText>HYPERLINK \l "_Toc529546212"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2.3.1项目经理</w:t>
            </w:r>
            <w:r>
              <w:rPr>
                <w:noProof/>
                <w:webHidden/>
              </w:rPr>
              <w:tab/>
            </w:r>
            <w:r>
              <w:rPr>
                <w:noProof/>
                <w:webHidden/>
              </w:rPr>
              <w:fldChar w:fldCharType="begin"/>
            </w:r>
            <w:r>
              <w:rPr>
                <w:noProof/>
                <w:webHidden/>
              </w:rPr>
              <w:instrText xml:space="preserve"> PAGEREF _Toc529546212 \h </w:instrText>
            </w:r>
          </w:ins>
          <w:r>
            <w:rPr>
              <w:noProof/>
              <w:webHidden/>
            </w:rPr>
          </w:r>
          <w:r>
            <w:rPr>
              <w:noProof/>
              <w:webHidden/>
            </w:rPr>
            <w:fldChar w:fldCharType="separate"/>
          </w:r>
          <w:ins w:id="59" w:author="mr.liu" w:date="2018-11-09T17:01:00Z">
            <w:r>
              <w:rPr>
                <w:noProof/>
                <w:webHidden/>
              </w:rPr>
              <w:t>12</w:t>
            </w:r>
            <w:r>
              <w:rPr>
                <w:noProof/>
                <w:webHidden/>
              </w:rPr>
              <w:fldChar w:fldCharType="end"/>
            </w:r>
            <w:r w:rsidRPr="00F902C7">
              <w:rPr>
                <w:rStyle w:val="a8"/>
                <w:noProof/>
              </w:rPr>
              <w:fldChar w:fldCharType="end"/>
            </w:r>
          </w:ins>
        </w:p>
        <w:p w14:paraId="387C1549" w14:textId="596EFA6D" w:rsidR="006067E2" w:rsidRDefault="006067E2">
          <w:pPr>
            <w:pStyle w:val="TOC4"/>
            <w:tabs>
              <w:tab w:val="right" w:leader="dot" w:pos="8296"/>
            </w:tabs>
            <w:rPr>
              <w:ins w:id="60" w:author="mr.liu" w:date="2018-11-09T17:01:00Z"/>
              <w:rFonts w:asciiTheme="minorHAnsi" w:eastAsiaTheme="minorEastAsia" w:hAnsiTheme="minorHAnsi" w:cstheme="minorBidi"/>
              <w:noProof/>
            </w:rPr>
          </w:pPr>
          <w:ins w:id="61" w:author="mr.liu" w:date="2018-11-09T17:01:00Z">
            <w:r w:rsidRPr="00F902C7">
              <w:rPr>
                <w:rStyle w:val="a8"/>
                <w:noProof/>
              </w:rPr>
              <w:fldChar w:fldCharType="begin"/>
            </w:r>
            <w:r w:rsidRPr="00F902C7">
              <w:rPr>
                <w:rStyle w:val="a8"/>
                <w:noProof/>
              </w:rPr>
              <w:instrText xml:space="preserve"> </w:instrText>
            </w:r>
            <w:r>
              <w:rPr>
                <w:noProof/>
              </w:rPr>
              <w:instrText>HYPERLINK \l "_Toc529546213"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2.3.2客户（项目下达者）</w:t>
            </w:r>
            <w:r>
              <w:rPr>
                <w:noProof/>
                <w:webHidden/>
              </w:rPr>
              <w:tab/>
            </w:r>
            <w:r>
              <w:rPr>
                <w:noProof/>
                <w:webHidden/>
              </w:rPr>
              <w:fldChar w:fldCharType="begin"/>
            </w:r>
            <w:r>
              <w:rPr>
                <w:noProof/>
                <w:webHidden/>
              </w:rPr>
              <w:instrText xml:space="preserve"> PAGEREF _Toc529546213 \h </w:instrText>
            </w:r>
          </w:ins>
          <w:r>
            <w:rPr>
              <w:noProof/>
              <w:webHidden/>
            </w:rPr>
          </w:r>
          <w:r>
            <w:rPr>
              <w:noProof/>
              <w:webHidden/>
            </w:rPr>
            <w:fldChar w:fldCharType="separate"/>
          </w:r>
          <w:ins w:id="62" w:author="mr.liu" w:date="2018-11-09T17:01:00Z">
            <w:r>
              <w:rPr>
                <w:noProof/>
                <w:webHidden/>
              </w:rPr>
              <w:t>12</w:t>
            </w:r>
            <w:r>
              <w:rPr>
                <w:noProof/>
                <w:webHidden/>
              </w:rPr>
              <w:fldChar w:fldCharType="end"/>
            </w:r>
            <w:r w:rsidRPr="00F902C7">
              <w:rPr>
                <w:rStyle w:val="a8"/>
                <w:noProof/>
              </w:rPr>
              <w:fldChar w:fldCharType="end"/>
            </w:r>
          </w:ins>
        </w:p>
        <w:p w14:paraId="0B4966B7" w14:textId="7AB62132" w:rsidR="006067E2" w:rsidRDefault="006067E2">
          <w:pPr>
            <w:pStyle w:val="TOC4"/>
            <w:tabs>
              <w:tab w:val="right" w:leader="dot" w:pos="8296"/>
            </w:tabs>
            <w:rPr>
              <w:ins w:id="63" w:author="mr.liu" w:date="2018-11-09T17:01:00Z"/>
              <w:rFonts w:asciiTheme="minorHAnsi" w:eastAsiaTheme="minorEastAsia" w:hAnsiTheme="minorHAnsi" w:cstheme="minorBidi"/>
              <w:noProof/>
            </w:rPr>
          </w:pPr>
          <w:ins w:id="64" w:author="mr.liu" w:date="2018-11-09T17:01:00Z">
            <w:r w:rsidRPr="00F902C7">
              <w:rPr>
                <w:rStyle w:val="a8"/>
                <w:noProof/>
              </w:rPr>
              <w:fldChar w:fldCharType="begin"/>
            </w:r>
            <w:r w:rsidRPr="00F902C7">
              <w:rPr>
                <w:rStyle w:val="a8"/>
                <w:noProof/>
              </w:rPr>
              <w:instrText xml:space="preserve"> </w:instrText>
            </w:r>
            <w:r>
              <w:rPr>
                <w:noProof/>
              </w:rPr>
              <w:instrText>HYPERLINK \l "_Toc529546214"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2.3.3执行组织</w:t>
            </w:r>
            <w:r>
              <w:rPr>
                <w:noProof/>
                <w:webHidden/>
              </w:rPr>
              <w:tab/>
            </w:r>
            <w:r>
              <w:rPr>
                <w:noProof/>
                <w:webHidden/>
              </w:rPr>
              <w:fldChar w:fldCharType="begin"/>
            </w:r>
            <w:r>
              <w:rPr>
                <w:noProof/>
                <w:webHidden/>
              </w:rPr>
              <w:instrText xml:space="preserve"> PAGEREF _Toc529546214 \h </w:instrText>
            </w:r>
          </w:ins>
          <w:r>
            <w:rPr>
              <w:noProof/>
              <w:webHidden/>
            </w:rPr>
          </w:r>
          <w:r>
            <w:rPr>
              <w:noProof/>
              <w:webHidden/>
            </w:rPr>
            <w:fldChar w:fldCharType="separate"/>
          </w:r>
          <w:ins w:id="65" w:author="mr.liu" w:date="2018-11-09T17:01:00Z">
            <w:r>
              <w:rPr>
                <w:noProof/>
                <w:webHidden/>
              </w:rPr>
              <w:t>12</w:t>
            </w:r>
            <w:r>
              <w:rPr>
                <w:noProof/>
                <w:webHidden/>
              </w:rPr>
              <w:fldChar w:fldCharType="end"/>
            </w:r>
            <w:r w:rsidRPr="00F902C7">
              <w:rPr>
                <w:rStyle w:val="a8"/>
                <w:noProof/>
              </w:rPr>
              <w:fldChar w:fldCharType="end"/>
            </w:r>
          </w:ins>
        </w:p>
        <w:p w14:paraId="19F6421D" w14:textId="1A0C38AD" w:rsidR="006067E2" w:rsidRDefault="006067E2">
          <w:pPr>
            <w:pStyle w:val="TOC4"/>
            <w:tabs>
              <w:tab w:val="right" w:leader="dot" w:pos="8296"/>
            </w:tabs>
            <w:rPr>
              <w:ins w:id="66" w:author="mr.liu" w:date="2018-11-09T17:01:00Z"/>
              <w:rFonts w:asciiTheme="minorHAnsi" w:eastAsiaTheme="minorEastAsia" w:hAnsiTheme="minorHAnsi" w:cstheme="minorBidi"/>
              <w:noProof/>
            </w:rPr>
          </w:pPr>
          <w:ins w:id="67" w:author="mr.liu" w:date="2018-11-09T17:01:00Z">
            <w:r w:rsidRPr="00F902C7">
              <w:rPr>
                <w:rStyle w:val="a8"/>
                <w:noProof/>
              </w:rPr>
              <w:fldChar w:fldCharType="begin"/>
            </w:r>
            <w:r w:rsidRPr="00F902C7">
              <w:rPr>
                <w:rStyle w:val="a8"/>
                <w:noProof/>
              </w:rPr>
              <w:instrText xml:space="preserve"> </w:instrText>
            </w:r>
            <w:r>
              <w:rPr>
                <w:noProof/>
              </w:rPr>
              <w:instrText>HYPERLINK \l "_Toc529546215"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2.3.4项目组成员</w:t>
            </w:r>
            <w:r>
              <w:rPr>
                <w:noProof/>
                <w:webHidden/>
              </w:rPr>
              <w:tab/>
            </w:r>
            <w:r>
              <w:rPr>
                <w:noProof/>
                <w:webHidden/>
              </w:rPr>
              <w:fldChar w:fldCharType="begin"/>
            </w:r>
            <w:r>
              <w:rPr>
                <w:noProof/>
                <w:webHidden/>
              </w:rPr>
              <w:instrText xml:space="preserve"> PAGEREF _Toc529546215 \h </w:instrText>
            </w:r>
          </w:ins>
          <w:r>
            <w:rPr>
              <w:noProof/>
              <w:webHidden/>
            </w:rPr>
          </w:r>
          <w:r>
            <w:rPr>
              <w:noProof/>
              <w:webHidden/>
            </w:rPr>
            <w:fldChar w:fldCharType="separate"/>
          </w:r>
          <w:ins w:id="68" w:author="mr.liu" w:date="2018-11-09T17:01:00Z">
            <w:r>
              <w:rPr>
                <w:noProof/>
                <w:webHidden/>
              </w:rPr>
              <w:t>12</w:t>
            </w:r>
            <w:r>
              <w:rPr>
                <w:noProof/>
                <w:webHidden/>
              </w:rPr>
              <w:fldChar w:fldCharType="end"/>
            </w:r>
            <w:r w:rsidRPr="00F902C7">
              <w:rPr>
                <w:rStyle w:val="a8"/>
                <w:noProof/>
              </w:rPr>
              <w:fldChar w:fldCharType="end"/>
            </w:r>
          </w:ins>
        </w:p>
        <w:p w14:paraId="17531EE4" w14:textId="44DE8D63" w:rsidR="006067E2" w:rsidRDefault="006067E2">
          <w:pPr>
            <w:pStyle w:val="TOC4"/>
            <w:tabs>
              <w:tab w:val="right" w:leader="dot" w:pos="8296"/>
            </w:tabs>
            <w:rPr>
              <w:ins w:id="69" w:author="mr.liu" w:date="2018-11-09T17:01:00Z"/>
              <w:rFonts w:asciiTheme="minorHAnsi" w:eastAsiaTheme="minorEastAsia" w:hAnsiTheme="minorHAnsi" w:cstheme="minorBidi"/>
              <w:noProof/>
            </w:rPr>
          </w:pPr>
          <w:ins w:id="70" w:author="mr.liu" w:date="2018-11-09T17:01:00Z">
            <w:r w:rsidRPr="00F902C7">
              <w:rPr>
                <w:rStyle w:val="a8"/>
                <w:noProof/>
              </w:rPr>
              <w:fldChar w:fldCharType="begin"/>
            </w:r>
            <w:r w:rsidRPr="00F902C7">
              <w:rPr>
                <w:rStyle w:val="a8"/>
                <w:noProof/>
              </w:rPr>
              <w:instrText xml:space="preserve"> </w:instrText>
            </w:r>
            <w:r>
              <w:rPr>
                <w:noProof/>
              </w:rPr>
              <w:instrText>HYPERLINK \l "_Toc529546216"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2.3.5项目组成员以及客户（项目下达者）联系方式</w:t>
            </w:r>
            <w:r>
              <w:rPr>
                <w:noProof/>
                <w:webHidden/>
              </w:rPr>
              <w:tab/>
            </w:r>
            <w:r>
              <w:rPr>
                <w:noProof/>
                <w:webHidden/>
              </w:rPr>
              <w:fldChar w:fldCharType="begin"/>
            </w:r>
            <w:r>
              <w:rPr>
                <w:noProof/>
                <w:webHidden/>
              </w:rPr>
              <w:instrText xml:space="preserve"> PAGEREF _Toc529546216 \h </w:instrText>
            </w:r>
          </w:ins>
          <w:r>
            <w:rPr>
              <w:noProof/>
              <w:webHidden/>
            </w:rPr>
          </w:r>
          <w:r>
            <w:rPr>
              <w:noProof/>
              <w:webHidden/>
            </w:rPr>
            <w:fldChar w:fldCharType="separate"/>
          </w:r>
          <w:ins w:id="71" w:author="mr.liu" w:date="2018-11-09T17:01:00Z">
            <w:r>
              <w:rPr>
                <w:noProof/>
                <w:webHidden/>
              </w:rPr>
              <w:t>12</w:t>
            </w:r>
            <w:r>
              <w:rPr>
                <w:noProof/>
                <w:webHidden/>
              </w:rPr>
              <w:fldChar w:fldCharType="end"/>
            </w:r>
            <w:r w:rsidRPr="00F902C7">
              <w:rPr>
                <w:rStyle w:val="a8"/>
                <w:noProof/>
              </w:rPr>
              <w:fldChar w:fldCharType="end"/>
            </w:r>
          </w:ins>
        </w:p>
        <w:p w14:paraId="6AD4C7D3" w14:textId="7F5BDB6B" w:rsidR="006067E2" w:rsidRDefault="006067E2">
          <w:pPr>
            <w:pStyle w:val="TOC3"/>
            <w:tabs>
              <w:tab w:val="right" w:leader="dot" w:pos="8296"/>
            </w:tabs>
            <w:rPr>
              <w:ins w:id="72" w:author="mr.liu" w:date="2018-11-09T17:01:00Z"/>
              <w:rFonts w:asciiTheme="minorHAnsi" w:eastAsiaTheme="minorEastAsia" w:hAnsiTheme="minorHAnsi" w:cstheme="minorBidi"/>
              <w:noProof/>
            </w:rPr>
          </w:pPr>
          <w:ins w:id="73" w:author="mr.liu" w:date="2018-11-09T17:01:00Z">
            <w:r w:rsidRPr="00F902C7">
              <w:rPr>
                <w:rStyle w:val="a8"/>
                <w:noProof/>
              </w:rPr>
              <w:fldChar w:fldCharType="begin"/>
            </w:r>
            <w:r w:rsidRPr="00F902C7">
              <w:rPr>
                <w:rStyle w:val="a8"/>
                <w:noProof/>
              </w:rPr>
              <w:instrText xml:space="preserve"> </w:instrText>
            </w:r>
            <w:r>
              <w:rPr>
                <w:noProof/>
              </w:rPr>
              <w:instrText>HYPERLINK \l "_Toc529546217"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2.4 产品</w:t>
            </w:r>
            <w:r>
              <w:rPr>
                <w:noProof/>
                <w:webHidden/>
              </w:rPr>
              <w:tab/>
            </w:r>
            <w:r>
              <w:rPr>
                <w:noProof/>
                <w:webHidden/>
              </w:rPr>
              <w:fldChar w:fldCharType="begin"/>
            </w:r>
            <w:r>
              <w:rPr>
                <w:noProof/>
                <w:webHidden/>
              </w:rPr>
              <w:instrText xml:space="preserve"> PAGEREF _Toc529546217 \h </w:instrText>
            </w:r>
          </w:ins>
          <w:r>
            <w:rPr>
              <w:noProof/>
              <w:webHidden/>
            </w:rPr>
          </w:r>
          <w:r>
            <w:rPr>
              <w:noProof/>
              <w:webHidden/>
            </w:rPr>
            <w:fldChar w:fldCharType="separate"/>
          </w:r>
          <w:ins w:id="74" w:author="mr.liu" w:date="2018-11-09T17:01:00Z">
            <w:r>
              <w:rPr>
                <w:noProof/>
                <w:webHidden/>
              </w:rPr>
              <w:t>13</w:t>
            </w:r>
            <w:r>
              <w:rPr>
                <w:noProof/>
                <w:webHidden/>
              </w:rPr>
              <w:fldChar w:fldCharType="end"/>
            </w:r>
            <w:r w:rsidRPr="00F902C7">
              <w:rPr>
                <w:rStyle w:val="a8"/>
                <w:noProof/>
              </w:rPr>
              <w:fldChar w:fldCharType="end"/>
            </w:r>
          </w:ins>
        </w:p>
        <w:p w14:paraId="0002CFEF" w14:textId="1F24D198" w:rsidR="006067E2" w:rsidRDefault="006067E2">
          <w:pPr>
            <w:pStyle w:val="TOC4"/>
            <w:tabs>
              <w:tab w:val="right" w:leader="dot" w:pos="8296"/>
            </w:tabs>
            <w:rPr>
              <w:ins w:id="75" w:author="mr.liu" w:date="2018-11-09T17:01:00Z"/>
              <w:rFonts w:asciiTheme="minorHAnsi" w:eastAsiaTheme="minorEastAsia" w:hAnsiTheme="minorHAnsi" w:cstheme="minorBidi"/>
              <w:noProof/>
            </w:rPr>
          </w:pPr>
          <w:ins w:id="76" w:author="mr.liu" w:date="2018-11-09T17:01:00Z">
            <w:r w:rsidRPr="00F902C7">
              <w:rPr>
                <w:rStyle w:val="a8"/>
                <w:noProof/>
              </w:rPr>
              <w:fldChar w:fldCharType="begin"/>
            </w:r>
            <w:r w:rsidRPr="00F902C7">
              <w:rPr>
                <w:rStyle w:val="a8"/>
                <w:noProof/>
              </w:rPr>
              <w:instrText xml:space="preserve"> </w:instrText>
            </w:r>
            <w:r>
              <w:rPr>
                <w:noProof/>
              </w:rPr>
              <w:instrText>HYPERLINK \l "_Toc529546218"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2.4.1 需要移交用户的文件</w:t>
            </w:r>
            <w:r>
              <w:rPr>
                <w:noProof/>
                <w:webHidden/>
              </w:rPr>
              <w:tab/>
            </w:r>
            <w:r>
              <w:rPr>
                <w:noProof/>
                <w:webHidden/>
              </w:rPr>
              <w:fldChar w:fldCharType="begin"/>
            </w:r>
            <w:r>
              <w:rPr>
                <w:noProof/>
                <w:webHidden/>
              </w:rPr>
              <w:instrText xml:space="preserve"> PAGEREF _Toc529546218 \h </w:instrText>
            </w:r>
          </w:ins>
          <w:r>
            <w:rPr>
              <w:noProof/>
              <w:webHidden/>
            </w:rPr>
          </w:r>
          <w:r>
            <w:rPr>
              <w:noProof/>
              <w:webHidden/>
            </w:rPr>
            <w:fldChar w:fldCharType="separate"/>
          </w:r>
          <w:ins w:id="77" w:author="mr.liu" w:date="2018-11-09T17:01:00Z">
            <w:r>
              <w:rPr>
                <w:noProof/>
                <w:webHidden/>
              </w:rPr>
              <w:t>13</w:t>
            </w:r>
            <w:r>
              <w:rPr>
                <w:noProof/>
                <w:webHidden/>
              </w:rPr>
              <w:fldChar w:fldCharType="end"/>
            </w:r>
            <w:r w:rsidRPr="00F902C7">
              <w:rPr>
                <w:rStyle w:val="a8"/>
                <w:noProof/>
              </w:rPr>
              <w:fldChar w:fldCharType="end"/>
            </w:r>
          </w:ins>
        </w:p>
        <w:p w14:paraId="06EFB50E" w14:textId="28FA3548" w:rsidR="006067E2" w:rsidRDefault="006067E2">
          <w:pPr>
            <w:pStyle w:val="TOC4"/>
            <w:tabs>
              <w:tab w:val="right" w:leader="dot" w:pos="8296"/>
            </w:tabs>
            <w:rPr>
              <w:ins w:id="78" w:author="mr.liu" w:date="2018-11-09T17:01:00Z"/>
              <w:rFonts w:asciiTheme="minorHAnsi" w:eastAsiaTheme="minorEastAsia" w:hAnsiTheme="minorHAnsi" w:cstheme="minorBidi"/>
              <w:noProof/>
            </w:rPr>
          </w:pPr>
          <w:ins w:id="79" w:author="mr.liu" w:date="2018-11-09T17:01:00Z">
            <w:r w:rsidRPr="00F902C7">
              <w:rPr>
                <w:rStyle w:val="a8"/>
                <w:noProof/>
              </w:rPr>
              <w:fldChar w:fldCharType="begin"/>
            </w:r>
            <w:r w:rsidRPr="00F902C7">
              <w:rPr>
                <w:rStyle w:val="a8"/>
                <w:noProof/>
              </w:rPr>
              <w:instrText xml:space="preserve"> </w:instrText>
            </w:r>
            <w:r>
              <w:rPr>
                <w:noProof/>
              </w:rPr>
              <w:instrText>HYPERLINK \l "_Toc529546219"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2.4.2 服务</w:t>
            </w:r>
            <w:r>
              <w:rPr>
                <w:noProof/>
                <w:webHidden/>
              </w:rPr>
              <w:tab/>
            </w:r>
            <w:r>
              <w:rPr>
                <w:noProof/>
                <w:webHidden/>
              </w:rPr>
              <w:fldChar w:fldCharType="begin"/>
            </w:r>
            <w:r>
              <w:rPr>
                <w:noProof/>
                <w:webHidden/>
              </w:rPr>
              <w:instrText xml:space="preserve"> PAGEREF _Toc529546219 \h </w:instrText>
            </w:r>
          </w:ins>
          <w:r>
            <w:rPr>
              <w:noProof/>
              <w:webHidden/>
            </w:rPr>
          </w:r>
          <w:r>
            <w:rPr>
              <w:noProof/>
              <w:webHidden/>
            </w:rPr>
            <w:fldChar w:fldCharType="separate"/>
          </w:r>
          <w:ins w:id="80" w:author="mr.liu" w:date="2018-11-09T17:01:00Z">
            <w:r>
              <w:rPr>
                <w:noProof/>
                <w:webHidden/>
              </w:rPr>
              <w:t>13</w:t>
            </w:r>
            <w:r>
              <w:rPr>
                <w:noProof/>
                <w:webHidden/>
              </w:rPr>
              <w:fldChar w:fldCharType="end"/>
            </w:r>
            <w:r w:rsidRPr="00F902C7">
              <w:rPr>
                <w:rStyle w:val="a8"/>
                <w:noProof/>
              </w:rPr>
              <w:fldChar w:fldCharType="end"/>
            </w:r>
          </w:ins>
        </w:p>
        <w:p w14:paraId="35019A87" w14:textId="1C71DF61" w:rsidR="006067E2" w:rsidRDefault="006067E2">
          <w:pPr>
            <w:pStyle w:val="TOC3"/>
            <w:tabs>
              <w:tab w:val="right" w:leader="dot" w:pos="8296"/>
            </w:tabs>
            <w:rPr>
              <w:ins w:id="81" w:author="mr.liu" w:date="2018-11-09T17:01:00Z"/>
              <w:rFonts w:asciiTheme="minorHAnsi" w:eastAsiaTheme="minorEastAsia" w:hAnsiTheme="minorHAnsi" w:cstheme="minorBidi"/>
              <w:noProof/>
            </w:rPr>
          </w:pPr>
          <w:ins w:id="82" w:author="mr.liu" w:date="2018-11-09T17:01:00Z">
            <w:r w:rsidRPr="00F902C7">
              <w:rPr>
                <w:rStyle w:val="a8"/>
                <w:noProof/>
              </w:rPr>
              <w:fldChar w:fldCharType="begin"/>
            </w:r>
            <w:r w:rsidRPr="00F902C7">
              <w:rPr>
                <w:rStyle w:val="a8"/>
                <w:noProof/>
              </w:rPr>
              <w:instrText xml:space="preserve"> </w:instrText>
            </w:r>
            <w:r>
              <w:rPr>
                <w:noProof/>
              </w:rPr>
              <w:instrText>HYPERLINK \l "_Toc529546220"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2.5 验收标准</w:t>
            </w:r>
            <w:r>
              <w:rPr>
                <w:noProof/>
                <w:webHidden/>
              </w:rPr>
              <w:tab/>
            </w:r>
            <w:r>
              <w:rPr>
                <w:noProof/>
                <w:webHidden/>
              </w:rPr>
              <w:fldChar w:fldCharType="begin"/>
            </w:r>
            <w:r>
              <w:rPr>
                <w:noProof/>
                <w:webHidden/>
              </w:rPr>
              <w:instrText xml:space="preserve"> PAGEREF _Toc529546220 \h </w:instrText>
            </w:r>
          </w:ins>
          <w:r>
            <w:rPr>
              <w:noProof/>
              <w:webHidden/>
            </w:rPr>
          </w:r>
          <w:r>
            <w:rPr>
              <w:noProof/>
              <w:webHidden/>
            </w:rPr>
            <w:fldChar w:fldCharType="separate"/>
          </w:r>
          <w:ins w:id="83" w:author="mr.liu" w:date="2018-11-09T17:01:00Z">
            <w:r>
              <w:rPr>
                <w:noProof/>
                <w:webHidden/>
              </w:rPr>
              <w:t>13</w:t>
            </w:r>
            <w:r>
              <w:rPr>
                <w:noProof/>
                <w:webHidden/>
              </w:rPr>
              <w:fldChar w:fldCharType="end"/>
            </w:r>
            <w:r w:rsidRPr="00F902C7">
              <w:rPr>
                <w:rStyle w:val="a8"/>
                <w:noProof/>
              </w:rPr>
              <w:fldChar w:fldCharType="end"/>
            </w:r>
          </w:ins>
        </w:p>
        <w:p w14:paraId="1991F673" w14:textId="3BADBC41" w:rsidR="006067E2" w:rsidRDefault="006067E2">
          <w:pPr>
            <w:pStyle w:val="TOC3"/>
            <w:tabs>
              <w:tab w:val="right" w:leader="dot" w:pos="8296"/>
            </w:tabs>
            <w:rPr>
              <w:ins w:id="84" w:author="mr.liu" w:date="2018-11-09T17:01:00Z"/>
              <w:rFonts w:asciiTheme="minorHAnsi" w:eastAsiaTheme="minorEastAsia" w:hAnsiTheme="minorHAnsi" w:cstheme="minorBidi"/>
              <w:noProof/>
            </w:rPr>
          </w:pPr>
          <w:ins w:id="85" w:author="mr.liu" w:date="2018-11-09T17:01:00Z">
            <w:r w:rsidRPr="00F902C7">
              <w:rPr>
                <w:rStyle w:val="a8"/>
                <w:noProof/>
              </w:rPr>
              <w:fldChar w:fldCharType="begin"/>
            </w:r>
            <w:r w:rsidRPr="00F902C7">
              <w:rPr>
                <w:rStyle w:val="a8"/>
                <w:noProof/>
              </w:rPr>
              <w:instrText xml:space="preserve"> </w:instrText>
            </w:r>
            <w:r>
              <w:rPr>
                <w:noProof/>
              </w:rPr>
              <w:instrText>HYPERLINK \l "_Toc529546221"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2.6 系统运行环境</w:t>
            </w:r>
            <w:r>
              <w:rPr>
                <w:noProof/>
                <w:webHidden/>
              </w:rPr>
              <w:tab/>
            </w:r>
            <w:r>
              <w:rPr>
                <w:noProof/>
                <w:webHidden/>
              </w:rPr>
              <w:fldChar w:fldCharType="begin"/>
            </w:r>
            <w:r>
              <w:rPr>
                <w:noProof/>
                <w:webHidden/>
              </w:rPr>
              <w:instrText xml:space="preserve"> PAGEREF _Toc529546221 \h </w:instrText>
            </w:r>
          </w:ins>
          <w:r>
            <w:rPr>
              <w:noProof/>
              <w:webHidden/>
            </w:rPr>
          </w:r>
          <w:r>
            <w:rPr>
              <w:noProof/>
              <w:webHidden/>
            </w:rPr>
            <w:fldChar w:fldCharType="separate"/>
          </w:r>
          <w:ins w:id="86" w:author="mr.liu" w:date="2018-11-09T17:01:00Z">
            <w:r>
              <w:rPr>
                <w:noProof/>
                <w:webHidden/>
              </w:rPr>
              <w:t>14</w:t>
            </w:r>
            <w:r>
              <w:rPr>
                <w:noProof/>
                <w:webHidden/>
              </w:rPr>
              <w:fldChar w:fldCharType="end"/>
            </w:r>
            <w:r w:rsidRPr="00F902C7">
              <w:rPr>
                <w:rStyle w:val="a8"/>
                <w:noProof/>
              </w:rPr>
              <w:fldChar w:fldCharType="end"/>
            </w:r>
          </w:ins>
        </w:p>
        <w:p w14:paraId="0FA84623" w14:textId="5EFA1656" w:rsidR="006067E2" w:rsidRDefault="006067E2">
          <w:pPr>
            <w:pStyle w:val="TOC4"/>
            <w:tabs>
              <w:tab w:val="right" w:leader="dot" w:pos="8296"/>
            </w:tabs>
            <w:rPr>
              <w:ins w:id="87" w:author="mr.liu" w:date="2018-11-09T17:01:00Z"/>
              <w:rFonts w:asciiTheme="minorHAnsi" w:eastAsiaTheme="minorEastAsia" w:hAnsiTheme="minorHAnsi" w:cstheme="minorBidi"/>
              <w:noProof/>
            </w:rPr>
          </w:pPr>
          <w:ins w:id="88" w:author="mr.liu" w:date="2018-11-09T17:01:00Z">
            <w:r w:rsidRPr="00F902C7">
              <w:rPr>
                <w:rStyle w:val="a8"/>
                <w:noProof/>
              </w:rPr>
              <w:fldChar w:fldCharType="begin"/>
            </w:r>
            <w:r w:rsidRPr="00F902C7">
              <w:rPr>
                <w:rStyle w:val="a8"/>
                <w:noProof/>
              </w:rPr>
              <w:instrText xml:space="preserve"> </w:instrText>
            </w:r>
            <w:r>
              <w:rPr>
                <w:noProof/>
              </w:rPr>
              <w:instrText>HYPERLINK \l "_Toc529546222"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2.6.1硬件</w:t>
            </w:r>
            <w:r>
              <w:rPr>
                <w:noProof/>
                <w:webHidden/>
              </w:rPr>
              <w:tab/>
            </w:r>
            <w:r>
              <w:rPr>
                <w:noProof/>
                <w:webHidden/>
              </w:rPr>
              <w:fldChar w:fldCharType="begin"/>
            </w:r>
            <w:r>
              <w:rPr>
                <w:noProof/>
                <w:webHidden/>
              </w:rPr>
              <w:instrText xml:space="preserve"> PAGEREF _Toc529546222 \h </w:instrText>
            </w:r>
          </w:ins>
          <w:r>
            <w:rPr>
              <w:noProof/>
              <w:webHidden/>
            </w:rPr>
          </w:r>
          <w:r>
            <w:rPr>
              <w:noProof/>
              <w:webHidden/>
            </w:rPr>
            <w:fldChar w:fldCharType="separate"/>
          </w:r>
          <w:ins w:id="89" w:author="mr.liu" w:date="2018-11-09T17:01:00Z">
            <w:r>
              <w:rPr>
                <w:noProof/>
                <w:webHidden/>
              </w:rPr>
              <w:t>14</w:t>
            </w:r>
            <w:r>
              <w:rPr>
                <w:noProof/>
                <w:webHidden/>
              </w:rPr>
              <w:fldChar w:fldCharType="end"/>
            </w:r>
            <w:r w:rsidRPr="00F902C7">
              <w:rPr>
                <w:rStyle w:val="a8"/>
                <w:noProof/>
              </w:rPr>
              <w:fldChar w:fldCharType="end"/>
            </w:r>
          </w:ins>
        </w:p>
        <w:p w14:paraId="45977492" w14:textId="7C729305" w:rsidR="006067E2" w:rsidRDefault="006067E2">
          <w:pPr>
            <w:pStyle w:val="TOC4"/>
            <w:tabs>
              <w:tab w:val="right" w:leader="dot" w:pos="8296"/>
            </w:tabs>
            <w:rPr>
              <w:ins w:id="90" w:author="mr.liu" w:date="2018-11-09T17:01:00Z"/>
              <w:rFonts w:asciiTheme="minorHAnsi" w:eastAsiaTheme="minorEastAsia" w:hAnsiTheme="minorHAnsi" w:cstheme="minorBidi"/>
              <w:noProof/>
            </w:rPr>
          </w:pPr>
          <w:ins w:id="91" w:author="mr.liu" w:date="2018-11-09T17:01:00Z">
            <w:r w:rsidRPr="00F902C7">
              <w:rPr>
                <w:rStyle w:val="a8"/>
                <w:noProof/>
              </w:rPr>
              <w:fldChar w:fldCharType="begin"/>
            </w:r>
            <w:r w:rsidRPr="00F902C7">
              <w:rPr>
                <w:rStyle w:val="a8"/>
                <w:noProof/>
              </w:rPr>
              <w:instrText xml:space="preserve"> </w:instrText>
            </w:r>
            <w:r>
              <w:rPr>
                <w:noProof/>
              </w:rPr>
              <w:instrText>HYPERLINK \l "_Toc529546223"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2.6.2软件及网站</w:t>
            </w:r>
            <w:r>
              <w:rPr>
                <w:noProof/>
                <w:webHidden/>
              </w:rPr>
              <w:tab/>
            </w:r>
            <w:r>
              <w:rPr>
                <w:noProof/>
                <w:webHidden/>
              </w:rPr>
              <w:fldChar w:fldCharType="begin"/>
            </w:r>
            <w:r>
              <w:rPr>
                <w:noProof/>
                <w:webHidden/>
              </w:rPr>
              <w:instrText xml:space="preserve"> PAGEREF _Toc529546223 \h </w:instrText>
            </w:r>
          </w:ins>
          <w:r>
            <w:rPr>
              <w:noProof/>
              <w:webHidden/>
            </w:rPr>
          </w:r>
          <w:r>
            <w:rPr>
              <w:noProof/>
              <w:webHidden/>
            </w:rPr>
            <w:fldChar w:fldCharType="separate"/>
          </w:r>
          <w:ins w:id="92" w:author="mr.liu" w:date="2018-11-09T17:01:00Z">
            <w:r>
              <w:rPr>
                <w:noProof/>
                <w:webHidden/>
              </w:rPr>
              <w:t>14</w:t>
            </w:r>
            <w:r>
              <w:rPr>
                <w:noProof/>
                <w:webHidden/>
              </w:rPr>
              <w:fldChar w:fldCharType="end"/>
            </w:r>
            <w:r w:rsidRPr="00F902C7">
              <w:rPr>
                <w:rStyle w:val="a8"/>
                <w:noProof/>
              </w:rPr>
              <w:fldChar w:fldCharType="end"/>
            </w:r>
          </w:ins>
        </w:p>
        <w:p w14:paraId="5E5FE64B" w14:textId="0D923EAC" w:rsidR="006067E2" w:rsidRDefault="006067E2">
          <w:pPr>
            <w:pStyle w:val="TOC2"/>
            <w:tabs>
              <w:tab w:val="right" w:leader="dot" w:pos="8296"/>
            </w:tabs>
            <w:rPr>
              <w:ins w:id="93" w:author="mr.liu" w:date="2018-11-09T17:01:00Z"/>
              <w:rFonts w:asciiTheme="minorHAnsi" w:eastAsiaTheme="minorEastAsia" w:hAnsiTheme="minorHAnsi" w:cstheme="minorBidi"/>
              <w:noProof/>
            </w:rPr>
          </w:pPr>
          <w:ins w:id="94" w:author="mr.liu" w:date="2018-11-09T17:01:00Z">
            <w:r w:rsidRPr="00F902C7">
              <w:rPr>
                <w:rStyle w:val="a8"/>
                <w:noProof/>
              </w:rPr>
              <w:fldChar w:fldCharType="begin"/>
            </w:r>
            <w:r w:rsidRPr="00F902C7">
              <w:rPr>
                <w:rStyle w:val="a8"/>
                <w:noProof/>
              </w:rPr>
              <w:instrText xml:space="preserve"> </w:instrText>
            </w:r>
            <w:r>
              <w:rPr>
                <w:noProof/>
              </w:rPr>
              <w:instrText>HYPERLINK \l "_Toc529546224"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第3章  时间管理计划</w:t>
            </w:r>
            <w:r>
              <w:rPr>
                <w:noProof/>
                <w:webHidden/>
              </w:rPr>
              <w:tab/>
            </w:r>
            <w:r>
              <w:rPr>
                <w:noProof/>
                <w:webHidden/>
              </w:rPr>
              <w:fldChar w:fldCharType="begin"/>
            </w:r>
            <w:r>
              <w:rPr>
                <w:noProof/>
                <w:webHidden/>
              </w:rPr>
              <w:instrText xml:space="preserve"> PAGEREF _Toc529546224 \h </w:instrText>
            </w:r>
          </w:ins>
          <w:r>
            <w:rPr>
              <w:noProof/>
              <w:webHidden/>
            </w:rPr>
          </w:r>
          <w:r>
            <w:rPr>
              <w:noProof/>
              <w:webHidden/>
            </w:rPr>
            <w:fldChar w:fldCharType="separate"/>
          </w:r>
          <w:ins w:id="95" w:author="mr.liu" w:date="2018-11-09T17:01:00Z">
            <w:r>
              <w:rPr>
                <w:noProof/>
                <w:webHidden/>
              </w:rPr>
              <w:t>14</w:t>
            </w:r>
            <w:r>
              <w:rPr>
                <w:noProof/>
                <w:webHidden/>
              </w:rPr>
              <w:fldChar w:fldCharType="end"/>
            </w:r>
            <w:r w:rsidRPr="00F902C7">
              <w:rPr>
                <w:rStyle w:val="a8"/>
                <w:noProof/>
              </w:rPr>
              <w:fldChar w:fldCharType="end"/>
            </w:r>
          </w:ins>
        </w:p>
        <w:p w14:paraId="2012C29C" w14:textId="7C43CA22" w:rsidR="006067E2" w:rsidRDefault="006067E2">
          <w:pPr>
            <w:pStyle w:val="TOC3"/>
            <w:tabs>
              <w:tab w:val="right" w:leader="dot" w:pos="8296"/>
            </w:tabs>
            <w:rPr>
              <w:ins w:id="96" w:author="mr.liu" w:date="2018-11-09T17:01:00Z"/>
              <w:rFonts w:asciiTheme="minorHAnsi" w:eastAsiaTheme="minorEastAsia" w:hAnsiTheme="minorHAnsi" w:cstheme="minorBidi"/>
              <w:noProof/>
            </w:rPr>
          </w:pPr>
          <w:ins w:id="97" w:author="mr.liu" w:date="2018-11-09T17:01:00Z">
            <w:r w:rsidRPr="00F902C7">
              <w:rPr>
                <w:rStyle w:val="a8"/>
                <w:noProof/>
              </w:rPr>
              <w:fldChar w:fldCharType="begin"/>
            </w:r>
            <w:r w:rsidRPr="00F902C7">
              <w:rPr>
                <w:rStyle w:val="a8"/>
                <w:noProof/>
              </w:rPr>
              <w:instrText xml:space="preserve"> </w:instrText>
            </w:r>
            <w:r>
              <w:rPr>
                <w:noProof/>
              </w:rPr>
              <w:instrText>HYPERLINK \l "_Toc529546225"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3.1WBS</w:t>
            </w:r>
            <w:r>
              <w:rPr>
                <w:noProof/>
                <w:webHidden/>
              </w:rPr>
              <w:tab/>
            </w:r>
            <w:r>
              <w:rPr>
                <w:noProof/>
                <w:webHidden/>
              </w:rPr>
              <w:fldChar w:fldCharType="begin"/>
            </w:r>
            <w:r>
              <w:rPr>
                <w:noProof/>
                <w:webHidden/>
              </w:rPr>
              <w:instrText xml:space="preserve"> PAGEREF _Toc529546225 \h </w:instrText>
            </w:r>
          </w:ins>
          <w:r>
            <w:rPr>
              <w:noProof/>
              <w:webHidden/>
            </w:rPr>
          </w:r>
          <w:r>
            <w:rPr>
              <w:noProof/>
              <w:webHidden/>
            </w:rPr>
            <w:fldChar w:fldCharType="separate"/>
          </w:r>
          <w:ins w:id="98" w:author="mr.liu" w:date="2018-11-09T17:01:00Z">
            <w:r>
              <w:rPr>
                <w:noProof/>
                <w:webHidden/>
              </w:rPr>
              <w:t>14</w:t>
            </w:r>
            <w:r>
              <w:rPr>
                <w:noProof/>
                <w:webHidden/>
              </w:rPr>
              <w:fldChar w:fldCharType="end"/>
            </w:r>
            <w:r w:rsidRPr="00F902C7">
              <w:rPr>
                <w:rStyle w:val="a8"/>
                <w:noProof/>
              </w:rPr>
              <w:fldChar w:fldCharType="end"/>
            </w:r>
          </w:ins>
        </w:p>
        <w:p w14:paraId="0AC09BB7" w14:textId="1253B407" w:rsidR="006067E2" w:rsidRDefault="006067E2">
          <w:pPr>
            <w:pStyle w:val="TOC4"/>
            <w:tabs>
              <w:tab w:val="right" w:leader="dot" w:pos="8296"/>
            </w:tabs>
            <w:rPr>
              <w:ins w:id="99" w:author="mr.liu" w:date="2018-11-09T17:01:00Z"/>
              <w:rFonts w:asciiTheme="minorHAnsi" w:eastAsiaTheme="minorEastAsia" w:hAnsiTheme="minorHAnsi" w:cstheme="minorBidi"/>
              <w:noProof/>
            </w:rPr>
          </w:pPr>
          <w:ins w:id="100" w:author="mr.liu" w:date="2018-11-09T17:01:00Z">
            <w:r w:rsidRPr="00F902C7">
              <w:rPr>
                <w:rStyle w:val="a8"/>
                <w:noProof/>
              </w:rPr>
              <w:fldChar w:fldCharType="begin"/>
            </w:r>
            <w:r w:rsidRPr="00F902C7">
              <w:rPr>
                <w:rStyle w:val="a8"/>
                <w:noProof/>
              </w:rPr>
              <w:instrText xml:space="preserve"> </w:instrText>
            </w:r>
            <w:r>
              <w:rPr>
                <w:noProof/>
              </w:rPr>
              <w:instrText>HYPERLINK \l "_Toc529546226"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3.1.1准备工作</w:t>
            </w:r>
            <w:r>
              <w:rPr>
                <w:noProof/>
                <w:webHidden/>
              </w:rPr>
              <w:tab/>
            </w:r>
            <w:r>
              <w:rPr>
                <w:noProof/>
                <w:webHidden/>
              </w:rPr>
              <w:fldChar w:fldCharType="begin"/>
            </w:r>
            <w:r>
              <w:rPr>
                <w:noProof/>
                <w:webHidden/>
              </w:rPr>
              <w:instrText xml:space="preserve"> PAGEREF _Toc529546226 \h </w:instrText>
            </w:r>
          </w:ins>
          <w:r>
            <w:rPr>
              <w:noProof/>
              <w:webHidden/>
            </w:rPr>
          </w:r>
          <w:r>
            <w:rPr>
              <w:noProof/>
              <w:webHidden/>
            </w:rPr>
            <w:fldChar w:fldCharType="separate"/>
          </w:r>
          <w:ins w:id="101" w:author="mr.liu" w:date="2018-11-09T17:01:00Z">
            <w:r>
              <w:rPr>
                <w:noProof/>
                <w:webHidden/>
              </w:rPr>
              <w:t>14</w:t>
            </w:r>
            <w:r>
              <w:rPr>
                <w:noProof/>
                <w:webHidden/>
              </w:rPr>
              <w:fldChar w:fldCharType="end"/>
            </w:r>
            <w:r w:rsidRPr="00F902C7">
              <w:rPr>
                <w:rStyle w:val="a8"/>
                <w:noProof/>
              </w:rPr>
              <w:fldChar w:fldCharType="end"/>
            </w:r>
          </w:ins>
        </w:p>
        <w:p w14:paraId="1A226212" w14:textId="5C8051D8" w:rsidR="006067E2" w:rsidRDefault="006067E2">
          <w:pPr>
            <w:pStyle w:val="TOC5"/>
            <w:tabs>
              <w:tab w:val="right" w:leader="dot" w:pos="8296"/>
            </w:tabs>
            <w:rPr>
              <w:ins w:id="102" w:author="mr.liu" w:date="2018-11-09T17:01:00Z"/>
              <w:rFonts w:asciiTheme="minorHAnsi" w:eastAsiaTheme="minorEastAsia" w:hAnsiTheme="minorHAnsi" w:cstheme="minorBidi"/>
              <w:noProof/>
            </w:rPr>
          </w:pPr>
          <w:ins w:id="103" w:author="mr.liu" w:date="2018-11-09T17:01:00Z">
            <w:r w:rsidRPr="00F902C7">
              <w:rPr>
                <w:rStyle w:val="a8"/>
                <w:noProof/>
              </w:rPr>
              <w:fldChar w:fldCharType="begin"/>
            </w:r>
            <w:r w:rsidRPr="00F902C7">
              <w:rPr>
                <w:rStyle w:val="a8"/>
                <w:noProof/>
              </w:rPr>
              <w:instrText xml:space="preserve"> </w:instrText>
            </w:r>
            <w:r>
              <w:rPr>
                <w:noProof/>
              </w:rPr>
              <w:instrText>HYPERLINK \l "_Toc529546227"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3.1.1.1</w:t>
            </w:r>
            <w:r w:rsidRPr="00F902C7">
              <w:rPr>
                <w:rStyle w:val="a8"/>
                <w:rFonts w:ascii="宋体" w:eastAsia="宋体" w:hAnsi="宋体" w:cs="宋体"/>
                <w:noProof/>
                <w:kern w:val="0"/>
                <w:lang w:val="zh-CN"/>
              </w:rPr>
              <w:t>小组建立</w:t>
            </w:r>
            <w:r>
              <w:rPr>
                <w:noProof/>
                <w:webHidden/>
              </w:rPr>
              <w:tab/>
            </w:r>
            <w:r>
              <w:rPr>
                <w:noProof/>
                <w:webHidden/>
              </w:rPr>
              <w:fldChar w:fldCharType="begin"/>
            </w:r>
            <w:r>
              <w:rPr>
                <w:noProof/>
                <w:webHidden/>
              </w:rPr>
              <w:instrText xml:space="preserve"> PAGEREF _Toc529546227 \h </w:instrText>
            </w:r>
          </w:ins>
          <w:r>
            <w:rPr>
              <w:noProof/>
              <w:webHidden/>
            </w:rPr>
          </w:r>
          <w:r>
            <w:rPr>
              <w:noProof/>
              <w:webHidden/>
            </w:rPr>
            <w:fldChar w:fldCharType="separate"/>
          </w:r>
          <w:ins w:id="104" w:author="mr.liu" w:date="2018-11-09T17:01:00Z">
            <w:r>
              <w:rPr>
                <w:noProof/>
                <w:webHidden/>
              </w:rPr>
              <w:t>14</w:t>
            </w:r>
            <w:r>
              <w:rPr>
                <w:noProof/>
                <w:webHidden/>
              </w:rPr>
              <w:fldChar w:fldCharType="end"/>
            </w:r>
            <w:r w:rsidRPr="00F902C7">
              <w:rPr>
                <w:rStyle w:val="a8"/>
                <w:noProof/>
              </w:rPr>
              <w:fldChar w:fldCharType="end"/>
            </w:r>
          </w:ins>
        </w:p>
        <w:p w14:paraId="341914EC" w14:textId="29B7D95D" w:rsidR="006067E2" w:rsidRDefault="006067E2">
          <w:pPr>
            <w:pStyle w:val="TOC5"/>
            <w:tabs>
              <w:tab w:val="right" w:leader="dot" w:pos="8296"/>
            </w:tabs>
            <w:rPr>
              <w:ins w:id="105" w:author="mr.liu" w:date="2018-11-09T17:01:00Z"/>
              <w:rFonts w:asciiTheme="minorHAnsi" w:eastAsiaTheme="minorEastAsia" w:hAnsiTheme="minorHAnsi" w:cstheme="minorBidi"/>
              <w:noProof/>
            </w:rPr>
          </w:pPr>
          <w:ins w:id="106" w:author="mr.liu" w:date="2018-11-09T17:01:00Z">
            <w:r w:rsidRPr="00F902C7">
              <w:rPr>
                <w:rStyle w:val="a8"/>
                <w:noProof/>
              </w:rPr>
              <w:fldChar w:fldCharType="begin"/>
            </w:r>
            <w:r w:rsidRPr="00F902C7">
              <w:rPr>
                <w:rStyle w:val="a8"/>
                <w:noProof/>
              </w:rPr>
              <w:instrText xml:space="preserve"> </w:instrText>
            </w:r>
            <w:r>
              <w:rPr>
                <w:noProof/>
              </w:rPr>
              <w:instrText>HYPERLINK \l "_Toc529546228"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3.1.1.2</w:t>
            </w:r>
            <w:r w:rsidRPr="00F902C7">
              <w:rPr>
                <w:rStyle w:val="a8"/>
                <w:rFonts w:ascii="宋体" w:eastAsia="宋体" w:hAnsi="宋体" w:cs="宋体"/>
                <w:noProof/>
                <w:kern w:val="0"/>
                <w:lang w:val="zh-CN"/>
              </w:rPr>
              <w:t>环境搭建</w:t>
            </w:r>
            <w:r>
              <w:rPr>
                <w:noProof/>
                <w:webHidden/>
              </w:rPr>
              <w:tab/>
            </w:r>
            <w:r>
              <w:rPr>
                <w:noProof/>
                <w:webHidden/>
              </w:rPr>
              <w:fldChar w:fldCharType="begin"/>
            </w:r>
            <w:r>
              <w:rPr>
                <w:noProof/>
                <w:webHidden/>
              </w:rPr>
              <w:instrText xml:space="preserve"> PAGEREF _Toc529546228 \h </w:instrText>
            </w:r>
          </w:ins>
          <w:r>
            <w:rPr>
              <w:noProof/>
              <w:webHidden/>
            </w:rPr>
          </w:r>
          <w:r>
            <w:rPr>
              <w:noProof/>
              <w:webHidden/>
            </w:rPr>
            <w:fldChar w:fldCharType="separate"/>
          </w:r>
          <w:ins w:id="107" w:author="mr.liu" w:date="2018-11-09T17:01:00Z">
            <w:r>
              <w:rPr>
                <w:noProof/>
                <w:webHidden/>
              </w:rPr>
              <w:t>15</w:t>
            </w:r>
            <w:r>
              <w:rPr>
                <w:noProof/>
                <w:webHidden/>
              </w:rPr>
              <w:fldChar w:fldCharType="end"/>
            </w:r>
            <w:r w:rsidRPr="00F902C7">
              <w:rPr>
                <w:rStyle w:val="a8"/>
                <w:noProof/>
              </w:rPr>
              <w:fldChar w:fldCharType="end"/>
            </w:r>
          </w:ins>
        </w:p>
        <w:p w14:paraId="4144670B" w14:textId="044C16E2" w:rsidR="006067E2" w:rsidRDefault="006067E2">
          <w:pPr>
            <w:pStyle w:val="TOC5"/>
            <w:tabs>
              <w:tab w:val="right" w:leader="dot" w:pos="8296"/>
            </w:tabs>
            <w:rPr>
              <w:ins w:id="108" w:author="mr.liu" w:date="2018-11-09T17:01:00Z"/>
              <w:rFonts w:asciiTheme="minorHAnsi" w:eastAsiaTheme="minorEastAsia" w:hAnsiTheme="minorHAnsi" w:cstheme="minorBidi"/>
              <w:noProof/>
            </w:rPr>
          </w:pPr>
          <w:ins w:id="109" w:author="mr.liu" w:date="2018-11-09T17:01:00Z">
            <w:r w:rsidRPr="00F902C7">
              <w:rPr>
                <w:rStyle w:val="a8"/>
                <w:noProof/>
              </w:rPr>
              <w:fldChar w:fldCharType="begin"/>
            </w:r>
            <w:r w:rsidRPr="00F902C7">
              <w:rPr>
                <w:rStyle w:val="a8"/>
                <w:noProof/>
              </w:rPr>
              <w:instrText xml:space="preserve"> </w:instrText>
            </w:r>
            <w:r>
              <w:rPr>
                <w:noProof/>
              </w:rPr>
              <w:instrText>HYPERLINK \l "_Toc529546229"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3.1.1.3</w:t>
            </w:r>
            <w:r w:rsidRPr="00F902C7">
              <w:rPr>
                <w:rStyle w:val="a8"/>
                <w:rFonts w:ascii="宋体" w:eastAsia="宋体" w:hAnsi="宋体" w:cs="宋体"/>
                <w:noProof/>
                <w:kern w:val="0"/>
                <w:lang w:val="zh-CN"/>
              </w:rPr>
              <w:t>项目确认</w:t>
            </w:r>
            <w:r>
              <w:rPr>
                <w:noProof/>
                <w:webHidden/>
              </w:rPr>
              <w:tab/>
            </w:r>
            <w:r>
              <w:rPr>
                <w:noProof/>
                <w:webHidden/>
              </w:rPr>
              <w:fldChar w:fldCharType="begin"/>
            </w:r>
            <w:r>
              <w:rPr>
                <w:noProof/>
                <w:webHidden/>
              </w:rPr>
              <w:instrText xml:space="preserve"> PAGEREF _Toc529546229 \h </w:instrText>
            </w:r>
          </w:ins>
          <w:r>
            <w:rPr>
              <w:noProof/>
              <w:webHidden/>
            </w:rPr>
          </w:r>
          <w:r>
            <w:rPr>
              <w:noProof/>
              <w:webHidden/>
            </w:rPr>
            <w:fldChar w:fldCharType="separate"/>
          </w:r>
          <w:ins w:id="110" w:author="mr.liu" w:date="2018-11-09T17:01:00Z">
            <w:r>
              <w:rPr>
                <w:noProof/>
                <w:webHidden/>
              </w:rPr>
              <w:t>15</w:t>
            </w:r>
            <w:r>
              <w:rPr>
                <w:noProof/>
                <w:webHidden/>
              </w:rPr>
              <w:fldChar w:fldCharType="end"/>
            </w:r>
            <w:r w:rsidRPr="00F902C7">
              <w:rPr>
                <w:rStyle w:val="a8"/>
                <w:noProof/>
              </w:rPr>
              <w:fldChar w:fldCharType="end"/>
            </w:r>
          </w:ins>
        </w:p>
        <w:p w14:paraId="7831EB82" w14:textId="49504811" w:rsidR="006067E2" w:rsidRDefault="006067E2">
          <w:pPr>
            <w:pStyle w:val="TOC4"/>
            <w:tabs>
              <w:tab w:val="right" w:leader="dot" w:pos="8296"/>
            </w:tabs>
            <w:rPr>
              <w:ins w:id="111" w:author="mr.liu" w:date="2018-11-09T17:01:00Z"/>
              <w:rFonts w:asciiTheme="minorHAnsi" w:eastAsiaTheme="minorEastAsia" w:hAnsiTheme="minorHAnsi" w:cstheme="minorBidi"/>
              <w:noProof/>
            </w:rPr>
          </w:pPr>
          <w:ins w:id="112" w:author="mr.liu" w:date="2018-11-09T17:01:00Z">
            <w:r w:rsidRPr="00F902C7">
              <w:rPr>
                <w:rStyle w:val="a8"/>
                <w:noProof/>
              </w:rPr>
              <w:fldChar w:fldCharType="begin"/>
            </w:r>
            <w:r w:rsidRPr="00F902C7">
              <w:rPr>
                <w:rStyle w:val="a8"/>
                <w:noProof/>
              </w:rPr>
              <w:instrText xml:space="preserve"> </w:instrText>
            </w:r>
            <w:r>
              <w:rPr>
                <w:noProof/>
              </w:rPr>
              <w:instrText>HYPERLINK \l "_Toc529546230"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3.1.2可行性分析</w:t>
            </w:r>
            <w:r>
              <w:rPr>
                <w:noProof/>
                <w:webHidden/>
              </w:rPr>
              <w:tab/>
            </w:r>
            <w:r>
              <w:rPr>
                <w:noProof/>
                <w:webHidden/>
              </w:rPr>
              <w:fldChar w:fldCharType="begin"/>
            </w:r>
            <w:r>
              <w:rPr>
                <w:noProof/>
                <w:webHidden/>
              </w:rPr>
              <w:instrText xml:space="preserve"> PAGEREF _Toc529546230 \h </w:instrText>
            </w:r>
          </w:ins>
          <w:r>
            <w:rPr>
              <w:noProof/>
              <w:webHidden/>
            </w:rPr>
          </w:r>
          <w:r>
            <w:rPr>
              <w:noProof/>
              <w:webHidden/>
            </w:rPr>
            <w:fldChar w:fldCharType="separate"/>
          </w:r>
          <w:ins w:id="113" w:author="mr.liu" w:date="2018-11-09T17:01:00Z">
            <w:r>
              <w:rPr>
                <w:noProof/>
                <w:webHidden/>
              </w:rPr>
              <w:t>15</w:t>
            </w:r>
            <w:r>
              <w:rPr>
                <w:noProof/>
                <w:webHidden/>
              </w:rPr>
              <w:fldChar w:fldCharType="end"/>
            </w:r>
            <w:r w:rsidRPr="00F902C7">
              <w:rPr>
                <w:rStyle w:val="a8"/>
                <w:noProof/>
              </w:rPr>
              <w:fldChar w:fldCharType="end"/>
            </w:r>
          </w:ins>
        </w:p>
        <w:p w14:paraId="2E24C440" w14:textId="48B1A264" w:rsidR="006067E2" w:rsidRDefault="006067E2">
          <w:pPr>
            <w:pStyle w:val="TOC5"/>
            <w:tabs>
              <w:tab w:val="right" w:leader="dot" w:pos="8296"/>
            </w:tabs>
            <w:rPr>
              <w:ins w:id="114" w:author="mr.liu" w:date="2018-11-09T17:01:00Z"/>
              <w:rFonts w:asciiTheme="minorHAnsi" w:eastAsiaTheme="minorEastAsia" w:hAnsiTheme="minorHAnsi" w:cstheme="minorBidi"/>
              <w:noProof/>
            </w:rPr>
          </w:pPr>
          <w:ins w:id="115" w:author="mr.liu" w:date="2018-11-09T17:01:00Z">
            <w:r w:rsidRPr="00F902C7">
              <w:rPr>
                <w:rStyle w:val="a8"/>
                <w:noProof/>
              </w:rPr>
              <w:fldChar w:fldCharType="begin"/>
            </w:r>
            <w:r w:rsidRPr="00F902C7">
              <w:rPr>
                <w:rStyle w:val="a8"/>
                <w:noProof/>
              </w:rPr>
              <w:instrText xml:space="preserve"> </w:instrText>
            </w:r>
            <w:r>
              <w:rPr>
                <w:noProof/>
              </w:rPr>
              <w:instrText>HYPERLINK \l "_Toc529546231"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3.1.2.1</w:t>
            </w:r>
            <w:r w:rsidRPr="00F902C7">
              <w:rPr>
                <w:rStyle w:val="a8"/>
                <w:rFonts w:ascii="宋体" w:eastAsia="宋体" w:hAnsi="宋体" w:cs="宋体"/>
                <w:noProof/>
                <w:kern w:val="0"/>
                <w:lang w:val="zh-CN"/>
              </w:rPr>
              <w:t>技术可行性分析</w:t>
            </w:r>
            <w:r>
              <w:rPr>
                <w:noProof/>
                <w:webHidden/>
              </w:rPr>
              <w:tab/>
            </w:r>
            <w:r>
              <w:rPr>
                <w:noProof/>
                <w:webHidden/>
              </w:rPr>
              <w:fldChar w:fldCharType="begin"/>
            </w:r>
            <w:r>
              <w:rPr>
                <w:noProof/>
                <w:webHidden/>
              </w:rPr>
              <w:instrText xml:space="preserve"> PAGEREF _Toc529546231 \h </w:instrText>
            </w:r>
          </w:ins>
          <w:r>
            <w:rPr>
              <w:noProof/>
              <w:webHidden/>
            </w:rPr>
          </w:r>
          <w:r>
            <w:rPr>
              <w:noProof/>
              <w:webHidden/>
            </w:rPr>
            <w:fldChar w:fldCharType="separate"/>
          </w:r>
          <w:ins w:id="116" w:author="mr.liu" w:date="2018-11-09T17:01:00Z">
            <w:r>
              <w:rPr>
                <w:noProof/>
                <w:webHidden/>
              </w:rPr>
              <w:t>15</w:t>
            </w:r>
            <w:r>
              <w:rPr>
                <w:noProof/>
                <w:webHidden/>
              </w:rPr>
              <w:fldChar w:fldCharType="end"/>
            </w:r>
            <w:r w:rsidRPr="00F902C7">
              <w:rPr>
                <w:rStyle w:val="a8"/>
                <w:noProof/>
              </w:rPr>
              <w:fldChar w:fldCharType="end"/>
            </w:r>
          </w:ins>
        </w:p>
        <w:p w14:paraId="5389A5FD" w14:textId="5566456E" w:rsidR="006067E2" w:rsidRDefault="006067E2">
          <w:pPr>
            <w:pStyle w:val="TOC5"/>
            <w:tabs>
              <w:tab w:val="right" w:leader="dot" w:pos="8296"/>
            </w:tabs>
            <w:rPr>
              <w:ins w:id="117" w:author="mr.liu" w:date="2018-11-09T17:01:00Z"/>
              <w:rFonts w:asciiTheme="minorHAnsi" w:eastAsiaTheme="minorEastAsia" w:hAnsiTheme="minorHAnsi" w:cstheme="minorBidi"/>
              <w:noProof/>
            </w:rPr>
          </w:pPr>
          <w:ins w:id="118" w:author="mr.liu" w:date="2018-11-09T17:01:00Z">
            <w:r w:rsidRPr="00F902C7">
              <w:rPr>
                <w:rStyle w:val="a8"/>
                <w:noProof/>
              </w:rPr>
              <w:fldChar w:fldCharType="begin"/>
            </w:r>
            <w:r w:rsidRPr="00F902C7">
              <w:rPr>
                <w:rStyle w:val="a8"/>
                <w:noProof/>
              </w:rPr>
              <w:instrText xml:space="preserve"> </w:instrText>
            </w:r>
            <w:r>
              <w:rPr>
                <w:noProof/>
              </w:rPr>
              <w:instrText>HYPERLINK \l "_Toc529546232"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3.1.2.2</w:t>
            </w:r>
            <w:r w:rsidRPr="00F902C7">
              <w:rPr>
                <w:rStyle w:val="a8"/>
                <w:rFonts w:ascii="宋体" w:eastAsia="宋体" w:hAnsi="宋体" w:cs="宋体"/>
                <w:noProof/>
                <w:kern w:val="0"/>
                <w:lang w:val="zh-CN"/>
              </w:rPr>
              <w:t>人力资源分析</w:t>
            </w:r>
            <w:r>
              <w:rPr>
                <w:noProof/>
                <w:webHidden/>
              </w:rPr>
              <w:tab/>
            </w:r>
            <w:r>
              <w:rPr>
                <w:noProof/>
                <w:webHidden/>
              </w:rPr>
              <w:fldChar w:fldCharType="begin"/>
            </w:r>
            <w:r>
              <w:rPr>
                <w:noProof/>
                <w:webHidden/>
              </w:rPr>
              <w:instrText xml:space="preserve"> PAGEREF _Toc529546232 \h </w:instrText>
            </w:r>
          </w:ins>
          <w:r>
            <w:rPr>
              <w:noProof/>
              <w:webHidden/>
            </w:rPr>
          </w:r>
          <w:r>
            <w:rPr>
              <w:noProof/>
              <w:webHidden/>
            </w:rPr>
            <w:fldChar w:fldCharType="separate"/>
          </w:r>
          <w:ins w:id="119" w:author="mr.liu" w:date="2018-11-09T17:01:00Z">
            <w:r>
              <w:rPr>
                <w:noProof/>
                <w:webHidden/>
              </w:rPr>
              <w:t>16</w:t>
            </w:r>
            <w:r>
              <w:rPr>
                <w:noProof/>
                <w:webHidden/>
              </w:rPr>
              <w:fldChar w:fldCharType="end"/>
            </w:r>
            <w:r w:rsidRPr="00F902C7">
              <w:rPr>
                <w:rStyle w:val="a8"/>
                <w:noProof/>
              </w:rPr>
              <w:fldChar w:fldCharType="end"/>
            </w:r>
          </w:ins>
        </w:p>
        <w:p w14:paraId="62B1B379" w14:textId="212FB85F" w:rsidR="006067E2" w:rsidRDefault="006067E2">
          <w:pPr>
            <w:pStyle w:val="TOC5"/>
            <w:tabs>
              <w:tab w:val="right" w:leader="dot" w:pos="8296"/>
            </w:tabs>
            <w:rPr>
              <w:ins w:id="120" w:author="mr.liu" w:date="2018-11-09T17:01:00Z"/>
              <w:rFonts w:asciiTheme="minorHAnsi" w:eastAsiaTheme="minorEastAsia" w:hAnsiTheme="minorHAnsi" w:cstheme="minorBidi"/>
              <w:noProof/>
            </w:rPr>
          </w:pPr>
          <w:ins w:id="121" w:author="mr.liu" w:date="2018-11-09T17:01:00Z">
            <w:r w:rsidRPr="00F902C7">
              <w:rPr>
                <w:rStyle w:val="a8"/>
                <w:noProof/>
              </w:rPr>
              <w:fldChar w:fldCharType="begin"/>
            </w:r>
            <w:r w:rsidRPr="00F902C7">
              <w:rPr>
                <w:rStyle w:val="a8"/>
                <w:noProof/>
              </w:rPr>
              <w:instrText xml:space="preserve"> </w:instrText>
            </w:r>
            <w:r>
              <w:rPr>
                <w:noProof/>
              </w:rPr>
              <w:instrText>HYPERLINK \l "_Toc529546233"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3.1.2.3</w:t>
            </w:r>
            <w:r w:rsidRPr="00F902C7">
              <w:rPr>
                <w:rStyle w:val="a8"/>
                <w:rFonts w:ascii="宋体" w:eastAsia="宋体" w:hAnsi="宋体" w:cs="宋体"/>
                <w:noProof/>
                <w:kern w:val="0"/>
                <w:lang w:val="zh-CN"/>
              </w:rPr>
              <w:t>操作可行性分析</w:t>
            </w:r>
            <w:r>
              <w:rPr>
                <w:noProof/>
                <w:webHidden/>
              </w:rPr>
              <w:tab/>
            </w:r>
            <w:r>
              <w:rPr>
                <w:noProof/>
                <w:webHidden/>
              </w:rPr>
              <w:fldChar w:fldCharType="begin"/>
            </w:r>
            <w:r>
              <w:rPr>
                <w:noProof/>
                <w:webHidden/>
              </w:rPr>
              <w:instrText xml:space="preserve"> PAGEREF _Toc529546233 \h </w:instrText>
            </w:r>
          </w:ins>
          <w:r>
            <w:rPr>
              <w:noProof/>
              <w:webHidden/>
            </w:rPr>
          </w:r>
          <w:r>
            <w:rPr>
              <w:noProof/>
              <w:webHidden/>
            </w:rPr>
            <w:fldChar w:fldCharType="separate"/>
          </w:r>
          <w:ins w:id="122" w:author="mr.liu" w:date="2018-11-09T17:01:00Z">
            <w:r>
              <w:rPr>
                <w:noProof/>
                <w:webHidden/>
              </w:rPr>
              <w:t>16</w:t>
            </w:r>
            <w:r>
              <w:rPr>
                <w:noProof/>
                <w:webHidden/>
              </w:rPr>
              <w:fldChar w:fldCharType="end"/>
            </w:r>
            <w:r w:rsidRPr="00F902C7">
              <w:rPr>
                <w:rStyle w:val="a8"/>
                <w:noProof/>
              </w:rPr>
              <w:fldChar w:fldCharType="end"/>
            </w:r>
          </w:ins>
        </w:p>
        <w:p w14:paraId="563F1D9F" w14:textId="7F3E1B6E" w:rsidR="006067E2" w:rsidRDefault="006067E2">
          <w:pPr>
            <w:pStyle w:val="TOC5"/>
            <w:tabs>
              <w:tab w:val="right" w:leader="dot" w:pos="8296"/>
            </w:tabs>
            <w:rPr>
              <w:ins w:id="123" w:author="mr.liu" w:date="2018-11-09T17:01:00Z"/>
              <w:rFonts w:asciiTheme="minorHAnsi" w:eastAsiaTheme="minorEastAsia" w:hAnsiTheme="minorHAnsi" w:cstheme="minorBidi"/>
              <w:noProof/>
            </w:rPr>
          </w:pPr>
          <w:ins w:id="124" w:author="mr.liu" w:date="2018-11-09T17:01:00Z">
            <w:r w:rsidRPr="00F902C7">
              <w:rPr>
                <w:rStyle w:val="a8"/>
                <w:noProof/>
              </w:rPr>
              <w:fldChar w:fldCharType="begin"/>
            </w:r>
            <w:r w:rsidRPr="00F902C7">
              <w:rPr>
                <w:rStyle w:val="a8"/>
                <w:noProof/>
              </w:rPr>
              <w:instrText xml:space="preserve"> </w:instrText>
            </w:r>
            <w:r>
              <w:rPr>
                <w:noProof/>
              </w:rPr>
              <w:instrText>HYPERLINK \l "_Toc529546234"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3.1.2.4评估项目时间成本</w:t>
            </w:r>
            <w:r>
              <w:rPr>
                <w:noProof/>
                <w:webHidden/>
              </w:rPr>
              <w:tab/>
            </w:r>
            <w:r>
              <w:rPr>
                <w:noProof/>
                <w:webHidden/>
              </w:rPr>
              <w:fldChar w:fldCharType="begin"/>
            </w:r>
            <w:r>
              <w:rPr>
                <w:noProof/>
                <w:webHidden/>
              </w:rPr>
              <w:instrText xml:space="preserve"> PAGEREF _Toc529546234 \h </w:instrText>
            </w:r>
          </w:ins>
          <w:r>
            <w:rPr>
              <w:noProof/>
              <w:webHidden/>
            </w:rPr>
          </w:r>
          <w:r>
            <w:rPr>
              <w:noProof/>
              <w:webHidden/>
            </w:rPr>
            <w:fldChar w:fldCharType="separate"/>
          </w:r>
          <w:ins w:id="125" w:author="mr.liu" w:date="2018-11-09T17:01:00Z">
            <w:r>
              <w:rPr>
                <w:noProof/>
                <w:webHidden/>
              </w:rPr>
              <w:t>16</w:t>
            </w:r>
            <w:r>
              <w:rPr>
                <w:noProof/>
                <w:webHidden/>
              </w:rPr>
              <w:fldChar w:fldCharType="end"/>
            </w:r>
            <w:r w:rsidRPr="00F902C7">
              <w:rPr>
                <w:rStyle w:val="a8"/>
                <w:noProof/>
              </w:rPr>
              <w:fldChar w:fldCharType="end"/>
            </w:r>
          </w:ins>
        </w:p>
        <w:p w14:paraId="4E602F7B" w14:textId="753C80F8" w:rsidR="006067E2" w:rsidRDefault="006067E2">
          <w:pPr>
            <w:pStyle w:val="TOC4"/>
            <w:tabs>
              <w:tab w:val="right" w:leader="dot" w:pos="8296"/>
            </w:tabs>
            <w:rPr>
              <w:ins w:id="126" w:author="mr.liu" w:date="2018-11-09T17:01:00Z"/>
              <w:rFonts w:asciiTheme="minorHAnsi" w:eastAsiaTheme="minorEastAsia" w:hAnsiTheme="minorHAnsi" w:cstheme="minorBidi"/>
              <w:noProof/>
            </w:rPr>
          </w:pPr>
          <w:ins w:id="127" w:author="mr.liu" w:date="2018-11-09T17:01:00Z">
            <w:r w:rsidRPr="00F902C7">
              <w:rPr>
                <w:rStyle w:val="a8"/>
                <w:noProof/>
              </w:rPr>
              <w:fldChar w:fldCharType="begin"/>
            </w:r>
            <w:r w:rsidRPr="00F902C7">
              <w:rPr>
                <w:rStyle w:val="a8"/>
                <w:noProof/>
              </w:rPr>
              <w:instrText xml:space="preserve"> </w:instrText>
            </w:r>
            <w:r>
              <w:rPr>
                <w:noProof/>
              </w:rPr>
              <w:instrText>HYPERLINK \l "_Toc529546235"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3.1.3项目计划</w:t>
            </w:r>
            <w:r>
              <w:rPr>
                <w:noProof/>
                <w:webHidden/>
              </w:rPr>
              <w:tab/>
            </w:r>
            <w:r>
              <w:rPr>
                <w:noProof/>
                <w:webHidden/>
              </w:rPr>
              <w:fldChar w:fldCharType="begin"/>
            </w:r>
            <w:r>
              <w:rPr>
                <w:noProof/>
                <w:webHidden/>
              </w:rPr>
              <w:instrText xml:space="preserve"> PAGEREF _Toc529546235 \h </w:instrText>
            </w:r>
          </w:ins>
          <w:r>
            <w:rPr>
              <w:noProof/>
              <w:webHidden/>
            </w:rPr>
          </w:r>
          <w:r>
            <w:rPr>
              <w:noProof/>
              <w:webHidden/>
            </w:rPr>
            <w:fldChar w:fldCharType="separate"/>
          </w:r>
          <w:ins w:id="128" w:author="mr.liu" w:date="2018-11-09T17:01:00Z">
            <w:r>
              <w:rPr>
                <w:noProof/>
                <w:webHidden/>
              </w:rPr>
              <w:t>16</w:t>
            </w:r>
            <w:r>
              <w:rPr>
                <w:noProof/>
                <w:webHidden/>
              </w:rPr>
              <w:fldChar w:fldCharType="end"/>
            </w:r>
            <w:r w:rsidRPr="00F902C7">
              <w:rPr>
                <w:rStyle w:val="a8"/>
                <w:noProof/>
              </w:rPr>
              <w:fldChar w:fldCharType="end"/>
            </w:r>
          </w:ins>
        </w:p>
        <w:p w14:paraId="5B0A6FE7" w14:textId="71467B43" w:rsidR="006067E2" w:rsidRDefault="006067E2">
          <w:pPr>
            <w:pStyle w:val="TOC5"/>
            <w:tabs>
              <w:tab w:val="right" w:leader="dot" w:pos="8296"/>
            </w:tabs>
            <w:rPr>
              <w:ins w:id="129" w:author="mr.liu" w:date="2018-11-09T17:01:00Z"/>
              <w:rFonts w:asciiTheme="minorHAnsi" w:eastAsiaTheme="minorEastAsia" w:hAnsiTheme="minorHAnsi" w:cstheme="minorBidi"/>
              <w:noProof/>
            </w:rPr>
          </w:pPr>
          <w:ins w:id="130" w:author="mr.liu" w:date="2018-11-09T17:01:00Z">
            <w:r w:rsidRPr="00F902C7">
              <w:rPr>
                <w:rStyle w:val="a8"/>
                <w:noProof/>
              </w:rPr>
              <w:fldChar w:fldCharType="begin"/>
            </w:r>
            <w:r w:rsidRPr="00F902C7">
              <w:rPr>
                <w:rStyle w:val="a8"/>
                <w:noProof/>
              </w:rPr>
              <w:instrText xml:space="preserve"> </w:instrText>
            </w:r>
            <w:r>
              <w:rPr>
                <w:noProof/>
              </w:rPr>
              <w:instrText>HYPERLINK \l "_Toc529546236"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3.1.3.1</w:t>
            </w:r>
            <w:r w:rsidRPr="00F902C7">
              <w:rPr>
                <w:rStyle w:val="a8"/>
                <w:rFonts w:ascii="宋体" w:eastAsia="宋体" w:hAnsi="宋体" w:cs="宋体"/>
                <w:noProof/>
                <w:kern w:val="0"/>
                <w:lang w:val="zh-CN"/>
              </w:rPr>
              <w:t>工作分解</w:t>
            </w:r>
            <w:r>
              <w:rPr>
                <w:noProof/>
                <w:webHidden/>
              </w:rPr>
              <w:tab/>
            </w:r>
            <w:r>
              <w:rPr>
                <w:noProof/>
                <w:webHidden/>
              </w:rPr>
              <w:fldChar w:fldCharType="begin"/>
            </w:r>
            <w:r>
              <w:rPr>
                <w:noProof/>
                <w:webHidden/>
              </w:rPr>
              <w:instrText xml:space="preserve"> PAGEREF _Toc529546236 \h </w:instrText>
            </w:r>
          </w:ins>
          <w:r>
            <w:rPr>
              <w:noProof/>
              <w:webHidden/>
            </w:rPr>
          </w:r>
          <w:r>
            <w:rPr>
              <w:noProof/>
              <w:webHidden/>
            </w:rPr>
            <w:fldChar w:fldCharType="separate"/>
          </w:r>
          <w:ins w:id="131" w:author="mr.liu" w:date="2018-11-09T17:01:00Z">
            <w:r>
              <w:rPr>
                <w:noProof/>
                <w:webHidden/>
              </w:rPr>
              <w:t>16</w:t>
            </w:r>
            <w:r>
              <w:rPr>
                <w:noProof/>
                <w:webHidden/>
              </w:rPr>
              <w:fldChar w:fldCharType="end"/>
            </w:r>
            <w:r w:rsidRPr="00F902C7">
              <w:rPr>
                <w:rStyle w:val="a8"/>
                <w:noProof/>
              </w:rPr>
              <w:fldChar w:fldCharType="end"/>
            </w:r>
          </w:ins>
        </w:p>
        <w:p w14:paraId="3A73D22D" w14:textId="6523A53C" w:rsidR="006067E2" w:rsidRDefault="006067E2">
          <w:pPr>
            <w:pStyle w:val="TOC5"/>
            <w:tabs>
              <w:tab w:val="right" w:leader="dot" w:pos="8296"/>
            </w:tabs>
            <w:rPr>
              <w:ins w:id="132" w:author="mr.liu" w:date="2018-11-09T17:01:00Z"/>
              <w:rFonts w:asciiTheme="minorHAnsi" w:eastAsiaTheme="minorEastAsia" w:hAnsiTheme="minorHAnsi" w:cstheme="minorBidi"/>
              <w:noProof/>
            </w:rPr>
          </w:pPr>
          <w:ins w:id="133" w:author="mr.liu" w:date="2018-11-09T17:01:00Z">
            <w:r w:rsidRPr="00F902C7">
              <w:rPr>
                <w:rStyle w:val="a8"/>
                <w:noProof/>
              </w:rPr>
              <w:fldChar w:fldCharType="begin"/>
            </w:r>
            <w:r w:rsidRPr="00F902C7">
              <w:rPr>
                <w:rStyle w:val="a8"/>
                <w:noProof/>
              </w:rPr>
              <w:instrText xml:space="preserve"> </w:instrText>
            </w:r>
            <w:r>
              <w:rPr>
                <w:noProof/>
              </w:rPr>
              <w:instrText>HYPERLINK \l "_Toc529546237"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3.1.3.2</w:t>
            </w:r>
            <w:r w:rsidRPr="00F902C7">
              <w:rPr>
                <w:rStyle w:val="a8"/>
                <w:rFonts w:ascii="宋体" w:eastAsia="宋体" w:hAnsi="宋体" w:cs="宋体"/>
                <w:noProof/>
                <w:kern w:val="0"/>
                <w:lang w:val="zh-CN"/>
              </w:rPr>
              <w:t>人员分工</w:t>
            </w:r>
            <w:r>
              <w:rPr>
                <w:noProof/>
                <w:webHidden/>
              </w:rPr>
              <w:tab/>
            </w:r>
            <w:r>
              <w:rPr>
                <w:noProof/>
                <w:webHidden/>
              </w:rPr>
              <w:fldChar w:fldCharType="begin"/>
            </w:r>
            <w:r>
              <w:rPr>
                <w:noProof/>
                <w:webHidden/>
              </w:rPr>
              <w:instrText xml:space="preserve"> PAGEREF _Toc529546237 \h </w:instrText>
            </w:r>
          </w:ins>
          <w:r>
            <w:rPr>
              <w:noProof/>
              <w:webHidden/>
            </w:rPr>
          </w:r>
          <w:r>
            <w:rPr>
              <w:noProof/>
              <w:webHidden/>
            </w:rPr>
            <w:fldChar w:fldCharType="separate"/>
          </w:r>
          <w:ins w:id="134" w:author="mr.liu" w:date="2018-11-09T17:01:00Z">
            <w:r>
              <w:rPr>
                <w:noProof/>
                <w:webHidden/>
              </w:rPr>
              <w:t>17</w:t>
            </w:r>
            <w:r>
              <w:rPr>
                <w:noProof/>
                <w:webHidden/>
              </w:rPr>
              <w:fldChar w:fldCharType="end"/>
            </w:r>
            <w:r w:rsidRPr="00F902C7">
              <w:rPr>
                <w:rStyle w:val="a8"/>
                <w:noProof/>
              </w:rPr>
              <w:fldChar w:fldCharType="end"/>
            </w:r>
          </w:ins>
        </w:p>
        <w:p w14:paraId="0852D959" w14:textId="183EEB56" w:rsidR="006067E2" w:rsidRDefault="006067E2">
          <w:pPr>
            <w:pStyle w:val="TOC5"/>
            <w:tabs>
              <w:tab w:val="right" w:leader="dot" w:pos="8296"/>
            </w:tabs>
            <w:rPr>
              <w:ins w:id="135" w:author="mr.liu" w:date="2018-11-09T17:01:00Z"/>
              <w:rFonts w:asciiTheme="minorHAnsi" w:eastAsiaTheme="minorEastAsia" w:hAnsiTheme="minorHAnsi" w:cstheme="minorBidi"/>
              <w:noProof/>
            </w:rPr>
          </w:pPr>
          <w:ins w:id="136" w:author="mr.liu" w:date="2018-11-09T17:01:00Z">
            <w:r w:rsidRPr="00F902C7">
              <w:rPr>
                <w:rStyle w:val="a8"/>
                <w:noProof/>
              </w:rPr>
              <w:fldChar w:fldCharType="begin"/>
            </w:r>
            <w:r w:rsidRPr="00F902C7">
              <w:rPr>
                <w:rStyle w:val="a8"/>
                <w:noProof/>
              </w:rPr>
              <w:instrText xml:space="preserve"> </w:instrText>
            </w:r>
            <w:r>
              <w:rPr>
                <w:noProof/>
              </w:rPr>
              <w:instrText>HYPERLINK \l "_Toc529546238"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3.1.3.3</w:t>
            </w:r>
            <w:r w:rsidRPr="00F902C7">
              <w:rPr>
                <w:rStyle w:val="a8"/>
                <w:rFonts w:ascii="宋体" w:eastAsia="宋体" w:hAnsi="宋体" w:cs="宋体"/>
                <w:noProof/>
                <w:kern w:val="0"/>
                <w:lang w:val="zh-CN"/>
              </w:rPr>
              <w:t>甘特图</w:t>
            </w:r>
            <w:r>
              <w:rPr>
                <w:noProof/>
                <w:webHidden/>
              </w:rPr>
              <w:tab/>
            </w:r>
            <w:r>
              <w:rPr>
                <w:noProof/>
                <w:webHidden/>
              </w:rPr>
              <w:fldChar w:fldCharType="begin"/>
            </w:r>
            <w:r>
              <w:rPr>
                <w:noProof/>
                <w:webHidden/>
              </w:rPr>
              <w:instrText xml:space="preserve"> PAGEREF _Toc529546238 \h </w:instrText>
            </w:r>
          </w:ins>
          <w:r>
            <w:rPr>
              <w:noProof/>
              <w:webHidden/>
            </w:rPr>
          </w:r>
          <w:r>
            <w:rPr>
              <w:noProof/>
              <w:webHidden/>
            </w:rPr>
            <w:fldChar w:fldCharType="separate"/>
          </w:r>
          <w:ins w:id="137" w:author="mr.liu" w:date="2018-11-09T17:01:00Z">
            <w:r>
              <w:rPr>
                <w:noProof/>
                <w:webHidden/>
              </w:rPr>
              <w:t>17</w:t>
            </w:r>
            <w:r>
              <w:rPr>
                <w:noProof/>
                <w:webHidden/>
              </w:rPr>
              <w:fldChar w:fldCharType="end"/>
            </w:r>
            <w:r w:rsidRPr="00F902C7">
              <w:rPr>
                <w:rStyle w:val="a8"/>
                <w:noProof/>
              </w:rPr>
              <w:fldChar w:fldCharType="end"/>
            </w:r>
          </w:ins>
        </w:p>
        <w:p w14:paraId="6D68EC5E" w14:textId="41EE236A" w:rsidR="006067E2" w:rsidRDefault="006067E2">
          <w:pPr>
            <w:pStyle w:val="TOC5"/>
            <w:tabs>
              <w:tab w:val="right" w:leader="dot" w:pos="8296"/>
            </w:tabs>
            <w:rPr>
              <w:ins w:id="138" w:author="mr.liu" w:date="2018-11-09T17:01:00Z"/>
              <w:rFonts w:asciiTheme="minorHAnsi" w:eastAsiaTheme="minorEastAsia" w:hAnsiTheme="minorHAnsi" w:cstheme="minorBidi"/>
              <w:noProof/>
            </w:rPr>
          </w:pPr>
          <w:ins w:id="139" w:author="mr.liu" w:date="2018-11-09T17:01:00Z">
            <w:r w:rsidRPr="00F902C7">
              <w:rPr>
                <w:rStyle w:val="a8"/>
                <w:noProof/>
              </w:rPr>
              <w:fldChar w:fldCharType="begin"/>
            </w:r>
            <w:r w:rsidRPr="00F902C7">
              <w:rPr>
                <w:rStyle w:val="a8"/>
                <w:noProof/>
              </w:rPr>
              <w:instrText xml:space="preserve"> </w:instrText>
            </w:r>
            <w:r>
              <w:rPr>
                <w:noProof/>
              </w:rPr>
              <w:instrText>HYPERLINK \l "_Toc529546239"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3.1.3.4</w:t>
            </w:r>
            <w:r w:rsidRPr="00F902C7">
              <w:rPr>
                <w:rStyle w:val="a8"/>
                <w:rFonts w:ascii="宋体" w:eastAsia="宋体" w:hAnsi="宋体" w:cs="宋体"/>
                <w:noProof/>
                <w:kern w:val="0"/>
                <w:lang w:val="zh-CN"/>
              </w:rPr>
              <w:t>项目计划文档编写</w:t>
            </w:r>
            <w:r>
              <w:rPr>
                <w:noProof/>
                <w:webHidden/>
              </w:rPr>
              <w:tab/>
            </w:r>
            <w:r>
              <w:rPr>
                <w:noProof/>
                <w:webHidden/>
              </w:rPr>
              <w:fldChar w:fldCharType="begin"/>
            </w:r>
            <w:r>
              <w:rPr>
                <w:noProof/>
                <w:webHidden/>
              </w:rPr>
              <w:instrText xml:space="preserve"> PAGEREF _Toc529546239 \h </w:instrText>
            </w:r>
          </w:ins>
          <w:r>
            <w:rPr>
              <w:noProof/>
              <w:webHidden/>
            </w:rPr>
          </w:r>
          <w:r>
            <w:rPr>
              <w:noProof/>
              <w:webHidden/>
            </w:rPr>
            <w:fldChar w:fldCharType="separate"/>
          </w:r>
          <w:ins w:id="140" w:author="mr.liu" w:date="2018-11-09T17:01:00Z">
            <w:r>
              <w:rPr>
                <w:noProof/>
                <w:webHidden/>
              </w:rPr>
              <w:t>17</w:t>
            </w:r>
            <w:r>
              <w:rPr>
                <w:noProof/>
                <w:webHidden/>
              </w:rPr>
              <w:fldChar w:fldCharType="end"/>
            </w:r>
            <w:r w:rsidRPr="00F902C7">
              <w:rPr>
                <w:rStyle w:val="a8"/>
                <w:noProof/>
              </w:rPr>
              <w:fldChar w:fldCharType="end"/>
            </w:r>
          </w:ins>
        </w:p>
        <w:p w14:paraId="6D40C576" w14:textId="5D77E4A4" w:rsidR="006067E2" w:rsidRDefault="006067E2">
          <w:pPr>
            <w:pStyle w:val="TOC5"/>
            <w:tabs>
              <w:tab w:val="right" w:leader="dot" w:pos="8296"/>
            </w:tabs>
            <w:rPr>
              <w:ins w:id="141" w:author="mr.liu" w:date="2018-11-09T17:01:00Z"/>
              <w:rFonts w:asciiTheme="minorHAnsi" w:eastAsiaTheme="minorEastAsia" w:hAnsiTheme="minorHAnsi" w:cstheme="minorBidi"/>
              <w:noProof/>
            </w:rPr>
          </w:pPr>
          <w:ins w:id="142" w:author="mr.liu" w:date="2018-11-09T17:01:00Z">
            <w:r w:rsidRPr="00F902C7">
              <w:rPr>
                <w:rStyle w:val="a8"/>
                <w:noProof/>
              </w:rPr>
              <w:fldChar w:fldCharType="begin"/>
            </w:r>
            <w:r w:rsidRPr="00F902C7">
              <w:rPr>
                <w:rStyle w:val="a8"/>
                <w:noProof/>
              </w:rPr>
              <w:instrText xml:space="preserve"> </w:instrText>
            </w:r>
            <w:r>
              <w:rPr>
                <w:noProof/>
              </w:rPr>
              <w:instrText>HYPERLINK \l "_Toc529546240"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3.1.3.5</w:t>
            </w:r>
            <w:r w:rsidRPr="00F902C7">
              <w:rPr>
                <w:rStyle w:val="a8"/>
                <w:rFonts w:ascii="宋体" w:eastAsia="宋体" w:hAnsi="宋体" w:cs="宋体"/>
                <w:noProof/>
                <w:kern w:val="0"/>
                <w:lang w:val="zh-CN"/>
              </w:rPr>
              <w:t>项目章节</w:t>
            </w:r>
            <w:r>
              <w:rPr>
                <w:noProof/>
                <w:webHidden/>
              </w:rPr>
              <w:tab/>
            </w:r>
            <w:r>
              <w:rPr>
                <w:noProof/>
                <w:webHidden/>
              </w:rPr>
              <w:fldChar w:fldCharType="begin"/>
            </w:r>
            <w:r>
              <w:rPr>
                <w:noProof/>
                <w:webHidden/>
              </w:rPr>
              <w:instrText xml:space="preserve"> PAGEREF _Toc529546240 \h </w:instrText>
            </w:r>
          </w:ins>
          <w:r>
            <w:rPr>
              <w:noProof/>
              <w:webHidden/>
            </w:rPr>
          </w:r>
          <w:r>
            <w:rPr>
              <w:noProof/>
              <w:webHidden/>
            </w:rPr>
            <w:fldChar w:fldCharType="separate"/>
          </w:r>
          <w:ins w:id="143" w:author="mr.liu" w:date="2018-11-09T17:01:00Z">
            <w:r>
              <w:rPr>
                <w:noProof/>
                <w:webHidden/>
              </w:rPr>
              <w:t>18</w:t>
            </w:r>
            <w:r>
              <w:rPr>
                <w:noProof/>
                <w:webHidden/>
              </w:rPr>
              <w:fldChar w:fldCharType="end"/>
            </w:r>
            <w:r w:rsidRPr="00F902C7">
              <w:rPr>
                <w:rStyle w:val="a8"/>
                <w:noProof/>
              </w:rPr>
              <w:fldChar w:fldCharType="end"/>
            </w:r>
          </w:ins>
        </w:p>
        <w:p w14:paraId="68E42EAF" w14:textId="40EA9D26" w:rsidR="006067E2" w:rsidRDefault="006067E2">
          <w:pPr>
            <w:pStyle w:val="TOC4"/>
            <w:tabs>
              <w:tab w:val="right" w:leader="dot" w:pos="8296"/>
            </w:tabs>
            <w:rPr>
              <w:ins w:id="144" w:author="mr.liu" w:date="2018-11-09T17:01:00Z"/>
              <w:rFonts w:asciiTheme="minorHAnsi" w:eastAsiaTheme="minorEastAsia" w:hAnsiTheme="minorHAnsi" w:cstheme="minorBidi"/>
              <w:noProof/>
            </w:rPr>
          </w:pPr>
          <w:ins w:id="145" w:author="mr.liu" w:date="2018-11-09T17:01:00Z">
            <w:r w:rsidRPr="00F902C7">
              <w:rPr>
                <w:rStyle w:val="a8"/>
                <w:noProof/>
              </w:rPr>
              <w:lastRenderedPageBreak/>
              <w:fldChar w:fldCharType="begin"/>
            </w:r>
            <w:r w:rsidRPr="00F902C7">
              <w:rPr>
                <w:rStyle w:val="a8"/>
                <w:noProof/>
              </w:rPr>
              <w:instrText xml:space="preserve"> </w:instrText>
            </w:r>
            <w:r>
              <w:rPr>
                <w:noProof/>
              </w:rPr>
              <w:instrText>HYPERLINK \l "_Toc529546241"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3.1.4需求分析</w:t>
            </w:r>
            <w:r>
              <w:rPr>
                <w:noProof/>
                <w:webHidden/>
              </w:rPr>
              <w:tab/>
            </w:r>
            <w:r>
              <w:rPr>
                <w:noProof/>
                <w:webHidden/>
              </w:rPr>
              <w:fldChar w:fldCharType="begin"/>
            </w:r>
            <w:r>
              <w:rPr>
                <w:noProof/>
                <w:webHidden/>
              </w:rPr>
              <w:instrText xml:space="preserve"> PAGEREF _Toc529546241 \h </w:instrText>
            </w:r>
          </w:ins>
          <w:r>
            <w:rPr>
              <w:noProof/>
              <w:webHidden/>
            </w:rPr>
          </w:r>
          <w:r>
            <w:rPr>
              <w:noProof/>
              <w:webHidden/>
            </w:rPr>
            <w:fldChar w:fldCharType="separate"/>
          </w:r>
          <w:ins w:id="146" w:author="mr.liu" w:date="2018-11-09T17:01:00Z">
            <w:r>
              <w:rPr>
                <w:noProof/>
                <w:webHidden/>
              </w:rPr>
              <w:t>18</w:t>
            </w:r>
            <w:r>
              <w:rPr>
                <w:noProof/>
                <w:webHidden/>
              </w:rPr>
              <w:fldChar w:fldCharType="end"/>
            </w:r>
            <w:r w:rsidRPr="00F902C7">
              <w:rPr>
                <w:rStyle w:val="a8"/>
                <w:noProof/>
              </w:rPr>
              <w:fldChar w:fldCharType="end"/>
            </w:r>
          </w:ins>
        </w:p>
        <w:p w14:paraId="14DFE24B" w14:textId="2C4CD80E" w:rsidR="006067E2" w:rsidRDefault="006067E2">
          <w:pPr>
            <w:pStyle w:val="TOC5"/>
            <w:tabs>
              <w:tab w:val="right" w:leader="dot" w:pos="8296"/>
            </w:tabs>
            <w:rPr>
              <w:ins w:id="147" w:author="mr.liu" w:date="2018-11-09T17:01:00Z"/>
              <w:rFonts w:asciiTheme="minorHAnsi" w:eastAsiaTheme="minorEastAsia" w:hAnsiTheme="minorHAnsi" w:cstheme="minorBidi"/>
              <w:noProof/>
            </w:rPr>
          </w:pPr>
          <w:ins w:id="148" w:author="mr.liu" w:date="2018-11-09T17:01:00Z">
            <w:r w:rsidRPr="00F902C7">
              <w:rPr>
                <w:rStyle w:val="a8"/>
                <w:noProof/>
              </w:rPr>
              <w:fldChar w:fldCharType="begin"/>
            </w:r>
            <w:r w:rsidRPr="00F902C7">
              <w:rPr>
                <w:rStyle w:val="a8"/>
                <w:noProof/>
              </w:rPr>
              <w:instrText xml:space="preserve"> </w:instrText>
            </w:r>
            <w:r>
              <w:rPr>
                <w:noProof/>
              </w:rPr>
              <w:instrText>HYPERLINK \l "_Toc529546242"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3.1.4.1需求计划</w:t>
            </w:r>
            <w:r>
              <w:rPr>
                <w:noProof/>
                <w:webHidden/>
              </w:rPr>
              <w:tab/>
            </w:r>
            <w:r>
              <w:rPr>
                <w:noProof/>
                <w:webHidden/>
              </w:rPr>
              <w:fldChar w:fldCharType="begin"/>
            </w:r>
            <w:r>
              <w:rPr>
                <w:noProof/>
                <w:webHidden/>
              </w:rPr>
              <w:instrText xml:space="preserve"> PAGEREF _Toc529546242 \h </w:instrText>
            </w:r>
          </w:ins>
          <w:r>
            <w:rPr>
              <w:noProof/>
              <w:webHidden/>
            </w:rPr>
          </w:r>
          <w:r>
            <w:rPr>
              <w:noProof/>
              <w:webHidden/>
            </w:rPr>
            <w:fldChar w:fldCharType="separate"/>
          </w:r>
          <w:ins w:id="149" w:author="mr.liu" w:date="2018-11-09T17:01:00Z">
            <w:r>
              <w:rPr>
                <w:noProof/>
                <w:webHidden/>
              </w:rPr>
              <w:t>18</w:t>
            </w:r>
            <w:r>
              <w:rPr>
                <w:noProof/>
                <w:webHidden/>
              </w:rPr>
              <w:fldChar w:fldCharType="end"/>
            </w:r>
            <w:r w:rsidRPr="00F902C7">
              <w:rPr>
                <w:rStyle w:val="a8"/>
                <w:noProof/>
              </w:rPr>
              <w:fldChar w:fldCharType="end"/>
            </w:r>
          </w:ins>
        </w:p>
        <w:p w14:paraId="6BF90E3E" w14:textId="601286C4" w:rsidR="006067E2" w:rsidRDefault="006067E2">
          <w:pPr>
            <w:pStyle w:val="TOC6"/>
            <w:tabs>
              <w:tab w:val="right" w:leader="dot" w:pos="8296"/>
            </w:tabs>
            <w:rPr>
              <w:ins w:id="150" w:author="mr.liu" w:date="2018-11-09T17:01:00Z"/>
              <w:rFonts w:asciiTheme="minorHAnsi" w:eastAsiaTheme="minorEastAsia" w:hAnsiTheme="minorHAnsi" w:cstheme="minorBidi"/>
              <w:noProof/>
            </w:rPr>
          </w:pPr>
          <w:ins w:id="151" w:author="mr.liu" w:date="2018-11-09T17:01:00Z">
            <w:r w:rsidRPr="00F902C7">
              <w:rPr>
                <w:rStyle w:val="a8"/>
                <w:noProof/>
              </w:rPr>
              <w:fldChar w:fldCharType="begin"/>
            </w:r>
            <w:r w:rsidRPr="00F902C7">
              <w:rPr>
                <w:rStyle w:val="a8"/>
                <w:noProof/>
              </w:rPr>
              <w:instrText xml:space="preserve"> </w:instrText>
            </w:r>
            <w:r>
              <w:rPr>
                <w:noProof/>
              </w:rPr>
              <w:instrText>HYPERLINK \l "_Toc529546243"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3.1.4.1.1沟通管理计划</w:t>
            </w:r>
            <w:r>
              <w:rPr>
                <w:noProof/>
                <w:webHidden/>
              </w:rPr>
              <w:tab/>
            </w:r>
            <w:r>
              <w:rPr>
                <w:noProof/>
                <w:webHidden/>
              </w:rPr>
              <w:fldChar w:fldCharType="begin"/>
            </w:r>
            <w:r>
              <w:rPr>
                <w:noProof/>
                <w:webHidden/>
              </w:rPr>
              <w:instrText xml:space="preserve"> PAGEREF _Toc529546243 \h </w:instrText>
            </w:r>
          </w:ins>
          <w:r>
            <w:rPr>
              <w:noProof/>
              <w:webHidden/>
            </w:rPr>
          </w:r>
          <w:r>
            <w:rPr>
              <w:noProof/>
              <w:webHidden/>
            </w:rPr>
            <w:fldChar w:fldCharType="separate"/>
          </w:r>
          <w:ins w:id="152" w:author="mr.liu" w:date="2018-11-09T17:01:00Z">
            <w:r>
              <w:rPr>
                <w:noProof/>
                <w:webHidden/>
              </w:rPr>
              <w:t>18</w:t>
            </w:r>
            <w:r>
              <w:rPr>
                <w:noProof/>
                <w:webHidden/>
              </w:rPr>
              <w:fldChar w:fldCharType="end"/>
            </w:r>
            <w:r w:rsidRPr="00F902C7">
              <w:rPr>
                <w:rStyle w:val="a8"/>
                <w:noProof/>
              </w:rPr>
              <w:fldChar w:fldCharType="end"/>
            </w:r>
          </w:ins>
        </w:p>
        <w:p w14:paraId="4CA446CD" w14:textId="51977CD3" w:rsidR="006067E2" w:rsidRDefault="006067E2">
          <w:pPr>
            <w:pStyle w:val="TOC6"/>
            <w:tabs>
              <w:tab w:val="right" w:leader="dot" w:pos="8296"/>
            </w:tabs>
            <w:rPr>
              <w:ins w:id="153" w:author="mr.liu" w:date="2018-11-09T17:01:00Z"/>
              <w:rFonts w:asciiTheme="minorHAnsi" w:eastAsiaTheme="minorEastAsia" w:hAnsiTheme="minorHAnsi" w:cstheme="minorBidi"/>
              <w:noProof/>
            </w:rPr>
          </w:pPr>
          <w:ins w:id="154" w:author="mr.liu" w:date="2018-11-09T17:01:00Z">
            <w:r w:rsidRPr="00F902C7">
              <w:rPr>
                <w:rStyle w:val="a8"/>
                <w:noProof/>
              </w:rPr>
              <w:fldChar w:fldCharType="begin"/>
            </w:r>
            <w:r w:rsidRPr="00F902C7">
              <w:rPr>
                <w:rStyle w:val="a8"/>
                <w:noProof/>
              </w:rPr>
              <w:instrText xml:space="preserve"> </w:instrText>
            </w:r>
            <w:r>
              <w:rPr>
                <w:noProof/>
              </w:rPr>
              <w:instrText>HYPERLINK \l "_Toc529546244"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3.1.4.1.2</w:t>
            </w:r>
            <w:r w:rsidRPr="00F902C7">
              <w:rPr>
                <w:rStyle w:val="a8"/>
                <w:rFonts w:ascii="宋体" w:eastAsia="宋体" w:hAnsi="宋体" w:cs="宋体"/>
                <w:noProof/>
                <w:kern w:val="0"/>
                <w:lang w:val="zh-CN"/>
              </w:rPr>
              <w:t>时间管理计划</w:t>
            </w:r>
            <w:r>
              <w:rPr>
                <w:noProof/>
                <w:webHidden/>
              </w:rPr>
              <w:tab/>
            </w:r>
            <w:r>
              <w:rPr>
                <w:noProof/>
                <w:webHidden/>
              </w:rPr>
              <w:fldChar w:fldCharType="begin"/>
            </w:r>
            <w:r>
              <w:rPr>
                <w:noProof/>
                <w:webHidden/>
              </w:rPr>
              <w:instrText xml:space="preserve"> PAGEREF _Toc529546244 \h </w:instrText>
            </w:r>
          </w:ins>
          <w:r>
            <w:rPr>
              <w:noProof/>
              <w:webHidden/>
            </w:rPr>
          </w:r>
          <w:r>
            <w:rPr>
              <w:noProof/>
              <w:webHidden/>
            </w:rPr>
            <w:fldChar w:fldCharType="separate"/>
          </w:r>
          <w:ins w:id="155" w:author="mr.liu" w:date="2018-11-09T17:01:00Z">
            <w:r>
              <w:rPr>
                <w:noProof/>
                <w:webHidden/>
              </w:rPr>
              <w:t>18</w:t>
            </w:r>
            <w:r>
              <w:rPr>
                <w:noProof/>
                <w:webHidden/>
              </w:rPr>
              <w:fldChar w:fldCharType="end"/>
            </w:r>
            <w:r w:rsidRPr="00F902C7">
              <w:rPr>
                <w:rStyle w:val="a8"/>
                <w:noProof/>
              </w:rPr>
              <w:fldChar w:fldCharType="end"/>
            </w:r>
          </w:ins>
        </w:p>
        <w:p w14:paraId="553CFE10" w14:textId="1414BE6A" w:rsidR="006067E2" w:rsidRDefault="006067E2">
          <w:pPr>
            <w:pStyle w:val="TOC6"/>
            <w:tabs>
              <w:tab w:val="right" w:leader="dot" w:pos="8296"/>
            </w:tabs>
            <w:rPr>
              <w:ins w:id="156" w:author="mr.liu" w:date="2018-11-09T17:01:00Z"/>
              <w:rFonts w:asciiTheme="minorHAnsi" w:eastAsiaTheme="minorEastAsia" w:hAnsiTheme="minorHAnsi" w:cstheme="minorBidi"/>
              <w:noProof/>
            </w:rPr>
          </w:pPr>
          <w:ins w:id="157" w:author="mr.liu" w:date="2018-11-09T17:01:00Z">
            <w:r w:rsidRPr="00F902C7">
              <w:rPr>
                <w:rStyle w:val="a8"/>
                <w:noProof/>
              </w:rPr>
              <w:fldChar w:fldCharType="begin"/>
            </w:r>
            <w:r w:rsidRPr="00F902C7">
              <w:rPr>
                <w:rStyle w:val="a8"/>
                <w:noProof/>
              </w:rPr>
              <w:instrText xml:space="preserve"> </w:instrText>
            </w:r>
            <w:r>
              <w:rPr>
                <w:noProof/>
              </w:rPr>
              <w:instrText>HYPERLINK \l "_Toc529546245"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3.1.4.1.3</w:t>
            </w:r>
            <w:r w:rsidRPr="00F902C7">
              <w:rPr>
                <w:rStyle w:val="a8"/>
                <w:rFonts w:ascii="宋体" w:eastAsia="宋体" w:hAnsi="宋体" w:cs="宋体"/>
                <w:noProof/>
                <w:kern w:val="0"/>
                <w:lang w:val="zh-CN"/>
              </w:rPr>
              <w:t>质量管理计划</w:t>
            </w:r>
            <w:r>
              <w:rPr>
                <w:noProof/>
                <w:webHidden/>
              </w:rPr>
              <w:tab/>
            </w:r>
            <w:r>
              <w:rPr>
                <w:noProof/>
                <w:webHidden/>
              </w:rPr>
              <w:fldChar w:fldCharType="begin"/>
            </w:r>
            <w:r>
              <w:rPr>
                <w:noProof/>
                <w:webHidden/>
              </w:rPr>
              <w:instrText xml:space="preserve"> PAGEREF _Toc529546245 \h </w:instrText>
            </w:r>
          </w:ins>
          <w:r>
            <w:rPr>
              <w:noProof/>
              <w:webHidden/>
            </w:rPr>
          </w:r>
          <w:r>
            <w:rPr>
              <w:noProof/>
              <w:webHidden/>
            </w:rPr>
            <w:fldChar w:fldCharType="separate"/>
          </w:r>
          <w:ins w:id="158" w:author="mr.liu" w:date="2018-11-09T17:01:00Z">
            <w:r>
              <w:rPr>
                <w:noProof/>
                <w:webHidden/>
              </w:rPr>
              <w:t>18</w:t>
            </w:r>
            <w:r>
              <w:rPr>
                <w:noProof/>
                <w:webHidden/>
              </w:rPr>
              <w:fldChar w:fldCharType="end"/>
            </w:r>
            <w:r w:rsidRPr="00F902C7">
              <w:rPr>
                <w:rStyle w:val="a8"/>
                <w:noProof/>
              </w:rPr>
              <w:fldChar w:fldCharType="end"/>
            </w:r>
          </w:ins>
        </w:p>
        <w:p w14:paraId="1FEB929E" w14:textId="2C81D6BE" w:rsidR="006067E2" w:rsidRDefault="006067E2">
          <w:pPr>
            <w:pStyle w:val="TOC6"/>
            <w:tabs>
              <w:tab w:val="right" w:leader="dot" w:pos="8296"/>
            </w:tabs>
            <w:rPr>
              <w:ins w:id="159" w:author="mr.liu" w:date="2018-11-09T17:01:00Z"/>
              <w:rFonts w:asciiTheme="minorHAnsi" w:eastAsiaTheme="minorEastAsia" w:hAnsiTheme="minorHAnsi" w:cstheme="minorBidi"/>
              <w:noProof/>
            </w:rPr>
          </w:pPr>
          <w:ins w:id="160" w:author="mr.liu" w:date="2018-11-09T17:01:00Z">
            <w:r w:rsidRPr="00F902C7">
              <w:rPr>
                <w:rStyle w:val="a8"/>
                <w:noProof/>
              </w:rPr>
              <w:fldChar w:fldCharType="begin"/>
            </w:r>
            <w:r w:rsidRPr="00F902C7">
              <w:rPr>
                <w:rStyle w:val="a8"/>
                <w:noProof/>
              </w:rPr>
              <w:instrText xml:space="preserve"> </w:instrText>
            </w:r>
            <w:r>
              <w:rPr>
                <w:noProof/>
              </w:rPr>
              <w:instrText>HYPERLINK \l "_Toc529546246"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3.1.4.1.4</w:t>
            </w:r>
            <w:r w:rsidRPr="00F902C7">
              <w:rPr>
                <w:rStyle w:val="a8"/>
                <w:rFonts w:ascii="宋体" w:eastAsia="宋体" w:hAnsi="宋体" w:cs="宋体"/>
                <w:noProof/>
                <w:kern w:val="0"/>
                <w:lang w:val="zh-CN"/>
              </w:rPr>
              <w:t>风险管理计划</w:t>
            </w:r>
            <w:r>
              <w:rPr>
                <w:noProof/>
                <w:webHidden/>
              </w:rPr>
              <w:tab/>
            </w:r>
            <w:r>
              <w:rPr>
                <w:noProof/>
                <w:webHidden/>
              </w:rPr>
              <w:fldChar w:fldCharType="begin"/>
            </w:r>
            <w:r>
              <w:rPr>
                <w:noProof/>
                <w:webHidden/>
              </w:rPr>
              <w:instrText xml:space="preserve"> PAGEREF _Toc529546246 \h </w:instrText>
            </w:r>
          </w:ins>
          <w:r>
            <w:rPr>
              <w:noProof/>
              <w:webHidden/>
            </w:rPr>
          </w:r>
          <w:r>
            <w:rPr>
              <w:noProof/>
              <w:webHidden/>
            </w:rPr>
            <w:fldChar w:fldCharType="separate"/>
          </w:r>
          <w:ins w:id="161" w:author="mr.liu" w:date="2018-11-09T17:01:00Z">
            <w:r>
              <w:rPr>
                <w:noProof/>
                <w:webHidden/>
              </w:rPr>
              <w:t>19</w:t>
            </w:r>
            <w:r>
              <w:rPr>
                <w:noProof/>
                <w:webHidden/>
              </w:rPr>
              <w:fldChar w:fldCharType="end"/>
            </w:r>
            <w:r w:rsidRPr="00F902C7">
              <w:rPr>
                <w:rStyle w:val="a8"/>
                <w:noProof/>
              </w:rPr>
              <w:fldChar w:fldCharType="end"/>
            </w:r>
          </w:ins>
        </w:p>
        <w:p w14:paraId="2B6472F8" w14:textId="75030619" w:rsidR="006067E2" w:rsidRDefault="006067E2">
          <w:pPr>
            <w:pStyle w:val="TOC6"/>
            <w:tabs>
              <w:tab w:val="right" w:leader="dot" w:pos="8296"/>
            </w:tabs>
            <w:rPr>
              <w:ins w:id="162" w:author="mr.liu" w:date="2018-11-09T17:01:00Z"/>
              <w:rFonts w:asciiTheme="minorHAnsi" w:eastAsiaTheme="minorEastAsia" w:hAnsiTheme="minorHAnsi" w:cstheme="minorBidi"/>
              <w:noProof/>
            </w:rPr>
          </w:pPr>
          <w:ins w:id="163" w:author="mr.liu" w:date="2018-11-09T17:01:00Z">
            <w:r w:rsidRPr="00F902C7">
              <w:rPr>
                <w:rStyle w:val="a8"/>
                <w:noProof/>
              </w:rPr>
              <w:fldChar w:fldCharType="begin"/>
            </w:r>
            <w:r w:rsidRPr="00F902C7">
              <w:rPr>
                <w:rStyle w:val="a8"/>
                <w:noProof/>
              </w:rPr>
              <w:instrText xml:space="preserve"> </w:instrText>
            </w:r>
            <w:r>
              <w:rPr>
                <w:noProof/>
              </w:rPr>
              <w:instrText>HYPERLINK \l "_Toc529546247"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3.1.4.1.5</w:t>
            </w:r>
            <w:r w:rsidRPr="00F902C7">
              <w:rPr>
                <w:rStyle w:val="a8"/>
                <w:rFonts w:ascii="宋体" w:eastAsia="宋体" w:hAnsi="宋体" w:cs="宋体"/>
                <w:noProof/>
                <w:kern w:val="0"/>
                <w:lang w:val="zh-CN"/>
              </w:rPr>
              <w:t>人力资源管理计划</w:t>
            </w:r>
            <w:r>
              <w:rPr>
                <w:noProof/>
                <w:webHidden/>
              </w:rPr>
              <w:tab/>
            </w:r>
            <w:r>
              <w:rPr>
                <w:noProof/>
                <w:webHidden/>
              </w:rPr>
              <w:fldChar w:fldCharType="begin"/>
            </w:r>
            <w:r>
              <w:rPr>
                <w:noProof/>
                <w:webHidden/>
              </w:rPr>
              <w:instrText xml:space="preserve"> PAGEREF _Toc529546247 \h </w:instrText>
            </w:r>
          </w:ins>
          <w:r>
            <w:rPr>
              <w:noProof/>
              <w:webHidden/>
            </w:rPr>
          </w:r>
          <w:r>
            <w:rPr>
              <w:noProof/>
              <w:webHidden/>
            </w:rPr>
            <w:fldChar w:fldCharType="separate"/>
          </w:r>
          <w:ins w:id="164" w:author="mr.liu" w:date="2018-11-09T17:01:00Z">
            <w:r>
              <w:rPr>
                <w:noProof/>
                <w:webHidden/>
              </w:rPr>
              <w:t>19</w:t>
            </w:r>
            <w:r>
              <w:rPr>
                <w:noProof/>
                <w:webHidden/>
              </w:rPr>
              <w:fldChar w:fldCharType="end"/>
            </w:r>
            <w:r w:rsidRPr="00F902C7">
              <w:rPr>
                <w:rStyle w:val="a8"/>
                <w:noProof/>
              </w:rPr>
              <w:fldChar w:fldCharType="end"/>
            </w:r>
          </w:ins>
        </w:p>
        <w:p w14:paraId="479B5714" w14:textId="21807A23" w:rsidR="006067E2" w:rsidRDefault="006067E2">
          <w:pPr>
            <w:pStyle w:val="TOC5"/>
            <w:tabs>
              <w:tab w:val="right" w:leader="dot" w:pos="8296"/>
            </w:tabs>
            <w:rPr>
              <w:ins w:id="165" w:author="mr.liu" w:date="2018-11-09T17:01:00Z"/>
              <w:rFonts w:asciiTheme="minorHAnsi" w:eastAsiaTheme="minorEastAsia" w:hAnsiTheme="minorHAnsi" w:cstheme="minorBidi"/>
              <w:noProof/>
            </w:rPr>
          </w:pPr>
          <w:ins w:id="166" w:author="mr.liu" w:date="2018-11-09T17:01:00Z">
            <w:r w:rsidRPr="00F902C7">
              <w:rPr>
                <w:rStyle w:val="a8"/>
                <w:noProof/>
              </w:rPr>
              <w:fldChar w:fldCharType="begin"/>
            </w:r>
            <w:r w:rsidRPr="00F902C7">
              <w:rPr>
                <w:rStyle w:val="a8"/>
                <w:noProof/>
              </w:rPr>
              <w:instrText xml:space="preserve"> </w:instrText>
            </w:r>
            <w:r>
              <w:rPr>
                <w:noProof/>
              </w:rPr>
              <w:instrText>HYPERLINK \l "_Toc529546248"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lang w:val="zh-CN"/>
              </w:rPr>
              <w:t>3.1.4.2需求获取</w:t>
            </w:r>
            <w:r>
              <w:rPr>
                <w:noProof/>
                <w:webHidden/>
              </w:rPr>
              <w:tab/>
            </w:r>
            <w:r>
              <w:rPr>
                <w:noProof/>
                <w:webHidden/>
              </w:rPr>
              <w:fldChar w:fldCharType="begin"/>
            </w:r>
            <w:r>
              <w:rPr>
                <w:noProof/>
                <w:webHidden/>
              </w:rPr>
              <w:instrText xml:space="preserve"> PAGEREF _Toc529546248 \h </w:instrText>
            </w:r>
          </w:ins>
          <w:r>
            <w:rPr>
              <w:noProof/>
              <w:webHidden/>
            </w:rPr>
          </w:r>
          <w:r>
            <w:rPr>
              <w:noProof/>
              <w:webHidden/>
            </w:rPr>
            <w:fldChar w:fldCharType="separate"/>
          </w:r>
          <w:ins w:id="167" w:author="mr.liu" w:date="2018-11-09T17:01:00Z">
            <w:r>
              <w:rPr>
                <w:noProof/>
                <w:webHidden/>
              </w:rPr>
              <w:t>19</w:t>
            </w:r>
            <w:r>
              <w:rPr>
                <w:noProof/>
                <w:webHidden/>
              </w:rPr>
              <w:fldChar w:fldCharType="end"/>
            </w:r>
            <w:r w:rsidRPr="00F902C7">
              <w:rPr>
                <w:rStyle w:val="a8"/>
                <w:noProof/>
              </w:rPr>
              <w:fldChar w:fldCharType="end"/>
            </w:r>
          </w:ins>
        </w:p>
        <w:p w14:paraId="2D6882F1" w14:textId="0A1303B5" w:rsidR="006067E2" w:rsidRDefault="006067E2">
          <w:pPr>
            <w:pStyle w:val="TOC6"/>
            <w:tabs>
              <w:tab w:val="right" w:leader="dot" w:pos="8296"/>
            </w:tabs>
            <w:rPr>
              <w:ins w:id="168" w:author="mr.liu" w:date="2018-11-09T17:01:00Z"/>
              <w:rFonts w:asciiTheme="minorHAnsi" w:eastAsiaTheme="minorEastAsia" w:hAnsiTheme="minorHAnsi" w:cstheme="minorBidi"/>
              <w:noProof/>
            </w:rPr>
          </w:pPr>
          <w:ins w:id="169" w:author="mr.liu" w:date="2018-11-09T17:01:00Z">
            <w:r w:rsidRPr="00F902C7">
              <w:rPr>
                <w:rStyle w:val="a8"/>
                <w:noProof/>
              </w:rPr>
              <w:fldChar w:fldCharType="begin"/>
            </w:r>
            <w:r w:rsidRPr="00F902C7">
              <w:rPr>
                <w:rStyle w:val="a8"/>
                <w:noProof/>
              </w:rPr>
              <w:instrText xml:space="preserve"> </w:instrText>
            </w:r>
            <w:r>
              <w:rPr>
                <w:noProof/>
              </w:rPr>
              <w:instrText>HYPERLINK \l "_Toc529546249"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3.1.4.2.1获取源代码</w:t>
            </w:r>
            <w:r>
              <w:rPr>
                <w:noProof/>
                <w:webHidden/>
              </w:rPr>
              <w:tab/>
            </w:r>
            <w:r>
              <w:rPr>
                <w:noProof/>
                <w:webHidden/>
              </w:rPr>
              <w:fldChar w:fldCharType="begin"/>
            </w:r>
            <w:r>
              <w:rPr>
                <w:noProof/>
                <w:webHidden/>
              </w:rPr>
              <w:instrText xml:space="preserve"> PAGEREF _Toc529546249 \h </w:instrText>
            </w:r>
          </w:ins>
          <w:r>
            <w:rPr>
              <w:noProof/>
              <w:webHidden/>
            </w:rPr>
          </w:r>
          <w:r>
            <w:rPr>
              <w:noProof/>
              <w:webHidden/>
            </w:rPr>
            <w:fldChar w:fldCharType="separate"/>
          </w:r>
          <w:ins w:id="170" w:author="mr.liu" w:date="2018-11-09T17:01:00Z">
            <w:r>
              <w:rPr>
                <w:noProof/>
                <w:webHidden/>
              </w:rPr>
              <w:t>19</w:t>
            </w:r>
            <w:r>
              <w:rPr>
                <w:noProof/>
                <w:webHidden/>
              </w:rPr>
              <w:fldChar w:fldCharType="end"/>
            </w:r>
            <w:r w:rsidRPr="00F902C7">
              <w:rPr>
                <w:rStyle w:val="a8"/>
                <w:noProof/>
              </w:rPr>
              <w:fldChar w:fldCharType="end"/>
            </w:r>
          </w:ins>
        </w:p>
        <w:p w14:paraId="1D7427E0" w14:textId="10DA2C98" w:rsidR="006067E2" w:rsidRDefault="006067E2">
          <w:pPr>
            <w:pStyle w:val="TOC6"/>
            <w:tabs>
              <w:tab w:val="right" w:leader="dot" w:pos="8296"/>
            </w:tabs>
            <w:rPr>
              <w:ins w:id="171" w:author="mr.liu" w:date="2018-11-09T17:01:00Z"/>
              <w:rFonts w:asciiTheme="minorHAnsi" w:eastAsiaTheme="minorEastAsia" w:hAnsiTheme="minorHAnsi" w:cstheme="minorBidi"/>
              <w:noProof/>
            </w:rPr>
          </w:pPr>
          <w:ins w:id="172" w:author="mr.liu" w:date="2018-11-09T17:01:00Z">
            <w:r w:rsidRPr="00F902C7">
              <w:rPr>
                <w:rStyle w:val="a8"/>
                <w:noProof/>
              </w:rPr>
              <w:fldChar w:fldCharType="begin"/>
            </w:r>
            <w:r w:rsidRPr="00F902C7">
              <w:rPr>
                <w:rStyle w:val="a8"/>
                <w:noProof/>
              </w:rPr>
              <w:instrText xml:space="preserve"> </w:instrText>
            </w:r>
            <w:r>
              <w:rPr>
                <w:noProof/>
              </w:rPr>
              <w:instrText>HYPERLINK \l "_Toc529546250"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3.1.4.2.2搭建系统</w:t>
            </w:r>
            <w:r>
              <w:rPr>
                <w:noProof/>
                <w:webHidden/>
              </w:rPr>
              <w:tab/>
            </w:r>
            <w:r>
              <w:rPr>
                <w:noProof/>
                <w:webHidden/>
              </w:rPr>
              <w:fldChar w:fldCharType="begin"/>
            </w:r>
            <w:r>
              <w:rPr>
                <w:noProof/>
                <w:webHidden/>
              </w:rPr>
              <w:instrText xml:space="preserve"> PAGEREF _Toc529546250 \h </w:instrText>
            </w:r>
          </w:ins>
          <w:r>
            <w:rPr>
              <w:noProof/>
              <w:webHidden/>
            </w:rPr>
          </w:r>
          <w:r>
            <w:rPr>
              <w:noProof/>
              <w:webHidden/>
            </w:rPr>
            <w:fldChar w:fldCharType="separate"/>
          </w:r>
          <w:ins w:id="173" w:author="mr.liu" w:date="2018-11-09T17:01:00Z">
            <w:r>
              <w:rPr>
                <w:noProof/>
                <w:webHidden/>
              </w:rPr>
              <w:t>19</w:t>
            </w:r>
            <w:r>
              <w:rPr>
                <w:noProof/>
                <w:webHidden/>
              </w:rPr>
              <w:fldChar w:fldCharType="end"/>
            </w:r>
            <w:r w:rsidRPr="00F902C7">
              <w:rPr>
                <w:rStyle w:val="a8"/>
                <w:noProof/>
              </w:rPr>
              <w:fldChar w:fldCharType="end"/>
            </w:r>
          </w:ins>
        </w:p>
        <w:p w14:paraId="0C2A8B6E" w14:textId="6F7DDC7D" w:rsidR="006067E2" w:rsidRDefault="006067E2">
          <w:pPr>
            <w:pStyle w:val="TOC6"/>
            <w:tabs>
              <w:tab w:val="right" w:leader="dot" w:pos="8296"/>
            </w:tabs>
            <w:rPr>
              <w:ins w:id="174" w:author="mr.liu" w:date="2018-11-09T17:01:00Z"/>
              <w:rFonts w:asciiTheme="minorHAnsi" w:eastAsiaTheme="minorEastAsia" w:hAnsiTheme="minorHAnsi" w:cstheme="minorBidi"/>
              <w:noProof/>
            </w:rPr>
          </w:pPr>
          <w:ins w:id="175" w:author="mr.liu" w:date="2018-11-09T17:01:00Z">
            <w:r w:rsidRPr="00F902C7">
              <w:rPr>
                <w:rStyle w:val="a8"/>
                <w:noProof/>
              </w:rPr>
              <w:fldChar w:fldCharType="begin"/>
            </w:r>
            <w:r w:rsidRPr="00F902C7">
              <w:rPr>
                <w:rStyle w:val="a8"/>
                <w:noProof/>
              </w:rPr>
              <w:instrText xml:space="preserve"> </w:instrText>
            </w:r>
            <w:r>
              <w:rPr>
                <w:noProof/>
              </w:rPr>
              <w:instrText>HYPERLINK \l "_Toc529546251"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3.1.4.2.3分析系统</w:t>
            </w:r>
            <w:r>
              <w:rPr>
                <w:noProof/>
                <w:webHidden/>
              </w:rPr>
              <w:tab/>
            </w:r>
            <w:r>
              <w:rPr>
                <w:noProof/>
                <w:webHidden/>
              </w:rPr>
              <w:fldChar w:fldCharType="begin"/>
            </w:r>
            <w:r>
              <w:rPr>
                <w:noProof/>
                <w:webHidden/>
              </w:rPr>
              <w:instrText xml:space="preserve"> PAGEREF _Toc529546251 \h </w:instrText>
            </w:r>
          </w:ins>
          <w:r>
            <w:rPr>
              <w:noProof/>
              <w:webHidden/>
            </w:rPr>
          </w:r>
          <w:r>
            <w:rPr>
              <w:noProof/>
              <w:webHidden/>
            </w:rPr>
            <w:fldChar w:fldCharType="separate"/>
          </w:r>
          <w:ins w:id="176" w:author="mr.liu" w:date="2018-11-09T17:01:00Z">
            <w:r>
              <w:rPr>
                <w:noProof/>
                <w:webHidden/>
              </w:rPr>
              <w:t>20</w:t>
            </w:r>
            <w:r>
              <w:rPr>
                <w:noProof/>
                <w:webHidden/>
              </w:rPr>
              <w:fldChar w:fldCharType="end"/>
            </w:r>
            <w:r w:rsidRPr="00F902C7">
              <w:rPr>
                <w:rStyle w:val="a8"/>
                <w:noProof/>
              </w:rPr>
              <w:fldChar w:fldCharType="end"/>
            </w:r>
          </w:ins>
        </w:p>
        <w:p w14:paraId="5733A046" w14:textId="67D7E3D4" w:rsidR="006067E2" w:rsidRDefault="006067E2">
          <w:pPr>
            <w:pStyle w:val="TOC6"/>
            <w:tabs>
              <w:tab w:val="right" w:leader="dot" w:pos="8296"/>
            </w:tabs>
            <w:rPr>
              <w:ins w:id="177" w:author="mr.liu" w:date="2018-11-09T17:01:00Z"/>
              <w:rFonts w:asciiTheme="minorHAnsi" w:eastAsiaTheme="minorEastAsia" w:hAnsiTheme="minorHAnsi" w:cstheme="minorBidi"/>
              <w:noProof/>
            </w:rPr>
          </w:pPr>
          <w:ins w:id="178" w:author="mr.liu" w:date="2018-11-09T17:01:00Z">
            <w:r w:rsidRPr="00F902C7">
              <w:rPr>
                <w:rStyle w:val="a8"/>
                <w:noProof/>
              </w:rPr>
              <w:fldChar w:fldCharType="begin"/>
            </w:r>
            <w:r w:rsidRPr="00F902C7">
              <w:rPr>
                <w:rStyle w:val="a8"/>
                <w:noProof/>
              </w:rPr>
              <w:instrText xml:space="preserve"> </w:instrText>
            </w:r>
            <w:r>
              <w:rPr>
                <w:noProof/>
              </w:rPr>
              <w:instrText>HYPERLINK \l "_Toc529546252"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3.1.4.2.4定义愿景和范围</w:t>
            </w:r>
            <w:r>
              <w:rPr>
                <w:noProof/>
                <w:webHidden/>
              </w:rPr>
              <w:tab/>
            </w:r>
            <w:r>
              <w:rPr>
                <w:noProof/>
                <w:webHidden/>
              </w:rPr>
              <w:fldChar w:fldCharType="begin"/>
            </w:r>
            <w:r>
              <w:rPr>
                <w:noProof/>
                <w:webHidden/>
              </w:rPr>
              <w:instrText xml:space="preserve"> PAGEREF _Toc529546252 \h </w:instrText>
            </w:r>
          </w:ins>
          <w:r>
            <w:rPr>
              <w:noProof/>
              <w:webHidden/>
            </w:rPr>
          </w:r>
          <w:r>
            <w:rPr>
              <w:noProof/>
              <w:webHidden/>
            </w:rPr>
            <w:fldChar w:fldCharType="separate"/>
          </w:r>
          <w:ins w:id="179" w:author="mr.liu" w:date="2018-11-09T17:01:00Z">
            <w:r>
              <w:rPr>
                <w:noProof/>
                <w:webHidden/>
              </w:rPr>
              <w:t>20</w:t>
            </w:r>
            <w:r>
              <w:rPr>
                <w:noProof/>
                <w:webHidden/>
              </w:rPr>
              <w:fldChar w:fldCharType="end"/>
            </w:r>
            <w:r w:rsidRPr="00F902C7">
              <w:rPr>
                <w:rStyle w:val="a8"/>
                <w:noProof/>
              </w:rPr>
              <w:fldChar w:fldCharType="end"/>
            </w:r>
          </w:ins>
        </w:p>
        <w:p w14:paraId="729888CD" w14:textId="0B12CB54" w:rsidR="006067E2" w:rsidRDefault="006067E2">
          <w:pPr>
            <w:pStyle w:val="TOC6"/>
            <w:tabs>
              <w:tab w:val="right" w:leader="dot" w:pos="8296"/>
            </w:tabs>
            <w:rPr>
              <w:ins w:id="180" w:author="mr.liu" w:date="2018-11-09T17:01:00Z"/>
              <w:rFonts w:asciiTheme="minorHAnsi" w:eastAsiaTheme="minorEastAsia" w:hAnsiTheme="minorHAnsi" w:cstheme="minorBidi"/>
              <w:noProof/>
            </w:rPr>
          </w:pPr>
          <w:ins w:id="181" w:author="mr.liu" w:date="2018-11-09T17:01:00Z">
            <w:r w:rsidRPr="00F902C7">
              <w:rPr>
                <w:rStyle w:val="a8"/>
                <w:noProof/>
              </w:rPr>
              <w:fldChar w:fldCharType="begin"/>
            </w:r>
            <w:r w:rsidRPr="00F902C7">
              <w:rPr>
                <w:rStyle w:val="a8"/>
                <w:noProof/>
              </w:rPr>
              <w:instrText xml:space="preserve"> </w:instrText>
            </w:r>
            <w:r>
              <w:rPr>
                <w:noProof/>
              </w:rPr>
              <w:instrText>HYPERLINK \l "_Toc529546253"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3.1.4.2.5选择用户代表</w:t>
            </w:r>
            <w:r>
              <w:rPr>
                <w:noProof/>
                <w:webHidden/>
              </w:rPr>
              <w:tab/>
            </w:r>
            <w:r>
              <w:rPr>
                <w:noProof/>
                <w:webHidden/>
              </w:rPr>
              <w:fldChar w:fldCharType="begin"/>
            </w:r>
            <w:r>
              <w:rPr>
                <w:noProof/>
                <w:webHidden/>
              </w:rPr>
              <w:instrText xml:space="preserve"> PAGEREF _Toc529546253 \h </w:instrText>
            </w:r>
          </w:ins>
          <w:r>
            <w:rPr>
              <w:noProof/>
              <w:webHidden/>
            </w:rPr>
          </w:r>
          <w:r>
            <w:rPr>
              <w:noProof/>
              <w:webHidden/>
            </w:rPr>
            <w:fldChar w:fldCharType="separate"/>
          </w:r>
          <w:ins w:id="182" w:author="mr.liu" w:date="2018-11-09T17:01:00Z">
            <w:r>
              <w:rPr>
                <w:noProof/>
                <w:webHidden/>
              </w:rPr>
              <w:t>20</w:t>
            </w:r>
            <w:r>
              <w:rPr>
                <w:noProof/>
                <w:webHidden/>
              </w:rPr>
              <w:fldChar w:fldCharType="end"/>
            </w:r>
            <w:r w:rsidRPr="00F902C7">
              <w:rPr>
                <w:rStyle w:val="a8"/>
                <w:noProof/>
              </w:rPr>
              <w:fldChar w:fldCharType="end"/>
            </w:r>
          </w:ins>
        </w:p>
        <w:p w14:paraId="60C50579" w14:textId="17651596" w:rsidR="006067E2" w:rsidRDefault="006067E2">
          <w:pPr>
            <w:pStyle w:val="TOC6"/>
            <w:tabs>
              <w:tab w:val="right" w:leader="dot" w:pos="8296"/>
            </w:tabs>
            <w:rPr>
              <w:ins w:id="183" w:author="mr.liu" w:date="2018-11-09T17:01:00Z"/>
              <w:rFonts w:asciiTheme="minorHAnsi" w:eastAsiaTheme="minorEastAsia" w:hAnsiTheme="minorHAnsi" w:cstheme="minorBidi"/>
              <w:noProof/>
            </w:rPr>
          </w:pPr>
          <w:ins w:id="184" w:author="mr.liu" w:date="2018-11-09T17:01:00Z">
            <w:r w:rsidRPr="00F902C7">
              <w:rPr>
                <w:rStyle w:val="a8"/>
                <w:noProof/>
              </w:rPr>
              <w:fldChar w:fldCharType="begin"/>
            </w:r>
            <w:r w:rsidRPr="00F902C7">
              <w:rPr>
                <w:rStyle w:val="a8"/>
                <w:noProof/>
              </w:rPr>
              <w:instrText xml:space="preserve"> </w:instrText>
            </w:r>
            <w:r>
              <w:rPr>
                <w:noProof/>
              </w:rPr>
              <w:instrText>HYPERLINK \l "_Toc529546254"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3.1.4.2.6访谈</w:t>
            </w:r>
            <w:r>
              <w:rPr>
                <w:noProof/>
                <w:webHidden/>
              </w:rPr>
              <w:tab/>
            </w:r>
            <w:r>
              <w:rPr>
                <w:noProof/>
                <w:webHidden/>
              </w:rPr>
              <w:fldChar w:fldCharType="begin"/>
            </w:r>
            <w:r>
              <w:rPr>
                <w:noProof/>
                <w:webHidden/>
              </w:rPr>
              <w:instrText xml:space="preserve"> PAGEREF _Toc529546254 \h </w:instrText>
            </w:r>
          </w:ins>
          <w:r>
            <w:rPr>
              <w:noProof/>
              <w:webHidden/>
            </w:rPr>
          </w:r>
          <w:r>
            <w:rPr>
              <w:noProof/>
              <w:webHidden/>
            </w:rPr>
            <w:fldChar w:fldCharType="separate"/>
          </w:r>
          <w:ins w:id="185" w:author="mr.liu" w:date="2018-11-09T17:01:00Z">
            <w:r>
              <w:rPr>
                <w:noProof/>
                <w:webHidden/>
              </w:rPr>
              <w:t>20</w:t>
            </w:r>
            <w:r>
              <w:rPr>
                <w:noProof/>
                <w:webHidden/>
              </w:rPr>
              <w:fldChar w:fldCharType="end"/>
            </w:r>
            <w:r w:rsidRPr="00F902C7">
              <w:rPr>
                <w:rStyle w:val="a8"/>
                <w:noProof/>
              </w:rPr>
              <w:fldChar w:fldCharType="end"/>
            </w:r>
          </w:ins>
        </w:p>
        <w:p w14:paraId="016FED78" w14:textId="7C898114" w:rsidR="006067E2" w:rsidRDefault="006067E2">
          <w:pPr>
            <w:pStyle w:val="TOC6"/>
            <w:tabs>
              <w:tab w:val="right" w:leader="dot" w:pos="8296"/>
            </w:tabs>
            <w:rPr>
              <w:ins w:id="186" w:author="mr.liu" w:date="2018-11-09T17:01:00Z"/>
              <w:rFonts w:asciiTheme="minorHAnsi" w:eastAsiaTheme="minorEastAsia" w:hAnsiTheme="minorHAnsi" w:cstheme="minorBidi"/>
              <w:noProof/>
            </w:rPr>
          </w:pPr>
          <w:ins w:id="187" w:author="mr.liu" w:date="2018-11-09T17:01:00Z">
            <w:r w:rsidRPr="00F902C7">
              <w:rPr>
                <w:rStyle w:val="a8"/>
                <w:noProof/>
              </w:rPr>
              <w:fldChar w:fldCharType="begin"/>
            </w:r>
            <w:r w:rsidRPr="00F902C7">
              <w:rPr>
                <w:rStyle w:val="a8"/>
                <w:noProof/>
              </w:rPr>
              <w:instrText xml:space="preserve"> </w:instrText>
            </w:r>
            <w:r>
              <w:rPr>
                <w:noProof/>
              </w:rPr>
              <w:instrText>HYPERLINK \l "_Toc529546255"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3.1.4.2.7制作调查问卷</w:t>
            </w:r>
            <w:r>
              <w:rPr>
                <w:noProof/>
                <w:webHidden/>
              </w:rPr>
              <w:tab/>
            </w:r>
            <w:r>
              <w:rPr>
                <w:noProof/>
                <w:webHidden/>
              </w:rPr>
              <w:fldChar w:fldCharType="begin"/>
            </w:r>
            <w:r>
              <w:rPr>
                <w:noProof/>
                <w:webHidden/>
              </w:rPr>
              <w:instrText xml:space="preserve"> PAGEREF _Toc529546255 \h </w:instrText>
            </w:r>
          </w:ins>
          <w:r>
            <w:rPr>
              <w:noProof/>
              <w:webHidden/>
            </w:rPr>
          </w:r>
          <w:r>
            <w:rPr>
              <w:noProof/>
              <w:webHidden/>
            </w:rPr>
            <w:fldChar w:fldCharType="separate"/>
          </w:r>
          <w:ins w:id="188" w:author="mr.liu" w:date="2018-11-09T17:01:00Z">
            <w:r>
              <w:rPr>
                <w:noProof/>
                <w:webHidden/>
              </w:rPr>
              <w:t>21</w:t>
            </w:r>
            <w:r>
              <w:rPr>
                <w:noProof/>
                <w:webHidden/>
              </w:rPr>
              <w:fldChar w:fldCharType="end"/>
            </w:r>
            <w:r w:rsidRPr="00F902C7">
              <w:rPr>
                <w:rStyle w:val="a8"/>
                <w:noProof/>
              </w:rPr>
              <w:fldChar w:fldCharType="end"/>
            </w:r>
          </w:ins>
        </w:p>
        <w:p w14:paraId="3DF5C765" w14:textId="6AFCE89C" w:rsidR="006067E2" w:rsidRDefault="006067E2">
          <w:pPr>
            <w:pStyle w:val="TOC6"/>
            <w:tabs>
              <w:tab w:val="right" w:leader="dot" w:pos="8296"/>
            </w:tabs>
            <w:rPr>
              <w:ins w:id="189" w:author="mr.liu" w:date="2018-11-09T17:01:00Z"/>
              <w:rFonts w:asciiTheme="minorHAnsi" w:eastAsiaTheme="minorEastAsia" w:hAnsiTheme="minorHAnsi" w:cstheme="minorBidi"/>
              <w:noProof/>
            </w:rPr>
          </w:pPr>
          <w:ins w:id="190" w:author="mr.liu" w:date="2018-11-09T17:01:00Z">
            <w:r w:rsidRPr="00F902C7">
              <w:rPr>
                <w:rStyle w:val="a8"/>
                <w:noProof/>
              </w:rPr>
              <w:fldChar w:fldCharType="begin"/>
            </w:r>
            <w:r w:rsidRPr="00F902C7">
              <w:rPr>
                <w:rStyle w:val="a8"/>
                <w:noProof/>
              </w:rPr>
              <w:instrText xml:space="preserve"> </w:instrText>
            </w:r>
            <w:r>
              <w:rPr>
                <w:noProof/>
              </w:rPr>
              <w:instrText>HYPERLINK \l "_Toc529546256"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3.1.4.2.8分发调查问卷</w:t>
            </w:r>
            <w:r>
              <w:rPr>
                <w:noProof/>
                <w:webHidden/>
              </w:rPr>
              <w:tab/>
            </w:r>
            <w:r>
              <w:rPr>
                <w:noProof/>
                <w:webHidden/>
              </w:rPr>
              <w:fldChar w:fldCharType="begin"/>
            </w:r>
            <w:r>
              <w:rPr>
                <w:noProof/>
                <w:webHidden/>
              </w:rPr>
              <w:instrText xml:space="preserve"> PAGEREF _Toc529546256 \h </w:instrText>
            </w:r>
          </w:ins>
          <w:r>
            <w:rPr>
              <w:noProof/>
              <w:webHidden/>
            </w:rPr>
          </w:r>
          <w:r>
            <w:rPr>
              <w:noProof/>
              <w:webHidden/>
            </w:rPr>
            <w:fldChar w:fldCharType="separate"/>
          </w:r>
          <w:ins w:id="191" w:author="mr.liu" w:date="2018-11-09T17:01:00Z">
            <w:r>
              <w:rPr>
                <w:noProof/>
                <w:webHidden/>
              </w:rPr>
              <w:t>21</w:t>
            </w:r>
            <w:r>
              <w:rPr>
                <w:noProof/>
                <w:webHidden/>
              </w:rPr>
              <w:fldChar w:fldCharType="end"/>
            </w:r>
            <w:r w:rsidRPr="00F902C7">
              <w:rPr>
                <w:rStyle w:val="a8"/>
                <w:noProof/>
              </w:rPr>
              <w:fldChar w:fldCharType="end"/>
            </w:r>
          </w:ins>
        </w:p>
        <w:p w14:paraId="18EF4D61" w14:textId="01DFF24A" w:rsidR="006067E2" w:rsidRDefault="006067E2">
          <w:pPr>
            <w:pStyle w:val="TOC5"/>
            <w:tabs>
              <w:tab w:val="right" w:leader="dot" w:pos="8296"/>
            </w:tabs>
            <w:rPr>
              <w:ins w:id="192" w:author="mr.liu" w:date="2018-11-09T17:01:00Z"/>
              <w:rFonts w:asciiTheme="minorHAnsi" w:eastAsiaTheme="minorEastAsia" w:hAnsiTheme="minorHAnsi" w:cstheme="minorBidi"/>
              <w:noProof/>
            </w:rPr>
          </w:pPr>
          <w:ins w:id="193" w:author="mr.liu" w:date="2018-11-09T17:01:00Z">
            <w:r w:rsidRPr="00F902C7">
              <w:rPr>
                <w:rStyle w:val="a8"/>
                <w:noProof/>
              </w:rPr>
              <w:fldChar w:fldCharType="begin"/>
            </w:r>
            <w:r w:rsidRPr="00F902C7">
              <w:rPr>
                <w:rStyle w:val="a8"/>
                <w:noProof/>
              </w:rPr>
              <w:instrText xml:space="preserve"> </w:instrText>
            </w:r>
            <w:r>
              <w:rPr>
                <w:noProof/>
              </w:rPr>
              <w:instrText>HYPERLINK \l "_Toc529546257"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3.1.4.3需求分析</w:t>
            </w:r>
            <w:r>
              <w:rPr>
                <w:noProof/>
                <w:webHidden/>
              </w:rPr>
              <w:tab/>
            </w:r>
            <w:r>
              <w:rPr>
                <w:noProof/>
                <w:webHidden/>
              </w:rPr>
              <w:fldChar w:fldCharType="begin"/>
            </w:r>
            <w:r>
              <w:rPr>
                <w:noProof/>
                <w:webHidden/>
              </w:rPr>
              <w:instrText xml:space="preserve"> PAGEREF _Toc529546257 \h </w:instrText>
            </w:r>
          </w:ins>
          <w:r>
            <w:rPr>
              <w:noProof/>
              <w:webHidden/>
            </w:rPr>
          </w:r>
          <w:r>
            <w:rPr>
              <w:noProof/>
              <w:webHidden/>
            </w:rPr>
            <w:fldChar w:fldCharType="separate"/>
          </w:r>
          <w:ins w:id="194" w:author="mr.liu" w:date="2018-11-09T17:01:00Z">
            <w:r>
              <w:rPr>
                <w:noProof/>
                <w:webHidden/>
              </w:rPr>
              <w:t>21</w:t>
            </w:r>
            <w:r>
              <w:rPr>
                <w:noProof/>
                <w:webHidden/>
              </w:rPr>
              <w:fldChar w:fldCharType="end"/>
            </w:r>
            <w:r w:rsidRPr="00F902C7">
              <w:rPr>
                <w:rStyle w:val="a8"/>
                <w:noProof/>
              </w:rPr>
              <w:fldChar w:fldCharType="end"/>
            </w:r>
          </w:ins>
        </w:p>
        <w:p w14:paraId="2F783F75" w14:textId="57F1BDFF" w:rsidR="006067E2" w:rsidRDefault="006067E2">
          <w:pPr>
            <w:pStyle w:val="TOC6"/>
            <w:tabs>
              <w:tab w:val="right" w:leader="dot" w:pos="8296"/>
            </w:tabs>
            <w:rPr>
              <w:ins w:id="195" w:author="mr.liu" w:date="2018-11-09T17:01:00Z"/>
              <w:rFonts w:asciiTheme="minorHAnsi" w:eastAsiaTheme="minorEastAsia" w:hAnsiTheme="minorHAnsi" w:cstheme="minorBidi"/>
              <w:noProof/>
            </w:rPr>
          </w:pPr>
          <w:ins w:id="196" w:author="mr.liu" w:date="2018-11-09T17:01:00Z">
            <w:r w:rsidRPr="00F902C7">
              <w:rPr>
                <w:rStyle w:val="a8"/>
                <w:noProof/>
              </w:rPr>
              <w:fldChar w:fldCharType="begin"/>
            </w:r>
            <w:r w:rsidRPr="00F902C7">
              <w:rPr>
                <w:rStyle w:val="a8"/>
                <w:noProof/>
              </w:rPr>
              <w:instrText xml:space="preserve"> </w:instrText>
            </w:r>
            <w:r>
              <w:rPr>
                <w:noProof/>
              </w:rPr>
              <w:instrText>HYPERLINK \l "_Toc529546258"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3.1.4.3.1应用环境建模</w:t>
            </w:r>
            <w:r>
              <w:rPr>
                <w:noProof/>
                <w:webHidden/>
              </w:rPr>
              <w:tab/>
            </w:r>
            <w:r>
              <w:rPr>
                <w:noProof/>
                <w:webHidden/>
              </w:rPr>
              <w:fldChar w:fldCharType="begin"/>
            </w:r>
            <w:r>
              <w:rPr>
                <w:noProof/>
                <w:webHidden/>
              </w:rPr>
              <w:instrText xml:space="preserve"> PAGEREF _Toc529546258 \h </w:instrText>
            </w:r>
          </w:ins>
          <w:r>
            <w:rPr>
              <w:noProof/>
              <w:webHidden/>
            </w:rPr>
          </w:r>
          <w:r>
            <w:rPr>
              <w:noProof/>
              <w:webHidden/>
            </w:rPr>
            <w:fldChar w:fldCharType="separate"/>
          </w:r>
          <w:ins w:id="197" w:author="mr.liu" w:date="2018-11-09T17:01:00Z">
            <w:r>
              <w:rPr>
                <w:noProof/>
                <w:webHidden/>
              </w:rPr>
              <w:t>21</w:t>
            </w:r>
            <w:r>
              <w:rPr>
                <w:noProof/>
                <w:webHidden/>
              </w:rPr>
              <w:fldChar w:fldCharType="end"/>
            </w:r>
            <w:r w:rsidRPr="00F902C7">
              <w:rPr>
                <w:rStyle w:val="a8"/>
                <w:noProof/>
              </w:rPr>
              <w:fldChar w:fldCharType="end"/>
            </w:r>
          </w:ins>
        </w:p>
        <w:p w14:paraId="33272E57" w14:textId="46C63AFD" w:rsidR="006067E2" w:rsidRDefault="006067E2">
          <w:pPr>
            <w:pStyle w:val="TOC6"/>
            <w:tabs>
              <w:tab w:val="right" w:leader="dot" w:pos="8296"/>
            </w:tabs>
            <w:rPr>
              <w:ins w:id="198" w:author="mr.liu" w:date="2018-11-09T17:01:00Z"/>
              <w:rFonts w:asciiTheme="minorHAnsi" w:eastAsiaTheme="minorEastAsia" w:hAnsiTheme="minorHAnsi" w:cstheme="minorBidi"/>
              <w:noProof/>
            </w:rPr>
          </w:pPr>
          <w:ins w:id="199" w:author="mr.liu" w:date="2018-11-09T17:01:00Z">
            <w:r w:rsidRPr="00F902C7">
              <w:rPr>
                <w:rStyle w:val="a8"/>
                <w:noProof/>
              </w:rPr>
              <w:fldChar w:fldCharType="begin"/>
            </w:r>
            <w:r w:rsidRPr="00F902C7">
              <w:rPr>
                <w:rStyle w:val="a8"/>
                <w:noProof/>
              </w:rPr>
              <w:instrText xml:space="preserve"> </w:instrText>
            </w:r>
            <w:r>
              <w:rPr>
                <w:noProof/>
              </w:rPr>
              <w:instrText>HYPERLINK \l "_Toc529546259"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3.1.4.3.2界面原型制作</w:t>
            </w:r>
            <w:r>
              <w:rPr>
                <w:noProof/>
                <w:webHidden/>
              </w:rPr>
              <w:tab/>
            </w:r>
            <w:r>
              <w:rPr>
                <w:noProof/>
                <w:webHidden/>
              </w:rPr>
              <w:fldChar w:fldCharType="begin"/>
            </w:r>
            <w:r>
              <w:rPr>
                <w:noProof/>
                <w:webHidden/>
              </w:rPr>
              <w:instrText xml:space="preserve"> PAGEREF _Toc529546259 \h </w:instrText>
            </w:r>
          </w:ins>
          <w:r>
            <w:rPr>
              <w:noProof/>
              <w:webHidden/>
            </w:rPr>
          </w:r>
          <w:r>
            <w:rPr>
              <w:noProof/>
              <w:webHidden/>
            </w:rPr>
            <w:fldChar w:fldCharType="separate"/>
          </w:r>
          <w:ins w:id="200" w:author="mr.liu" w:date="2018-11-09T17:01:00Z">
            <w:r>
              <w:rPr>
                <w:noProof/>
                <w:webHidden/>
              </w:rPr>
              <w:t>21</w:t>
            </w:r>
            <w:r>
              <w:rPr>
                <w:noProof/>
                <w:webHidden/>
              </w:rPr>
              <w:fldChar w:fldCharType="end"/>
            </w:r>
            <w:r w:rsidRPr="00F902C7">
              <w:rPr>
                <w:rStyle w:val="a8"/>
                <w:noProof/>
              </w:rPr>
              <w:fldChar w:fldCharType="end"/>
            </w:r>
          </w:ins>
        </w:p>
        <w:p w14:paraId="01299A59" w14:textId="29B75200" w:rsidR="006067E2" w:rsidRDefault="006067E2">
          <w:pPr>
            <w:pStyle w:val="TOC6"/>
            <w:tabs>
              <w:tab w:val="right" w:leader="dot" w:pos="8296"/>
            </w:tabs>
            <w:rPr>
              <w:ins w:id="201" w:author="mr.liu" w:date="2018-11-09T17:01:00Z"/>
              <w:rFonts w:asciiTheme="minorHAnsi" w:eastAsiaTheme="minorEastAsia" w:hAnsiTheme="minorHAnsi" w:cstheme="minorBidi"/>
              <w:noProof/>
            </w:rPr>
          </w:pPr>
          <w:ins w:id="202" w:author="mr.liu" w:date="2018-11-09T17:01:00Z">
            <w:r w:rsidRPr="00F902C7">
              <w:rPr>
                <w:rStyle w:val="a8"/>
                <w:noProof/>
              </w:rPr>
              <w:fldChar w:fldCharType="begin"/>
            </w:r>
            <w:r w:rsidRPr="00F902C7">
              <w:rPr>
                <w:rStyle w:val="a8"/>
                <w:noProof/>
              </w:rPr>
              <w:instrText xml:space="preserve"> </w:instrText>
            </w:r>
            <w:r>
              <w:rPr>
                <w:noProof/>
              </w:rPr>
              <w:instrText>HYPERLINK \l "_Toc529546260"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3.1.4.3.3需求优先级排序</w:t>
            </w:r>
            <w:r>
              <w:rPr>
                <w:noProof/>
                <w:webHidden/>
              </w:rPr>
              <w:tab/>
            </w:r>
            <w:r>
              <w:rPr>
                <w:noProof/>
                <w:webHidden/>
              </w:rPr>
              <w:fldChar w:fldCharType="begin"/>
            </w:r>
            <w:r>
              <w:rPr>
                <w:noProof/>
                <w:webHidden/>
              </w:rPr>
              <w:instrText xml:space="preserve"> PAGEREF _Toc529546260 \h </w:instrText>
            </w:r>
          </w:ins>
          <w:r>
            <w:rPr>
              <w:noProof/>
              <w:webHidden/>
            </w:rPr>
          </w:r>
          <w:r>
            <w:rPr>
              <w:noProof/>
              <w:webHidden/>
            </w:rPr>
            <w:fldChar w:fldCharType="separate"/>
          </w:r>
          <w:ins w:id="203" w:author="mr.liu" w:date="2018-11-09T17:01:00Z">
            <w:r>
              <w:rPr>
                <w:noProof/>
                <w:webHidden/>
              </w:rPr>
              <w:t>22</w:t>
            </w:r>
            <w:r>
              <w:rPr>
                <w:noProof/>
                <w:webHidden/>
              </w:rPr>
              <w:fldChar w:fldCharType="end"/>
            </w:r>
            <w:r w:rsidRPr="00F902C7">
              <w:rPr>
                <w:rStyle w:val="a8"/>
                <w:noProof/>
              </w:rPr>
              <w:fldChar w:fldCharType="end"/>
            </w:r>
          </w:ins>
        </w:p>
        <w:p w14:paraId="3412FA89" w14:textId="40EAF47D" w:rsidR="006067E2" w:rsidRDefault="006067E2">
          <w:pPr>
            <w:pStyle w:val="TOC6"/>
            <w:tabs>
              <w:tab w:val="right" w:leader="dot" w:pos="8296"/>
            </w:tabs>
            <w:rPr>
              <w:ins w:id="204" w:author="mr.liu" w:date="2018-11-09T17:01:00Z"/>
              <w:rFonts w:asciiTheme="minorHAnsi" w:eastAsiaTheme="minorEastAsia" w:hAnsiTheme="minorHAnsi" w:cstheme="minorBidi"/>
              <w:noProof/>
            </w:rPr>
          </w:pPr>
          <w:ins w:id="205" w:author="mr.liu" w:date="2018-11-09T17:01:00Z">
            <w:r w:rsidRPr="00F902C7">
              <w:rPr>
                <w:rStyle w:val="a8"/>
                <w:noProof/>
              </w:rPr>
              <w:fldChar w:fldCharType="begin"/>
            </w:r>
            <w:r w:rsidRPr="00F902C7">
              <w:rPr>
                <w:rStyle w:val="a8"/>
                <w:noProof/>
              </w:rPr>
              <w:instrText xml:space="preserve"> </w:instrText>
            </w:r>
            <w:r>
              <w:rPr>
                <w:noProof/>
              </w:rPr>
              <w:instrText>HYPERLINK \l "_Toc529546261"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3.1.4.3.4数据字典</w:t>
            </w:r>
            <w:r>
              <w:rPr>
                <w:noProof/>
                <w:webHidden/>
              </w:rPr>
              <w:tab/>
            </w:r>
            <w:r>
              <w:rPr>
                <w:noProof/>
                <w:webHidden/>
              </w:rPr>
              <w:fldChar w:fldCharType="begin"/>
            </w:r>
            <w:r>
              <w:rPr>
                <w:noProof/>
                <w:webHidden/>
              </w:rPr>
              <w:instrText xml:space="preserve"> PAGEREF _Toc529546261 \h </w:instrText>
            </w:r>
          </w:ins>
          <w:r>
            <w:rPr>
              <w:noProof/>
              <w:webHidden/>
            </w:rPr>
          </w:r>
          <w:r>
            <w:rPr>
              <w:noProof/>
              <w:webHidden/>
            </w:rPr>
            <w:fldChar w:fldCharType="separate"/>
          </w:r>
          <w:ins w:id="206" w:author="mr.liu" w:date="2018-11-09T17:01:00Z">
            <w:r>
              <w:rPr>
                <w:noProof/>
                <w:webHidden/>
              </w:rPr>
              <w:t>22</w:t>
            </w:r>
            <w:r>
              <w:rPr>
                <w:noProof/>
                <w:webHidden/>
              </w:rPr>
              <w:fldChar w:fldCharType="end"/>
            </w:r>
            <w:r w:rsidRPr="00F902C7">
              <w:rPr>
                <w:rStyle w:val="a8"/>
                <w:noProof/>
              </w:rPr>
              <w:fldChar w:fldCharType="end"/>
            </w:r>
          </w:ins>
        </w:p>
        <w:p w14:paraId="57222812" w14:textId="09D71100" w:rsidR="006067E2" w:rsidRDefault="006067E2">
          <w:pPr>
            <w:pStyle w:val="TOC6"/>
            <w:tabs>
              <w:tab w:val="right" w:leader="dot" w:pos="8296"/>
            </w:tabs>
            <w:rPr>
              <w:ins w:id="207" w:author="mr.liu" w:date="2018-11-09T17:01:00Z"/>
              <w:rFonts w:asciiTheme="minorHAnsi" w:eastAsiaTheme="minorEastAsia" w:hAnsiTheme="minorHAnsi" w:cstheme="minorBidi"/>
              <w:noProof/>
            </w:rPr>
          </w:pPr>
          <w:ins w:id="208" w:author="mr.liu" w:date="2018-11-09T17:01:00Z">
            <w:r w:rsidRPr="00F902C7">
              <w:rPr>
                <w:rStyle w:val="a8"/>
                <w:noProof/>
              </w:rPr>
              <w:fldChar w:fldCharType="begin"/>
            </w:r>
            <w:r w:rsidRPr="00F902C7">
              <w:rPr>
                <w:rStyle w:val="a8"/>
                <w:noProof/>
              </w:rPr>
              <w:instrText xml:space="preserve"> </w:instrText>
            </w:r>
            <w:r>
              <w:rPr>
                <w:noProof/>
              </w:rPr>
              <w:instrText>HYPERLINK \l "_Toc529546262"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3.1.4.3.5需求建模</w:t>
            </w:r>
            <w:r>
              <w:rPr>
                <w:noProof/>
                <w:webHidden/>
              </w:rPr>
              <w:tab/>
            </w:r>
            <w:r>
              <w:rPr>
                <w:noProof/>
                <w:webHidden/>
              </w:rPr>
              <w:fldChar w:fldCharType="begin"/>
            </w:r>
            <w:r>
              <w:rPr>
                <w:noProof/>
                <w:webHidden/>
              </w:rPr>
              <w:instrText xml:space="preserve"> PAGEREF _Toc529546262 \h </w:instrText>
            </w:r>
          </w:ins>
          <w:r>
            <w:rPr>
              <w:noProof/>
              <w:webHidden/>
            </w:rPr>
          </w:r>
          <w:r>
            <w:rPr>
              <w:noProof/>
              <w:webHidden/>
            </w:rPr>
            <w:fldChar w:fldCharType="separate"/>
          </w:r>
          <w:ins w:id="209" w:author="mr.liu" w:date="2018-11-09T17:01:00Z">
            <w:r>
              <w:rPr>
                <w:noProof/>
                <w:webHidden/>
              </w:rPr>
              <w:t>22</w:t>
            </w:r>
            <w:r>
              <w:rPr>
                <w:noProof/>
                <w:webHidden/>
              </w:rPr>
              <w:fldChar w:fldCharType="end"/>
            </w:r>
            <w:r w:rsidRPr="00F902C7">
              <w:rPr>
                <w:rStyle w:val="a8"/>
                <w:noProof/>
              </w:rPr>
              <w:fldChar w:fldCharType="end"/>
            </w:r>
          </w:ins>
        </w:p>
        <w:p w14:paraId="546818C3" w14:textId="34A4C7FE" w:rsidR="006067E2" w:rsidRDefault="006067E2">
          <w:pPr>
            <w:pStyle w:val="TOC6"/>
            <w:tabs>
              <w:tab w:val="right" w:leader="dot" w:pos="8296"/>
            </w:tabs>
            <w:rPr>
              <w:ins w:id="210" w:author="mr.liu" w:date="2018-11-09T17:01:00Z"/>
              <w:rFonts w:asciiTheme="minorHAnsi" w:eastAsiaTheme="minorEastAsia" w:hAnsiTheme="minorHAnsi" w:cstheme="minorBidi"/>
              <w:noProof/>
            </w:rPr>
          </w:pPr>
          <w:ins w:id="211" w:author="mr.liu" w:date="2018-11-09T17:01:00Z">
            <w:r w:rsidRPr="00F902C7">
              <w:rPr>
                <w:rStyle w:val="a8"/>
                <w:noProof/>
              </w:rPr>
              <w:fldChar w:fldCharType="begin"/>
            </w:r>
            <w:r w:rsidRPr="00F902C7">
              <w:rPr>
                <w:rStyle w:val="a8"/>
                <w:noProof/>
              </w:rPr>
              <w:instrText xml:space="preserve"> </w:instrText>
            </w:r>
            <w:r>
              <w:rPr>
                <w:noProof/>
              </w:rPr>
              <w:instrText>HYPERLINK \l "_Toc529546263"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3.1.4.3.6分析可实现性</w:t>
            </w:r>
            <w:r>
              <w:rPr>
                <w:noProof/>
                <w:webHidden/>
              </w:rPr>
              <w:tab/>
            </w:r>
            <w:r>
              <w:rPr>
                <w:noProof/>
                <w:webHidden/>
              </w:rPr>
              <w:fldChar w:fldCharType="begin"/>
            </w:r>
            <w:r>
              <w:rPr>
                <w:noProof/>
                <w:webHidden/>
              </w:rPr>
              <w:instrText xml:space="preserve"> PAGEREF _Toc529546263 \h </w:instrText>
            </w:r>
          </w:ins>
          <w:r>
            <w:rPr>
              <w:noProof/>
              <w:webHidden/>
            </w:rPr>
          </w:r>
          <w:r>
            <w:rPr>
              <w:noProof/>
              <w:webHidden/>
            </w:rPr>
            <w:fldChar w:fldCharType="separate"/>
          </w:r>
          <w:ins w:id="212" w:author="mr.liu" w:date="2018-11-09T17:01:00Z">
            <w:r>
              <w:rPr>
                <w:noProof/>
                <w:webHidden/>
              </w:rPr>
              <w:t>22</w:t>
            </w:r>
            <w:r>
              <w:rPr>
                <w:noProof/>
                <w:webHidden/>
              </w:rPr>
              <w:fldChar w:fldCharType="end"/>
            </w:r>
            <w:r w:rsidRPr="00F902C7">
              <w:rPr>
                <w:rStyle w:val="a8"/>
                <w:noProof/>
              </w:rPr>
              <w:fldChar w:fldCharType="end"/>
            </w:r>
          </w:ins>
        </w:p>
        <w:p w14:paraId="388AC74F" w14:textId="212171DD" w:rsidR="006067E2" w:rsidRDefault="006067E2">
          <w:pPr>
            <w:pStyle w:val="TOC6"/>
            <w:tabs>
              <w:tab w:val="right" w:leader="dot" w:pos="8296"/>
            </w:tabs>
            <w:rPr>
              <w:ins w:id="213" w:author="mr.liu" w:date="2018-11-09T17:01:00Z"/>
              <w:rFonts w:asciiTheme="minorHAnsi" w:eastAsiaTheme="minorEastAsia" w:hAnsiTheme="minorHAnsi" w:cstheme="minorBidi"/>
              <w:noProof/>
            </w:rPr>
          </w:pPr>
          <w:ins w:id="214" w:author="mr.liu" w:date="2018-11-09T17:01:00Z">
            <w:r w:rsidRPr="00F902C7">
              <w:rPr>
                <w:rStyle w:val="a8"/>
                <w:noProof/>
              </w:rPr>
              <w:fldChar w:fldCharType="begin"/>
            </w:r>
            <w:r w:rsidRPr="00F902C7">
              <w:rPr>
                <w:rStyle w:val="a8"/>
                <w:noProof/>
              </w:rPr>
              <w:instrText xml:space="preserve"> </w:instrText>
            </w:r>
            <w:r>
              <w:rPr>
                <w:noProof/>
              </w:rPr>
              <w:instrText>HYPERLINK \l "_Toc529546264"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3.1.4.3.7分析接口</w:t>
            </w:r>
            <w:r>
              <w:rPr>
                <w:noProof/>
                <w:webHidden/>
              </w:rPr>
              <w:tab/>
            </w:r>
            <w:r>
              <w:rPr>
                <w:noProof/>
                <w:webHidden/>
              </w:rPr>
              <w:fldChar w:fldCharType="begin"/>
            </w:r>
            <w:r>
              <w:rPr>
                <w:noProof/>
                <w:webHidden/>
              </w:rPr>
              <w:instrText xml:space="preserve"> PAGEREF _Toc529546264 \h </w:instrText>
            </w:r>
          </w:ins>
          <w:r>
            <w:rPr>
              <w:noProof/>
              <w:webHidden/>
            </w:rPr>
          </w:r>
          <w:r>
            <w:rPr>
              <w:noProof/>
              <w:webHidden/>
            </w:rPr>
            <w:fldChar w:fldCharType="separate"/>
          </w:r>
          <w:ins w:id="215" w:author="mr.liu" w:date="2018-11-09T17:01:00Z">
            <w:r>
              <w:rPr>
                <w:noProof/>
                <w:webHidden/>
              </w:rPr>
              <w:t>23</w:t>
            </w:r>
            <w:r>
              <w:rPr>
                <w:noProof/>
                <w:webHidden/>
              </w:rPr>
              <w:fldChar w:fldCharType="end"/>
            </w:r>
            <w:r w:rsidRPr="00F902C7">
              <w:rPr>
                <w:rStyle w:val="a8"/>
                <w:noProof/>
              </w:rPr>
              <w:fldChar w:fldCharType="end"/>
            </w:r>
          </w:ins>
        </w:p>
        <w:p w14:paraId="3F0CECB4" w14:textId="4997065A" w:rsidR="006067E2" w:rsidRDefault="006067E2">
          <w:pPr>
            <w:pStyle w:val="TOC6"/>
            <w:tabs>
              <w:tab w:val="right" w:leader="dot" w:pos="8296"/>
            </w:tabs>
            <w:rPr>
              <w:ins w:id="216" w:author="mr.liu" w:date="2018-11-09T17:01:00Z"/>
              <w:rFonts w:asciiTheme="minorHAnsi" w:eastAsiaTheme="minorEastAsia" w:hAnsiTheme="minorHAnsi" w:cstheme="minorBidi"/>
              <w:noProof/>
            </w:rPr>
          </w:pPr>
          <w:ins w:id="217" w:author="mr.liu" w:date="2018-11-09T17:01:00Z">
            <w:r w:rsidRPr="00F902C7">
              <w:rPr>
                <w:rStyle w:val="a8"/>
                <w:noProof/>
              </w:rPr>
              <w:fldChar w:fldCharType="begin"/>
            </w:r>
            <w:r w:rsidRPr="00F902C7">
              <w:rPr>
                <w:rStyle w:val="a8"/>
                <w:noProof/>
              </w:rPr>
              <w:instrText xml:space="preserve"> </w:instrText>
            </w:r>
            <w:r>
              <w:rPr>
                <w:noProof/>
              </w:rPr>
              <w:instrText>HYPERLINK \l "_Toc529546265"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3.1.4.3.8将需求分配给子系统</w:t>
            </w:r>
            <w:r>
              <w:rPr>
                <w:noProof/>
                <w:webHidden/>
              </w:rPr>
              <w:tab/>
            </w:r>
            <w:r>
              <w:rPr>
                <w:noProof/>
                <w:webHidden/>
              </w:rPr>
              <w:fldChar w:fldCharType="begin"/>
            </w:r>
            <w:r>
              <w:rPr>
                <w:noProof/>
                <w:webHidden/>
              </w:rPr>
              <w:instrText xml:space="preserve"> PAGEREF _Toc529546265 \h </w:instrText>
            </w:r>
          </w:ins>
          <w:r>
            <w:rPr>
              <w:noProof/>
              <w:webHidden/>
            </w:rPr>
          </w:r>
          <w:r>
            <w:rPr>
              <w:noProof/>
              <w:webHidden/>
            </w:rPr>
            <w:fldChar w:fldCharType="separate"/>
          </w:r>
          <w:ins w:id="218" w:author="mr.liu" w:date="2018-11-09T17:01:00Z">
            <w:r>
              <w:rPr>
                <w:noProof/>
                <w:webHidden/>
              </w:rPr>
              <w:t>23</w:t>
            </w:r>
            <w:r>
              <w:rPr>
                <w:noProof/>
                <w:webHidden/>
              </w:rPr>
              <w:fldChar w:fldCharType="end"/>
            </w:r>
            <w:r w:rsidRPr="00F902C7">
              <w:rPr>
                <w:rStyle w:val="a8"/>
                <w:noProof/>
              </w:rPr>
              <w:fldChar w:fldCharType="end"/>
            </w:r>
          </w:ins>
        </w:p>
        <w:p w14:paraId="6DE18869" w14:textId="1273B9BB" w:rsidR="006067E2" w:rsidRDefault="006067E2">
          <w:pPr>
            <w:pStyle w:val="TOC5"/>
            <w:tabs>
              <w:tab w:val="right" w:leader="dot" w:pos="8296"/>
            </w:tabs>
            <w:rPr>
              <w:ins w:id="219" w:author="mr.liu" w:date="2018-11-09T17:01:00Z"/>
              <w:rFonts w:asciiTheme="minorHAnsi" w:eastAsiaTheme="minorEastAsia" w:hAnsiTheme="minorHAnsi" w:cstheme="minorBidi"/>
              <w:noProof/>
            </w:rPr>
          </w:pPr>
          <w:ins w:id="220" w:author="mr.liu" w:date="2018-11-09T17:01:00Z">
            <w:r w:rsidRPr="00F902C7">
              <w:rPr>
                <w:rStyle w:val="a8"/>
                <w:noProof/>
              </w:rPr>
              <w:fldChar w:fldCharType="begin"/>
            </w:r>
            <w:r w:rsidRPr="00F902C7">
              <w:rPr>
                <w:rStyle w:val="a8"/>
                <w:noProof/>
              </w:rPr>
              <w:instrText xml:space="preserve"> </w:instrText>
            </w:r>
            <w:r>
              <w:rPr>
                <w:noProof/>
              </w:rPr>
              <w:instrText>HYPERLINK \l "_Toc529546266"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3.1.4.3需求规格说明</w:t>
            </w:r>
            <w:r>
              <w:rPr>
                <w:noProof/>
                <w:webHidden/>
              </w:rPr>
              <w:tab/>
            </w:r>
            <w:r>
              <w:rPr>
                <w:noProof/>
                <w:webHidden/>
              </w:rPr>
              <w:fldChar w:fldCharType="begin"/>
            </w:r>
            <w:r>
              <w:rPr>
                <w:noProof/>
                <w:webHidden/>
              </w:rPr>
              <w:instrText xml:space="preserve"> PAGEREF _Toc529546266 \h </w:instrText>
            </w:r>
          </w:ins>
          <w:r>
            <w:rPr>
              <w:noProof/>
              <w:webHidden/>
            </w:rPr>
          </w:r>
          <w:r>
            <w:rPr>
              <w:noProof/>
              <w:webHidden/>
            </w:rPr>
            <w:fldChar w:fldCharType="separate"/>
          </w:r>
          <w:ins w:id="221" w:author="mr.liu" w:date="2018-11-09T17:01:00Z">
            <w:r>
              <w:rPr>
                <w:noProof/>
                <w:webHidden/>
              </w:rPr>
              <w:t>23</w:t>
            </w:r>
            <w:r>
              <w:rPr>
                <w:noProof/>
                <w:webHidden/>
              </w:rPr>
              <w:fldChar w:fldCharType="end"/>
            </w:r>
            <w:r w:rsidRPr="00F902C7">
              <w:rPr>
                <w:rStyle w:val="a8"/>
                <w:noProof/>
              </w:rPr>
              <w:fldChar w:fldCharType="end"/>
            </w:r>
          </w:ins>
        </w:p>
        <w:p w14:paraId="003B07E1" w14:textId="7E685AF9" w:rsidR="006067E2" w:rsidRDefault="006067E2">
          <w:pPr>
            <w:pStyle w:val="TOC6"/>
            <w:tabs>
              <w:tab w:val="right" w:leader="dot" w:pos="8296"/>
            </w:tabs>
            <w:rPr>
              <w:ins w:id="222" w:author="mr.liu" w:date="2018-11-09T17:01:00Z"/>
              <w:rFonts w:asciiTheme="minorHAnsi" w:eastAsiaTheme="minorEastAsia" w:hAnsiTheme="minorHAnsi" w:cstheme="minorBidi"/>
              <w:noProof/>
            </w:rPr>
          </w:pPr>
          <w:ins w:id="223" w:author="mr.liu" w:date="2018-11-09T17:01:00Z">
            <w:r w:rsidRPr="00F902C7">
              <w:rPr>
                <w:rStyle w:val="a8"/>
                <w:noProof/>
              </w:rPr>
              <w:fldChar w:fldCharType="begin"/>
            </w:r>
            <w:r w:rsidRPr="00F902C7">
              <w:rPr>
                <w:rStyle w:val="a8"/>
                <w:noProof/>
              </w:rPr>
              <w:instrText xml:space="preserve"> </w:instrText>
            </w:r>
            <w:r>
              <w:rPr>
                <w:noProof/>
              </w:rPr>
              <w:instrText>HYPERLINK \l "_Toc529546267"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3.1.4.4.1明确需求来源</w:t>
            </w:r>
            <w:r>
              <w:rPr>
                <w:noProof/>
                <w:webHidden/>
              </w:rPr>
              <w:tab/>
            </w:r>
            <w:r>
              <w:rPr>
                <w:noProof/>
                <w:webHidden/>
              </w:rPr>
              <w:fldChar w:fldCharType="begin"/>
            </w:r>
            <w:r>
              <w:rPr>
                <w:noProof/>
                <w:webHidden/>
              </w:rPr>
              <w:instrText xml:space="preserve"> PAGEREF _Toc529546267 \h </w:instrText>
            </w:r>
          </w:ins>
          <w:r>
            <w:rPr>
              <w:noProof/>
              <w:webHidden/>
            </w:rPr>
          </w:r>
          <w:r>
            <w:rPr>
              <w:noProof/>
              <w:webHidden/>
            </w:rPr>
            <w:fldChar w:fldCharType="separate"/>
          </w:r>
          <w:ins w:id="224" w:author="mr.liu" w:date="2018-11-09T17:01:00Z">
            <w:r>
              <w:rPr>
                <w:noProof/>
                <w:webHidden/>
              </w:rPr>
              <w:t>23</w:t>
            </w:r>
            <w:r>
              <w:rPr>
                <w:noProof/>
                <w:webHidden/>
              </w:rPr>
              <w:fldChar w:fldCharType="end"/>
            </w:r>
            <w:r w:rsidRPr="00F902C7">
              <w:rPr>
                <w:rStyle w:val="a8"/>
                <w:noProof/>
              </w:rPr>
              <w:fldChar w:fldCharType="end"/>
            </w:r>
          </w:ins>
        </w:p>
        <w:p w14:paraId="73A9ED38" w14:textId="1AA947C3" w:rsidR="006067E2" w:rsidRDefault="006067E2">
          <w:pPr>
            <w:pStyle w:val="TOC6"/>
            <w:tabs>
              <w:tab w:val="right" w:leader="dot" w:pos="8296"/>
            </w:tabs>
            <w:rPr>
              <w:ins w:id="225" w:author="mr.liu" w:date="2018-11-09T17:01:00Z"/>
              <w:rFonts w:asciiTheme="minorHAnsi" w:eastAsiaTheme="minorEastAsia" w:hAnsiTheme="minorHAnsi" w:cstheme="minorBidi"/>
              <w:noProof/>
            </w:rPr>
          </w:pPr>
          <w:ins w:id="226" w:author="mr.liu" w:date="2018-11-09T17:01:00Z">
            <w:r w:rsidRPr="00F902C7">
              <w:rPr>
                <w:rStyle w:val="a8"/>
                <w:noProof/>
              </w:rPr>
              <w:fldChar w:fldCharType="begin"/>
            </w:r>
            <w:r w:rsidRPr="00F902C7">
              <w:rPr>
                <w:rStyle w:val="a8"/>
                <w:noProof/>
              </w:rPr>
              <w:instrText xml:space="preserve"> </w:instrText>
            </w:r>
            <w:r>
              <w:rPr>
                <w:noProof/>
              </w:rPr>
              <w:instrText>HYPERLINK \l "_Toc529546268"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3.1.4.4.2为每个需求分配唯一标识</w:t>
            </w:r>
            <w:r>
              <w:rPr>
                <w:noProof/>
                <w:webHidden/>
              </w:rPr>
              <w:tab/>
            </w:r>
            <w:r>
              <w:rPr>
                <w:noProof/>
                <w:webHidden/>
              </w:rPr>
              <w:fldChar w:fldCharType="begin"/>
            </w:r>
            <w:r>
              <w:rPr>
                <w:noProof/>
                <w:webHidden/>
              </w:rPr>
              <w:instrText xml:space="preserve"> PAGEREF _Toc529546268 \h </w:instrText>
            </w:r>
          </w:ins>
          <w:r>
            <w:rPr>
              <w:noProof/>
              <w:webHidden/>
            </w:rPr>
          </w:r>
          <w:r>
            <w:rPr>
              <w:noProof/>
              <w:webHidden/>
            </w:rPr>
            <w:fldChar w:fldCharType="separate"/>
          </w:r>
          <w:ins w:id="227" w:author="mr.liu" w:date="2018-11-09T17:01:00Z">
            <w:r>
              <w:rPr>
                <w:noProof/>
                <w:webHidden/>
              </w:rPr>
              <w:t>23</w:t>
            </w:r>
            <w:r>
              <w:rPr>
                <w:noProof/>
                <w:webHidden/>
              </w:rPr>
              <w:fldChar w:fldCharType="end"/>
            </w:r>
            <w:r w:rsidRPr="00F902C7">
              <w:rPr>
                <w:rStyle w:val="a8"/>
                <w:noProof/>
              </w:rPr>
              <w:fldChar w:fldCharType="end"/>
            </w:r>
          </w:ins>
        </w:p>
        <w:p w14:paraId="58FE7D2C" w14:textId="2773FCB5" w:rsidR="006067E2" w:rsidRDefault="006067E2">
          <w:pPr>
            <w:pStyle w:val="TOC6"/>
            <w:tabs>
              <w:tab w:val="right" w:leader="dot" w:pos="8296"/>
            </w:tabs>
            <w:rPr>
              <w:ins w:id="228" w:author="mr.liu" w:date="2018-11-09T17:01:00Z"/>
              <w:rFonts w:asciiTheme="minorHAnsi" w:eastAsiaTheme="minorEastAsia" w:hAnsiTheme="minorHAnsi" w:cstheme="minorBidi"/>
              <w:noProof/>
            </w:rPr>
          </w:pPr>
          <w:ins w:id="229" w:author="mr.liu" w:date="2018-11-09T17:01:00Z">
            <w:r w:rsidRPr="00F902C7">
              <w:rPr>
                <w:rStyle w:val="a8"/>
                <w:noProof/>
              </w:rPr>
              <w:fldChar w:fldCharType="begin"/>
            </w:r>
            <w:r w:rsidRPr="00F902C7">
              <w:rPr>
                <w:rStyle w:val="a8"/>
                <w:noProof/>
              </w:rPr>
              <w:instrText xml:space="preserve"> </w:instrText>
            </w:r>
            <w:r>
              <w:rPr>
                <w:noProof/>
              </w:rPr>
              <w:instrText>HYPERLINK \l "_Toc529546269"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3.1.4.4.3记录业务规则</w:t>
            </w:r>
            <w:r>
              <w:rPr>
                <w:noProof/>
                <w:webHidden/>
              </w:rPr>
              <w:tab/>
            </w:r>
            <w:r>
              <w:rPr>
                <w:noProof/>
                <w:webHidden/>
              </w:rPr>
              <w:fldChar w:fldCharType="begin"/>
            </w:r>
            <w:r>
              <w:rPr>
                <w:noProof/>
                <w:webHidden/>
              </w:rPr>
              <w:instrText xml:space="preserve"> PAGEREF _Toc529546269 \h </w:instrText>
            </w:r>
          </w:ins>
          <w:r>
            <w:rPr>
              <w:noProof/>
              <w:webHidden/>
            </w:rPr>
          </w:r>
          <w:r>
            <w:rPr>
              <w:noProof/>
              <w:webHidden/>
            </w:rPr>
            <w:fldChar w:fldCharType="separate"/>
          </w:r>
          <w:ins w:id="230" w:author="mr.liu" w:date="2018-11-09T17:01:00Z">
            <w:r>
              <w:rPr>
                <w:noProof/>
                <w:webHidden/>
              </w:rPr>
              <w:t>24</w:t>
            </w:r>
            <w:r>
              <w:rPr>
                <w:noProof/>
                <w:webHidden/>
              </w:rPr>
              <w:fldChar w:fldCharType="end"/>
            </w:r>
            <w:r w:rsidRPr="00F902C7">
              <w:rPr>
                <w:rStyle w:val="a8"/>
                <w:noProof/>
              </w:rPr>
              <w:fldChar w:fldCharType="end"/>
            </w:r>
          </w:ins>
        </w:p>
        <w:p w14:paraId="3614E491" w14:textId="2AB46F1E" w:rsidR="006067E2" w:rsidRDefault="006067E2">
          <w:pPr>
            <w:pStyle w:val="TOC6"/>
            <w:tabs>
              <w:tab w:val="right" w:leader="dot" w:pos="8296"/>
            </w:tabs>
            <w:rPr>
              <w:ins w:id="231" w:author="mr.liu" w:date="2018-11-09T17:01:00Z"/>
              <w:rFonts w:asciiTheme="minorHAnsi" w:eastAsiaTheme="minorEastAsia" w:hAnsiTheme="minorHAnsi" w:cstheme="minorBidi"/>
              <w:noProof/>
            </w:rPr>
          </w:pPr>
          <w:ins w:id="232" w:author="mr.liu" w:date="2018-11-09T17:01:00Z">
            <w:r w:rsidRPr="00F902C7">
              <w:rPr>
                <w:rStyle w:val="a8"/>
                <w:noProof/>
              </w:rPr>
              <w:fldChar w:fldCharType="begin"/>
            </w:r>
            <w:r w:rsidRPr="00F902C7">
              <w:rPr>
                <w:rStyle w:val="a8"/>
                <w:noProof/>
              </w:rPr>
              <w:instrText xml:space="preserve"> </w:instrText>
            </w:r>
            <w:r>
              <w:rPr>
                <w:noProof/>
              </w:rPr>
              <w:instrText>HYPERLINK \l "_Toc529546270"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3.1.4.4.4记录非功能需求</w:t>
            </w:r>
            <w:r>
              <w:rPr>
                <w:noProof/>
                <w:webHidden/>
              </w:rPr>
              <w:tab/>
            </w:r>
            <w:r>
              <w:rPr>
                <w:noProof/>
                <w:webHidden/>
              </w:rPr>
              <w:fldChar w:fldCharType="begin"/>
            </w:r>
            <w:r>
              <w:rPr>
                <w:noProof/>
                <w:webHidden/>
              </w:rPr>
              <w:instrText xml:space="preserve"> PAGEREF _Toc529546270 \h </w:instrText>
            </w:r>
          </w:ins>
          <w:r>
            <w:rPr>
              <w:noProof/>
              <w:webHidden/>
            </w:rPr>
          </w:r>
          <w:r>
            <w:rPr>
              <w:noProof/>
              <w:webHidden/>
            </w:rPr>
            <w:fldChar w:fldCharType="separate"/>
          </w:r>
          <w:ins w:id="233" w:author="mr.liu" w:date="2018-11-09T17:01:00Z">
            <w:r>
              <w:rPr>
                <w:noProof/>
                <w:webHidden/>
              </w:rPr>
              <w:t>24</w:t>
            </w:r>
            <w:r>
              <w:rPr>
                <w:noProof/>
                <w:webHidden/>
              </w:rPr>
              <w:fldChar w:fldCharType="end"/>
            </w:r>
            <w:r w:rsidRPr="00F902C7">
              <w:rPr>
                <w:rStyle w:val="a8"/>
                <w:noProof/>
              </w:rPr>
              <w:fldChar w:fldCharType="end"/>
            </w:r>
          </w:ins>
        </w:p>
        <w:p w14:paraId="5A915183" w14:textId="55BEE83D" w:rsidR="006067E2" w:rsidRDefault="006067E2">
          <w:pPr>
            <w:pStyle w:val="TOC6"/>
            <w:tabs>
              <w:tab w:val="right" w:leader="dot" w:pos="8296"/>
            </w:tabs>
            <w:rPr>
              <w:ins w:id="234" w:author="mr.liu" w:date="2018-11-09T17:01:00Z"/>
              <w:rFonts w:asciiTheme="minorHAnsi" w:eastAsiaTheme="minorEastAsia" w:hAnsiTheme="minorHAnsi" w:cstheme="minorBidi"/>
              <w:noProof/>
            </w:rPr>
          </w:pPr>
          <w:ins w:id="235" w:author="mr.liu" w:date="2018-11-09T17:01:00Z">
            <w:r w:rsidRPr="00F902C7">
              <w:rPr>
                <w:rStyle w:val="a8"/>
                <w:noProof/>
              </w:rPr>
              <w:fldChar w:fldCharType="begin"/>
            </w:r>
            <w:r w:rsidRPr="00F902C7">
              <w:rPr>
                <w:rStyle w:val="a8"/>
                <w:noProof/>
              </w:rPr>
              <w:instrText xml:space="preserve"> </w:instrText>
            </w:r>
            <w:r>
              <w:rPr>
                <w:noProof/>
              </w:rPr>
              <w:instrText>HYPERLINK \l "_Toc529546271"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3.1.4.4.5编写需求规格说明</w:t>
            </w:r>
            <w:r>
              <w:rPr>
                <w:noProof/>
                <w:webHidden/>
              </w:rPr>
              <w:tab/>
            </w:r>
            <w:r>
              <w:rPr>
                <w:noProof/>
                <w:webHidden/>
              </w:rPr>
              <w:fldChar w:fldCharType="begin"/>
            </w:r>
            <w:r>
              <w:rPr>
                <w:noProof/>
                <w:webHidden/>
              </w:rPr>
              <w:instrText xml:space="preserve"> PAGEREF _Toc529546271 \h </w:instrText>
            </w:r>
          </w:ins>
          <w:r>
            <w:rPr>
              <w:noProof/>
              <w:webHidden/>
            </w:rPr>
          </w:r>
          <w:r>
            <w:rPr>
              <w:noProof/>
              <w:webHidden/>
            </w:rPr>
            <w:fldChar w:fldCharType="separate"/>
          </w:r>
          <w:ins w:id="236" w:author="mr.liu" w:date="2018-11-09T17:01:00Z">
            <w:r>
              <w:rPr>
                <w:noProof/>
                <w:webHidden/>
              </w:rPr>
              <w:t>24</w:t>
            </w:r>
            <w:r>
              <w:rPr>
                <w:noProof/>
                <w:webHidden/>
              </w:rPr>
              <w:fldChar w:fldCharType="end"/>
            </w:r>
            <w:r w:rsidRPr="00F902C7">
              <w:rPr>
                <w:rStyle w:val="a8"/>
                <w:noProof/>
              </w:rPr>
              <w:fldChar w:fldCharType="end"/>
            </w:r>
          </w:ins>
        </w:p>
        <w:p w14:paraId="13F0E955" w14:textId="3C2C74F2" w:rsidR="006067E2" w:rsidRDefault="006067E2">
          <w:pPr>
            <w:pStyle w:val="TOC5"/>
            <w:tabs>
              <w:tab w:val="right" w:leader="dot" w:pos="8296"/>
            </w:tabs>
            <w:rPr>
              <w:ins w:id="237" w:author="mr.liu" w:date="2018-11-09T17:01:00Z"/>
              <w:rFonts w:asciiTheme="minorHAnsi" w:eastAsiaTheme="minorEastAsia" w:hAnsiTheme="minorHAnsi" w:cstheme="minorBidi"/>
              <w:noProof/>
            </w:rPr>
          </w:pPr>
          <w:ins w:id="238" w:author="mr.liu" w:date="2018-11-09T17:01:00Z">
            <w:r w:rsidRPr="00F902C7">
              <w:rPr>
                <w:rStyle w:val="a8"/>
                <w:noProof/>
              </w:rPr>
              <w:fldChar w:fldCharType="begin"/>
            </w:r>
            <w:r w:rsidRPr="00F902C7">
              <w:rPr>
                <w:rStyle w:val="a8"/>
                <w:noProof/>
              </w:rPr>
              <w:instrText xml:space="preserve"> </w:instrText>
            </w:r>
            <w:r>
              <w:rPr>
                <w:noProof/>
              </w:rPr>
              <w:instrText>HYPERLINK \l "_Toc529546272"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3.1.4.5需求验证</w:t>
            </w:r>
            <w:r>
              <w:rPr>
                <w:noProof/>
                <w:webHidden/>
              </w:rPr>
              <w:tab/>
            </w:r>
            <w:r>
              <w:rPr>
                <w:noProof/>
                <w:webHidden/>
              </w:rPr>
              <w:fldChar w:fldCharType="begin"/>
            </w:r>
            <w:r>
              <w:rPr>
                <w:noProof/>
                <w:webHidden/>
              </w:rPr>
              <w:instrText xml:space="preserve"> PAGEREF _Toc529546272 \h </w:instrText>
            </w:r>
          </w:ins>
          <w:r>
            <w:rPr>
              <w:noProof/>
              <w:webHidden/>
            </w:rPr>
          </w:r>
          <w:r>
            <w:rPr>
              <w:noProof/>
              <w:webHidden/>
            </w:rPr>
            <w:fldChar w:fldCharType="separate"/>
          </w:r>
          <w:ins w:id="239" w:author="mr.liu" w:date="2018-11-09T17:01:00Z">
            <w:r>
              <w:rPr>
                <w:noProof/>
                <w:webHidden/>
              </w:rPr>
              <w:t>24</w:t>
            </w:r>
            <w:r>
              <w:rPr>
                <w:noProof/>
                <w:webHidden/>
              </w:rPr>
              <w:fldChar w:fldCharType="end"/>
            </w:r>
            <w:r w:rsidRPr="00F902C7">
              <w:rPr>
                <w:rStyle w:val="a8"/>
                <w:noProof/>
              </w:rPr>
              <w:fldChar w:fldCharType="end"/>
            </w:r>
          </w:ins>
        </w:p>
        <w:p w14:paraId="1C341415" w14:textId="5547D4C7" w:rsidR="006067E2" w:rsidRDefault="006067E2">
          <w:pPr>
            <w:pStyle w:val="TOC6"/>
            <w:tabs>
              <w:tab w:val="right" w:leader="dot" w:pos="8296"/>
            </w:tabs>
            <w:rPr>
              <w:ins w:id="240" w:author="mr.liu" w:date="2018-11-09T17:01:00Z"/>
              <w:rFonts w:asciiTheme="minorHAnsi" w:eastAsiaTheme="minorEastAsia" w:hAnsiTheme="minorHAnsi" w:cstheme="minorBidi"/>
              <w:noProof/>
            </w:rPr>
          </w:pPr>
          <w:ins w:id="241" w:author="mr.liu" w:date="2018-11-09T17:01:00Z">
            <w:r w:rsidRPr="00F902C7">
              <w:rPr>
                <w:rStyle w:val="a8"/>
                <w:noProof/>
              </w:rPr>
              <w:fldChar w:fldCharType="begin"/>
            </w:r>
            <w:r w:rsidRPr="00F902C7">
              <w:rPr>
                <w:rStyle w:val="a8"/>
                <w:noProof/>
              </w:rPr>
              <w:instrText xml:space="preserve"> </w:instrText>
            </w:r>
            <w:r>
              <w:rPr>
                <w:noProof/>
              </w:rPr>
              <w:instrText>HYPERLINK \l "_Toc529546273"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3.1.4.5.1需求评审</w:t>
            </w:r>
            <w:r>
              <w:rPr>
                <w:noProof/>
                <w:webHidden/>
              </w:rPr>
              <w:tab/>
            </w:r>
            <w:r>
              <w:rPr>
                <w:noProof/>
                <w:webHidden/>
              </w:rPr>
              <w:fldChar w:fldCharType="begin"/>
            </w:r>
            <w:r>
              <w:rPr>
                <w:noProof/>
                <w:webHidden/>
              </w:rPr>
              <w:instrText xml:space="preserve"> PAGEREF _Toc529546273 \h </w:instrText>
            </w:r>
          </w:ins>
          <w:r>
            <w:rPr>
              <w:noProof/>
              <w:webHidden/>
            </w:rPr>
          </w:r>
          <w:r>
            <w:rPr>
              <w:noProof/>
              <w:webHidden/>
            </w:rPr>
            <w:fldChar w:fldCharType="separate"/>
          </w:r>
          <w:ins w:id="242" w:author="mr.liu" w:date="2018-11-09T17:01:00Z">
            <w:r>
              <w:rPr>
                <w:noProof/>
                <w:webHidden/>
              </w:rPr>
              <w:t>24</w:t>
            </w:r>
            <w:r>
              <w:rPr>
                <w:noProof/>
                <w:webHidden/>
              </w:rPr>
              <w:fldChar w:fldCharType="end"/>
            </w:r>
            <w:r w:rsidRPr="00F902C7">
              <w:rPr>
                <w:rStyle w:val="a8"/>
                <w:noProof/>
              </w:rPr>
              <w:fldChar w:fldCharType="end"/>
            </w:r>
          </w:ins>
        </w:p>
        <w:p w14:paraId="14F337EF" w14:textId="2BE7235B" w:rsidR="006067E2" w:rsidRDefault="006067E2">
          <w:pPr>
            <w:pStyle w:val="TOC6"/>
            <w:tabs>
              <w:tab w:val="right" w:leader="dot" w:pos="8296"/>
            </w:tabs>
            <w:rPr>
              <w:ins w:id="243" w:author="mr.liu" w:date="2018-11-09T17:01:00Z"/>
              <w:rFonts w:asciiTheme="minorHAnsi" w:eastAsiaTheme="minorEastAsia" w:hAnsiTheme="minorHAnsi" w:cstheme="minorBidi"/>
              <w:noProof/>
            </w:rPr>
          </w:pPr>
          <w:ins w:id="244" w:author="mr.liu" w:date="2018-11-09T17:01:00Z">
            <w:r w:rsidRPr="00F902C7">
              <w:rPr>
                <w:rStyle w:val="a8"/>
                <w:noProof/>
              </w:rPr>
              <w:fldChar w:fldCharType="begin"/>
            </w:r>
            <w:r w:rsidRPr="00F902C7">
              <w:rPr>
                <w:rStyle w:val="a8"/>
                <w:noProof/>
              </w:rPr>
              <w:instrText xml:space="preserve"> </w:instrText>
            </w:r>
            <w:r>
              <w:rPr>
                <w:noProof/>
              </w:rPr>
              <w:instrText>HYPERLINK \l "_Toc529546274"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3.1.4.5.2测试需求</w:t>
            </w:r>
            <w:r>
              <w:rPr>
                <w:noProof/>
                <w:webHidden/>
              </w:rPr>
              <w:tab/>
            </w:r>
            <w:r>
              <w:rPr>
                <w:noProof/>
                <w:webHidden/>
              </w:rPr>
              <w:fldChar w:fldCharType="begin"/>
            </w:r>
            <w:r>
              <w:rPr>
                <w:noProof/>
                <w:webHidden/>
              </w:rPr>
              <w:instrText xml:space="preserve"> PAGEREF _Toc529546274 \h </w:instrText>
            </w:r>
          </w:ins>
          <w:r>
            <w:rPr>
              <w:noProof/>
              <w:webHidden/>
            </w:rPr>
          </w:r>
          <w:r>
            <w:rPr>
              <w:noProof/>
              <w:webHidden/>
            </w:rPr>
            <w:fldChar w:fldCharType="separate"/>
          </w:r>
          <w:ins w:id="245" w:author="mr.liu" w:date="2018-11-09T17:01:00Z">
            <w:r>
              <w:rPr>
                <w:noProof/>
                <w:webHidden/>
              </w:rPr>
              <w:t>25</w:t>
            </w:r>
            <w:r>
              <w:rPr>
                <w:noProof/>
                <w:webHidden/>
              </w:rPr>
              <w:fldChar w:fldCharType="end"/>
            </w:r>
            <w:r w:rsidRPr="00F902C7">
              <w:rPr>
                <w:rStyle w:val="a8"/>
                <w:noProof/>
              </w:rPr>
              <w:fldChar w:fldCharType="end"/>
            </w:r>
          </w:ins>
        </w:p>
        <w:p w14:paraId="51B5782E" w14:textId="4FB6C98B" w:rsidR="006067E2" w:rsidRDefault="006067E2">
          <w:pPr>
            <w:pStyle w:val="TOC6"/>
            <w:tabs>
              <w:tab w:val="right" w:leader="dot" w:pos="8296"/>
            </w:tabs>
            <w:rPr>
              <w:ins w:id="246" w:author="mr.liu" w:date="2018-11-09T17:01:00Z"/>
              <w:rFonts w:asciiTheme="minorHAnsi" w:eastAsiaTheme="minorEastAsia" w:hAnsiTheme="minorHAnsi" w:cstheme="minorBidi"/>
              <w:noProof/>
            </w:rPr>
          </w:pPr>
          <w:ins w:id="247" w:author="mr.liu" w:date="2018-11-09T17:01:00Z">
            <w:r w:rsidRPr="00F902C7">
              <w:rPr>
                <w:rStyle w:val="a8"/>
                <w:noProof/>
              </w:rPr>
              <w:fldChar w:fldCharType="begin"/>
            </w:r>
            <w:r w:rsidRPr="00F902C7">
              <w:rPr>
                <w:rStyle w:val="a8"/>
                <w:noProof/>
              </w:rPr>
              <w:instrText xml:space="preserve"> </w:instrText>
            </w:r>
            <w:r>
              <w:rPr>
                <w:noProof/>
              </w:rPr>
              <w:instrText>HYPERLINK \l "_Toc529546275"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3.1.4.5.3定义验收标准</w:t>
            </w:r>
            <w:r>
              <w:rPr>
                <w:noProof/>
                <w:webHidden/>
              </w:rPr>
              <w:tab/>
            </w:r>
            <w:r>
              <w:rPr>
                <w:noProof/>
                <w:webHidden/>
              </w:rPr>
              <w:fldChar w:fldCharType="begin"/>
            </w:r>
            <w:r>
              <w:rPr>
                <w:noProof/>
                <w:webHidden/>
              </w:rPr>
              <w:instrText xml:space="preserve"> PAGEREF _Toc529546275 \h </w:instrText>
            </w:r>
          </w:ins>
          <w:r>
            <w:rPr>
              <w:noProof/>
              <w:webHidden/>
            </w:rPr>
          </w:r>
          <w:r>
            <w:rPr>
              <w:noProof/>
              <w:webHidden/>
            </w:rPr>
            <w:fldChar w:fldCharType="separate"/>
          </w:r>
          <w:ins w:id="248" w:author="mr.liu" w:date="2018-11-09T17:01:00Z">
            <w:r>
              <w:rPr>
                <w:noProof/>
                <w:webHidden/>
              </w:rPr>
              <w:t>25</w:t>
            </w:r>
            <w:r>
              <w:rPr>
                <w:noProof/>
                <w:webHidden/>
              </w:rPr>
              <w:fldChar w:fldCharType="end"/>
            </w:r>
            <w:r w:rsidRPr="00F902C7">
              <w:rPr>
                <w:rStyle w:val="a8"/>
                <w:noProof/>
              </w:rPr>
              <w:fldChar w:fldCharType="end"/>
            </w:r>
          </w:ins>
        </w:p>
        <w:p w14:paraId="39D06AEE" w14:textId="0446DA0E" w:rsidR="006067E2" w:rsidRDefault="006067E2">
          <w:pPr>
            <w:pStyle w:val="TOC6"/>
            <w:tabs>
              <w:tab w:val="right" w:leader="dot" w:pos="8296"/>
            </w:tabs>
            <w:rPr>
              <w:ins w:id="249" w:author="mr.liu" w:date="2018-11-09T17:01:00Z"/>
              <w:rFonts w:asciiTheme="minorHAnsi" w:eastAsiaTheme="minorEastAsia" w:hAnsiTheme="minorHAnsi" w:cstheme="minorBidi"/>
              <w:noProof/>
            </w:rPr>
          </w:pPr>
          <w:ins w:id="250" w:author="mr.liu" w:date="2018-11-09T17:01:00Z">
            <w:r w:rsidRPr="00F902C7">
              <w:rPr>
                <w:rStyle w:val="a8"/>
                <w:noProof/>
              </w:rPr>
              <w:fldChar w:fldCharType="begin"/>
            </w:r>
            <w:r w:rsidRPr="00F902C7">
              <w:rPr>
                <w:rStyle w:val="a8"/>
                <w:noProof/>
              </w:rPr>
              <w:instrText xml:space="preserve"> </w:instrText>
            </w:r>
            <w:r>
              <w:rPr>
                <w:noProof/>
              </w:rPr>
              <w:instrText>HYPERLINK \l "_Toc529546276"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3.1.4.5.4模拟需求</w:t>
            </w:r>
            <w:r>
              <w:rPr>
                <w:noProof/>
                <w:webHidden/>
              </w:rPr>
              <w:tab/>
            </w:r>
            <w:r>
              <w:rPr>
                <w:noProof/>
                <w:webHidden/>
              </w:rPr>
              <w:fldChar w:fldCharType="begin"/>
            </w:r>
            <w:r>
              <w:rPr>
                <w:noProof/>
                <w:webHidden/>
              </w:rPr>
              <w:instrText xml:space="preserve"> PAGEREF _Toc529546276 \h </w:instrText>
            </w:r>
          </w:ins>
          <w:r>
            <w:rPr>
              <w:noProof/>
              <w:webHidden/>
            </w:rPr>
          </w:r>
          <w:r>
            <w:rPr>
              <w:noProof/>
              <w:webHidden/>
            </w:rPr>
            <w:fldChar w:fldCharType="separate"/>
          </w:r>
          <w:ins w:id="251" w:author="mr.liu" w:date="2018-11-09T17:01:00Z">
            <w:r>
              <w:rPr>
                <w:noProof/>
                <w:webHidden/>
              </w:rPr>
              <w:t>25</w:t>
            </w:r>
            <w:r>
              <w:rPr>
                <w:noProof/>
                <w:webHidden/>
              </w:rPr>
              <w:fldChar w:fldCharType="end"/>
            </w:r>
            <w:r w:rsidRPr="00F902C7">
              <w:rPr>
                <w:rStyle w:val="a8"/>
                <w:noProof/>
              </w:rPr>
              <w:fldChar w:fldCharType="end"/>
            </w:r>
          </w:ins>
        </w:p>
        <w:p w14:paraId="0BA30DB9" w14:textId="6050A51A" w:rsidR="006067E2" w:rsidRDefault="006067E2">
          <w:pPr>
            <w:pStyle w:val="TOC5"/>
            <w:tabs>
              <w:tab w:val="right" w:leader="dot" w:pos="8296"/>
            </w:tabs>
            <w:rPr>
              <w:ins w:id="252" w:author="mr.liu" w:date="2018-11-09T17:01:00Z"/>
              <w:rFonts w:asciiTheme="minorHAnsi" w:eastAsiaTheme="minorEastAsia" w:hAnsiTheme="minorHAnsi" w:cstheme="minorBidi"/>
              <w:noProof/>
            </w:rPr>
          </w:pPr>
          <w:ins w:id="253" w:author="mr.liu" w:date="2018-11-09T17:01:00Z">
            <w:r w:rsidRPr="00F902C7">
              <w:rPr>
                <w:rStyle w:val="a8"/>
                <w:noProof/>
              </w:rPr>
              <w:fldChar w:fldCharType="begin"/>
            </w:r>
            <w:r w:rsidRPr="00F902C7">
              <w:rPr>
                <w:rStyle w:val="a8"/>
                <w:noProof/>
              </w:rPr>
              <w:instrText xml:space="preserve"> </w:instrText>
            </w:r>
            <w:r>
              <w:rPr>
                <w:noProof/>
              </w:rPr>
              <w:instrText>HYPERLINK \l "_Toc529546277"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3.1.4.6需求管理</w:t>
            </w:r>
            <w:r>
              <w:rPr>
                <w:noProof/>
                <w:webHidden/>
              </w:rPr>
              <w:tab/>
            </w:r>
            <w:r>
              <w:rPr>
                <w:noProof/>
                <w:webHidden/>
              </w:rPr>
              <w:fldChar w:fldCharType="begin"/>
            </w:r>
            <w:r>
              <w:rPr>
                <w:noProof/>
                <w:webHidden/>
              </w:rPr>
              <w:instrText xml:space="preserve"> PAGEREF _Toc529546277 \h </w:instrText>
            </w:r>
          </w:ins>
          <w:r>
            <w:rPr>
              <w:noProof/>
              <w:webHidden/>
            </w:rPr>
          </w:r>
          <w:r>
            <w:rPr>
              <w:noProof/>
              <w:webHidden/>
            </w:rPr>
            <w:fldChar w:fldCharType="separate"/>
          </w:r>
          <w:ins w:id="254" w:author="mr.liu" w:date="2018-11-09T17:01:00Z">
            <w:r>
              <w:rPr>
                <w:noProof/>
                <w:webHidden/>
              </w:rPr>
              <w:t>25</w:t>
            </w:r>
            <w:r>
              <w:rPr>
                <w:noProof/>
                <w:webHidden/>
              </w:rPr>
              <w:fldChar w:fldCharType="end"/>
            </w:r>
            <w:r w:rsidRPr="00F902C7">
              <w:rPr>
                <w:rStyle w:val="a8"/>
                <w:noProof/>
              </w:rPr>
              <w:fldChar w:fldCharType="end"/>
            </w:r>
          </w:ins>
        </w:p>
        <w:p w14:paraId="09521CD8" w14:textId="528E9F03" w:rsidR="006067E2" w:rsidRDefault="006067E2">
          <w:pPr>
            <w:pStyle w:val="TOC6"/>
            <w:tabs>
              <w:tab w:val="right" w:leader="dot" w:pos="8296"/>
            </w:tabs>
            <w:rPr>
              <w:ins w:id="255" w:author="mr.liu" w:date="2018-11-09T17:01:00Z"/>
              <w:rFonts w:asciiTheme="minorHAnsi" w:eastAsiaTheme="minorEastAsia" w:hAnsiTheme="minorHAnsi" w:cstheme="minorBidi"/>
              <w:noProof/>
            </w:rPr>
          </w:pPr>
          <w:ins w:id="256" w:author="mr.liu" w:date="2018-11-09T17:01:00Z">
            <w:r w:rsidRPr="00F902C7">
              <w:rPr>
                <w:rStyle w:val="a8"/>
                <w:noProof/>
              </w:rPr>
              <w:fldChar w:fldCharType="begin"/>
            </w:r>
            <w:r w:rsidRPr="00F902C7">
              <w:rPr>
                <w:rStyle w:val="a8"/>
                <w:noProof/>
              </w:rPr>
              <w:instrText xml:space="preserve"> </w:instrText>
            </w:r>
            <w:r>
              <w:rPr>
                <w:noProof/>
              </w:rPr>
              <w:instrText>HYPERLINK \l "_Toc529546278"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3.1.4.6.1建立变更控制流程</w:t>
            </w:r>
            <w:r>
              <w:rPr>
                <w:noProof/>
                <w:webHidden/>
              </w:rPr>
              <w:tab/>
            </w:r>
            <w:r>
              <w:rPr>
                <w:noProof/>
                <w:webHidden/>
              </w:rPr>
              <w:fldChar w:fldCharType="begin"/>
            </w:r>
            <w:r>
              <w:rPr>
                <w:noProof/>
                <w:webHidden/>
              </w:rPr>
              <w:instrText xml:space="preserve"> PAGEREF _Toc529546278 \h </w:instrText>
            </w:r>
          </w:ins>
          <w:r>
            <w:rPr>
              <w:noProof/>
              <w:webHidden/>
            </w:rPr>
          </w:r>
          <w:r>
            <w:rPr>
              <w:noProof/>
              <w:webHidden/>
            </w:rPr>
            <w:fldChar w:fldCharType="separate"/>
          </w:r>
          <w:ins w:id="257" w:author="mr.liu" w:date="2018-11-09T17:01:00Z">
            <w:r>
              <w:rPr>
                <w:noProof/>
                <w:webHidden/>
              </w:rPr>
              <w:t>25</w:t>
            </w:r>
            <w:r>
              <w:rPr>
                <w:noProof/>
                <w:webHidden/>
              </w:rPr>
              <w:fldChar w:fldCharType="end"/>
            </w:r>
            <w:r w:rsidRPr="00F902C7">
              <w:rPr>
                <w:rStyle w:val="a8"/>
                <w:noProof/>
              </w:rPr>
              <w:fldChar w:fldCharType="end"/>
            </w:r>
          </w:ins>
        </w:p>
        <w:p w14:paraId="2E294B82" w14:textId="68C7D0F1" w:rsidR="006067E2" w:rsidRDefault="006067E2">
          <w:pPr>
            <w:pStyle w:val="TOC6"/>
            <w:tabs>
              <w:tab w:val="right" w:leader="dot" w:pos="8296"/>
            </w:tabs>
            <w:rPr>
              <w:ins w:id="258" w:author="mr.liu" w:date="2018-11-09T17:01:00Z"/>
              <w:rFonts w:asciiTheme="minorHAnsi" w:eastAsiaTheme="minorEastAsia" w:hAnsiTheme="minorHAnsi" w:cstheme="minorBidi"/>
              <w:noProof/>
            </w:rPr>
          </w:pPr>
          <w:ins w:id="259" w:author="mr.liu" w:date="2018-11-09T17:01:00Z">
            <w:r w:rsidRPr="00F902C7">
              <w:rPr>
                <w:rStyle w:val="a8"/>
                <w:noProof/>
              </w:rPr>
              <w:fldChar w:fldCharType="begin"/>
            </w:r>
            <w:r w:rsidRPr="00F902C7">
              <w:rPr>
                <w:rStyle w:val="a8"/>
                <w:noProof/>
              </w:rPr>
              <w:instrText xml:space="preserve"> </w:instrText>
            </w:r>
            <w:r>
              <w:rPr>
                <w:noProof/>
              </w:rPr>
              <w:instrText>HYPERLINK \l "_Toc529546279"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3.1.4.6.2分析变更影响</w:t>
            </w:r>
            <w:r>
              <w:rPr>
                <w:noProof/>
                <w:webHidden/>
              </w:rPr>
              <w:tab/>
            </w:r>
            <w:r>
              <w:rPr>
                <w:noProof/>
                <w:webHidden/>
              </w:rPr>
              <w:fldChar w:fldCharType="begin"/>
            </w:r>
            <w:r>
              <w:rPr>
                <w:noProof/>
                <w:webHidden/>
              </w:rPr>
              <w:instrText xml:space="preserve"> PAGEREF _Toc529546279 \h </w:instrText>
            </w:r>
          </w:ins>
          <w:r>
            <w:rPr>
              <w:noProof/>
              <w:webHidden/>
            </w:rPr>
          </w:r>
          <w:r>
            <w:rPr>
              <w:noProof/>
              <w:webHidden/>
            </w:rPr>
            <w:fldChar w:fldCharType="separate"/>
          </w:r>
          <w:ins w:id="260" w:author="mr.liu" w:date="2018-11-09T17:01:00Z">
            <w:r>
              <w:rPr>
                <w:noProof/>
                <w:webHidden/>
              </w:rPr>
              <w:t>26</w:t>
            </w:r>
            <w:r>
              <w:rPr>
                <w:noProof/>
                <w:webHidden/>
              </w:rPr>
              <w:fldChar w:fldCharType="end"/>
            </w:r>
            <w:r w:rsidRPr="00F902C7">
              <w:rPr>
                <w:rStyle w:val="a8"/>
                <w:noProof/>
              </w:rPr>
              <w:fldChar w:fldCharType="end"/>
            </w:r>
          </w:ins>
        </w:p>
        <w:p w14:paraId="0142872F" w14:textId="62FEA2A8" w:rsidR="006067E2" w:rsidRDefault="006067E2">
          <w:pPr>
            <w:pStyle w:val="TOC6"/>
            <w:tabs>
              <w:tab w:val="right" w:leader="dot" w:pos="8296"/>
            </w:tabs>
            <w:rPr>
              <w:ins w:id="261" w:author="mr.liu" w:date="2018-11-09T17:01:00Z"/>
              <w:rFonts w:asciiTheme="minorHAnsi" w:eastAsiaTheme="minorEastAsia" w:hAnsiTheme="minorHAnsi" w:cstheme="minorBidi"/>
              <w:noProof/>
            </w:rPr>
          </w:pPr>
          <w:ins w:id="262" w:author="mr.liu" w:date="2018-11-09T17:01:00Z">
            <w:r w:rsidRPr="00F902C7">
              <w:rPr>
                <w:rStyle w:val="a8"/>
                <w:noProof/>
              </w:rPr>
              <w:fldChar w:fldCharType="begin"/>
            </w:r>
            <w:r w:rsidRPr="00F902C7">
              <w:rPr>
                <w:rStyle w:val="a8"/>
                <w:noProof/>
              </w:rPr>
              <w:instrText xml:space="preserve"> </w:instrText>
            </w:r>
            <w:r>
              <w:rPr>
                <w:noProof/>
              </w:rPr>
              <w:instrText>HYPERLINK \l "_Toc529546280"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3.1.4.6.3建立基线，管理需求版本</w:t>
            </w:r>
            <w:r>
              <w:rPr>
                <w:noProof/>
                <w:webHidden/>
              </w:rPr>
              <w:tab/>
            </w:r>
            <w:r>
              <w:rPr>
                <w:noProof/>
                <w:webHidden/>
              </w:rPr>
              <w:fldChar w:fldCharType="begin"/>
            </w:r>
            <w:r>
              <w:rPr>
                <w:noProof/>
                <w:webHidden/>
              </w:rPr>
              <w:instrText xml:space="preserve"> PAGEREF _Toc529546280 \h </w:instrText>
            </w:r>
          </w:ins>
          <w:r>
            <w:rPr>
              <w:noProof/>
              <w:webHidden/>
            </w:rPr>
          </w:r>
          <w:r>
            <w:rPr>
              <w:noProof/>
              <w:webHidden/>
            </w:rPr>
            <w:fldChar w:fldCharType="separate"/>
          </w:r>
          <w:ins w:id="263" w:author="mr.liu" w:date="2018-11-09T17:01:00Z">
            <w:r>
              <w:rPr>
                <w:noProof/>
                <w:webHidden/>
              </w:rPr>
              <w:t>26</w:t>
            </w:r>
            <w:r>
              <w:rPr>
                <w:noProof/>
                <w:webHidden/>
              </w:rPr>
              <w:fldChar w:fldCharType="end"/>
            </w:r>
            <w:r w:rsidRPr="00F902C7">
              <w:rPr>
                <w:rStyle w:val="a8"/>
                <w:noProof/>
              </w:rPr>
              <w:fldChar w:fldCharType="end"/>
            </w:r>
          </w:ins>
        </w:p>
        <w:p w14:paraId="7048B817" w14:textId="5502759E" w:rsidR="006067E2" w:rsidRDefault="006067E2">
          <w:pPr>
            <w:pStyle w:val="TOC6"/>
            <w:tabs>
              <w:tab w:val="right" w:leader="dot" w:pos="8296"/>
            </w:tabs>
            <w:rPr>
              <w:ins w:id="264" w:author="mr.liu" w:date="2018-11-09T17:01:00Z"/>
              <w:rFonts w:asciiTheme="minorHAnsi" w:eastAsiaTheme="minorEastAsia" w:hAnsiTheme="minorHAnsi" w:cstheme="minorBidi"/>
              <w:noProof/>
            </w:rPr>
          </w:pPr>
          <w:ins w:id="265" w:author="mr.liu" w:date="2018-11-09T17:01:00Z">
            <w:r w:rsidRPr="00F902C7">
              <w:rPr>
                <w:rStyle w:val="a8"/>
                <w:noProof/>
              </w:rPr>
              <w:fldChar w:fldCharType="begin"/>
            </w:r>
            <w:r w:rsidRPr="00F902C7">
              <w:rPr>
                <w:rStyle w:val="a8"/>
                <w:noProof/>
              </w:rPr>
              <w:instrText xml:space="preserve"> </w:instrText>
            </w:r>
            <w:r>
              <w:rPr>
                <w:noProof/>
              </w:rPr>
              <w:instrText>HYPERLINK \l "_Toc529546281"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3.1.4.6.4维护需求变更记录</w:t>
            </w:r>
            <w:r>
              <w:rPr>
                <w:noProof/>
                <w:webHidden/>
              </w:rPr>
              <w:tab/>
            </w:r>
            <w:r>
              <w:rPr>
                <w:noProof/>
                <w:webHidden/>
              </w:rPr>
              <w:fldChar w:fldCharType="begin"/>
            </w:r>
            <w:r>
              <w:rPr>
                <w:noProof/>
                <w:webHidden/>
              </w:rPr>
              <w:instrText xml:space="preserve"> PAGEREF _Toc529546281 \h </w:instrText>
            </w:r>
          </w:ins>
          <w:r>
            <w:rPr>
              <w:noProof/>
              <w:webHidden/>
            </w:rPr>
          </w:r>
          <w:r>
            <w:rPr>
              <w:noProof/>
              <w:webHidden/>
            </w:rPr>
            <w:fldChar w:fldCharType="separate"/>
          </w:r>
          <w:ins w:id="266" w:author="mr.liu" w:date="2018-11-09T17:01:00Z">
            <w:r>
              <w:rPr>
                <w:noProof/>
                <w:webHidden/>
              </w:rPr>
              <w:t>26</w:t>
            </w:r>
            <w:r>
              <w:rPr>
                <w:noProof/>
                <w:webHidden/>
              </w:rPr>
              <w:fldChar w:fldCharType="end"/>
            </w:r>
            <w:r w:rsidRPr="00F902C7">
              <w:rPr>
                <w:rStyle w:val="a8"/>
                <w:noProof/>
              </w:rPr>
              <w:fldChar w:fldCharType="end"/>
            </w:r>
          </w:ins>
        </w:p>
        <w:p w14:paraId="30CB3608" w14:textId="65D9F9F0" w:rsidR="006067E2" w:rsidRDefault="006067E2">
          <w:pPr>
            <w:pStyle w:val="TOC6"/>
            <w:tabs>
              <w:tab w:val="right" w:leader="dot" w:pos="8296"/>
            </w:tabs>
            <w:rPr>
              <w:ins w:id="267" w:author="mr.liu" w:date="2018-11-09T17:01:00Z"/>
              <w:rFonts w:asciiTheme="minorHAnsi" w:eastAsiaTheme="minorEastAsia" w:hAnsiTheme="minorHAnsi" w:cstheme="minorBidi"/>
              <w:noProof/>
            </w:rPr>
          </w:pPr>
          <w:ins w:id="268" w:author="mr.liu" w:date="2018-11-09T17:01:00Z">
            <w:r w:rsidRPr="00F902C7">
              <w:rPr>
                <w:rStyle w:val="a8"/>
                <w:noProof/>
              </w:rPr>
              <w:fldChar w:fldCharType="begin"/>
            </w:r>
            <w:r w:rsidRPr="00F902C7">
              <w:rPr>
                <w:rStyle w:val="a8"/>
                <w:noProof/>
              </w:rPr>
              <w:instrText xml:space="preserve"> </w:instrText>
            </w:r>
            <w:r>
              <w:rPr>
                <w:noProof/>
              </w:rPr>
              <w:instrText>HYPERLINK \l "_Toc529546282"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3.1.4.6.5跟踪需求状态</w:t>
            </w:r>
            <w:r>
              <w:rPr>
                <w:noProof/>
                <w:webHidden/>
              </w:rPr>
              <w:tab/>
            </w:r>
            <w:r>
              <w:rPr>
                <w:noProof/>
                <w:webHidden/>
              </w:rPr>
              <w:fldChar w:fldCharType="begin"/>
            </w:r>
            <w:r>
              <w:rPr>
                <w:noProof/>
                <w:webHidden/>
              </w:rPr>
              <w:instrText xml:space="preserve"> PAGEREF _Toc529546282 \h </w:instrText>
            </w:r>
          </w:ins>
          <w:r>
            <w:rPr>
              <w:noProof/>
              <w:webHidden/>
            </w:rPr>
          </w:r>
          <w:r>
            <w:rPr>
              <w:noProof/>
              <w:webHidden/>
            </w:rPr>
            <w:fldChar w:fldCharType="separate"/>
          </w:r>
          <w:ins w:id="269" w:author="mr.liu" w:date="2018-11-09T17:01:00Z">
            <w:r>
              <w:rPr>
                <w:noProof/>
                <w:webHidden/>
              </w:rPr>
              <w:t>26</w:t>
            </w:r>
            <w:r>
              <w:rPr>
                <w:noProof/>
                <w:webHidden/>
              </w:rPr>
              <w:fldChar w:fldCharType="end"/>
            </w:r>
            <w:r w:rsidRPr="00F902C7">
              <w:rPr>
                <w:rStyle w:val="a8"/>
                <w:noProof/>
              </w:rPr>
              <w:fldChar w:fldCharType="end"/>
            </w:r>
          </w:ins>
        </w:p>
        <w:p w14:paraId="7EE490AB" w14:textId="14231BFE" w:rsidR="006067E2" w:rsidRDefault="006067E2">
          <w:pPr>
            <w:pStyle w:val="TOC6"/>
            <w:tabs>
              <w:tab w:val="right" w:leader="dot" w:pos="8296"/>
            </w:tabs>
            <w:rPr>
              <w:ins w:id="270" w:author="mr.liu" w:date="2018-11-09T17:01:00Z"/>
              <w:rFonts w:asciiTheme="minorHAnsi" w:eastAsiaTheme="minorEastAsia" w:hAnsiTheme="minorHAnsi" w:cstheme="minorBidi"/>
              <w:noProof/>
            </w:rPr>
          </w:pPr>
          <w:ins w:id="271" w:author="mr.liu" w:date="2018-11-09T17:01:00Z">
            <w:r w:rsidRPr="00F902C7">
              <w:rPr>
                <w:rStyle w:val="a8"/>
                <w:noProof/>
              </w:rPr>
              <w:fldChar w:fldCharType="begin"/>
            </w:r>
            <w:r w:rsidRPr="00F902C7">
              <w:rPr>
                <w:rStyle w:val="a8"/>
                <w:noProof/>
              </w:rPr>
              <w:instrText xml:space="preserve"> </w:instrText>
            </w:r>
            <w:r>
              <w:rPr>
                <w:noProof/>
              </w:rPr>
              <w:instrText>HYPERLINK \l "_Toc529546283"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3.1.4.6.6跟踪需求问题</w:t>
            </w:r>
            <w:r>
              <w:rPr>
                <w:noProof/>
                <w:webHidden/>
              </w:rPr>
              <w:tab/>
            </w:r>
            <w:r>
              <w:rPr>
                <w:noProof/>
                <w:webHidden/>
              </w:rPr>
              <w:fldChar w:fldCharType="begin"/>
            </w:r>
            <w:r>
              <w:rPr>
                <w:noProof/>
                <w:webHidden/>
              </w:rPr>
              <w:instrText xml:space="preserve"> PAGEREF _Toc529546283 \h </w:instrText>
            </w:r>
          </w:ins>
          <w:r>
            <w:rPr>
              <w:noProof/>
              <w:webHidden/>
            </w:rPr>
          </w:r>
          <w:r>
            <w:rPr>
              <w:noProof/>
              <w:webHidden/>
            </w:rPr>
            <w:fldChar w:fldCharType="separate"/>
          </w:r>
          <w:ins w:id="272" w:author="mr.liu" w:date="2018-11-09T17:01:00Z">
            <w:r>
              <w:rPr>
                <w:noProof/>
                <w:webHidden/>
              </w:rPr>
              <w:t>27</w:t>
            </w:r>
            <w:r>
              <w:rPr>
                <w:noProof/>
                <w:webHidden/>
              </w:rPr>
              <w:fldChar w:fldCharType="end"/>
            </w:r>
            <w:r w:rsidRPr="00F902C7">
              <w:rPr>
                <w:rStyle w:val="a8"/>
                <w:noProof/>
              </w:rPr>
              <w:fldChar w:fldCharType="end"/>
            </w:r>
          </w:ins>
        </w:p>
        <w:p w14:paraId="218EE011" w14:textId="6DB2CCAE" w:rsidR="006067E2" w:rsidRDefault="006067E2">
          <w:pPr>
            <w:pStyle w:val="TOC6"/>
            <w:tabs>
              <w:tab w:val="right" w:leader="dot" w:pos="8296"/>
            </w:tabs>
            <w:rPr>
              <w:ins w:id="273" w:author="mr.liu" w:date="2018-11-09T17:01:00Z"/>
              <w:rFonts w:asciiTheme="minorHAnsi" w:eastAsiaTheme="minorEastAsia" w:hAnsiTheme="minorHAnsi" w:cstheme="minorBidi"/>
              <w:noProof/>
            </w:rPr>
          </w:pPr>
          <w:ins w:id="274" w:author="mr.liu" w:date="2018-11-09T17:01:00Z">
            <w:r w:rsidRPr="00F902C7">
              <w:rPr>
                <w:rStyle w:val="a8"/>
                <w:noProof/>
              </w:rPr>
              <w:fldChar w:fldCharType="begin"/>
            </w:r>
            <w:r w:rsidRPr="00F902C7">
              <w:rPr>
                <w:rStyle w:val="a8"/>
                <w:noProof/>
              </w:rPr>
              <w:instrText xml:space="preserve"> </w:instrText>
            </w:r>
            <w:r>
              <w:rPr>
                <w:noProof/>
              </w:rPr>
              <w:instrText>HYPERLINK \l "_Toc529546284"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3.1.4.6.7维护需求可跟踪矩阵</w:t>
            </w:r>
            <w:r>
              <w:rPr>
                <w:noProof/>
                <w:webHidden/>
              </w:rPr>
              <w:tab/>
            </w:r>
            <w:r>
              <w:rPr>
                <w:noProof/>
                <w:webHidden/>
              </w:rPr>
              <w:fldChar w:fldCharType="begin"/>
            </w:r>
            <w:r>
              <w:rPr>
                <w:noProof/>
                <w:webHidden/>
              </w:rPr>
              <w:instrText xml:space="preserve"> PAGEREF _Toc529546284 \h </w:instrText>
            </w:r>
          </w:ins>
          <w:r>
            <w:rPr>
              <w:noProof/>
              <w:webHidden/>
            </w:rPr>
          </w:r>
          <w:r>
            <w:rPr>
              <w:noProof/>
              <w:webHidden/>
            </w:rPr>
            <w:fldChar w:fldCharType="separate"/>
          </w:r>
          <w:ins w:id="275" w:author="mr.liu" w:date="2018-11-09T17:01:00Z">
            <w:r>
              <w:rPr>
                <w:noProof/>
                <w:webHidden/>
              </w:rPr>
              <w:t>27</w:t>
            </w:r>
            <w:r>
              <w:rPr>
                <w:noProof/>
                <w:webHidden/>
              </w:rPr>
              <w:fldChar w:fldCharType="end"/>
            </w:r>
            <w:r w:rsidRPr="00F902C7">
              <w:rPr>
                <w:rStyle w:val="a8"/>
                <w:noProof/>
              </w:rPr>
              <w:fldChar w:fldCharType="end"/>
            </w:r>
          </w:ins>
        </w:p>
        <w:p w14:paraId="0136AE0B" w14:textId="16E764A7" w:rsidR="006067E2" w:rsidRDefault="006067E2">
          <w:pPr>
            <w:pStyle w:val="TOC4"/>
            <w:tabs>
              <w:tab w:val="right" w:leader="dot" w:pos="8296"/>
            </w:tabs>
            <w:rPr>
              <w:ins w:id="276" w:author="mr.liu" w:date="2018-11-09T17:01:00Z"/>
              <w:rFonts w:asciiTheme="minorHAnsi" w:eastAsiaTheme="minorEastAsia" w:hAnsiTheme="minorHAnsi" w:cstheme="minorBidi"/>
              <w:noProof/>
            </w:rPr>
          </w:pPr>
          <w:ins w:id="277" w:author="mr.liu" w:date="2018-11-09T17:01:00Z">
            <w:r w:rsidRPr="00F902C7">
              <w:rPr>
                <w:rStyle w:val="a8"/>
                <w:noProof/>
              </w:rPr>
              <w:lastRenderedPageBreak/>
              <w:fldChar w:fldCharType="begin"/>
            </w:r>
            <w:r w:rsidRPr="00F902C7">
              <w:rPr>
                <w:rStyle w:val="a8"/>
                <w:noProof/>
              </w:rPr>
              <w:instrText xml:space="preserve"> </w:instrText>
            </w:r>
            <w:r>
              <w:rPr>
                <w:noProof/>
              </w:rPr>
              <w:instrText>HYPERLINK \l "_Toc529546285"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3.1.5 QA计划</w:t>
            </w:r>
            <w:r>
              <w:rPr>
                <w:noProof/>
                <w:webHidden/>
              </w:rPr>
              <w:tab/>
            </w:r>
            <w:r>
              <w:rPr>
                <w:noProof/>
                <w:webHidden/>
              </w:rPr>
              <w:fldChar w:fldCharType="begin"/>
            </w:r>
            <w:r>
              <w:rPr>
                <w:noProof/>
                <w:webHidden/>
              </w:rPr>
              <w:instrText xml:space="preserve"> PAGEREF _Toc529546285 \h </w:instrText>
            </w:r>
          </w:ins>
          <w:r>
            <w:rPr>
              <w:noProof/>
              <w:webHidden/>
            </w:rPr>
          </w:r>
          <w:r>
            <w:rPr>
              <w:noProof/>
              <w:webHidden/>
            </w:rPr>
            <w:fldChar w:fldCharType="separate"/>
          </w:r>
          <w:ins w:id="278" w:author="mr.liu" w:date="2018-11-09T17:01:00Z">
            <w:r>
              <w:rPr>
                <w:noProof/>
                <w:webHidden/>
              </w:rPr>
              <w:t>27</w:t>
            </w:r>
            <w:r>
              <w:rPr>
                <w:noProof/>
                <w:webHidden/>
              </w:rPr>
              <w:fldChar w:fldCharType="end"/>
            </w:r>
            <w:r w:rsidRPr="00F902C7">
              <w:rPr>
                <w:rStyle w:val="a8"/>
                <w:noProof/>
              </w:rPr>
              <w:fldChar w:fldCharType="end"/>
            </w:r>
          </w:ins>
        </w:p>
        <w:p w14:paraId="29BF8283" w14:textId="02D9494C" w:rsidR="006067E2" w:rsidRDefault="006067E2">
          <w:pPr>
            <w:pStyle w:val="TOC4"/>
            <w:tabs>
              <w:tab w:val="right" w:leader="dot" w:pos="8296"/>
            </w:tabs>
            <w:rPr>
              <w:ins w:id="279" w:author="mr.liu" w:date="2018-11-09T17:01:00Z"/>
              <w:rFonts w:asciiTheme="minorHAnsi" w:eastAsiaTheme="minorEastAsia" w:hAnsiTheme="minorHAnsi" w:cstheme="minorBidi"/>
              <w:noProof/>
            </w:rPr>
          </w:pPr>
          <w:ins w:id="280" w:author="mr.liu" w:date="2018-11-09T17:01:00Z">
            <w:r w:rsidRPr="00F902C7">
              <w:rPr>
                <w:rStyle w:val="a8"/>
                <w:noProof/>
              </w:rPr>
              <w:fldChar w:fldCharType="begin"/>
            </w:r>
            <w:r w:rsidRPr="00F902C7">
              <w:rPr>
                <w:rStyle w:val="a8"/>
                <w:noProof/>
              </w:rPr>
              <w:instrText xml:space="preserve"> </w:instrText>
            </w:r>
            <w:r>
              <w:rPr>
                <w:noProof/>
              </w:rPr>
              <w:instrText>HYPERLINK \l "_Toc529546286"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3.1.6系统设计</w:t>
            </w:r>
            <w:r>
              <w:rPr>
                <w:noProof/>
                <w:webHidden/>
              </w:rPr>
              <w:tab/>
            </w:r>
            <w:r>
              <w:rPr>
                <w:noProof/>
                <w:webHidden/>
              </w:rPr>
              <w:fldChar w:fldCharType="begin"/>
            </w:r>
            <w:r>
              <w:rPr>
                <w:noProof/>
                <w:webHidden/>
              </w:rPr>
              <w:instrText xml:space="preserve"> PAGEREF _Toc529546286 \h </w:instrText>
            </w:r>
          </w:ins>
          <w:r>
            <w:rPr>
              <w:noProof/>
              <w:webHidden/>
            </w:rPr>
          </w:r>
          <w:r>
            <w:rPr>
              <w:noProof/>
              <w:webHidden/>
            </w:rPr>
            <w:fldChar w:fldCharType="separate"/>
          </w:r>
          <w:ins w:id="281" w:author="mr.liu" w:date="2018-11-09T17:01:00Z">
            <w:r>
              <w:rPr>
                <w:noProof/>
                <w:webHidden/>
              </w:rPr>
              <w:t>28</w:t>
            </w:r>
            <w:r>
              <w:rPr>
                <w:noProof/>
                <w:webHidden/>
              </w:rPr>
              <w:fldChar w:fldCharType="end"/>
            </w:r>
            <w:r w:rsidRPr="00F902C7">
              <w:rPr>
                <w:rStyle w:val="a8"/>
                <w:noProof/>
              </w:rPr>
              <w:fldChar w:fldCharType="end"/>
            </w:r>
          </w:ins>
        </w:p>
        <w:p w14:paraId="32FE9D01" w14:textId="3EB95703" w:rsidR="006067E2" w:rsidRDefault="006067E2">
          <w:pPr>
            <w:pStyle w:val="TOC5"/>
            <w:tabs>
              <w:tab w:val="right" w:leader="dot" w:pos="8296"/>
            </w:tabs>
            <w:rPr>
              <w:ins w:id="282" w:author="mr.liu" w:date="2018-11-09T17:01:00Z"/>
              <w:rFonts w:asciiTheme="minorHAnsi" w:eastAsiaTheme="minorEastAsia" w:hAnsiTheme="minorHAnsi" w:cstheme="minorBidi"/>
              <w:noProof/>
            </w:rPr>
          </w:pPr>
          <w:ins w:id="283" w:author="mr.liu" w:date="2018-11-09T17:01:00Z">
            <w:r w:rsidRPr="00F902C7">
              <w:rPr>
                <w:rStyle w:val="a8"/>
                <w:noProof/>
              </w:rPr>
              <w:fldChar w:fldCharType="begin"/>
            </w:r>
            <w:r w:rsidRPr="00F902C7">
              <w:rPr>
                <w:rStyle w:val="a8"/>
                <w:noProof/>
              </w:rPr>
              <w:instrText xml:space="preserve"> </w:instrText>
            </w:r>
            <w:r>
              <w:rPr>
                <w:noProof/>
              </w:rPr>
              <w:instrText>HYPERLINK \l "_Toc529546287"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3.1.6.1总体设计</w:t>
            </w:r>
            <w:r>
              <w:rPr>
                <w:noProof/>
                <w:webHidden/>
              </w:rPr>
              <w:tab/>
            </w:r>
            <w:r>
              <w:rPr>
                <w:noProof/>
                <w:webHidden/>
              </w:rPr>
              <w:fldChar w:fldCharType="begin"/>
            </w:r>
            <w:r>
              <w:rPr>
                <w:noProof/>
                <w:webHidden/>
              </w:rPr>
              <w:instrText xml:space="preserve"> PAGEREF _Toc529546287 \h </w:instrText>
            </w:r>
          </w:ins>
          <w:r>
            <w:rPr>
              <w:noProof/>
              <w:webHidden/>
            </w:rPr>
          </w:r>
          <w:r>
            <w:rPr>
              <w:noProof/>
              <w:webHidden/>
            </w:rPr>
            <w:fldChar w:fldCharType="separate"/>
          </w:r>
          <w:ins w:id="284" w:author="mr.liu" w:date="2018-11-09T17:01:00Z">
            <w:r>
              <w:rPr>
                <w:noProof/>
                <w:webHidden/>
              </w:rPr>
              <w:t>28</w:t>
            </w:r>
            <w:r>
              <w:rPr>
                <w:noProof/>
                <w:webHidden/>
              </w:rPr>
              <w:fldChar w:fldCharType="end"/>
            </w:r>
            <w:r w:rsidRPr="00F902C7">
              <w:rPr>
                <w:rStyle w:val="a8"/>
                <w:noProof/>
              </w:rPr>
              <w:fldChar w:fldCharType="end"/>
            </w:r>
          </w:ins>
        </w:p>
        <w:p w14:paraId="6CDA044B" w14:textId="4ADA4C5A" w:rsidR="006067E2" w:rsidRDefault="006067E2">
          <w:pPr>
            <w:pStyle w:val="TOC6"/>
            <w:tabs>
              <w:tab w:val="right" w:leader="dot" w:pos="8296"/>
            </w:tabs>
            <w:rPr>
              <w:ins w:id="285" w:author="mr.liu" w:date="2018-11-09T17:01:00Z"/>
              <w:rFonts w:asciiTheme="minorHAnsi" w:eastAsiaTheme="minorEastAsia" w:hAnsiTheme="minorHAnsi" w:cstheme="minorBidi"/>
              <w:noProof/>
            </w:rPr>
          </w:pPr>
          <w:ins w:id="286" w:author="mr.liu" w:date="2018-11-09T17:01:00Z">
            <w:r w:rsidRPr="00F902C7">
              <w:rPr>
                <w:rStyle w:val="a8"/>
                <w:noProof/>
              </w:rPr>
              <w:fldChar w:fldCharType="begin"/>
            </w:r>
            <w:r w:rsidRPr="00F902C7">
              <w:rPr>
                <w:rStyle w:val="a8"/>
                <w:noProof/>
              </w:rPr>
              <w:instrText xml:space="preserve"> </w:instrText>
            </w:r>
            <w:r>
              <w:rPr>
                <w:noProof/>
              </w:rPr>
              <w:instrText>HYPERLINK \l "_Toc529546288"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3.1.6.1.1数据库设计</w:t>
            </w:r>
            <w:r>
              <w:rPr>
                <w:noProof/>
                <w:webHidden/>
              </w:rPr>
              <w:tab/>
            </w:r>
            <w:r>
              <w:rPr>
                <w:noProof/>
                <w:webHidden/>
              </w:rPr>
              <w:fldChar w:fldCharType="begin"/>
            </w:r>
            <w:r>
              <w:rPr>
                <w:noProof/>
                <w:webHidden/>
              </w:rPr>
              <w:instrText xml:space="preserve"> PAGEREF _Toc529546288 \h </w:instrText>
            </w:r>
          </w:ins>
          <w:r>
            <w:rPr>
              <w:noProof/>
              <w:webHidden/>
            </w:rPr>
          </w:r>
          <w:r>
            <w:rPr>
              <w:noProof/>
              <w:webHidden/>
            </w:rPr>
            <w:fldChar w:fldCharType="separate"/>
          </w:r>
          <w:ins w:id="287" w:author="mr.liu" w:date="2018-11-09T17:01:00Z">
            <w:r>
              <w:rPr>
                <w:noProof/>
                <w:webHidden/>
              </w:rPr>
              <w:t>28</w:t>
            </w:r>
            <w:r>
              <w:rPr>
                <w:noProof/>
                <w:webHidden/>
              </w:rPr>
              <w:fldChar w:fldCharType="end"/>
            </w:r>
            <w:r w:rsidRPr="00F902C7">
              <w:rPr>
                <w:rStyle w:val="a8"/>
                <w:noProof/>
              </w:rPr>
              <w:fldChar w:fldCharType="end"/>
            </w:r>
          </w:ins>
        </w:p>
        <w:p w14:paraId="02E39A0A" w14:textId="6BC7DEDC" w:rsidR="006067E2" w:rsidRDefault="006067E2">
          <w:pPr>
            <w:pStyle w:val="TOC6"/>
            <w:tabs>
              <w:tab w:val="right" w:leader="dot" w:pos="8296"/>
            </w:tabs>
            <w:rPr>
              <w:ins w:id="288" w:author="mr.liu" w:date="2018-11-09T17:01:00Z"/>
              <w:rFonts w:asciiTheme="minorHAnsi" w:eastAsiaTheme="minorEastAsia" w:hAnsiTheme="minorHAnsi" w:cstheme="minorBidi"/>
              <w:noProof/>
            </w:rPr>
          </w:pPr>
          <w:ins w:id="289" w:author="mr.liu" w:date="2018-11-09T17:01:00Z">
            <w:r w:rsidRPr="00F902C7">
              <w:rPr>
                <w:rStyle w:val="a8"/>
                <w:noProof/>
              </w:rPr>
              <w:fldChar w:fldCharType="begin"/>
            </w:r>
            <w:r w:rsidRPr="00F902C7">
              <w:rPr>
                <w:rStyle w:val="a8"/>
                <w:noProof/>
              </w:rPr>
              <w:instrText xml:space="preserve"> </w:instrText>
            </w:r>
            <w:r>
              <w:rPr>
                <w:noProof/>
              </w:rPr>
              <w:instrText>HYPERLINK \l "_Toc529546289"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3.1.6.1.2 HIPO图</w:t>
            </w:r>
            <w:r>
              <w:rPr>
                <w:noProof/>
                <w:webHidden/>
              </w:rPr>
              <w:tab/>
            </w:r>
            <w:r>
              <w:rPr>
                <w:noProof/>
                <w:webHidden/>
              </w:rPr>
              <w:fldChar w:fldCharType="begin"/>
            </w:r>
            <w:r>
              <w:rPr>
                <w:noProof/>
                <w:webHidden/>
              </w:rPr>
              <w:instrText xml:space="preserve"> PAGEREF _Toc529546289 \h </w:instrText>
            </w:r>
          </w:ins>
          <w:r>
            <w:rPr>
              <w:noProof/>
              <w:webHidden/>
            </w:rPr>
          </w:r>
          <w:r>
            <w:rPr>
              <w:noProof/>
              <w:webHidden/>
            </w:rPr>
            <w:fldChar w:fldCharType="separate"/>
          </w:r>
          <w:ins w:id="290" w:author="mr.liu" w:date="2018-11-09T17:01:00Z">
            <w:r>
              <w:rPr>
                <w:noProof/>
                <w:webHidden/>
              </w:rPr>
              <w:t>28</w:t>
            </w:r>
            <w:r>
              <w:rPr>
                <w:noProof/>
                <w:webHidden/>
              </w:rPr>
              <w:fldChar w:fldCharType="end"/>
            </w:r>
            <w:r w:rsidRPr="00F902C7">
              <w:rPr>
                <w:rStyle w:val="a8"/>
                <w:noProof/>
              </w:rPr>
              <w:fldChar w:fldCharType="end"/>
            </w:r>
          </w:ins>
        </w:p>
        <w:p w14:paraId="709912F9" w14:textId="269B0BA7" w:rsidR="006067E2" w:rsidRDefault="006067E2">
          <w:pPr>
            <w:pStyle w:val="TOC6"/>
            <w:tabs>
              <w:tab w:val="right" w:leader="dot" w:pos="8296"/>
            </w:tabs>
            <w:rPr>
              <w:ins w:id="291" w:author="mr.liu" w:date="2018-11-09T17:01:00Z"/>
              <w:rFonts w:asciiTheme="minorHAnsi" w:eastAsiaTheme="minorEastAsia" w:hAnsiTheme="minorHAnsi" w:cstheme="minorBidi"/>
              <w:noProof/>
            </w:rPr>
          </w:pPr>
          <w:ins w:id="292" w:author="mr.liu" w:date="2018-11-09T17:01:00Z">
            <w:r w:rsidRPr="00F902C7">
              <w:rPr>
                <w:rStyle w:val="a8"/>
                <w:noProof/>
              </w:rPr>
              <w:fldChar w:fldCharType="begin"/>
            </w:r>
            <w:r w:rsidRPr="00F902C7">
              <w:rPr>
                <w:rStyle w:val="a8"/>
                <w:noProof/>
              </w:rPr>
              <w:instrText xml:space="preserve"> </w:instrText>
            </w:r>
            <w:r>
              <w:rPr>
                <w:noProof/>
              </w:rPr>
              <w:instrText>HYPERLINK \l "_Toc529546290"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3.1.6.1.3功能结构图</w:t>
            </w:r>
            <w:r>
              <w:rPr>
                <w:noProof/>
                <w:webHidden/>
              </w:rPr>
              <w:tab/>
            </w:r>
            <w:r>
              <w:rPr>
                <w:noProof/>
                <w:webHidden/>
              </w:rPr>
              <w:fldChar w:fldCharType="begin"/>
            </w:r>
            <w:r>
              <w:rPr>
                <w:noProof/>
                <w:webHidden/>
              </w:rPr>
              <w:instrText xml:space="preserve"> PAGEREF _Toc529546290 \h </w:instrText>
            </w:r>
          </w:ins>
          <w:r>
            <w:rPr>
              <w:noProof/>
              <w:webHidden/>
            </w:rPr>
          </w:r>
          <w:r>
            <w:rPr>
              <w:noProof/>
              <w:webHidden/>
            </w:rPr>
            <w:fldChar w:fldCharType="separate"/>
          </w:r>
          <w:ins w:id="293" w:author="mr.liu" w:date="2018-11-09T17:01:00Z">
            <w:r>
              <w:rPr>
                <w:noProof/>
                <w:webHidden/>
              </w:rPr>
              <w:t>28</w:t>
            </w:r>
            <w:r>
              <w:rPr>
                <w:noProof/>
                <w:webHidden/>
              </w:rPr>
              <w:fldChar w:fldCharType="end"/>
            </w:r>
            <w:r w:rsidRPr="00F902C7">
              <w:rPr>
                <w:rStyle w:val="a8"/>
                <w:noProof/>
              </w:rPr>
              <w:fldChar w:fldCharType="end"/>
            </w:r>
          </w:ins>
        </w:p>
        <w:p w14:paraId="3B79D425" w14:textId="24FEFC2C" w:rsidR="006067E2" w:rsidRDefault="006067E2">
          <w:pPr>
            <w:pStyle w:val="TOC6"/>
            <w:tabs>
              <w:tab w:val="right" w:leader="dot" w:pos="8296"/>
            </w:tabs>
            <w:rPr>
              <w:ins w:id="294" w:author="mr.liu" w:date="2018-11-09T17:01:00Z"/>
              <w:rFonts w:asciiTheme="minorHAnsi" w:eastAsiaTheme="minorEastAsia" w:hAnsiTheme="minorHAnsi" w:cstheme="minorBidi"/>
              <w:noProof/>
            </w:rPr>
          </w:pPr>
          <w:ins w:id="295" w:author="mr.liu" w:date="2018-11-09T17:01:00Z">
            <w:r w:rsidRPr="00F902C7">
              <w:rPr>
                <w:rStyle w:val="a8"/>
                <w:noProof/>
              </w:rPr>
              <w:fldChar w:fldCharType="begin"/>
            </w:r>
            <w:r w:rsidRPr="00F902C7">
              <w:rPr>
                <w:rStyle w:val="a8"/>
                <w:noProof/>
              </w:rPr>
              <w:instrText xml:space="preserve"> </w:instrText>
            </w:r>
            <w:r>
              <w:rPr>
                <w:noProof/>
              </w:rPr>
              <w:instrText>HYPERLINK \l "_Toc529546291"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3.1.6.1.4测试计划</w:t>
            </w:r>
            <w:r>
              <w:rPr>
                <w:noProof/>
                <w:webHidden/>
              </w:rPr>
              <w:tab/>
            </w:r>
            <w:r>
              <w:rPr>
                <w:noProof/>
                <w:webHidden/>
              </w:rPr>
              <w:fldChar w:fldCharType="begin"/>
            </w:r>
            <w:r>
              <w:rPr>
                <w:noProof/>
                <w:webHidden/>
              </w:rPr>
              <w:instrText xml:space="preserve"> PAGEREF _Toc529546291 \h </w:instrText>
            </w:r>
          </w:ins>
          <w:r>
            <w:rPr>
              <w:noProof/>
              <w:webHidden/>
            </w:rPr>
          </w:r>
          <w:r>
            <w:rPr>
              <w:noProof/>
              <w:webHidden/>
            </w:rPr>
            <w:fldChar w:fldCharType="separate"/>
          </w:r>
          <w:ins w:id="296" w:author="mr.liu" w:date="2018-11-09T17:01:00Z">
            <w:r>
              <w:rPr>
                <w:noProof/>
                <w:webHidden/>
              </w:rPr>
              <w:t>28</w:t>
            </w:r>
            <w:r>
              <w:rPr>
                <w:noProof/>
                <w:webHidden/>
              </w:rPr>
              <w:fldChar w:fldCharType="end"/>
            </w:r>
            <w:r w:rsidRPr="00F902C7">
              <w:rPr>
                <w:rStyle w:val="a8"/>
                <w:noProof/>
              </w:rPr>
              <w:fldChar w:fldCharType="end"/>
            </w:r>
          </w:ins>
        </w:p>
        <w:p w14:paraId="4BCC5965" w14:textId="214677B2" w:rsidR="006067E2" w:rsidRDefault="006067E2">
          <w:pPr>
            <w:pStyle w:val="TOC6"/>
            <w:tabs>
              <w:tab w:val="right" w:leader="dot" w:pos="8296"/>
            </w:tabs>
            <w:rPr>
              <w:ins w:id="297" w:author="mr.liu" w:date="2018-11-09T17:01:00Z"/>
              <w:rFonts w:asciiTheme="minorHAnsi" w:eastAsiaTheme="minorEastAsia" w:hAnsiTheme="minorHAnsi" w:cstheme="minorBidi"/>
              <w:noProof/>
            </w:rPr>
          </w:pPr>
          <w:ins w:id="298" w:author="mr.liu" w:date="2018-11-09T17:01:00Z">
            <w:r w:rsidRPr="00F902C7">
              <w:rPr>
                <w:rStyle w:val="a8"/>
                <w:noProof/>
              </w:rPr>
              <w:fldChar w:fldCharType="begin"/>
            </w:r>
            <w:r w:rsidRPr="00F902C7">
              <w:rPr>
                <w:rStyle w:val="a8"/>
                <w:noProof/>
              </w:rPr>
              <w:instrText xml:space="preserve"> </w:instrText>
            </w:r>
            <w:r>
              <w:rPr>
                <w:noProof/>
              </w:rPr>
              <w:instrText>HYPERLINK \l "_Toc529546292"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3.1.6.1.5测试用例</w:t>
            </w:r>
            <w:r>
              <w:rPr>
                <w:noProof/>
                <w:webHidden/>
              </w:rPr>
              <w:tab/>
            </w:r>
            <w:r>
              <w:rPr>
                <w:noProof/>
                <w:webHidden/>
              </w:rPr>
              <w:fldChar w:fldCharType="begin"/>
            </w:r>
            <w:r>
              <w:rPr>
                <w:noProof/>
                <w:webHidden/>
              </w:rPr>
              <w:instrText xml:space="preserve"> PAGEREF _Toc529546292 \h </w:instrText>
            </w:r>
          </w:ins>
          <w:r>
            <w:rPr>
              <w:noProof/>
              <w:webHidden/>
            </w:rPr>
          </w:r>
          <w:r>
            <w:rPr>
              <w:noProof/>
              <w:webHidden/>
            </w:rPr>
            <w:fldChar w:fldCharType="separate"/>
          </w:r>
          <w:ins w:id="299" w:author="mr.liu" w:date="2018-11-09T17:01:00Z">
            <w:r>
              <w:rPr>
                <w:noProof/>
                <w:webHidden/>
              </w:rPr>
              <w:t>29</w:t>
            </w:r>
            <w:r>
              <w:rPr>
                <w:noProof/>
                <w:webHidden/>
              </w:rPr>
              <w:fldChar w:fldCharType="end"/>
            </w:r>
            <w:r w:rsidRPr="00F902C7">
              <w:rPr>
                <w:rStyle w:val="a8"/>
                <w:noProof/>
              </w:rPr>
              <w:fldChar w:fldCharType="end"/>
            </w:r>
          </w:ins>
        </w:p>
        <w:p w14:paraId="798E5C3E" w14:textId="69E76BD9" w:rsidR="006067E2" w:rsidRDefault="006067E2">
          <w:pPr>
            <w:pStyle w:val="TOC6"/>
            <w:tabs>
              <w:tab w:val="right" w:leader="dot" w:pos="8296"/>
            </w:tabs>
            <w:rPr>
              <w:ins w:id="300" w:author="mr.liu" w:date="2018-11-09T17:01:00Z"/>
              <w:rFonts w:asciiTheme="minorHAnsi" w:eastAsiaTheme="minorEastAsia" w:hAnsiTheme="minorHAnsi" w:cstheme="minorBidi"/>
              <w:noProof/>
            </w:rPr>
          </w:pPr>
          <w:ins w:id="301" w:author="mr.liu" w:date="2018-11-09T17:01:00Z">
            <w:r w:rsidRPr="00F902C7">
              <w:rPr>
                <w:rStyle w:val="a8"/>
                <w:noProof/>
              </w:rPr>
              <w:fldChar w:fldCharType="begin"/>
            </w:r>
            <w:r w:rsidRPr="00F902C7">
              <w:rPr>
                <w:rStyle w:val="a8"/>
                <w:noProof/>
              </w:rPr>
              <w:instrText xml:space="preserve"> </w:instrText>
            </w:r>
            <w:r>
              <w:rPr>
                <w:noProof/>
              </w:rPr>
              <w:instrText>HYPERLINK \l "_Toc529546293"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3.1.6.1.6总体设计文档编写</w:t>
            </w:r>
            <w:r>
              <w:rPr>
                <w:noProof/>
                <w:webHidden/>
              </w:rPr>
              <w:tab/>
            </w:r>
            <w:r>
              <w:rPr>
                <w:noProof/>
                <w:webHidden/>
              </w:rPr>
              <w:fldChar w:fldCharType="begin"/>
            </w:r>
            <w:r>
              <w:rPr>
                <w:noProof/>
                <w:webHidden/>
              </w:rPr>
              <w:instrText xml:space="preserve"> PAGEREF _Toc529546293 \h </w:instrText>
            </w:r>
          </w:ins>
          <w:r>
            <w:rPr>
              <w:noProof/>
              <w:webHidden/>
            </w:rPr>
          </w:r>
          <w:r>
            <w:rPr>
              <w:noProof/>
              <w:webHidden/>
            </w:rPr>
            <w:fldChar w:fldCharType="separate"/>
          </w:r>
          <w:ins w:id="302" w:author="mr.liu" w:date="2018-11-09T17:01:00Z">
            <w:r>
              <w:rPr>
                <w:noProof/>
                <w:webHidden/>
              </w:rPr>
              <w:t>29</w:t>
            </w:r>
            <w:r>
              <w:rPr>
                <w:noProof/>
                <w:webHidden/>
              </w:rPr>
              <w:fldChar w:fldCharType="end"/>
            </w:r>
            <w:r w:rsidRPr="00F902C7">
              <w:rPr>
                <w:rStyle w:val="a8"/>
                <w:noProof/>
              </w:rPr>
              <w:fldChar w:fldCharType="end"/>
            </w:r>
          </w:ins>
        </w:p>
        <w:p w14:paraId="6575AD95" w14:textId="0EBBC52D" w:rsidR="006067E2" w:rsidRDefault="006067E2">
          <w:pPr>
            <w:pStyle w:val="TOC4"/>
            <w:tabs>
              <w:tab w:val="right" w:leader="dot" w:pos="8296"/>
            </w:tabs>
            <w:rPr>
              <w:ins w:id="303" w:author="mr.liu" w:date="2018-11-09T17:01:00Z"/>
              <w:rFonts w:asciiTheme="minorHAnsi" w:eastAsiaTheme="minorEastAsia" w:hAnsiTheme="minorHAnsi" w:cstheme="minorBidi"/>
              <w:noProof/>
            </w:rPr>
          </w:pPr>
          <w:ins w:id="304" w:author="mr.liu" w:date="2018-11-09T17:01:00Z">
            <w:r w:rsidRPr="00F902C7">
              <w:rPr>
                <w:rStyle w:val="a8"/>
                <w:noProof/>
              </w:rPr>
              <w:fldChar w:fldCharType="begin"/>
            </w:r>
            <w:r w:rsidRPr="00F902C7">
              <w:rPr>
                <w:rStyle w:val="a8"/>
                <w:noProof/>
              </w:rPr>
              <w:instrText xml:space="preserve"> </w:instrText>
            </w:r>
            <w:r>
              <w:rPr>
                <w:noProof/>
              </w:rPr>
              <w:instrText>HYPERLINK \l "_Toc529546294"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3.1.7系统测试</w:t>
            </w:r>
            <w:r>
              <w:rPr>
                <w:noProof/>
                <w:webHidden/>
              </w:rPr>
              <w:tab/>
            </w:r>
            <w:r>
              <w:rPr>
                <w:noProof/>
                <w:webHidden/>
              </w:rPr>
              <w:fldChar w:fldCharType="begin"/>
            </w:r>
            <w:r>
              <w:rPr>
                <w:noProof/>
                <w:webHidden/>
              </w:rPr>
              <w:instrText xml:space="preserve"> PAGEREF _Toc529546294 \h </w:instrText>
            </w:r>
          </w:ins>
          <w:r>
            <w:rPr>
              <w:noProof/>
              <w:webHidden/>
            </w:rPr>
          </w:r>
          <w:r>
            <w:rPr>
              <w:noProof/>
              <w:webHidden/>
            </w:rPr>
            <w:fldChar w:fldCharType="separate"/>
          </w:r>
          <w:ins w:id="305" w:author="mr.liu" w:date="2018-11-09T17:01:00Z">
            <w:r>
              <w:rPr>
                <w:noProof/>
                <w:webHidden/>
              </w:rPr>
              <w:t>29</w:t>
            </w:r>
            <w:r>
              <w:rPr>
                <w:noProof/>
                <w:webHidden/>
              </w:rPr>
              <w:fldChar w:fldCharType="end"/>
            </w:r>
            <w:r w:rsidRPr="00F902C7">
              <w:rPr>
                <w:rStyle w:val="a8"/>
                <w:noProof/>
              </w:rPr>
              <w:fldChar w:fldCharType="end"/>
            </w:r>
          </w:ins>
        </w:p>
        <w:p w14:paraId="6E911F18" w14:textId="2899F320" w:rsidR="006067E2" w:rsidRDefault="006067E2">
          <w:pPr>
            <w:pStyle w:val="TOC5"/>
            <w:tabs>
              <w:tab w:val="right" w:leader="dot" w:pos="8296"/>
            </w:tabs>
            <w:rPr>
              <w:ins w:id="306" w:author="mr.liu" w:date="2018-11-09T17:01:00Z"/>
              <w:rFonts w:asciiTheme="minorHAnsi" w:eastAsiaTheme="minorEastAsia" w:hAnsiTheme="minorHAnsi" w:cstheme="minorBidi"/>
              <w:noProof/>
            </w:rPr>
          </w:pPr>
          <w:ins w:id="307" w:author="mr.liu" w:date="2018-11-09T17:01:00Z">
            <w:r w:rsidRPr="00F902C7">
              <w:rPr>
                <w:rStyle w:val="a8"/>
                <w:noProof/>
              </w:rPr>
              <w:fldChar w:fldCharType="begin"/>
            </w:r>
            <w:r w:rsidRPr="00F902C7">
              <w:rPr>
                <w:rStyle w:val="a8"/>
                <w:noProof/>
              </w:rPr>
              <w:instrText xml:space="preserve"> </w:instrText>
            </w:r>
            <w:r>
              <w:rPr>
                <w:noProof/>
              </w:rPr>
              <w:instrText>HYPERLINK \l "_Toc529546295"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3.1.7.1测试用例</w:t>
            </w:r>
            <w:r>
              <w:rPr>
                <w:noProof/>
                <w:webHidden/>
              </w:rPr>
              <w:tab/>
            </w:r>
            <w:r>
              <w:rPr>
                <w:noProof/>
                <w:webHidden/>
              </w:rPr>
              <w:fldChar w:fldCharType="begin"/>
            </w:r>
            <w:r>
              <w:rPr>
                <w:noProof/>
                <w:webHidden/>
              </w:rPr>
              <w:instrText xml:space="preserve"> PAGEREF _Toc529546295 \h </w:instrText>
            </w:r>
          </w:ins>
          <w:r>
            <w:rPr>
              <w:noProof/>
              <w:webHidden/>
            </w:rPr>
          </w:r>
          <w:r>
            <w:rPr>
              <w:noProof/>
              <w:webHidden/>
            </w:rPr>
            <w:fldChar w:fldCharType="separate"/>
          </w:r>
          <w:ins w:id="308" w:author="mr.liu" w:date="2018-11-09T17:01:00Z">
            <w:r>
              <w:rPr>
                <w:noProof/>
                <w:webHidden/>
              </w:rPr>
              <w:t>29</w:t>
            </w:r>
            <w:r>
              <w:rPr>
                <w:noProof/>
                <w:webHidden/>
              </w:rPr>
              <w:fldChar w:fldCharType="end"/>
            </w:r>
            <w:r w:rsidRPr="00F902C7">
              <w:rPr>
                <w:rStyle w:val="a8"/>
                <w:noProof/>
              </w:rPr>
              <w:fldChar w:fldCharType="end"/>
            </w:r>
          </w:ins>
        </w:p>
        <w:p w14:paraId="5062C01F" w14:textId="438A2440" w:rsidR="006067E2" w:rsidRDefault="006067E2">
          <w:pPr>
            <w:pStyle w:val="TOC5"/>
            <w:tabs>
              <w:tab w:val="right" w:leader="dot" w:pos="8296"/>
            </w:tabs>
            <w:rPr>
              <w:ins w:id="309" w:author="mr.liu" w:date="2018-11-09T17:01:00Z"/>
              <w:rFonts w:asciiTheme="minorHAnsi" w:eastAsiaTheme="minorEastAsia" w:hAnsiTheme="minorHAnsi" w:cstheme="minorBidi"/>
              <w:noProof/>
            </w:rPr>
          </w:pPr>
          <w:ins w:id="310" w:author="mr.liu" w:date="2018-11-09T17:01:00Z">
            <w:r w:rsidRPr="00F902C7">
              <w:rPr>
                <w:rStyle w:val="a8"/>
                <w:noProof/>
              </w:rPr>
              <w:fldChar w:fldCharType="begin"/>
            </w:r>
            <w:r w:rsidRPr="00F902C7">
              <w:rPr>
                <w:rStyle w:val="a8"/>
                <w:noProof/>
              </w:rPr>
              <w:instrText xml:space="preserve"> </w:instrText>
            </w:r>
            <w:r>
              <w:rPr>
                <w:noProof/>
              </w:rPr>
              <w:instrText>HYPERLINK \l "_Toc529546296"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3.1.7.2测试计划</w:t>
            </w:r>
            <w:r>
              <w:rPr>
                <w:noProof/>
                <w:webHidden/>
              </w:rPr>
              <w:tab/>
            </w:r>
            <w:r>
              <w:rPr>
                <w:noProof/>
                <w:webHidden/>
              </w:rPr>
              <w:fldChar w:fldCharType="begin"/>
            </w:r>
            <w:r>
              <w:rPr>
                <w:noProof/>
                <w:webHidden/>
              </w:rPr>
              <w:instrText xml:space="preserve"> PAGEREF _Toc529546296 \h </w:instrText>
            </w:r>
          </w:ins>
          <w:r>
            <w:rPr>
              <w:noProof/>
              <w:webHidden/>
            </w:rPr>
          </w:r>
          <w:r>
            <w:rPr>
              <w:noProof/>
              <w:webHidden/>
            </w:rPr>
            <w:fldChar w:fldCharType="separate"/>
          </w:r>
          <w:ins w:id="311" w:author="mr.liu" w:date="2018-11-09T17:01:00Z">
            <w:r>
              <w:rPr>
                <w:noProof/>
                <w:webHidden/>
              </w:rPr>
              <w:t>29</w:t>
            </w:r>
            <w:r>
              <w:rPr>
                <w:noProof/>
                <w:webHidden/>
              </w:rPr>
              <w:fldChar w:fldCharType="end"/>
            </w:r>
            <w:r w:rsidRPr="00F902C7">
              <w:rPr>
                <w:rStyle w:val="a8"/>
                <w:noProof/>
              </w:rPr>
              <w:fldChar w:fldCharType="end"/>
            </w:r>
          </w:ins>
        </w:p>
        <w:p w14:paraId="77714E62" w14:textId="6C26CE08" w:rsidR="006067E2" w:rsidRDefault="006067E2">
          <w:pPr>
            <w:pStyle w:val="TOC4"/>
            <w:tabs>
              <w:tab w:val="right" w:leader="dot" w:pos="8296"/>
            </w:tabs>
            <w:rPr>
              <w:ins w:id="312" w:author="mr.liu" w:date="2018-11-09T17:01:00Z"/>
              <w:rFonts w:asciiTheme="minorHAnsi" w:eastAsiaTheme="minorEastAsia" w:hAnsiTheme="minorHAnsi" w:cstheme="minorBidi"/>
              <w:noProof/>
            </w:rPr>
          </w:pPr>
          <w:ins w:id="313" w:author="mr.liu" w:date="2018-11-09T17:01:00Z">
            <w:r w:rsidRPr="00F902C7">
              <w:rPr>
                <w:rStyle w:val="a8"/>
                <w:noProof/>
              </w:rPr>
              <w:fldChar w:fldCharType="begin"/>
            </w:r>
            <w:r w:rsidRPr="00F902C7">
              <w:rPr>
                <w:rStyle w:val="a8"/>
                <w:noProof/>
              </w:rPr>
              <w:instrText xml:space="preserve"> </w:instrText>
            </w:r>
            <w:r>
              <w:rPr>
                <w:noProof/>
              </w:rPr>
              <w:instrText>HYPERLINK \l "_Toc529546297"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3.1.8项目收尾</w:t>
            </w:r>
            <w:r>
              <w:rPr>
                <w:noProof/>
                <w:webHidden/>
              </w:rPr>
              <w:tab/>
            </w:r>
            <w:r>
              <w:rPr>
                <w:noProof/>
                <w:webHidden/>
              </w:rPr>
              <w:fldChar w:fldCharType="begin"/>
            </w:r>
            <w:r>
              <w:rPr>
                <w:noProof/>
                <w:webHidden/>
              </w:rPr>
              <w:instrText xml:space="preserve"> PAGEREF _Toc529546297 \h </w:instrText>
            </w:r>
          </w:ins>
          <w:r>
            <w:rPr>
              <w:noProof/>
              <w:webHidden/>
            </w:rPr>
          </w:r>
          <w:r>
            <w:rPr>
              <w:noProof/>
              <w:webHidden/>
            </w:rPr>
            <w:fldChar w:fldCharType="separate"/>
          </w:r>
          <w:ins w:id="314" w:author="mr.liu" w:date="2018-11-09T17:01:00Z">
            <w:r>
              <w:rPr>
                <w:noProof/>
                <w:webHidden/>
              </w:rPr>
              <w:t>30</w:t>
            </w:r>
            <w:r>
              <w:rPr>
                <w:noProof/>
                <w:webHidden/>
              </w:rPr>
              <w:fldChar w:fldCharType="end"/>
            </w:r>
            <w:r w:rsidRPr="00F902C7">
              <w:rPr>
                <w:rStyle w:val="a8"/>
                <w:noProof/>
              </w:rPr>
              <w:fldChar w:fldCharType="end"/>
            </w:r>
          </w:ins>
        </w:p>
        <w:p w14:paraId="50D8FFBC" w14:textId="2B189E4F" w:rsidR="006067E2" w:rsidRDefault="006067E2">
          <w:pPr>
            <w:pStyle w:val="TOC5"/>
            <w:tabs>
              <w:tab w:val="right" w:leader="dot" w:pos="8296"/>
            </w:tabs>
            <w:rPr>
              <w:ins w:id="315" w:author="mr.liu" w:date="2018-11-09T17:01:00Z"/>
              <w:rFonts w:asciiTheme="minorHAnsi" w:eastAsiaTheme="minorEastAsia" w:hAnsiTheme="minorHAnsi" w:cstheme="minorBidi"/>
              <w:noProof/>
            </w:rPr>
          </w:pPr>
          <w:ins w:id="316" w:author="mr.liu" w:date="2018-11-09T17:01:00Z">
            <w:r w:rsidRPr="00F902C7">
              <w:rPr>
                <w:rStyle w:val="a8"/>
                <w:noProof/>
              </w:rPr>
              <w:fldChar w:fldCharType="begin"/>
            </w:r>
            <w:r w:rsidRPr="00F902C7">
              <w:rPr>
                <w:rStyle w:val="a8"/>
                <w:noProof/>
              </w:rPr>
              <w:instrText xml:space="preserve"> </w:instrText>
            </w:r>
            <w:r>
              <w:rPr>
                <w:noProof/>
              </w:rPr>
              <w:instrText>HYPERLINK \l "_Toc529546298"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3.1.8.1文档整理</w:t>
            </w:r>
            <w:r>
              <w:rPr>
                <w:noProof/>
                <w:webHidden/>
              </w:rPr>
              <w:tab/>
            </w:r>
            <w:r>
              <w:rPr>
                <w:noProof/>
                <w:webHidden/>
              </w:rPr>
              <w:fldChar w:fldCharType="begin"/>
            </w:r>
            <w:r>
              <w:rPr>
                <w:noProof/>
                <w:webHidden/>
              </w:rPr>
              <w:instrText xml:space="preserve"> PAGEREF _Toc529546298 \h </w:instrText>
            </w:r>
          </w:ins>
          <w:r>
            <w:rPr>
              <w:noProof/>
              <w:webHidden/>
            </w:rPr>
          </w:r>
          <w:r>
            <w:rPr>
              <w:noProof/>
              <w:webHidden/>
            </w:rPr>
            <w:fldChar w:fldCharType="separate"/>
          </w:r>
          <w:ins w:id="317" w:author="mr.liu" w:date="2018-11-09T17:01:00Z">
            <w:r>
              <w:rPr>
                <w:noProof/>
                <w:webHidden/>
              </w:rPr>
              <w:t>30</w:t>
            </w:r>
            <w:r>
              <w:rPr>
                <w:noProof/>
                <w:webHidden/>
              </w:rPr>
              <w:fldChar w:fldCharType="end"/>
            </w:r>
            <w:r w:rsidRPr="00F902C7">
              <w:rPr>
                <w:rStyle w:val="a8"/>
                <w:noProof/>
              </w:rPr>
              <w:fldChar w:fldCharType="end"/>
            </w:r>
          </w:ins>
        </w:p>
        <w:p w14:paraId="2FD7AC22" w14:textId="4B638371" w:rsidR="006067E2" w:rsidRDefault="006067E2">
          <w:pPr>
            <w:pStyle w:val="TOC5"/>
            <w:tabs>
              <w:tab w:val="right" w:leader="dot" w:pos="8296"/>
            </w:tabs>
            <w:rPr>
              <w:ins w:id="318" w:author="mr.liu" w:date="2018-11-09T17:01:00Z"/>
              <w:rFonts w:asciiTheme="minorHAnsi" w:eastAsiaTheme="minorEastAsia" w:hAnsiTheme="minorHAnsi" w:cstheme="minorBidi"/>
              <w:noProof/>
            </w:rPr>
          </w:pPr>
          <w:ins w:id="319" w:author="mr.liu" w:date="2018-11-09T17:01:00Z">
            <w:r w:rsidRPr="00F902C7">
              <w:rPr>
                <w:rStyle w:val="a8"/>
                <w:noProof/>
              </w:rPr>
              <w:fldChar w:fldCharType="begin"/>
            </w:r>
            <w:r w:rsidRPr="00F902C7">
              <w:rPr>
                <w:rStyle w:val="a8"/>
                <w:noProof/>
              </w:rPr>
              <w:instrText xml:space="preserve"> </w:instrText>
            </w:r>
            <w:r>
              <w:rPr>
                <w:noProof/>
              </w:rPr>
              <w:instrText>HYPERLINK \l "_Toc529546299"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3.1.8.2最终评审PPT</w:t>
            </w:r>
            <w:r>
              <w:rPr>
                <w:noProof/>
                <w:webHidden/>
              </w:rPr>
              <w:tab/>
            </w:r>
            <w:r>
              <w:rPr>
                <w:noProof/>
                <w:webHidden/>
              </w:rPr>
              <w:fldChar w:fldCharType="begin"/>
            </w:r>
            <w:r>
              <w:rPr>
                <w:noProof/>
                <w:webHidden/>
              </w:rPr>
              <w:instrText xml:space="preserve"> PAGEREF _Toc529546299 \h </w:instrText>
            </w:r>
          </w:ins>
          <w:r>
            <w:rPr>
              <w:noProof/>
              <w:webHidden/>
            </w:rPr>
          </w:r>
          <w:r>
            <w:rPr>
              <w:noProof/>
              <w:webHidden/>
            </w:rPr>
            <w:fldChar w:fldCharType="separate"/>
          </w:r>
          <w:ins w:id="320" w:author="mr.liu" w:date="2018-11-09T17:01:00Z">
            <w:r>
              <w:rPr>
                <w:noProof/>
                <w:webHidden/>
              </w:rPr>
              <w:t>30</w:t>
            </w:r>
            <w:r>
              <w:rPr>
                <w:noProof/>
                <w:webHidden/>
              </w:rPr>
              <w:fldChar w:fldCharType="end"/>
            </w:r>
            <w:r w:rsidRPr="00F902C7">
              <w:rPr>
                <w:rStyle w:val="a8"/>
                <w:noProof/>
              </w:rPr>
              <w:fldChar w:fldCharType="end"/>
            </w:r>
          </w:ins>
        </w:p>
        <w:p w14:paraId="7FF37036" w14:textId="139E1744" w:rsidR="006067E2" w:rsidRDefault="006067E2">
          <w:pPr>
            <w:pStyle w:val="TOC4"/>
            <w:tabs>
              <w:tab w:val="right" w:leader="dot" w:pos="8296"/>
            </w:tabs>
            <w:rPr>
              <w:ins w:id="321" w:author="mr.liu" w:date="2018-11-09T17:01:00Z"/>
              <w:rFonts w:asciiTheme="minorHAnsi" w:eastAsiaTheme="minorEastAsia" w:hAnsiTheme="minorHAnsi" w:cstheme="minorBidi"/>
              <w:noProof/>
            </w:rPr>
          </w:pPr>
          <w:ins w:id="322" w:author="mr.liu" w:date="2018-11-09T17:01:00Z">
            <w:r w:rsidRPr="00F902C7">
              <w:rPr>
                <w:rStyle w:val="a8"/>
                <w:noProof/>
              </w:rPr>
              <w:fldChar w:fldCharType="begin"/>
            </w:r>
            <w:r w:rsidRPr="00F902C7">
              <w:rPr>
                <w:rStyle w:val="a8"/>
                <w:noProof/>
              </w:rPr>
              <w:instrText xml:space="preserve"> </w:instrText>
            </w:r>
            <w:r>
              <w:rPr>
                <w:noProof/>
              </w:rPr>
              <w:instrText>HYPERLINK \l "_Toc529546300"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3.1.9系统维护</w:t>
            </w:r>
            <w:r>
              <w:rPr>
                <w:noProof/>
                <w:webHidden/>
              </w:rPr>
              <w:tab/>
            </w:r>
            <w:r>
              <w:rPr>
                <w:noProof/>
                <w:webHidden/>
              </w:rPr>
              <w:fldChar w:fldCharType="begin"/>
            </w:r>
            <w:r>
              <w:rPr>
                <w:noProof/>
                <w:webHidden/>
              </w:rPr>
              <w:instrText xml:space="preserve"> PAGEREF _Toc529546300 \h </w:instrText>
            </w:r>
          </w:ins>
          <w:r>
            <w:rPr>
              <w:noProof/>
              <w:webHidden/>
            </w:rPr>
          </w:r>
          <w:r>
            <w:rPr>
              <w:noProof/>
              <w:webHidden/>
            </w:rPr>
            <w:fldChar w:fldCharType="separate"/>
          </w:r>
          <w:ins w:id="323" w:author="mr.liu" w:date="2018-11-09T17:01:00Z">
            <w:r>
              <w:rPr>
                <w:noProof/>
                <w:webHidden/>
              </w:rPr>
              <w:t>31</w:t>
            </w:r>
            <w:r>
              <w:rPr>
                <w:noProof/>
                <w:webHidden/>
              </w:rPr>
              <w:fldChar w:fldCharType="end"/>
            </w:r>
            <w:r w:rsidRPr="00F902C7">
              <w:rPr>
                <w:rStyle w:val="a8"/>
                <w:noProof/>
              </w:rPr>
              <w:fldChar w:fldCharType="end"/>
            </w:r>
          </w:ins>
        </w:p>
        <w:p w14:paraId="3924BBFB" w14:textId="475334A5" w:rsidR="006067E2" w:rsidRDefault="006067E2">
          <w:pPr>
            <w:pStyle w:val="TOC5"/>
            <w:tabs>
              <w:tab w:val="right" w:leader="dot" w:pos="8296"/>
            </w:tabs>
            <w:rPr>
              <w:ins w:id="324" w:author="mr.liu" w:date="2018-11-09T17:01:00Z"/>
              <w:rFonts w:asciiTheme="minorHAnsi" w:eastAsiaTheme="minorEastAsia" w:hAnsiTheme="minorHAnsi" w:cstheme="minorBidi"/>
              <w:noProof/>
            </w:rPr>
          </w:pPr>
          <w:ins w:id="325" w:author="mr.liu" w:date="2018-11-09T17:01:00Z">
            <w:r w:rsidRPr="00F902C7">
              <w:rPr>
                <w:rStyle w:val="a8"/>
                <w:noProof/>
              </w:rPr>
              <w:fldChar w:fldCharType="begin"/>
            </w:r>
            <w:r w:rsidRPr="00F902C7">
              <w:rPr>
                <w:rStyle w:val="a8"/>
                <w:noProof/>
              </w:rPr>
              <w:instrText xml:space="preserve"> </w:instrText>
            </w:r>
            <w:r>
              <w:rPr>
                <w:noProof/>
              </w:rPr>
              <w:instrText>HYPERLINK \l "_Toc529546301"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3.1.9.1系统维护计划</w:t>
            </w:r>
            <w:r>
              <w:rPr>
                <w:noProof/>
                <w:webHidden/>
              </w:rPr>
              <w:tab/>
            </w:r>
            <w:r>
              <w:rPr>
                <w:noProof/>
                <w:webHidden/>
              </w:rPr>
              <w:fldChar w:fldCharType="begin"/>
            </w:r>
            <w:r>
              <w:rPr>
                <w:noProof/>
                <w:webHidden/>
              </w:rPr>
              <w:instrText xml:space="preserve"> PAGEREF _Toc529546301 \h </w:instrText>
            </w:r>
          </w:ins>
          <w:r>
            <w:rPr>
              <w:noProof/>
              <w:webHidden/>
            </w:rPr>
          </w:r>
          <w:r>
            <w:rPr>
              <w:noProof/>
              <w:webHidden/>
            </w:rPr>
            <w:fldChar w:fldCharType="separate"/>
          </w:r>
          <w:ins w:id="326" w:author="mr.liu" w:date="2018-11-09T17:01:00Z">
            <w:r>
              <w:rPr>
                <w:noProof/>
                <w:webHidden/>
              </w:rPr>
              <w:t>31</w:t>
            </w:r>
            <w:r>
              <w:rPr>
                <w:noProof/>
                <w:webHidden/>
              </w:rPr>
              <w:fldChar w:fldCharType="end"/>
            </w:r>
            <w:r w:rsidRPr="00F902C7">
              <w:rPr>
                <w:rStyle w:val="a8"/>
                <w:noProof/>
              </w:rPr>
              <w:fldChar w:fldCharType="end"/>
            </w:r>
          </w:ins>
        </w:p>
        <w:p w14:paraId="514C6978" w14:textId="75AB536A" w:rsidR="006067E2" w:rsidRDefault="006067E2">
          <w:pPr>
            <w:pStyle w:val="TOC2"/>
            <w:tabs>
              <w:tab w:val="right" w:leader="dot" w:pos="8296"/>
            </w:tabs>
            <w:rPr>
              <w:ins w:id="327" w:author="mr.liu" w:date="2018-11-09T17:01:00Z"/>
              <w:rFonts w:asciiTheme="minorHAnsi" w:eastAsiaTheme="minorEastAsia" w:hAnsiTheme="minorHAnsi" w:cstheme="minorBidi"/>
              <w:noProof/>
            </w:rPr>
          </w:pPr>
          <w:ins w:id="328" w:author="mr.liu" w:date="2018-11-09T17:01:00Z">
            <w:r w:rsidRPr="00F902C7">
              <w:rPr>
                <w:rStyle w:val="a8"/>
                <w:noProof/>
              </w:rPr>
              <w:fldChar w:fldCharType="begin"/>
            </w:r>
            <w:r w:rsidRPr="00F902C7">
              <w:rPr>
                <w:rStyle w:val="a8"/>
                <w:noProof/>
              </w:rPr>
              <w:instrText xml:space="preserve"> </w:instrText>
            </w:r>
            <w:r>
              <w:rPr>
                <w:noProof/>
              </w:rPr>
              <w:instrText>HYPERLINK \l "_Toc529546302"</w:instrText>
            </w:r>
            <w:r w:rsidRPr="00F902C7">
              <w:rPr>
                <w:rStyle w:val="a8"/>
                <w:noProof/>
              </w:rPr>
              <w:instrText xml:space="preserve"> </w:instrText>
            </w:r>
            <w:r w:rsidRPr="00F902C7">
              <w:rPr>
                <w:rStyle w:val="a8"/>
                <w:noProof/>
              </w:rPr>
              <w:fldChar w:fldCharType="separate"/>
            </w:r>
            <w:r w:rsidRPr="00F902C7">
              <w:rPr>
                <w:rStyle w:val="a8"/>
                <w:noProof/>
              </w:rPr>
              <w:t>第4章  成本管理计划</w:t>
            </w:r>
            <w:r>
              <w:rPr>
                <w:noProof/>
                <w:webHidden/>
              </w:rPr>
              <w:tab/>
            </w:r>
            <w:r>
              <w:rPr>
                <w:noProof/>
                <w:webHidden/>
              </w:rPr>
              <w:fldChar w:fldCharType="begin"/>
            </w:r>
            <w:r>
              <w:rPr>
                <w:noProof/>
                <w:webHidden/>
              </w:rPr>
              <w:instrText xml:space="preserve"> PAGEREF _Toc529546302 \h </w:instrText>
            </w:r>
          </w:ins>
          <w:r>
            <w:rPr>
              <w:noProof/>
              <w:webHidden/>
            </w:rPr>
          </w:r>
          <w:r>
            <w:rPr>
              <w:noProof/>
              <w:webHidden/>
            </w:rPr>
            <w:fldChar w:fldCharType="separate"/>
          </w:r>
          <w:ins w:id="329" w:author="mr.liu" w:date="2018-11-09T17:01:00Z">
            <w:r>
              <w:rPr>
                <w:noProof/>
                <w:webHidden/>
              </w:rPr>
              <w:t>31</w:t>
            </w:r>
            <w:r>
              <w:rPr>
                <w:noProof/>
                <w:webHidden/>
              </w:rPr>
              <w:fldChar w:fldCharType="end"/>
            </w:r>
            <w:r w:rsidRPr="00F902C7">
              <w:rPr>
                <w:rStyle w:val="a8"/>
                <w:noProof/>
              </w:rPr>
              <w:fldChar w:fldCharType="end"/>
            </w:r>
          </w:ins>
        </w:p>
        <w:p w14:paraId="7B76FFE6" w14:textId="3EF297A6" w:rsidR="006067E2" w:rsidRDefault="006067E2">
          <w:pPr>
            <w:pStyle w:val="TOC2"/>
            <w:tabs>
              <w:tab w:val="right" w:leader="dot" w:pos="8296"/>
            </w:tabs>
            <w:rPr>
              <w:ins w:id="330" w:author="mr.liu" w:date="2018-11-09T17:01:00Z"/>
              <w:rFonts w:asciiTheme="minorHAnsi" w:eastAsiaTheme="minorEastAsia" w:hAnsiTheme="minorHAnsi" w:cstheme="minorBidi"/>
              <w:noProof/>
            </w:rPr>
          </w:pPr>
          <w:ins w:id="331" w:author="mr.liu" w:date="2018-11-09T17:01:00Z">
            <w:r w:rsidRPr="00F902C7">
              <w:rPr>
                <w:rStyle w:val="a8"/>
                <w:noProof/>
              </w:rPr>
              <w:fldChar w:fldCharType="begin"/>
            </w:r>
            <w:r w:rsidRPr="00F902C7">
              <w:rPr>
                <w:rStyle w:val="a8"/>
                <w:noProof/>
              </w:rPr>
              <w:instrText xml:space="preserve"> </w:instrText>
            </w:r>
            <w:r>
              <w:rPr>
                <w:noProof/>
              </w:rPr>
              <w:instrText>HYPERLINK \l "_Toc529546303"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第5章  质量管理计划</w:t>
            </w:r>
            <w:r>
              <w:rPr>
                <w:noProof/>
                <w:webHidden/>
              </w:rPr>
              <w:tab/>
            </w:r>
            <w:r>
              <w:rPr>
                <w:noProof/>
                <w:webHidden/>
              </w:rPr>
              <w:fldChar w:fldCharType="begin"/>
            </w:r>
            <w:r>
              <w:rPr>
                <w:noProof/>
                <w:webHidden/>
              </w:rPr>
              <w:instrText xml:space="preserve"> PAGEREF _Toc529546303 \h </w:instrText>
            </w:r>
          </w:ins>
          <w:r>
            <w:rPr>
              <w:noProof/>
              <w:webHidden/>
            </w:rPr>
          </w:r>
          <w:r>
            <w:rPr>
              <w:noProof/>
              <w:webHidden/>
            </w:rPr>
            <w:fldChar w:fldCharType="separate"/>
          </w:r>
          <w:ins w:id="332" w:author="mr.liu" w:date="2018-11-09T17:01:00Z">
            <w:r>
              <w:rPr>
                <w:noProof/>
                <w:webHidden/>
              </w:rPr>
              <w:t>32</w:t>
            </w:r>
            <w:r>
              <w:rPr>
                <w:noProof/>
                <w:webHidden/>
              </w:rPr>
              <w:fldChar w:fldCharType="end"/>
            </w:r>
            <w:r w:rsidRPr="00F902C7">
              <w:rPr>
                <w:rStyle w:val="a8"/>
                <w:noProof/>
              </w:rPr>
              <w:fldChar w:fldCharType="end"/>
            </w:r>
          </w:ins>
        </w:p>
        <w:p w14:paraId="1F441C8F" w14:textId="660A93CA" w:rsidR="006067E2" w:rsidRDefault="006067E2">
          <w:pPr>
            <w:pStyle w:val="TOC3"/>
            <w:tabs>
              <w:tab w:val="right" w:leader="dot" w:pos="8296"/>
            </w:tabs>
            <w:rPr>
              <w:ins w:id="333" w:author="mr.liu" w:date="2018-11-09T17:01:00Z"/>
              <w:rFonts w:asciiTheme="minorHAnsi" w:eastAsiaTheme="minorEastAsia" w:hAnsiTheme="minorHAnsi" w:cstheme="minorBidi"/>
              <w:noProof/>
            </w:rPr>
          </w:pPr>
          <w:ins w:id="334" w:author="mr.liu" w:date="2018-11-09T17:01:00Z">
            <w:r w:rsidRPr="00F902C7">
              <w:rPr>
                <w:rStyle w:val="a8"/>
                <w:noProof/>
              </w:rPr>
              <w:fldChar w:fldCharType="begin"/>
            </w:r>
            <w:r w:rsidRPr="00F902C7">
              <w:rPr>
                <w:rStyle w:val="a8"/>
                <w:noProof/>
              </w:rPr>
              <w:instrText xml:space="preserve"> </w:instrText>
            </w:r>
            <w:r>
              <w:rPr>
                <w:noProof/>
              </w:rPr>
              <w:instrText>HYPERLINK \l "_Toc529546304"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5.1需求版本控制</w:t>
            </w:r>
            <w:r>
              <w:rPr>
                <w:noProof/>
                <w:webHidden/>
              </w:rPr>
              <w:tab/>
            </w:r>
            <w:r>
              <w:rPr>
                <w:noProof/>
                <w:webHidden/>
              </w:rPr>
              <w:fldChar w:fldCharType="begin"/>
            </w:r>
            <w:r>
              <w:rPr>
                <w:noProof/>
                <w:webHidden/>
              </w:rPr>
              <w:instrText xml:space="preserve"> PAGEREF _Toc529546304 \h </w:instrText>
            </w:r>
          </w:ins>
          <w:r>
            <w:rPr>
              <w:noProof/>
              <w:webHidden/>
            </w:rPr>
          </w:r>
          <w:r>
            <w:rPr>
              <w:noProof/>
              <w:webHidden/>
            </w:rPr>
            <w:fldChar w:fldCharType="separate"/>
          </w:r>
          <w:ins w:id="335" w:author="mr.liu" w:date="2018-11-09T17:01:00Z">
            <w:r>
              <w:rPr>
                <w:noProof/>
                <w:webHidden/>
              </w:rPr>
              <w:t>32</w:t>
            </w:r>
            <w:r>
              <w:rPr>
                <w:noProof/>
                <w:webHidden/>
              </w:rPr>
              <w:fldChar w:fldCharType="end"/>
            </w:r>
            <w:r w:rsidRPr="00F902C7">
              <w:rPr>
                <w:rStyle w:val="a8"/>
                <w:noProof/>
              </w:rPr>
              <w:fldChar w:fldCharType="end"/>
            </w:r>
          </w:ins>
        </w:p>
        <w:p w14:paraId="1308531F" w14:textId="03070819" w:rsidR="006067E2" w:rsidRDefault="006067E2">
          <w:pPr>
            <w:pStyle w:val="TOC3"/>
            <w:tabs>
              <w:tab w:val="right" w:leader="dot" w:pos="8296"/>
            </w:tabs>
            <w:rPr>
              <w:ins w:id="336" w:author="mr.liu" w:date="2018-11-09T17:01:00Z"/>
              <w:rFonts w:asciiTheme="minorHAnsi" w:eastAsiaTheme="minorEastAsia" w:hAnsiTheme="minorHAnsi" w:cstheme="minorBidi"/>
              <w:noProof/>
            </w:rPr>
          </w:pPr>
          <w:ins w:id="337" w:author="mr.liu" w:date="2018-11-09T17:01:00Z">
            <w:r w:rsidRPr="00F902C7">
              <w:rPr>
                <w:rStyle w:val="a8"/>
                <w:noProof/>
              </w:rPr>
              <w:fldChar w:fldCharType="begin"/>
            </w:r>
            <w:r w:rsidRPr="00F902C7">
              <w:rPr>
                <w:rStyle w:val="a8"/>
                <w:noProof/>
              </w:rPr>
              <w:instrText xml:space="preserve"> </w:instrText>
            </w:r>
            <w:r>
              <w:rPr>
                <w:noProof/>
              </w:rPr>
              <w:instrText>HYPERLINK \l "_Toc529546305"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5.2需求状态管理</w:t>
            </w:r>
            <w:r>
              <w:rPr>
                <w:noProof/>
                <w:webHidden/>
              </w:rPr>
              <w:tab/>
            </w:r>
            <w:r>
              <w:rPr>
                <w:noProof/>
                <w:webHidden/>
              </w:rPr>
              <w:fldChar w:fldCharType="begin"/>
            </w:r>
            <w:r>
              <w:rPr>
                <w:noProof/>
                <w:webHidden/>
              </w:rPr>
              <w:instrText xml:space="preserve"> PAGEREF _Toc529546305 \h </w:instrText>
            </w:r>
          </w:ins>
          <w:r>
            <w:rPr>
              <w:noProof/>
              <w:webHidden/>
            </w:rPr>
          </w:r>
          <w:r>
            <w:rPr>
              <w:noProof/>
              <w:webHidden/>
            </w:rPr>
            <w:fldChar w:fldCharType="separate"/>
          </w:r>
          <w:ins w:id="338" w:author="mr.liu" w:date="2018-11-09T17:01:00Z">
            <w:r>
              <w:rPr>
                <w:noProof/>
                <w:webHidden/>
              </w:rPr>
              <w:t>32</w:t>
            </w:r>
            <w:r>
              <w:rPr>
                <w:noProof/>
                <w:webHidden/>
              </w:rPr>
              <w:fldChar w:fldCharType="end"/>
            </w:r>
            <w:r w:rsidRPr="00F902C7">
              <w:rPr>
                <w:rStyle w:val="a8"/>
                <w:noProof/>
              </w:rPr>
              <w:fldChar w:fldCharType="end"/>
            </w:r>
          </w:ins>
        </w:p>
        <w:p w14:paraId="41699671" w14:textId="6D8CA2F6" w:rsidR="006067E2" w:rsidRDefault="006067E2">
          <w:pPr>
            <w:pStyle w:val="TOC3"/>
            <w:tabs>
              <w:tab w:val="right" w:leader="dot" w:pos="8296"/>
            </w:tabs>
            <w:rPr>
              <w:ins w:id="339" w:author="mr.liu" w:date="2018-11-09T17:01:00Z"/>
              <w:rFonts w:asciiTheme="minorHAnsi" w:eastAsiaTheme="minorEastAsia" w:hAnsiTheme="minorHAnsi" w:cstheme="minorBidi"/>
              <w:noProof/>
            </w:rPr>
          </w:pPr>
          <w:ins w:id="340" w:author="mr.liu" w:date="2018-11-09T17:01:00Z">
            <w:r w:rsidRPr="00F902C7">
              <w:rPr>
                <w:rStyle w:val="a8"/>
                <w:noProof/>
              </w:rPr>
              <w:fldChar w:fldCharType="begin"/>
            </w:r>
            <w:r w:rsidRPr="00F902C7">
              <w:rPr>
                <w:rStyle w:val="a8"/>
                <w:noProof/>
              </w:rPr>
              <w:instrText xml:space="preserve"> </w:instrText>
            </w:r>
            <w:r>
              <w:rPr>
                <w:noProof/>
              </w:rPr>
              <w:instrText>HYPERLINK \l "_Toc529546306"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5.3需求变更控制政策</w:t>
            </w:r>
            <w:r>
              <w:rPr>
                <w:noProof/>
                <w:webHidden/>
              </w:rPr>
              <w:tab/>
            </w:r>
            <w:r>
              <w:rPr>
                <w:noProof/>
                <w:webHidden/>
              </w:rPr>
              <w:fldChar w:fldCharType="begin"/>
            </w:r>
            <w:r>
              <w:rPr>
                <w:noProof/>
                <w:webHidden/>
              </w:rPr>
              <w:instrText xml:space="preserve"> PAGEREF _Toc529546306 \h </w:instrText>
            </w:r>
          </w:ins>
          <w:r>
            <w:rPr>
              <w:noProof/>
              <w:webHidden/>
            </w:rPr>
          </w:r>
          <w:r>
            <w:rPr>
              <w:noProof/>
              <w:webHidden/>
            </w:rPr>
            <w:fldChar w:fldCharType="separate"/>
          </w:r>
          <w:ins w:id="341" w:author="mr.liu" w:date="2018-11-09T17:01:00Z">
            <w:r>
              <w:rPr>
                <w:noProof/>
                <w:webHidden/>
              </w:rPr>
              <w:t>34</w:t>
            </w:r>
            <w:r>
              <w:rPr>
                <w:noProof/>
                <w:webHidden/>
              </w:rPr>
              <w:fldChar w:fldCharType="end"/>
            </w:r>
            <w:r w:rsidRPr="00F902C7">
              <w:rPr>
                <w:rStyle w:val="a8"/>
                <w:noProof/>
              </w:rPr>
              <w:fldChar w:fldCharType="end"/>
            </w:r>
          </w:ins>
        </w:p>
        <w:p w14:paraId="0ABD4026" w14:textId="53A48C5B" w:rsidR="006067E2" w:rsidRDefault="006067E2">
          <w:pPr>
            <w:pStyle w:val="TOC3"/>
            <w:tabs>
              <w:tab w:val="right" w:leader="dot" w:pos="8296"/>
            </w:tabs>
            <w:rPr>
              <w:ins w:id="342" w:author="mr.liu" w:date="2018-11-09T17:01:00Z"/>
              <w:rFonts w:asciiTheme="minorHAnsi" w:eastAsiaTheme="minorEastAsia" w:hAnsiTheme="minorHAnsi" w:cstheme="minorBidi"/>
              <w:noProof/>
            </w:rPr>
          </w:pPr>
          <w:ins w:id="343" w:author="mr.liu" w:date="2018-11-09T17:01:00Z">
            <w:r w:rsidRPr="00F902C7">
              <w:rPr>
                <w:rStyle w:val="a8"/>
                <w:noProof/>
              </w:rPr>
              <w:fldChar w:fldCharType="begin"/>
            </w:r>
            <w:r w:rsidRPr="00F902C7">
              <w:rPr>
                <w:rStyle w:val="a8"/>
                <w:noProof/>
              </w:rPr>
              <w:instrText xml:space="preserve"> </w:instrText>
            </w:r>
            <w:r>
              <w:rPr>
                <w:noProof/>
              </w:rPr>
              <w:instrText>HYPERLINK \l "_Toc529546307"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5.4学习者需求质量标注</w:t>
            </w:r>
            <w:r>
              <w:rPr>
                <w:noProof/>
                <w:webHidden/>
              </w:rPr>
              <w:tab/>
            </w:r>
            <w:r>
              <w:rPr>
                <w:noProof/>
                <w:webHidden/>
              </w:rPr>
              <w:fldChar w:fldCharType="begin"/>
            </w:r>
            <w:r>
              <w:rPr>
                <w:noProof/>
                <w:webHidden/>
              </w:rPr>
              <w:instrText xml:space="preserve"> PAGEREF _Toc529546307 \h </w:instrText>
            </w:r>
          </w:ins>
          <w:r>
            <w:rPr>
              <w:noProof/>
              <w:webHidden/>
            </w:rPr>
          </w:r>
          <w:r>
            <w:rPr>
              <w:noProof/>
              <w:webHidden/>
            </w:rPr>
            <w:fldChar w:fldCharType="separate"/>
          </w:r>
          <w:ins w:id="344" w:author="mr.liu" w:date="2018-11-09T17:01:00Z">
            <w:r>
              <w:rPr>
                <w:noProof/>
                <w:webHidden/>
              </w:rPr>
              <w:t>35</w:t>
            </w:r>
            <w:r>
              <w:rPr>
                <w:noProof/>
                <w:webHidden/>
              </w:rPr>
              <w:fldChar w:fldCharType="end"/>
            </w:r>
            <w:r w:rsidRPr="00F902C7">
              <w:rPr>
                <w:rStyle w:val="a8"/>
                <w:noProof/>
              </w:rPr>
              <w:fldChar w:fldCharType="end"/>
            </w:r>
          </w:ins>
        </w:p>
        <w:p w14:paraId="1952B624" w14:textId="4027AE04" w:rsidR="006067E2" w:rsidRDefault="006067E2">
          <w:pPr>
            <w:pStyle w:val="TOC3"/>
            <w:tabs>
              <w:tab w:val="right" w:leader="dot" w:pos="8296"/>
            </w:tabs>
            <w:rPr>
              <w:ins w:id="345" w:author="mr.liu" w:date="2018-11-09T17:01:00Z"/>
              <w:rFonts w:asciiTheme="minorHAnsi" w:eastAsiaTheme="minorEastAsia" w:hAnsiTheme="minorHAnsi" w:cstheme="minorBidi"/>
              <w:noProof/>
            </w:rPr>
          </w:pPr>
          <w:ins w:id="346" w:author="mr.liu" w:date="2018-11-09T17:01:00Z">
            <w:r w:rsidRPr="00F902C7">
              <w:rPr>
                <w:rStyle w:val="a8"/>
                <w:noProof/>
              </w:rPr>
              <w:fldChar w:fldCharType="begin"/>
            </w:r>
            <w:r w:rsidRPr="00F902C7">
              <w:rPr>
                <w:rStyle w:val="a8"/>
                <w:noProof/>
              </w:rPr>
              <w:instrText xml:space="preserve"> </w:instrText>
            </w:r>
            <w:r>
              <w:rPr>
                <w:noProof/>
              </w:rPr>
              <w:instrText>HYPERLINK \l "_Toc529546308"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5.5指导者需求质量标注</w:t>
            </w:r>
            <w:r>
              <w:rPr>
                <w:noProof/>
                <w:webHidden/>
              </w:rPr>
              <w:tab/>
            </w:r>
            <w:r>
              <w:rPr>
                <w:noProof/>
                <w:webHidden/>
              </w:rPr>
              <w:fldChar w:fldCharType="begin"/>
            </w:r>
            <w:r>
              <w:rPr>
                <w:noProof/>
                <w:webHidden/>
              </w:rPr>
              <w:instrText xml:space="preserve"> PAGEREF _Toc529546308 \h </w:instrText>
            </w:r>
          </w:ins>
          <w:r>
            <w:rPr>
              <w:noProof/>
              <w:webHidden/>
            </w:rPr>
          </w:r>
          <w:r>
            <w:rPr>
              <w:noProof/>
              <w:webHidden/>
            </w:rPr>
            <w:fldChar w:fldCharType="separate"/>
          </w:r>
          <w:ins w:id="347" w:author="mr.liu" w:date="2018-11-09T17:01:00Z">
            <w:r>
              <w:rPr>
                <w:noProof/>
                <w:webHidden/>
              </w:rPr>
              <w:t>35</w:t>
            </w:r>
            <w:r>
              <w:rPr>
                <w:noProof/>
                <w:webHidden/>
              </w:rPr>
              <w:fldChar w:fldCharType="end"/>
            </w:r>
            <w:r w:rsidRPr="00F902C7">
              <w:rPr>
                <w:rStyle w:val="a8"/>
                <w:noProof/>
              </w:rPr>
              <w:fldChar w:fldCharType="end"/>
            </w:r>
          </w:ins>
        </w:p>
        <w:p w14:paraId="15224FBC" w14:textId="1BD6E1CD" w:rsidR="006067E2" w:rsidRDefault="006067E2">
          <w:pPr>
            <w:pStyle w:val="TOC2"/>
            <w:tabs>
              <w:tab w:val="right" w:leader="dot" w:pos="8296"/>
            </w:tabs>
            <w:rPr>
              <w:ins w:id="348" w:author="mr.liu" w:date="2018-11-09T17:01:00Z"/>
              <w:rFonts w:asciiTheme="minorHAnsi" w:eastAsiaTheme="minorEastAsia" w:hAnsiTheme="minorHAnsi" w:cstheme="minorBidi"/>
              <w:noProof/>
            </w:rPr>
          </w:pPr>
          <w:ins w:id="349" w:author="mr.liu" w:date="2018-11-09T17:01:00Z">
            <w:r w:rsidRPr="00F902C7">
              <w:rPr>
                <w:rStyle w:val="a8"/>
                <w:noProof/>
              </w:rPr>
              <w:fldChar w:fldCharType="begin"/>
            </w:r>
            <w:r w:rsidRPr="00F902C7">
              <w:rPr>
                <w:rStyle w:val="a8"/>
                <w:noProof/>
              </w:rPr>
              <w:instrText xml:space="preserve"> </w:instrText>
            </w:r>
            <w:r>
              <w:rPr>
                <w:noProof/>
              </w:rPr>
              <w:instrText>HYPERLINK \l "_Toc529546309"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第6章  沟通管理计划</w:t>
            </w:r>
            <w:r>
              <w:rPr>
                <w:noProof/>
                <w:webHidden/>
              </w:rPr>
              <w:tab/>
            </w:r>
            <w:r>
              <w:rPr>
                <w:noProof/>
                <w:webHidden/>
              </w:rPr>
              <w:fldChar w:fldCharType="begin"/>
            </w:r>
            <w:r>
              <w:rPr>
                <w:noProof/>
                <w:webHidden/>
              </w:rPr>
              <w:instrText xml:space="preserve"> PAGEREF _Toc529546309 \h </w:instrText>
            </w:r>
          </w:ins>
          <w:r>
            <w:rPr>
              <w:noProof/>
              <w:webHidden/>
            </w:rPr>
          </w:r>
          <w:r>
            <w:rPr>
              <w:noProof/>
              <w:webHidden/>
            </w:rPr>
            <w:fldChar w:fldCharType="separate"/>
          </w:r>
          <w:ins w:id="350" w:author="mr.liu" w:date="2018-11-09T17:01:00Z">
            <w:r>
              <w:rPr>
                <w:noProof/>
                <w:webHidden/>
              </w:rPr>
              <w:t>35</w:t>
            </w:r>
            <w:r>
              <w:rPr>
                <w:noProof/>
                <w:webHidden/>
              </w:rPr>
              <w:fldChar w:fldCharType="end"/>
            </w:r>
            <w:r w:rsidRPr="00F902C7">
              <w:rPr>
                <w:rStyle w:val="a8"/>
                <w:noProof/>
              </w:rPr>
              <w:fldChar w:fldCharType="end"/>
            </w:r>
          </w:ins>
        </w:p>
        <w:p w14:paraId="60598BCD" w14:textId="5A4B69E7" w:rsidR="006067E2" w:rsidRDefault="006067E2">
          <w:pPr>
            <w:pStyle w:val="TOC3"/>
            <w:tabs>
              <w:tab w:val="right" w:leader="dot" w:pos="8296"/>
            </w:tabs>
            <w:rPr>
              <w:ins w:id="351" w:author="mr.liu" w:date="2018-11-09T17:01:00Z"/>
              <w:rFonts w:asciiTheme="minorHAnsi" w:eastAsiaTheme="minorEastAsia" w:hAnsiTheme="minorHAnsi" w:cstheme="minorBidi"/>
              <w:noProof/>
            </w:rPr>
          </w:pPr>
          <w:ins w:id="352" w:author="mr.liu" w:date="2018-11-09T17:01:00Z">
            <w:r w:rsidRPr="00F902C7">
              <w:rPr>
                <w:rStyle w:val="a8"/>
                <w:noProof/>
              </w:rPr>
              <w:fldChar w:fldCharType="begin"/>
            </w:r>
            <w:r w:rsidRPr="00F902C7">
              <w:rPr>
                <w:rStyle w:val="a8"/>
                <w:noProof/>
              </w:rPr>
              <w:instrText xml:space="preserve"> </w:instrText>
            </w:r>
            <w:r>
              <w:rPr>
                <w:noProof/>
              </w:rPr>
              <w:instrText>HYPERLINK \l "_Toc529546310"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6.1项目会议</w:t>
            </w:r>
            <w:r>
              <w:rPr>
                <w:noProof/>
                <w:webHidden/>
              </w:rPr>
              <w:tab/>
            </w:r>
            <w:r>
              <w:rPr>
                <w:noProof/>
                <w:webHidden/>
              </w:rPr>
              <w:fldChar w:fldCharType="begin"/>
            </w:r>
            <w:r>
              <w:rPr>
                <w:noProof/>
                <w:webHidden/>
              </w:rPr>
              <w:instrText xml:space="preserve"> PAGEREF _Toc529546310 \h </w:instrText>
            </w:r>
          </w:ins>
          <w:r>
            <w:rPr>
              <w:noProof/>
              <w:webHidden/>
            </w:rPr>
          </w:r>
          <w:r>
            <w:rPr>
              <w:noProof/>
              <w:webHidden/>
            </w:rPr>
            <w:fldChar w:fldCharType="separate"/>
          </w:r>
          <w:ins w:id="353" w:author="mr.liu" w:date="2018-11-09T17:01:00Z">
            <w:r>
              <w:rPr>
                <w:noProof/>
                <w:webHidden/>
              </w:rPr>
              <w:t>35</w:t>
            </w:r>
            <w:r>
              <w:rPr>
                <w:noProof/>
                <w:webHidden/>
              </w:rPr>
              <w:fldChar w:fldCharType="end"/>
            </w:r>
            <w:r w:rsidRPr="00F902C7">
              <w:rPr>
                <w:rStyle w:val="a8"/>
                <w:noProof/>
              </w:rPr>
              <w:fldChar w:fldCharType="end"/>
            </w:r>
          </w:ins>
        </w:p>
        <w:p w14:paraId="665533A0" w14:textId="0E9D3773" w:rsidR="006067E2" w:rsidRDefault="006067E2">
          <w:pPr>
            <w:pStyle w:val="TOC3"/>
            <w:tabs>
              <w:tab w:val="right" w:leader="dot" w:pos="8296"/>
            </w:tabs>
            <w:rPr>
              <w:ins w:id="354" w:author="mr.liu" w:date="2018-11-09T17:01:00Z"/>
              <w:rFonts w:asciiTheme="minorHAnsi" w:eastAsiaTheme="minorEastAsia" w:hAnsiTheme="minorHAnsi" w:cstheme="minorBidi"/>
              <w:noProof/>
            </w:rPr>
          </w:pPr>
          <w:ins w:id="355" w:author="mr.liu" w:date="2018-11-09T17:01:00Z">
            <w:r w:rsidRPr="00F902C7">
              <w:rPr>
                <w:rStyle w:val="a8"/>
                <w:noProof/>
              </w:rPr>
              <w:fldChar w:fldCharType="begin"/>
            </w:r>
            <w:r w:rsidRPr="00F902C7">
              <w:rPr>
                <w:rStyle w:val="a8"/>
                <w:noProof/>
              </w:rPr>
              <w:instrText xml:space="preserve"> </w:instrText>
            </w:r>
            <w:r>
              <w:rPr>
                <w:noProof/>
              </w:rPr>
              <w:instrText>HYPERLINK \l "_Toc529546311"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6.2会议制度</w:t>
            </w:r>
            <w:r>
              <w:rPr>
                <w:noProof/>
                <w:webHidden/>
              </w:rPr>
              <w:tab/>
            </w:r>
            <w:r>
              <w:rPr>
                <w:noProof/>
                <w:webHidden/>
              </w:rPr>
              <w:fldChar w:fldCharType="begin"/>
            </w:r>
            <w:r>
              <w:rPr>
                <w:noProof/>
                <w:webHidden/>
              </w:rPr>
              <w:instrText xml:space="preserve"> PAGEREF _Toc529546311 \h </w:instrText>
            </w:r>
          </w:ins>
          <w:r>
            <w:rPr>
              <w:noProof/>
              <w:webHidden/>
            </w:rPr>
          </w:r>
          <w:r>
            <w:rPr>
              <w:noProof/>
              <w:webHidden/>
            </w:rPr>
            <w:fldChar w:fldCharType="separate"/>
          </w:r>
          <w:ins w:id="356" w:author="mr.liu" w:date="2018-11-09T17:01:00Z">
            <w:r>
              <w:rPr>
                <w:noProof/>
                <w:webHidden/>
              </w:rPr>
              <w:t>36</w:t>
            </w:r>
            <w:r>
              <w:rPr>
                <w:noProof/>
                <w:webHidden/>
              </w:rPr>
              <w:fldChar w:fldCharType="end"/>
            </w:r>
            <w:r w:rsidRPr="00F902C7">
              <w:rPr>
                <w:rStyle w:val="a8"/>
                <w:noProof/>
              </w:rPr>
              <w:fldChar w:fldCharType="end"/>
            </w:r>
          </w:ins>
        </w:p>
        <w:p w14:paraId="6DAA8080" w14:textId="631C5354" w:rsidR="006067E2" w:rsidRDefault="006067E2">
          <w:pPr>
            <w:pStyle w:val="TOC3"/>
            <w:tabs>
              <w:tab w:val="right" w:leader="dot" w:pos="8296"/>
            </w:tabs>
            <w:rPr>
              <w:ins w:id="357" w:author="mr.liu" w:date="2018-11-09T17:01:00Z"/>
              <w:rFonts w:asciiTheme="minorHAnsi" w:eastAsiaTheme="minorEastAsia" w:hAnsiTheme="minorHAnsi" w:cstheme="minorBidi"/>
              <w:noProof/>
            </w:rPr>
          </w:pPr>
          <w:ins w:id="358" w:author="mr.liu" w:date="2018-11-09T17:01:00Z">
            <w:r w:rsidRPr="00F902C7">
              <w:rPr>
                <w:rStyle w:val="a8"/>
                <w:noProof/>
              </w:rPr>
              <w:fldChar w:fldCharType="begin"/>
            </w:r>
            <w:r w:rsidRPr="00F902C7">
              <w:rPr>
                <w:rStyle w:val="a8"/>
                <w:noProof/>
              </w:rPr>
              <w:instrText xml:space="preserve"> </w:instrText>
            </w:r>
            <w:r>
              <w:rPr>
                <w:noProof/>
              </w:rPr>
              <w:instrText>HYPERLINK \l "_Toc529546312"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6.3开发者内部沟通计划</w:t>
            </w:r>
            <w:r>
              <w:rPr>
                <w:noProof/>
                <w:webHidden/>
              </w:rPr>
              <w:tab/>
            </w:r>
            <w:r>
              <w:rPr>
                <w:noProof/>
                <w:webHidden/>
              </w:rPr>
              <w:fldChar w:fldCharType="begin"/>
            </w:r>
            <w:r>
              <w:rPr>
                <w:noProof/>
                <w:webHidden/>
              </w:rPr>
              <w:instrText xml:space="preserve"> PAGEREF _Toc529546312 \h </w:instrText>
            </w:r>
          </w:ins>
          <w:r>
            <w:rPr>
              <w:noProof/>
              <w:webHidden/>
            </w:rPr>
          </w:r>
          <w:r>
            <w:rPr>
              <w:noProof/>
              <w:webHidden/>
            </w:rPr>
            <w:fldChar w:fldCharType="separate"/>
          </w:r>
          <w:ins w:id="359" w:author="mr.liu" w:date="2018-11-09T17:01:00Z">
            <w:r>
              <w:rPr>
                <w:noProof/>
                <w:webHidden/>
              </w:rPr>
              <w:t>36</w:t>
            </w:r>
            <w:r>
              <w:rPr>
                <w:noProof/>
                <w:webHidden/>
              </w:rPr>
              <w:fldChar w:fldCharType="end"/>
            </w:r>
            <w:r w:rsidRPr="00F902C7">
              <w:rPr>
                <w:rStyle w:val="a8"/>
                <w:noProof/>
              </w:rPr>
              <w:fldChar w:fldCharType="end"/>
            </w:r>
          </w:ins>
        </w:p>
        <w:p w14:paraId="4110A69C" w14:textId="6291F363" w:rsidR="006067E2" w:rsidRDefault="006067E2">
          <w:pPr>
            <w:pStyle w:val="TOC3"/>
            <w:tabs>
              <w:tab w:val="right" w:leader="dot" w:pos="8296"/>
            </w:tabs>
            <w:rPr>
              <w:ins w:id="360" w:author="mr.liu" w:date="2018-11-09T17:01:00Z"/>
              <w:rFonts w:asciiTheme="minorHAnsi" w:eastAsiaTheme="minorEastAsia" w:hAnsiTheme="minorHAnsi" w:cstheme="minorBidi"/>
              <w:noProof/>
            </w:rPr>
          </w:pPr>
          <w:ins w:id="361" w:author="mr.liu" w:date="2018-11-09T17:01:00Z">
            <w:r w:rsidRPr="00F902C7">
              <w:rPr>
                <w:rStyle w:val="a8"/>
                <w:noProof/>
              </w:rPr>
              <w:fldChar w:fldCharType="begin"/>
            </w:r>
            <w:r w:rsidRPr="00F902C7">
              <w:rPr>
                <w:rStyle w:val="a8"/>
                <w:noProof/>
              </w:rPr>
              <w:instrText xml:space="preserve"> </w:instrText>
            </w:r>
            <w:r>
              <w:rPr>
                <w:noProof/>
              </w:rPr>
              <w:instrText>HYPERLINK \l "_Toc529546313"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6.4开发者和客户沟通计划</w:t>
            </w:r>
            <w:r>
              <w:rPr>
                <w:noProof/>
                <w:webHidden/>
              </w:rPr>
              <w:tab/>
            </w:r>
            <w:r>
              <w:rPr>
                <w:noProof/>
                <w:webHidden/>
              </w:rPr>
              <w:fldChar w:fldCharType="begin"/>
            </w:r>
            <w:r>
              <w:rPr>
                <w:noProof/>
                <w:webHidden/>
              </w:rPr>
              <w:instrText xml:space="preserve"> PAGEREF _Toc529546313 \h </w:instrText>
            </w:r>
          </w:ins>
          <w:r>
            <w:rPr>
              <w:noProof/>
              <w:webHidden/>
            </w:rPr>
          </w:r>
          <w:r>
            <w:rPr>
              <w:noProof/>
              <w:webHidden/>
            </w:rPr>
            <w:fldChar w:fldCharType="separate"/>
          </w:r>
          <w:ins w:id="362" w:author="mr.liu" w:date="2018-11-09T17:01:00Z">
            <w:r>
              <w:rPr>
                <w:noProof/>
                <w:webHidden/>
              </w:rPr>
              <w:t>37</w:t>
            </w:r>
            <w:r>
              <w:rPr>
                <w:noProof/>
                <w:webHidden/>
              </w:rPr>
              <w:fldChar w:fldCharType="end"/>
            </w:r>
            <w:r w:rsidRPr="00F902C7">
              <w:rPr>
                <w:rStyle w:val="a8"/>
                <w:noProof/>
              </w:rPr>
              <w:fldChar w:fldCharType="end"/>
            </w:r>
          </w:ins>
        </w:p>
        <w:p w14:paraId="36D48F1B" w14:textId="14BBAF9F" w:rsidR="006067E2" w:rsidRDefault="006067E2">
          <w:pPr>
            <w:pStyle w:val="TOC2"/>
            <w:tabs>
              <w:tab w:val="right" w:leader="dot" w:pos="8296"/>
            </w:tabs>
            <w:rPr>
              <w:ins w:id="363" w:author="mr.liu" w:date="2018-11-09T17:01:00Z"/>
              <w:rFonts w:asciiTheme="minorHAnsi" w:eastAsiaTheme="minorEastAsia" w:hAnsiTheme="minorHAnsi" w:cstheme="minorBidi"/>
              <w:noProof/>
            </w:rPr>
          </w:pPr>
          <w:ins w:id="364" w:author="mr.liu" w:date="2018-11-09T17:01:00Z">
            <w:r w:rsidRPr="00F902C7">
              <w:rPr>
                <w:rStyle w:val="a8"/>
                <w:noProof/>
              </w:rPr>
              <w:fldChar w:fldCharType="begin"/>
            </w:r>
            <w:r w:rsidRPr="00F902C7">
              <w:rPr>
                <w:rStyle w:val="a8"/>
                <w:noProof/>
              </w:rPr>
              <w:instrText xml:space="preserve"> </w:instrText>
            </w:r>
            <w:r>
              <w:rPr>
                <w:noProof/>
              </w:rPr>
              <w:instrText>HYPERLINK \l "_Toc529546314"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第7章  风险管理计划</w:t>
            </w:r>
            <w:r>
              <w:rPr>
                <w:noProof/>
                <w:webHidden/>
              </w:rPr>
              <w:tab/>
            </w:r>
            <w:r>
              <w:rPr>
                <w:noProof/>
                <w:webHidden/>
              </w:rPr>
              <w:fldChar w:fldCharType="begin"/>
            </w:r>
            <w:r>
              <w:rPr>
                <w:noProof/>
                <w:webHidden/>
              </w:rPr>
              <w:instrText xml:space="preserve"> PAGEREF _Toc529546314 \h </w:instrText>
            </w:r>
          </w:ins>
          <w:r>
            <w:rPr>
              <w:noProof/>
              <w:webHidden/>
            </w:rPr>
          </w:r>
          <w:r>
            <w:rPr>
              <w:noProof/>
              <w:webHidden/>
            </w:rPr>
            <w:fldChar w:fldCharType="separate"/>
          </w:r>
          <w:ins w:id="365" w:author="mr.liu" w:date="2018-11-09T17:01:00Z">
            <w:r>
              <w:rPr>
                <w:noProof/>
                <w:webHidden/>
              </w:rPr>
              <w:t>38</w:t>
            </w:r>
            <w:r>
              <w:rPr>
                <w:noProof/>
                <w:webHidden/>
              </w:rPr>
              <w:fldChar w:fldCharType="end"/>
            </w:r>
            <w:r w:rsidRPr="00F902C7">
              <w:rPr>
                <w:rStyle w:val="a8"/>
                <w:noProof/>
              </w:rPr>
              <w:fldChar w:fldCharType="end"/>
            </w:r>
          </w:ins>
        </w:p>
        <w:p w14:paraId="1382CFE2" w14:textId="36B7F0E6" w:rsidR="006067E2" w:rsidRDefault="006067E2">
          <w:pPr>
            <w:pStyle w:val="TOC3"/>
            <w:tabs>
              <w:tab w:val="right" w:leader="dot" w:pos="8296"/>
            </w:tabs>
            <w:rPr>
              <w:ins w:id="366" w:author="mr.liu" w:date="2018-11-09T17:01:00Z"/>
              <w:rFonts w:asciiTheme="minorHAnsi" w:eastAsiaTheme="minorEastAsia" w:hAnsiTheme="minorHAnsi" w:cstheme="minorBidi"/>
              <w:noProof/>
            </w:rPr>
          </w:pPr>
          <w:ins w:id="367" w:author="mr.liu" w:date="2018-11-09T17:01:00Z">
            <w:r w:rsidRPr="00F902C7">
              <w:rPr>
                <w:rStyle w:val="a8"/>
                <w:noProof/>
              </w:rPr>
              <w:fldChar w:fldCharType="begin"/>
            </w:r>
            <w:r w:rsidRPr="00F902C7">
              <w:rPr>
                <w:rStyle w:val="a8"/>
                <w:noProof/>
              </w:rPr>
              <w:instrText xml:space="preserve"> </w:instrText>
            </w:r>
            <w:r>
              <w:rPr>
                <w:noProof/>
              </w:rPr>
              <w:instrText>HYPERLINK \l "_Toc529546315"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7.1 风险识别</w:t>
            </w:r>
            <w:r>
              <w:rPr>
                <w:noProof/>
                <w:webHidden/>
              </w:rPr>
              <w:tab/>
            </w:r>
            <w:r>
              <w:rPr>
                <w:noProof/>
                <w:webHidden/>
              </w:rPr>
              <w:fldChar w:fldCharType="begin"/>
            </w:r>
            <w:r>
              <w:rPr>
                <w:noProof/>
                <w:webHidden/>
              </w:rPr>
              <w:instrText xml:space="preserve"> PAGEREF _Toc529546315 \h </w:instrText>
            </w:r>
          </w:ins>
          <w:r>
            <w:rPr>
              <w:noProof/>
              <w:webHidden/>
            </w:rPr>
          </w:r>
          <w:r>
            <w:rPr>
              <w:noProof/>
              <w:webHidden/>
            </w:rPr>
            <w:fldChar w:fldCharType="separate"/>
          </w:r>
          <w:ins w:id="368" w:author="mr.liu" w:date="2018-11-09T17:01:00Z">
            <w:r>
              <w:rPr>
                <w:noProof/>
                <w:webHidden/>
              </w:rPr>
              <w:t>38</w:t>
            </w:r>
            <w:r>
              <w:rPr>
                <w:noProof/>
                <w:webHidden/>
              </w:rPr>
              <w:fldChar w:fldCharType="end"/>
            </w:r>
            <w:r w:rsidRPr="00F902C7">
              <w:rPr>
                <w:rStyle w:val="a8"/>
                <w:noProof/>
              </w:rPr>
              <w:fldChar w:fldCharType="end"/>
            </w:r>
          </w:ins>
        </w:p>
        <w:p w14:paraId="1C6DD91C" w14:textId="0EC9D4BD" w:rsidR="006067E2" w:rsidRDefault="006067E2">
          <w:pPr>
            <w:pStyle w:val="TOC4"/>
            <w:tabs>
              <w:tab w:val="right" w:leader="dot" w:pos="8296"/>
            </w:tabs>
            <w:rPr>
              <w:ins w:id="369" w:author="mr.liu" w:date="2018-11-09T17:01:00Z"/>
              <w:rFonts w:asciiTheme="minorHAnsi" w:eastAsiaTheme="minorEastAsia" w:hAnsiTheme="minorHAnsi" w:cstheme="minorBidi"/>
              <w:noProof/>
            </w:rPr>
          </w:pPr>
          <w:ins w:id="370" w:author="mr.liu" w:date="2018-11-09T17:01:00Z">
            <w:r w:rsidRPr="00F902C7">
              <w:rPr>
                <w:rStyle w:val="a8"/>
                <w:noProof/>
              </w:rPr>
              <w:fldChar w:fldCharType="begin"/>
            </w:r>
            <w:r w:rsidRPr="00F902C7">
              <w:rPr>
                <w:rStyle w:val="a8"/>
                <w:noProof/>
              </w:rPr>
              <w:instrText xml:space="preserve"> </w:instrText>
            </w:r>
            <w:r>
              <w:rPr>
                <w:noProof/>
              </w:rPr>
              <w:instrText>HYPERLINK \l "_Toc529546316"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7.1.1 标识风险</w:t>
            </w:r>
            <w:r>
              <w:rPr>
                <w:noProof/>
                <w:webHidden/>
              </w:rPr>
              <w:tab/>
            </w:r>
            <w:r>
              <w:rPr>
                <w:noProof/>
                <w:webHidden/>
              </w:rPr>
              <w:fldChar w:fldCharType="begin"/>
            </w:r>
            <w:r>
              <w:rPr>
                <w:noProof/>
                <w:webHidden/>
              </w:rPr>
              <w:instrText xml:space="preserve"> PAGEREF _Toc529546316 \h </w:instrText>
            </w:r>
          </w:ins>
          <w:r>
            <w:rPr>
              <w:noProof/>
              <w:webHidden/>
            </w:rPr>
          </w:r>
          <w:r>
            <w:rPr>
              <w:noProof/>
              <w:webHidden/>
            </w:rPr>
            <w:fldChar w:fldCharType="separate"/>
          </w:r>
          <w:ins w:id="371" w:author="mr.liu" w:date="2018-11-09T17:01:00Z">
            <w:r>
              <w:rPr>
                <w:noProof/>
                <w:webHidden/>
              </w:rPr>
              <w:t>38</w:t>
            </w:r>
            <w:r>
              <w:rPr>
                <w:noProof/>
                <w:webHidden/>
              </w:rPr>
              <w:fldChar w:fldCharType="end"/>
            </w:r>
            <w:r w:rsidRPr="00F902C7">
              <w:rPr>
                <w:rStyle w:val="a8"/>
                <w:noProof/>
              </w:rPr>
              <w:fldChar w:fldCharType="end"/>
            </w:r>
          </w:ins>
        </w:p>
        <w:p w14:paraId="3D2ED001" w14:textId="13582C73" w:rsidR="006067E2" w:rsidRDefault="006067E2">
          <w:pPr>
            <w:pStyle w:val="TOC5"/>
            <w:tabs>
              <w:tab w:val="right" w:leader="dot" w:pos="8296"/>
            </w:tabs>
            <w:rPr>
              <w:ins w:id="372" w:author="mr.liu" w:date="2018-11-09T17:01:00Z"/>
              <w:rFonts w:asciiTheme="minorHAnsi" w:eastAsiaTheme="minorEastAsia" w:hAnsiTheme="minorHAnsi" w:cstheme="minorBidi"/>
              <w:noProof/>
            </w:rPr>
          </w:pPr>
          <w:ins w:id="373" w:author="mr.liu" w:date="2018-11-09T17:01:00Z">
            <w:r w:rsidRPr="00F902C7">
              <w:rPr>
                <w:rStyle w:val="a8"/>
                <w:noProof/>
              </w:rPr>
              <w:fldChar w:fldCharType="begin"/>
            </w:r>
            <w:r w:rsidRPr="00F902C7">
              <w:rPr>
                <w:rStyle w:val="a8"/>
                <w:noProof/>
              </w:rPr>
              <w:instrText xml:space="preserve"> </w:instrText>
            </w:r>
            <w:r>
              <w:rPr>
                <w:noProof/>
              </w:rPr>
              <w:instrText>HYPERLINK \l "_Toc529546317"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7.1.1.1检查单</w:t>
            </w:r>
            <w:r>
              <w:rPr>
                <w:noProof/>
                <w:webHidden/>
              </w:rPr>
              <w:tab/>
            </w:r>
            <w:r>
              <w:rPr>
                <w:noProof/>
                <w:webHidden/>
              </w:rPr>
              <w:fldChar w:fldCharType="begin"/>
            </w:r>
            <w:r>
              <w:rPr>
                <w:noProof/>
                <w:webHidden/>
              </w:rPr>
              <w:instrText xml:space="preserve"> PAGEREF _Toc529546317 \h </w:instrText>
            </w:r>
          </w:ins>
          <w:r>
            <w:rPr>
              <w:noProof/>
              <w:webHidden/>
            </w:rPr>
          </w:r>
          <w:r>
            <w:rPr>
              <w:noProof/>
              <w:webHidden/>
            </w:rPr>
            <w:fldChar w:fldCharType="separate"/>
          </w:r>
          <w:ins w:id="374" w:author="mr.liu" w:date="2018-11-09T17:01:00Z">
            <w:r>
              <w:rPr>
                <w:noProof/>
                <w:webHidden/>
              </w:rPr>
              <w:t>38</w:t>
            </w:r>
            <w:r>
              <w:rPr>
                <w:noProof/>
                <w:webHidden/>
              </w:rPr>
              <w:fldChar w:fldCharType="end"/>
            </w:r>
            <w:r w:rsidRPr="00F902C7">
              <w:rPr>
                <w:rStyle w:val="a8"/>
                <w:noProof/>
              </w:rPr>
              <w:fldChar w:fldCharType="end"/>
            </w:r>
          </w:ins>
        </w:p>
        <w:p w14:paraId="47EE7F1E" w14:textId="4304E48D" w:rsidR="006067E2" w:rsidRDefault="006067E2">
          <w:pPr>
            <w:pStyle w:val="TOC5"/>
            <w:tabs>
              <w:tab w:val="right" w:leader="dot" w:pos="8296"/>
            </w:tabs>
            <w:rPr>
              <w:ins w:id="375" w:author="mr.liu" w:date="2018-11-09T17:01:00Z"/>
              <w:rFonts w:asciiTheme="minorHAnsi" w:eastAsiaTheme="minorEastAsia" w:hAnsiTheme="minorHAnsi" w:cstheme="minorBidi"/>
              <w:noProof/>
            </w:rPr>
          </w:pPr>
          <w:ins w:id="376" w:author="mr.liu" w:date="2018-11-09T17:01:00Z">
            <w:r w:rsidRPr="00F902C7">
              <w:rPr>
                <w:rStyle w:val="a8"/>
                <w:noProof/>
              </w:rPr>
              <w:fldChar w:fldCharType="begin"/>
            </w:r>
            <w:r w:rsidRPr="00F902C7">
              <w:rPr>
                <w:rStyle w:val="a8"/>
                <w:noProof/>
              </w:rPr>
              <w:instrText xml:space="preserve"> </w:instrText>
            </w:r>
            <w:r>
              <w:rPr>
                <w:noProof/>
              </w:rPr>
              <w:instrText>HYPERLINK \l "_Toc529546318"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7.1.1.2需求相关风险</w:t>
            </w:r>
            <w:r>
              <w:rPr>
                <w:noProof/>
                <w:webHidden/>
              </w:rPr>
              <w:tab/>
            </w:r>
            <w:r>
              <w:rPr>
                <w:noProof/>
                <w:webHidden/>
              </w:rPr>
              <w:fldChar w:fldCharType="begin"/>
            </w:r>
            <w:r>
              <w:rPr>
                <w:noProof/>
                <w:webHidden/>
              </w:rPr>
              <w:instrText xml:space="preserve"> PAGEREF _Toc529546318 \h </w:instrText>
            </w:r>
          </w:ins>
          <w:r>
            <w:rPr>
              <w:noProof/>
              <w:webHidden/>
            </w:rPr>
          </w:r>
          <w:r>
            <w:rPr>
              <w:noProof/>
              <w:webHidden/>
            </w:rPr>
            <w:fldChar w:fldCharType="separate"/>
          </w:r>
          <w:ins w:id="377" w:author="mr.liu" w:date="2018-11-09T17:01:00Z">
            <w:r>
              <w:rPr>
                <w:noProof/>
                <w:webHidden/>
              </w:rPr>
              <w:t>39</w:t>
            </w:r>
            <w:r>
              <w:rPr>
                <w:noProof/>
                <w:webHidden/>
              </w:rPr>
              <w:fldChar w:fldCharType="end"/>
            </w:r>
            <w:r w:rsidRPr="00F902C7">
              <w:rPr>
                <w:rStyle w:val="a8"/>
                <w:noProof/>
              </w:rPr>
              <w:fldChar w:fldCharType="end"/>
            </w:r>
          </w:ins>
        </w:p>
        <w:p w14:paraId="238F8A0D" w14:textId="1B8DD9FB" w:rsidR="006067E2" w:rsidRDefault="006067E2">
          <w:pPr>
            <w:pStyle w:val="TOC6"/>
            <w:tabs>
              <w:tab w:val="right" w:leader="dot" w:pos="8296"/>
            </w:tabs>
            <w:rPr>
              <w:ins w:id="378" w:author="mr.liu" w:date="2018-11-09T17:01:00Z"/>
              <w:rFonts w:asciiTheme="minorHAnsi" w:eastAsiaTheme="minorEastAsia" w:hAnsiTheme="minorHAnsi" w:cstheme="minorBidi"/>
              <w:noProof/>
            </w:rPr>
          </w:pPr>
          <w:ins w:id="379" w:author="mr.liu" w:date="2018-11-09T17:01:00Z">
            <w:r w:rsidRPr="00F902C7">
              <w:rPr>
                <w:rStyle w:val="a8"/>
                <w:noProof/>
              </w:rPr>
              <w:fldChar w:fldCharType="begin"/>
            </w:r>
            <w:r w:rsidRPr="00F902C7">
              <w:rPr>
                <w:rStyle w:val="a8"/>
                <w:noProof/>
              </w:rPr>
              <w:instrText xml:space="preserve"> </w:instrText>
            </w:r>
            <w:r>
              <w:rPr>
                <w:noProof/>
              </w:rPr>
              <w:instrText>HYPERLINK \l "_Toc529546319"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7.1.1.2.1 需求收集</w:t>
            </w:r>
            <w:r>
              <w:rPr>
                <w:noProof/>
                <w:webHidden/>
              </w:rPr>
              <w:tab/>
            </w:r>
            <w:r>
              <w:rPr>
                <w:noProof/>
                <w:webHidden/>
              </w:rPr>
              <w:fldChar w:fldCharType="begin"/>
            </w:r>
            <w:r>
              <w:rPr>
                <w:noProof/>
                <w:webHidden/>
              </w:rPr>
              <w:instrText xml:space="preserve"> PAGEREF _Toc529546319 \h </w:instrText>
            </w:r>
          </w:ins>
          <w:r>
            <w:rPr>
              <w:noProof/>
              <w:webHidden/>
            </w:rPr>
          </w:r>
          <w:r>
            <w:rPr>
              <w:noProof/>
              <w:webHidden/>
            </w:rPr>
            <w:fldChar w:fldCharType="separate"/>
          </w:r>
          <w:ins w:id="380" w:author="mr.liu" w:date="2018-11-09T17:01:00Z">
            <w:r>
              <w:rPr>
                <w:noProof/>
                <w:webHidden/>
              </w:rPr>
              <w:t>39</w:t>
            </w:r>
            <w:r>
              <w:rPr>
                <w:noProof/>
                <w:webHidden/>
              </w:rPr>
              <w:fldChar w:fldCharType="end"/>
            </w:r>
            <w:r w:rsidRPr="00F902C7">
              <w:rPr>
                <w:rStyle w:val="a8"/>
                <w:noProof/>
              </w:rPr>
              <w:fldChar w:fldCharType="end"/>
            </w:r>
          </w:ins>
        </w:p>
        <w:p w14:paraId="54AFDAA1" w14:textId="235E45A8" w:rsidR="006067E2" w:rsidRDefault="006067E2">
          <w:pPr>
            <w:pStyle w:val="TOC6"/>
            <w:tabs>
              <w:tab w:val="right" w:leader="dot" w:pos="8296"/>
            </w:tabs>
            <w:rPr>
              <w:ins w:id="381" w:author="mr.liu" w:date="2018-11-09T17:01:00Z"/>
              <w:rFonts w:asciiTheme="minorHAnsi" w:eastAsiaTheme="minorEastAsia" w:hAnsiTheme="minorHAnsi" w:cstheme="minorBidi"/>
              <w:noProof/>
            </w:rPr>
          </w:pPr>
          <w:ins w:id="382" w:author="mr.liu" w:date="2018-11-09T17:01:00Z">
            <w:r w:rsidRPr="00F902C7">
              <w:rPr>
                <w:rStyle w:val="a8"/>
                <w:noProof/>
              </w:rPr>
              <w:fldChar w:fldCharType="begin"/>
            </w:r>
            <w:r w:rsidRPr="00F902C7">
              <w:rPr>
                <w:rStyle w:val="a8"/>
                <w:noProof/>
              </w:rPr>
              <w:instrText xml:space="preserve"> </w:instrText>
            </w:r>
            <w:r>
              <w:rPr>
                <w:noProof/>
              </w:rPr>
              <w:instrText>HYPERLINK \l "_Toc529546320"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7.1.1.2.2需求分析</w:t>
            </w:r>
            <w:r>
              <w:rPr>
                <w:noProof/>
                <w:webHidden/>
              </w:rPr>
              <w:tab/>
            </w:r>
            <w:r>
              <w:rPr>
                <w:noProof/>
                <w:webHidden/>
              </w:rPr>
              <w:fldChar w:fldCharType="begin"/>
            </w:r>
            <w:r>
              <w:rPr>
                <w:noProof/>
                <w:webHidden/>
              </w:rPr>
              <w:instrText xml:space="preserve"> PAGEREF _Toc529546320 \h </w:instrText>
            </w:r>
          </w:ins>
          <w:r>
            <w:rPr>
              <w:noProof/>
              <w:webHidden/>
            </w:rPr>
          </w:r>
          <w:r>
            <w:rPr>
              <w:noProof/>
              <w:webHidden/>
            </w:rPr>
            <w:fldChar w:fldCharType="separate"/>
          </w:r>
          <w:ins w:id="383" w:author="mr.liu" w:date="2018-11-09T17:01:00Z">
            <w:r>
              <w:rPr>
                <w:noProof/>
                <w:webHidden/>
              </w:rPr>
              <w:t>39</w:t>
            </w:r>
            <w:r>
              <w:rPr>
                <w:noProof/>
                <w:webHidden/>
              </w:rPr>
              <w:fldChar w:fldCharType="end"/>
            </w:r>
            <w:r w:rsidRPr="00F902C7">
              <w:rPr>
                <w:rStyle w:val="a8"/>
                <w:noProof/>
              </w:rPr>
              <w:fldChar w:fldCharType="end"/>
            </w:r>
          </w:ins>
        </w:p>
        <w:p w14:paraId="79633E62" w14:textId="3FD0B11D" w:rsidR="006067E2" w:rsidRDefault="006067E2">
          <w:pPr>
            <w:pStyle w:val="TOC6"/>
            <w:tabs>
              <w:tab w:val="right" w:leader="dot" w:pos="8296"/>
            </w:tabs>
            <w:rPr>
              <w:ins w:id="384" w:author="mr.liu" w:date="2018-11-09T17:01:00Z"/>
              <w:rFonts w:asciiTheme="minorHAnsi" w:eastAsiaTheme="minorEastAsia" w:hAnsiTheme="minorHAnsi" w:cstheme="minorBidi"/>
              <w:noProof/>
            </w:rPr>
          </w:pPr>
          <w:ins w:id="385" w:author="mr.liu" w:date="2018-11-09T17:01:00Z">
            <w:r w:rsidRPr="00F902C7">
              <w:rPr>
                <w:rStyle w:val="a8"/>
                <w:noProof/>
              </w:rPr>
              <w:fldChar w:fldCharType="begin"/>
            </w:r>
            <w:r w:rsidRPr="00F902C7">
              <w:rPr>
                <w:rStyle w:val="a8"/>
                <w:noProof/>
              </w:rPr>
              <w:instrText xml:space="preserve"> </w:instrText>
            </w:r>
            <w:r>
              <w:rPr>
                <w:noProof/>
              </w:rPr>
              <w:instrText>HYPERLINK \l "_Toc529546321"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7.1.1.2.3需求指定</w:t>
            </w:r>
            <w:r>
              <w:rPr>
                <w:noProof/>
                <w:webHidden/>
              </w:rPr>
              <w:tab/>
            </w:r>
            <w:r>
              <w:rPr>
                <w:noProof/>
                <w:webHidden/>
              </w:rPr>
              <w:fldChar w:fldCharType="begin"/>
            </w:r>
            <w:r>
              <w:rPr>
                <w:noProof/>
                <w:webHidden/>
              </w:rPr>
              <w:instrText xml:space="preserve"> PAGEREF _Toc529546321 \h </w:instrText>
            </w:r>
          </w:ins>
          <w:r>
            <w:rPr>
              <w:noProof/>
              <w:webHidden/>
            </w:rPr>
          </w:r>
          <w:r>
            <w:rPr>
              <w:noProof/>
              <w:webHidden/>
            </w:rPr>
            <w:fldChar w:fldCharType="separate"/>
          </w:r>
          <w:ins w:id="386" w:author="mr.liu" w:date="2018-11-09T17:01:00Z">
            <w:r>
              <w:rPr>
                <w:noProof/>
                <w:webHidden/>
              </w:rPr>
              <w:t>39</w:t>
            </w:r>
            <w:r>
              <w:rPr>
                <w:noProof/>
                <w:webHidden/>
              </w:rPr>
              <w:fldChar w:fldCharType="end"/>
            </w:r>
            <w:r w:rsidRPr="00F902C7">
              <w:rPr>
                <w:rStyle w:val="a8"/>
                <w:noProof/>
              </w:rPr>
              <w:fldChar w:fldCharType="end"/>
            </w:r>
          </w:ins>
        </w:p>
        <w:p w14:paraId="6F5D2504" w14:textId="078C212B" w:rsidR="006067E2" w:rsidRDefault="006067E2">
          <w:pPr>
            <w:pStyle w:val="TOC6"/>
            <w:tabs>
              <w:tab w:val="right" w:leader="dot" w:pos="8296"/>
            </w:tabs>
            <w:rPr>
              <w:ins w:id="387" w:author="mr.liu" w:date="2018-11-09T17:01:00Z"/>
              <w:rFonts w:asciiTheme="minorHAnsi" w:eastAsiaTheme="minorEastAsia" w:hAnsiTheme="minorHAnsi" w:cstheme="minorBidi"/>
              <w:noProof/>
            </w:rPr>
          </w:pPr>
          <w:ins w:id="388" w:author="mr.liu" w:date="2018-11-09T17:01:00Z">
            <w:r w:rsidRPr="00F902C7">
              <w:rPr>
                <w:rStyle w:val="a8"/>
                <w:noProof/>
              </w:rPr>
              <w:fldChar w:fldCharType="begin"/>
            </w:r>
            <w:r w:rsidRPr="00F902C7">
              <w:rPr>
                <w:rStyle w:val="a8"/>
                <w:noProof/>
              </w:rPr>
              <w:instrText xml:space="preserve"> </w:instrText>
            </w:r>
            <w:r>
              <w:rPr>
                <w:noProof/>
              </w:rPr>
              <w:instrText>HYPERLINK \l "_Toc529546322"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7.1.1.2.4需求确认</w:t>
            </w:r>
            <w:r>
              <w:rPr>
                <w:noProof/>
                <w:webHidden/>
              </w:rPr>
              <w:tab/>
            </w:r>
            <w:r>
              <w:rPr>
                <w:noProof/>
                <w:webHidden/>
              </w:rPr>
              <w:fldChar w:fldCharType="begin"/>
            </w:r>
            <w:r>
              <w:rPr>
                <w:noProof/>
                <w:webHidden/>
              </w:rPr>
              <w:instrText xml:space="preserve"> PAGEREF _Toc529546322 \h </w:instrText>
            </w:r>
          </w:ins>
          <w:r>
            <w:rPr>
              <w:noProof/>
              <w:webHidden/>
            </w:rPr>
          </w:r>
          <w:r>
            <w:rPr>
              <w:noProof/>
              <w:webHidden/>
            </w:rPr>
            <w:fldChar w:fldCharType="separate"/>
          </w:r>
          <w:ins w:id="389" w:author="mr.liu" w:date="2018-11-09T17:01:00Z">
            <w:r>
              <w:rPr>
                <w:noProof/>
                <w:webHidden/>
              </w:rPr>
              <w:t>40</w:t>
            </w:r>
            <w:r>
              <w:rPr>
                <w:noProof/>
                <w:webHidden/>
              </w:rPr>
              <w:fldChar w:fldCharType="end"/>
            </w:r>
            <w:r w:rsidRPr="00F902C7">
              <w:rPr>
                <w:rStyle w:val="a8"/>
                <w:noProof/>
              </w:rPr>
              <w:fldChar w:fldCharType="end"/>
            </w:r>
          </w:ins>
        </w:p>
        <w:p w14:paraId="63620E8D" w14:textId="508AD6E1" w:rsidR="006067E2" w:rsidRDefault="006067E2">
          <w:pPr>
            <w:pStyle w:val="TOC6"/>
            <w:tabs>
              <w:tab w:val="right" w:leader="dot" w:pos="8296"/>
            </w:tabs>
            <w:rPr>
              <w:ins w:id="390" w:author="mr.liu" w:date="2018-11-09T17:01:00Z"/>
              <w:rFonts w:asciiTheme="minorHAnsi" w:eastAsiaTheme="minorEastAsia" w:hAnsiTheme="minorHAnsi" w:cstheme="minorBidi"/>
              <w:noProof/>
            </w:rPr>
          </w:pPr>
          <w:ins w:id="391" w:author="mr.liu" w:date="2018-11-09T17:01:00Z">
            <w:r w:rsidRPr="00F902C7">
              <w:rPr>
                <w:rStyle w:val="a8"/>
                <w:noProof/>
              </w:rPr>
              <w:fldChar w:fldCharType="begin"/>
            </w:r>
            <w:r w:rsidRPr="00F902C7">
              <w:rPr>
                <w:rStyle w:val="a8"/>
                <w:noProof/>
              </w:rPr>
              <w:instrText xml:space="preserve"> </w:instrText>
            </w:r>
            <w:r>
              <w:rPr>
                <w:noProof/>
              </w:rPr>
              <w:instrText>HYPERLINK \l "_Toc529546323"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7.1.1.2.5需求管理</w:t>
            </w:r>
            <w:r>
              <w:rPr>
                <w:noProof/>
                <w:webHidden/>
              </w:rPr>
              <w:tab/>
            </w:r>
            <w:r>
              <w:rPr>
                <w:noProof/>
                <w:webHidden/>
              </w:rPr>
              <w:fldChar w:fldCharType="begin"/>
            </w:r>
            <w:r>
              <w:rPr>
                <w:noProof/>
                <w:webHidden/>
              </w:rPr>
              <w:instrText xml:space="preserve"> PAGEREF _Toc529546323 \h </w:instrText>
            </w:r>
          </w:ins>
          <w:r>
            <w:rPr>
              <w:noProof/>
              <w:webHidden/>
            </w:rPr>
          </w:r>
          <w:r>
            <w:rPr>
              <w:noProof/>
              <w:webHidden/>
            </w:rPr>
            <w:fldChar w:fldCharType="separate"/>
          </w:r>
          <w:ins w:id="392" w:author="mr.liu" w:date="2018-11-09T17:01:00Z">
            <w:r>
              <w:rPr>
                <w:noProof/>
                <w:webHidden/>
              </w:rPr>
              <w:t>40</w:t>
            </w:r>
            <w:r>
              <w:rPr>
                <w:noProof/>
                <w:webHidden/>
              </w:rPr>
              <w:fldChar w:fldCharType="end"/>
            </w:r>
            <w:r w:rsidRPr="00F902C7">
              <w:rPr>
                <w:rStyle w:val="a8"/>
                <w:noProof/>
              </w:rPr>
              <w:fldChar w:fldCharType="end"/>
            </w:r>
          </w:ins>
        </w:p>
        <w:p w14:paraId="43D51A0E" w14:textId="21947574" w:rsidR="006067E2" w:rsidRDefault="006067E2">
          <w:pPr>
            <w:pStyle w:val="TOC3"/>
            <w:tabs>
              <w:tab w:val="right" w:leader="dot" w:pos="8296"/>
            </w:tabs>
            <w:rPr>
              <w:ins w:id="393" w:author="mr.liu" w:date="2018-11-09T17:01:00Z"/>
              <w:rFonts w:asciiTheme="minorHAnsi" w:eastAsiaTheme="minorEastAsia" w:hAnsiTheme="minorHAnsi" w:cstheme="minorBidi"/>
              <w:noProof/>
            </w:rPr>
          </w:pPr>
          <w:ins w:id="394" w:author="mr.liu" w:date="2018-11-09T17:01:00Z">
            <w:r w:rsidRPr="00F902C7">
              <w:rPr>
                <w:rStyle w:val="a8"/>
                <w:noProof/>
              </w:rPr>
              <w:fldChar w:fldCharType="begin"/>
            </w:r>
            <w:r w:rsidRPr="00F902C7">
              <w:rPr>
                <w:rStyle w:val="a8"/>
                <w:noProof/>
              </w:rPr>
              <w:instrText xml:space="preserve"> </w:instrText>
            </w:r>
            <w:r>
              <w:rPr>
                <w:noProof/>
              </w:rPr>
              <w:instrText>HYPERLINK \l "_Toc529546324"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7.2 风险分析和优先级排序</w:t>
            </w:r>
            <w:r>
              <w:rPr>
                <w:noProof/>
                <w:webHidden/>
              </w:rPr>
              <w:tab/>
            </w:r>
            <w:r>
              <w:rPr>
                <w:noProof/>
                <w:webHidden/>
              </w:rPr>
              <w:fldChar w:fldCharType="begin"/>
            </w:r>
            <w:r>
              <w:rPr>
                <w:noProof/>
                <w:webHidden/>
              </w:rPr>
              <w:instrText xml:space="preserve"> PAGEREF _Toc529546324 \h </w:instrText>
            </w:r>
          </w:ins>
          <w:r>
            <w:rPr>
              <w:noProof/>
              <w:webHidden/>
            </w:rPr>
          </w:r>
          <w:r>
            <w:rPr>
              <w:noProof/>
              <w:webHidden/>
            </w:rPr>
            <w:fldChar w:fldCharType="separate"/>
          </w:r>
          <w:ins w:id="395" w:author="mr.liu" w:date="2018-11-09T17:01:00Z">
            <w:r>
              <w:rPr>
                <w:noProof/>
                <w:webHidden/>
              </w:rPr>
              <w:t>40</w:t>
            </w:r>
            <w:r>
              <w:rPr>
                <w:noProof/>
                <w:webHidden/>
              </w:rPr>
              <w:fldChar w:fldCharType="end"/>
            </w:r>
            <w:r w:rsidRPr="00F902C7">
              <w:rPr>
                <w:rStyle w:val="a8"/>
                <w:noProof/>
              </w:rPr>
              <w:fldChar w:fldCharType="end"/>
            </w:r>
          </w:ins>
        </w:p>
        <w:p w14:paraId="615554F7" w14:textId="1A3F3E61" w:rsidR="006067E2" w:rsidRDefault="006067E2">
          <w:pPr>
            <w:pStyle w:val="TOC5"/>
            <w:tabs>
              <w:tab w:val="right" w:leader="dot" w:pos="8296"/>
            </w:tabs>
            <w:rPr>
              <w:ins w:id="396" w:author="mr.liu" w:date="2018-11-09T17:01:00Z"/>
              <w:rFonts w:asciiTheme="minorHAnsi" w:eastAsiaTheme="minorEastAsia" w:hAnsiTheme="minorHAnsi" w:cstheme="minorBidi"/>
              <w:noProof/>
            </w:rPr>
          </w:pPr>
          <w:ins w:id="397" w:author="mr.liu" w:date="2018-11-09T17:01:00Z">
            <w:r w:rsidRPr="00F902C7">
              <w:rPr>
                <w:rStyle w:val="a8"/>
                <w:noProof/>
              </w:rPr>
              <w:fldChar w:fldCharType="begin"/>
            </w:r>
            <w:r w:rsidRPr="00F902C7">
              <w:rPr>
                <w:rStyle w:val="a8"/>
                <w:noProof/>
              </w:rPr>
              <w:instrText xml:space="preserve"> </w:instrText>
            </w:r>
            <w:r>
              <w:rPr>
                <w:noProof/>
              </w:rPr>
              <w:instrText>HYPERLINK \l "_Toc529546325"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7.2.1.风险分析</w:t>
            </w:r>
            <w:r>
              <w:rPr>
                <w:noProof/>
                <w:webHidden/>
              </w:rPr>
              <w:tab/>
            </w:r>
            <w:r>
              <w:rPr>
                <w:noProof/>
                <w:webHidden/>
              </w:rPr>
              <w:fldChar w:fldCharType="begin"/>
            </w:r>
            <w:r>
              <w:rPr>
                <w:noProof/>
                <w:webHidden/>
              </w:rPr>
              <w:instrText xml:space="preserve"> PAGEREF _Toc529546325 \h </w:instrText>
            </w:r>
          </w:ins>
          <w:r>
            <w:rPr>
              <w:noProof/>
              <w:webHidden/>
            </w:rPr>
          </w:r>
          <w:r>
            <w:rPr>
              <w:noProof/>
              <w:webHidden/>
            </w:rPr>
            <w:fldChar w:fldCharType="separate"/>
          </w:r>
          <w:ins w:id="398" w:author="mr.liu" w:date="2018-11-09T17:01:00Z">
            <w:r>
              <w:rPr>
                <w:noProof/>
                <w:webHidden/>
              </w:rPr>
              <w:t>40</w:t>
            </w:r>
            <w:r>
              <w:rPr>
                <w:noProof/>
                <w:webHidden/>
              </w:rPr>
              <w:fldChar w:fldCharType="end"/>
            </w:r>
            <w:r w:rsidRPr="00F902C7">
              <w:rPr>
                <w:rStyle w:val="a8"/>
                <w:noProof/>
              </w:rPr>
              <w:fldChar w:fldCharType="end"/>
            </w:r>
          </w:ins>
        </w:p>
        <w:p w14:paraId="21A96551" w14:textId="2025216B" w:rsidR="006067E2" w:rsidRDefault="006067E2">
          <w:pPr>
            <w:pStyle w:val="TOC5"/>
            <w:tabs>
              <w:tab w:val="right" w:leader="dot" w:pos="8296"/>
            </w:tabs>
            <w:rPr>
              <w:ins w:id="399" w:author="mr.liu" w:date="2018-11-09T17:01:00Z"/>
              <w:rFonts w:asciiTheme="minorHAnsi" w:eastAsiaTheme="minorEastAsia" w:hAnsiTheme="minorHAnsi" w:cstheme="minorBidi"/>
              <w:noProof/>
            </w:rPr>
          </w:pPr>
          <w:ins w:id="400" w:author="mr.liu" w:date="2018-11-09T17:01:00Z">
            <w:r w:rsidRPr="00F902C7">
              <w:rPr>
                <w:rStyle w:val="a8"/>
                <w:noProof/>
              </w:rPr>
              <w:fldChar w:fldCharType="begin"/>
            </w:r>
            <w:r w:rsidRPr="00F902C7">
              <w:rPr>
                <w:rStyle w:val="a8"/>
                <w:noProof/>
              </w:rPr>
              <w:instrText xml:space="preserve"> </w:instrText>
            </w:r>
            <w:r>
              <w:rPr>
                <w:noProof/>
              </w:rPr>
              <w:instrText>HYPERLINK \l "_Toc529546326"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7.2.2风险优先级排序</w:t>
            </w:r>
            <w:r>
              <w:rPr>
                <w:noProof/>
                <w:webHidden/>
              </w:rPr>
              <w:tab/>
            </w:r>
            <w:r>
              <w:rPr>
                <w:noProof/>
                <w:webHidden/>
              </w:rPr>
              <w:fldChar w:fldCharType="begin"/>
            </w:r>
            <w:r>
              <w:rPr>
                <w:noProof/>
                <w:webHidden/>
              </w:rPr>
              <w:instrText xml:space="preserve"> PAGEREF _Toc529546326 \h </w:instrText>
            </w:r>
          </w:ins>
          <w:r>
            <w:rPr>
              <w:noProof/>
              <w:webHidden/>
            </w:rPr>
          </w:r>
          <w:r>
            <w:rPr>
              <w:noProof/>
              <w:webHidden/>
            </w:rPr>
            <w:fldChar w:fldCharType="separate"/>
          </w:r>
          <w:ins w:id="401" w:author="mr.liu" w:date="2018-11-09T17:01:00Z">
            <w:r>
              <w:rPr>
                <w:noProof/>
                <w:webHidden/>
              </w:rPr>
              <w:t>41</w:t>
            </w:r>
            <w:r>
              <w:rPr>
                <w:noProof/>
                <w:webHidden/>
              </w:rPr>
              <w:fldChar w:fldCharType="end"/>
            </w:r>
            <w:r w:rsidRPr="00F902C7">
              <w:rPr>
                <w:rStyle w:val="a8"/>
                <w:noProof/>
              </w:rPr>
              <w:fldChar w:fldCharType="end"/>
            </w:r>
          </w:ins>
        </w:p>
        <w:p w14:paraId="7AA0A93E" w14:textId="12E5CD15" w:rsidR="006067E2" w:rsidRDefault="006067E2">
          <w:pPr>
            <w:pStyle w:val="TOC3"/>
            <w:tabs>
              <w:tab w:val="right" w:leader="dot" w:pos="8296"/>
            </w:tabs>
            <w:rPr>
              <w:ins w:id="402" w:author="mr.liu" w:date="2018-11-09T17:01:00Z"/>
              <w:rFonts w:asciiTheme="minorHAnsi" w:eastAsiaTheme="minorEastAsia" w:hAnsiTheme="minorHAnsi" w:cstheme="minorBidi"/>
              <w:noProof/>
            </w:rPr>
          </w:pPr>
          <w:ins w:id="403" w:author="mr.liu" w:date="2018-11-09T17:01:00Z">
            <w:r w:rsidRPr="00F902C7">
              <w:rPr>
                <w:rStyle w:val="a8"/>
                <w:noProof/>
              </w:rPr>
              <w:fldChar w:fldCharType="begin"/>
            </w:r>
            <w:r w:rsidRPr="00F902C7">
              <w:rPr>
                <w:rStyle w:val="a8"/>
                <w:noProof/>
              </w:rPr>
              <w:instrText xml:space="preserve"> </w:instrText>
            </w:r>
            <w:r>
              <w:rPr>
                <w:noProof/>
              </w:rPr>
              <w:instrText>HYPERLINK \l "_Toc529546327"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7.3风险策划</w:t>
            </w:r>
            <w:r>
              <w:rPr>
                <w:noProof/>
                <w:webHidden/>
              </w:rPr>
              <w:tab/>
            </w:r>
            <w:r>
              <w:rPr>
                <w:noProof/>
                <w:webHidden/>
              </w:rPr>
              <w:fldChar w:fldCharType="begin"/>
            </w:r>
            <w:r>
              <w:rPr>
                <w:noProof/>
                <w:webHidden/>
              </w:rPr>
              <w:instrText xml:space="preserve"> PAGEREF _Toc529546327 \h </w:instrText>
            </w:r>
          </w:ins>
          <w:r>
            <w:rPr>
              <w:noProof/>
              <w:webHidden/>
            </w:rPr>
          </w:r>
          <w:r>
            <w:rPr>
              <w:noProof/>
              <w:webHidden/>
            </w:rPr>
            <w:fldChar w:fldCharType="separate"/>
          </w:r>
          <w:ins w:id="404" w:author="mr.liu" w:date="2018-11-09T17:01:00Z">
            <w:r>
              <w:rPr>
                <w:noProof/>
                <w:webHidden/>
              </w:rPr>
              <w:t>43</w:t>
            </w:r>
            <w:r>
              <w:rPr>
                <w:noProof/>
                <w:webHidden/>
              </w:rPr>
              <w:fldChar w:fldCharType="end"/>
            </w:r>
            <w:r w:rsidRPr="00F902C7">
              <w:rPr>
                <w:rStyle w:val="a8"/>
                <w:noProof/>
              </w:rPr>
              <w:fldChar w:fldCharType="end"/>
            </w:r>
          </w:ins>
        </w:p>
        <w:p w14:paraId="0089A10B" w14:textId="0EA230FD" w:rsidR="006067E2" w:rsidRDefault="006067E2">
          <w:pPr>
            <w:pStyle w:val="TOC5"/>
            <w:tabs>
              <w:tab w:val="right" w:leader="dot" w:pos="8296"/>
            </w:tabs>
            <w:rPr>
              <w:ins w:id="405" w:author="mr.liu" w:date="2018-11-09T17:01:00Z"/>
              <w:rFonts w:asciiTheme="minorHAnsi" w:eastAsiaTheme="minorEastAsia" w:hAnsiTheme="minorHAnsi" w:cstheme="minorBidi"/>
              <w:noProof/>
            </w:rPr>
          </w:pPr>
          <w:ins w:id="406" w:author="mr.liu" w:date="2018-11-09T17:01:00Z">
            <w:r w:rsidRPr="00F902C7">
              <w:rPr>
                <w:rStyle w:val="a8"/>
                <w:noProof/>
              </w:rPr>
              <w:fldChar w:fldCharType="begin"/>
            </w:r>
            <w:r w:rsidRPr="00F902C7">
              <w:rPr>
                <w:rStyle w:val="a8"/>
                <w:noProof/>
              </w:rPr>
              <w:instrText xml:space="preserve"> </w:instrText>
            </w:r>
            <w:r>
              <w:rPr>
                <w:noProof/>
              </w:rPr>
              <w:instrText>HYPERLINK \l "_Toc529546328"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7.3.1接受风险</w:t>
            </w:r>
            <w:r>
              <w:rPr>
                <w:noProof/>
                <w:webHidden/>
              </w:rPr>
              <w:tab/>
            </w:r>
            <w:r>
              <w:rPr>
                <w:noProof/>
                <w:webHidden/>
              </w:rPr>
              <w:fldChar w:fldCharType="begin"/>
            </w:r>
            <w:r>
              <w:rPr>
                <w:noProof/>
                <w:webHidden/>
              </w:rPr>
              <w:instrText xml:space="preserve"> PAGEREF _Toc529546328 \h </w:instrText>
            </w:r>
          </w:ins>
          <w:r>
            <w:rPr>
              <w:noProof/>
              <w:webHidden/>
            </w:rPr>
          </w:r>
          <w:r>
            <w:rPr>
              <w:noProof/>
              <w:webHidden/>
            </w:rPr>
            <w:fldChar w:fldCharType="separate"/>
          </w:r>
          <w:ins w:id="407" w:author="mr.liu" w:date="2018-11-09T17:01:00Z">
            <w:r>
              <w:rPr>
                <w:noProof/>
                <w:webHidden/>
              </w:rPr>
              <w:t>43</w:t>
            </w:r>
            <w:r>
              <w:rPr>
                <w:noProof/>
                <w:webHidden/>
              </w:rPr>
              <w:fldChar w:fldCharType="end"/>
            </w:r>
            <w:r w:rsidRPr="00F902C7">
              <w:rPr>
                <w:rStyle w:val="a8"/>
                <w:noProof/>
              </w:rPr>
              <w:fldChar w:fldCharType="end"/>
            </w:r>
          </w:ins>
        </w:p>
        <w:p w14:paraId="3AF3DDAA" w14:textId="4A0FA489" w:rsidR="006067E2" w:rsidRDefault="006067E2">
          <w:pPr>
            <w:pStyle w:val="TOC5"/>
            <w:tabs>
              <w:tab w:val="right" w:leader="dot" w:pos="8296"/>
            </w:tabs>
            <w:rPr>
              <w:ins w:id="408" w:author="mr.liu" w:date="2018-11-09T17:01:00Z"/>
              <w:rFonts w:asciiTheme="minorHAnsi" w:eastAsiaTheme="minorEastAsia" w:hAnsiTheme="minorHAnsi" w:cstheme="minorBidi"/>
              <w:noProof/>
            </w:rPr>
          </w:pPr>
          <w:ins w:id="409" w:author="mr.liu" w:date="2018-11-09T17:01:00Z">
            <w:r w:rsidRPr="00F902C7">
              <w:rPr>
                <w:rStyle w:val="a8"/>
                <w:noProof/>
              </w:rPr>
              <w:lastRenderedPageBreak/>
              <w:fldChar w:fldCharType="begin"/>
            </w:r>
            <w:r w:rsidRPr="00F902C7">
              <w:rPr>
                <w:rStyle w:val="a8"/>
                <w:noProof/>
              </w:rPr>
              <w:instrText xml:space="preserve"> </w:instrText>
            </w:r>
            <w:r>
              <w:rPr>
                <w:noProof/>
              </w:rPr>
              <w:instrText>HYPERLINK \l "_Toc529546329"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7.3.2规避风险</w:t>
            </w:r>
            <w:r>
              <w:rPr>
                <w:noProof/>
                <w:webHidden/>
              </w:rPr>
              <w:tab/>
            </w:r>
            <w:r>
              <w:rPr>
                <w:noProof/>
                <w:webHidden/>
              </w:rPr>
              <w:fldChar w:fldCharType="begin"/>
            </w:r>
            <w:r>
              <w:rPr>
                <w:noProof/>
                <w:webHidden/>
              </w:rPr>
              <w:instrText xml:space="preserve"> PAGEREF _Toc529546329 \h </w:instrText>
            </w:r>
          </w:ins>
          <w:r>
            <w:rPr>
              <w:noProof/>
              <w:webHidden/>
            </w:rPr>
          </w:r>
          <w:r>
            <w:rPr>
              <w:noProof/>
              <w:webHidden/>
            </w:rPr>
            <w:fldChar w:fldCharType="separate"/>
          </w:r>
          <w:ins w:id="410" w:author="mr.liu" w:date="2018-11-09T17:01:00Z">
            <w:r>
              <w:rPr>
                <w:noProof/>
                <w:webHidden/>
              </w:rPr>
              <w:t>43</w:t>
            </w:r>
            <w:r>
              <w:rPr>
                <w:noProof/>
                <w:webHidden/>
              </w:rPr>
              <w:fldChar w:fldCharType="end"/>
            </w:r>
            <w:r w:rsidRPr="00F902C7">
              <w:rPr>
                <w:rStyle w:val="a8"/>
                <w:noProof/>
              </w:rPr>
              <w:fldChar w:fldCharType="end"/>
            </w:r>
          </w:ins>
        </w:p>
        <w:p w14:paraId="388BA537" w14:textId="1D46EA2F" w:rsidR="006067E2" w:rsidRDefault="006067E2">
          <w:pPr>
            <w:pStyle w:val="TOC5"/>
            <w:tabs>
              <w:tab w:val="right" w:leader="dot" w:pos="8296"/>
            </w:tabs>
            <w:rPr>
              <w:ins w:id="411" w:author="mr.liu" w:date="2018-11-09T17:01:00Z"/>
              <w:rFonts w:asciiTheme="minorHAnsi" w:eastAsiaTheme="minorEastAsia" w:hAnsiTheme="minorHAnsi" w:cstheme="minorBidi"/>
              <w:noProof/>
            </w:rPr>
          </w:pPr>
          <w:ins w:id="412" w:author="mr.liu" w:date="2018-11-09T17:01:00Z">
            <w:r w:rsidRPr="00F902C7">
              <w:rPr>
                <w:rStyle w:val="a8"/>
                <w:noProof/>
              </w:rPr>
              <w:fldChar w:fldCharType="begin"/>
            </w:r>
            <w:r w:rsidRPr="00F902C7">
              <w:rPr>
                <w:rStyle w:val="a8"/>
                <w:noProof/>
              </w:rPr>
              <w:instrText xml:space="preserve"> </w:instrText>
            </w:r>
            <w:r>
              <w:rPr>
                <w:noProof/>
              </w:rPr>
              <w:instrText>HYPERLINK \l "_Toc529546330"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7.3.3降低风险</w:t>
            </w:r>
            <w:r>
              <w:rPr>
                <w:noProof/>
                <w:webHidden/>
              </w:rPr>
              <w:tab/>
            </w:r>
            <w:r>
              <w:rPr>
                <w:noProof/>
                <w:webHidden/>
              </w:rPr>
              <w:fldChar w:fldCharType="begin"/>
            </w:r>
            <w:r>
              <w:rPr>
                <w:noProof/>
                <w:webHidden/>
              </w:rPr>
              <w:instrText xml:space="preserve"> PAGEREF _Toc529546330 \h </w:instrText>
            </w:r>
          </w:ins>
          <w:r>
            <w:rPr>
              <w:noProof/>
              <w:webHidden/>
            </w:rPr>
          </w:r>
          <w:r>
            <w:rPr>
              <w:noProof/>
              <w:webHidden/>
            </w:rPr>
            <w:fldChar w:fldCharType="separate"/>
          </w:r>
          <w:ins w:id="413" w:author="mr.liu" w:date="2018-11-09T17:01:00Z">
            <w:r>
              <w:rPr>
                <w:noProof/>
                <w:webHidden/>
              </w:rPr>
              <w:t>43</w:t>
            </w:r>
            <w:r>
              <w:rPr>
                <w:noProof/>
                <w:webHidden/>
              </w:rPr>
              <w:fldChar w:fldCharType="end"/>
            </w:r>
            <w:r w:rsidRPr="00F902C7">
              <w:rPr>
                <w:rStyle w:val="a8"/>
                <w:noProof/>
              </w:rPr>
              <w:fldChar w:fldCharType="end"/>
            </w:r>
          </w:ins>
        </w:p>
        <w:p w14:paraId="604E07D8" w14:textId="48D11D25" w:rsidR="006067E2" w:rsidRDefault="006067E2">
          <w:pPr>
            <w:pStyle w:val="TOC5"/>
            <w:tabs>
              <w:tab w:val="right" w:leader="dot" w:pos="8296"/>
            </w:tabs>
            <w:rPr>
              <w:ins w:id="414" w:author="mr.liu" w:date="2018-11-09T17:01:00Z"/>
              <w:rFonts w:asciiTheme="minorHAnsi" w:eastAsiaTheme="minorEastAsia" w:hAnsiTheme="minorHAnsi" w:cstheme="minorBidi"/>
              <w:noProof/>
            </w:rPr>
          </w:pPr>
          <w:ins w:id="415" w:author="mr.liu" w:date="2018-11-09T17:01:00Z">
            <w:r w:rsidRPr="00F902C7">
              <w:rPr>
                <w:rStyle w:val="a8"/>
                <w:noProof/>
              </w:rPr>
              <w:fldChar w:fldCharType="begin"/>
            </w:r>
            <w:r w:rsidRPr="00F902C7">
              <w:rPr>
                <w:rStyle w:val="a8"/>
                <w:noProof/>
              </w:rPr>
              <w:instrText xml:space="preserve"> </w:instrText>
            </w:r>
            <w:r>
              <w:rPr>
                <w:noProof/>
              </w:rPr>
              <w:instrText>HYPERLINK \l "_Toc529546331"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7.3.4转移风险</w:t>
            </w:r>
            <w:r>
              <w:rPr>
                <w:noProof/>
                <w:webHidden/>
              </w:rPr>
              <w:tab/>
            </w:r>
            <w:r>
              <w:rPr>
                <w:noProof/>
                <w:webHidden/>
              </w:rPr>
              <w:fldChar w:fldCharType="begin"/>
            </w:r>
            <w:r>
              <w:rPr>
                <w:noProof/>
                <w:webHidden/>
              </w:rPr>
              <w:instrText xml:space="preserve"> PAGEREF _Toc529546331 \h </w:instrText>
            </w:r>
          </w:ins>
          <w:r>
            <w:rPr>
              <w:noProof/>
              <w:webHidden/>
            </w:rPr>
          </w:r>
          <w:r>
            <w:rPr>
              <w:noProof/>
              <w:webHidden/>
            </w:rPr>
            <w:fldChar w:fldCharType="separate"/>
          </w:r>
          <w:ins w:id="416" w:author="mr.liu" w:date="2018-11-09T17:01:00Z">
            <w:r>
              <w:rPr>
                <w:noProof/>
                <w:webHidden/>
              </w:rPr>
              <w:t>43</w:t>
            </w:r>
            <w:r>
              <w:rPr>
                <w:noProof/>
                <w:webHidden/>
              </w:rPr>
              <w:fldChar w:fldCharType="end"/>
            </w:r>
            <w:r w:rsidRPr="00F902C7">
              <w:rPr>
                <w:rStyle w:val="a8"/>
                <w:noProof/>
              </w:rPr>
              <w:fldChar w:fldCharType="end"/>
            </w:r>
          </w:ins>
        </w:p>
        <w:p w14:paraId="2C8FD3A5" w14:textId="7E81CBBC" w:rsidR="006067E2" w:rsidRDefault="006067E2">
          <w:pPr>
            <w:pStyle w:val="TOC3"/>
            <w:tabs>
              <w:tab w:val="right" w:leader="dot" w:pos="8296"/>
            </w:tabs>
            <w:rPr>
              <w:ins w:id="417" w:author="mr.liu" w:date="2018-11-09T17:01:00Z"/>
              <w:rFonts w:asciiTheme="minorHAnsi" w:eastAsiaTheme="minorEastAsia" w:hAnsiTheme="minorHAnsi" w:cstheme="minorBidi"/>
              <w:noProof/>
            </w:rPr>
          </w:pPr>
          <w:ins w:id="418" w:author="mr.liu" w:date="2018-11-09T17:01:00Z">
            <w:r w:rsidRPr="00F902C7">
              <w:rPr>
                <w:rStyle w:val="a8"/>
                <w:noProof/>
              </w:rPr>
              <w:fldChar w:fldCharType="begin"/>
            </w:r>
            <w:r w:rsidRPr="00F902C7">
              <w:rPr>
                <w:rStyle w:val="a8"/>
                <w:noProof/>
              </w:rPr>
              <w:instrText xml:space="preserve"> </w:instrText>
            </w:r>
            <w:r>
              <w:rPr>
                <w:noProof/>
              </w:rPr>
              <w:instrText>HYPERLINK \l "_Toc529546332"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7.4风险监督</w:t>
            </w:r>
            <w:r>
              <w:rPr>
                <w:noProof/>
                <w:webHidden/>
              </w:rPr>
              <w:tab/>
            </w:r>
            <w:r>
              <w:rPr>
                <w:noProof/>
                <w:webHidden/>
              </w:rPr>
              <w:fldChar w:fldCharType="begin"/>
            </w:r>
            <w:r>
              <w:rPr>
                <w:noProof/>
                <w:webHidden/>
              </w:rPr>
              <w:instrText xml:space="preserve"> PAGEREF _Toc529546332 \h </w:instrText>
            </w:r>
          </w:ins>
          <w:r>
            <w:rPr>
              <w:noProof/>
              <w:webHidden/>
            </w:rPr>
          </w:r>
          <w:r>
            <w:rPr>
              <w:noProof/>
              <w:webHidden/>
            </w:rPr>
            <w:fldChar w:fldCharType="separate"/>
          </w:r>
          <w:ins w:id="419" w:author="mr.liu" w:date="2018-11-09T17:01:00Z">
            <w:r>
              <w:rPr>
                <w:noProof/>
                <w:webHidden/>
              </w:rPr>
              <w:t>44</w:t>
            </w:r>
            <w:r>
              <w:rPr>
                <w:noProof/>
                <w:webHidden/>
              </w:rPr>
              <w:fldChar w:fldCharType="end"/>
            </w:r>
            <w:r w:rsidRPr="00F902C7">
              <w:rPr>
                <w:rStyle w:val="a8"/>
                <w:noProof/>
              </w:rPr>
              <w:fldChar w:fldCharType="end"/>
            </w:r>
          </w:ins>
        </w:p>
        <w:p w14:paraId="24B7232E" w14:textId="3B07ECD1" w:rsidR="006067E2" w:rsidRDefault="006067E2">
          <w:pPr>
            <w:pStyle w:val="TOC5"/>
            <w:tabs>
              <w:tab w:val="right" w:leader="dot" w:pos="8296"/>
            </w:tabs>
            <w:rPr>
              <w:ins w:id="420" w:author="mr.liu" w:date="2018-11-09T17:01:00Z"/>
              <w:rFonts w:asciiTheme="minorHAnsi" w:eastAsiaTheme="minorEastAsia" w:hAnsiTheme="minorHAnsi" w:cstheme="minorBidi"/>
              <w:noProof/>
            </w:rPr>
          </w:pPr>
          <w:ins w:id="421" w:author="mr.liu" w:date="2018-11-09T17:01:00Z">
            <w:r w:rsidRPr="00F902C7">
              <w:rPr>
                <w:rStyle w:val="a8"/>
                <w:noProof/>
              </w:rPr>
              <w:fldChar w:fldCharType="begin"/>
            </w:r>
            <w:r w:rsidRPr="00F902C7">
              <w:rPr>
                <w:rStyle w:val="a8"/>
                <w:noProof/>
              </w:rPr>
              <w:instrText xml:space="preserve"> </w:instrText>
            </w:r>
            <w:r>
              <w:rPr>
                <w:noProof/>
              </w:rPr>
              <w:instrText>HYPERLINK \l "_Toc529546333"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7.4.1应急</w:t>
            </w:r>
            <w:r>
              <w:rPr>
                <w:noProof/>
                <w:webHidden/>
              </w:rPr>
              <w:tab/>
            </w:r>
            <w:r>
              <w:rPr>
                <w:noProof/>
                <w:webHidden/>
              </w:rPr>
              <w:fldChar w:fldCharType="begin"/>
            </w:r>
            <w:r>
              <w:rPr>
                <w:noProof/>
                <w:webHidden/>
              </w:rPr>
              <w:instrText xml:space="preserve"> PAGEREF _Toc529546333 \h </w:instrText>
            </w:r>
          </w:ins>
          <w:r>
            <w:rPr>
              <w:noProof/>
              <w:webHidden/>
            </w:rPr>
          </w:r>
          <w:r>
            <w:rPr>
              <w:noProof/>
              <w:webHidden/>
            </w:rPr>
            <w:fldChar w:fldCharType="separate"/>
          </w:r>
          <w:ins w:id="422" w:author="mr.liu" w:date="2018-11-09T17:01:00Z">
            <w:r>
              <w:rPr>
                <w:noProof/>
                <w:webHidden/>
              </w:rPr>
              <w:t>44</w:t>
            </w:r>
            <w:r>
              <w:rPr>
                <w:noProof/>
                <w:webHidden/>
              </w:rPr>
              <w:fldChar w:fldCharType="end"/>
            </w:r>
            <w:r w:rsidRPr="00F902C7">
              <w:rPr>
                <w:rStyle w:val="a8"/>
                <w:noProof/>
              </w:rPr>
              <w:fldChar w:fldCharType="end"/>
            </w:r>
          </w:ins>
        </w:p>
        <w:p w14:paraId="20CD6511" w14:textId="4D57FBC4" w:rsidR="006067E2" w:rsidRDefault="006067E2">
          <w:pPr>
            <w:pStyle w:val="TOC5"/>
            <w:tabs>
              <w:tab w:val="right" w:leader="dot" w:pos="8296"/>
            </w:tabs>
            <w:rPr>
              <w:ins w:id="423" w:author="mr.liu" w:date="2018-11-09T17:01:00Z"/>
              <w:rFonts w:asciiTheme="minorHAnsi" w:eastAsiaTheme="minorEastAsia" w:hAnsiTheme="minorHAnsi" w:cstheme="minorBidi"/>
              <w:noProof/>
            </w:rPr>
          </w:pPr>
          <w:ins w:id="424" w:author="mr.liu" w:date="2018-11-09T17:01:00Z">
            <w:r w:rsidRPr="00F902C7">
              <w:rPr>
                <w:rStyle w:val="a8"/>
                <w:noProof/>
              </w:rPr>
              <w:fldChar w:fldCharType="begin"/>
            </w:r>
            <w:r w:rsidRPr="00F902C7">
              <w:rPr>
                <w:rStyle w:val="a8"/>
                <w:noProof/>
              </w:rPr>
              <w:instrText xml:space="preserve"> </w:instrText>
            </w:r>
            <w:r>
              <w:rPr>
                <w:noProof/>
              </w:rPr>
              <w:instrText>HYPERLINK \l "_Toc529546334"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7.4.2创建和维护风险记录</w:t>
            </w:r>
            <w:r>
              <w:rPr>
                <w:noProof/>
                <w:webHidden/>
              </w:rPr>
              <w:tab/>
            </w:r>
            <w:r>
              <w:rPr>
                <w:noProof/>
                <w:webHidden/>
              </w:rPr>
              <w:fldChar w:fldCharType="begin"/>
            </w:r>
            <w:r>
              <w:rPr>
                <w:noProof/>
                <w:webHidden/>
              </w:rPr>
              <w:instrText xml:space="preserve"> PAGEREF _Toc529546334 \h </w:instrText>
            </w:r>
          </w:ins>
          <w:r>
            <w:rPr>
              <w:noProof/>
              <w:webHidden/>
            </w:rPr>
          </w:r>
          <w:r>
            <w:rPr>
              <w:noProof/>
              <w:webHidden/>
            </w:rPr>
            <w:fldChar w:fldCharType="separate"/>
          </w:r>
          <w:ins w:id="425" w:author="mr.liu" w:date="2018-11-09T17:01:00Z">
            <w:r>
              <w:rPr>
                <w:noProof/>
                <w:webHidden/>
              </w:rPr>
              <w:t>44</w:t>
            </w:r>
            <w:r>
              <w:rPr>
                <w:noProof/>
                <w:webHidden/>
              </w:rPr>
              <w:fldChar w:fldCharType="end"/>
            </w:r>
            <w:r w:rsidRPr="00F902C7">
              <w:rPr>
                <w:rStyle w:val="a8"/>
                <w:noProof/>
              </w:rPr>
              <w:fldChar w:fldCharType="end"/>
            </w:r>
          </w:ins>
        </w:p>
        <w:p w14:paraId="02AB105A" w14:textId="7D5E63A3" w:rsidR="006067E2" w:rsidRDefault="006067E2">
          <w:pPr>
            <w:pStyle w:val="TOC2"/>
            <w:tabs>
              <w:tab w:val="right" w:leader="dot" w:pos="8296"/>
            </w:tabs>
            <w:rPr>
              <w:ins w:id="426" w:author="mr.liu" w:date="2018-11-09T17:01:00Z"/>
              <w:rFonts w:asciiTheme="minorHAnsi" w:eastAsiaTheme="minorEastAsia" w:hAnsiTheme="minorHAnsi" w:cstheme="minorBidi"/>
              <w:noProof/>
            </w:rPr>
          </w:pPr>
          <w:ins w:id="427" w:author="mr.liu" w:date="2018-11-09T17:01:00Z">
            <w:r w:rsidRPr="00F902C7">
              <w:rPr>
                <w:rStyle w:val="a8"/>
                <w:noProof/>
              </w:rPr>
              <w:fldChar w:fldCharType="begin"/>
            </w:r>
            <w:r w:rsidRPr="00F902C7">
              <w:rPr>
                <w:rStyle w:val="a8"/>
                <w:noProof/>
              </w:rPr>
              <w:instrText xml:space="preserve"> </w:instrText>
            </w:r>
            <w:r>
              <w:rPr>
                <w:noProof/>
              </w:rPr>
              <w:instrText>HYPERLINK \l "_Toc529546335"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第8章 人力资源计划</w:t>
            </w:r>
            <w:r>
              <w:rPr>
                <w:noProof/>
                <w:webHidden/>
              </w:rPr>
              <w:tab/>
            </w:r>
            <w:r>
              <w:rPr>
                <w:noProof/>
                <w:webHidden/>
              </w:rPr>
              <w:fldChar w:fldCharType="begin"/>
            </w:r>
            <w:r>
              <w:rPr>
                <w:noProof/>
                <w:webHidden/>
              </w:rPr>
              <w:instrText xml:space="preserve"> PAGEREF _Toc529546335 \h </w:instrText>
            </w:r>
          </w:ins>
          <w:r>
            <w:rPr>
              <w:noProof/>
              <w:webHidden/>
            </w:rPr>
          </w:r>
          <w:r>
            <w:rPr>
              <w:noProof/>
              <w:webHidden/>
            </w:rPr>
            <w:fldChar w:fldCharType="separate"/>
          </w:r>
          <w:ins w:id="428" w:author="mr.liu" w:date="2018-11-09T17:01:00Z">
            <w:r>
              <w:rPr>
                <w:noProof/>
                <w:webHidden/>
              </w:rPr>
              <w:t>44</w:t>
            </w:r>
            <w:r>
              <w:rPr>
                <w:noProof/>
                <w:webHidden/>
              </w:rPr>
              <w:fldChar w:fldCharType="end"/>
            </w:r>
            <w:r w:rsidRPr="00F902C7">
              <w:rPr>
                <w:rStyle w:val="a8"/>
                <w:noProof/>
              </w:rPr>
              <w:fldChar w:fldCharType="end"/>
            </w:r>
          </w:ins>
        </w:p>
        <w:p w14:paraId="779EF1A2" w14:textId="4225A217" w:rsidR="006067E2" w:rsidRDefault="006067E2">
          <w:pPr>
            <w:pStyle w:val="TOC3"/>
            <w:tabs>
              <w:tab w:val="right" w:leader="dot" w:pos="8296"/>
            </w:tabs>
            <w:rPr>
              <w:ins w:id="429" w:author="mr.liu" w:date="2018-11-09T17:01:00Z"/>
              <w:rFonts w:asciiTheme="minorHAnsi" w:eastAsiaTheme="minorEastAsia" w:hAnsiTheme="minorHAnsi" w:cstheme="minorBidi"/>
              <w:noProof/>
            </w:rPr>
          </w:pPr>
          <w:ins w:id="430" w:author="mr.liu" w:date="2018-11-09T17:01:00Z">
            <w:r w:rsidRPr="00F902C7">
              <w:rPr>
                <w:rStyle w:val="a8"/>
                <w:noProof/>
              </w:rPr>
              <w:fldChar w:fldCharType="begin"/>
            </w:r>
            <w:r w:rsidRPr="00F902C7">
              <w:rPr>
                <w:rStyle w:val="a8"/>
                <w:noProof/>
              </w:rPr>
              <w:instrText xml:space="preserve"> </w:instrText>
            </w:r>
            <w:r>
              <w:rPr>
                <w:noProof/>
              </w:rPr>
              <w:instrText>HYPERLINK \l "_Toc529546336"</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8.1 人员特征分析</w:t>
            </w:r>
            <w:r>
              <w:rPr>
                <w:noProof/>
                <w:webHidden/>
              </w:rPr>
              <w:tab/>
            </w:r>
            <w:r>
              <w:rPr>
                <w:noProof/>
                <w:webHidden/>
              </w:rPr>
              <w:fldChar w:fldCharType="begin"/>
            </w:r>
            <w:r>
              <w:rPr>
                <w:noProof/>
                <w:webHidden/>
              </w:rPr>
              <w:instrText xml:space="preserve"> PAGEREF _Toc529546336 \h </w:instrText>
            </w:r>
          </w:ins>
          <w:r>
            <w:rPr>
              <w:noProof/>
              <w:webHidden/>
            </w:rPr>
          </w:r>
          <w:r>
            <w:rPr>
              <w:noProof/>
              <w:webHidden/>
            </w:rPr>
            <w:fldChar w:fldCharType="separate"/>
          </w:r>
          <w:ins w:id="431" w:author="mr.liu" w:date="2018-11-09T17:01:00Z">
            <w:r>
              <w:rPr>
                <w:noProof/>
                <w:webHidden/>
              </w:rPr>
              <w:t>44</w:t>
            </w:r>
            <w:r>
              <w:rPr>
                <w:noProof/>
                <w:webHidden/>
              </w:rPr>
              <w:fldChar w:fldCharType="end"/>
            </w:r>
            <w:r w:rsidRPr="00F902C7">
              <w:rPr>
                <w:rStyle w:val="a8"/>
                <w:noProof/>
              </w:rPr>
              <w:fldChar w:fldCharType="end"/>
            </w:r>
          </w:ins>
        </w:p>
        <w:p w14:paraId="27A8C2C0" w14:textId="4403B004" w:rsidR="006067E2" w:rsidRDefault="006067E2">
          <w:pPr>
            <w:pStyle w:val="TOC3"/>
            <w:tabs>
              <w:tab w:val="right" w:leader="dot" w:pos="8296"/>
            </w:tabs>
            <w:rPr>
              <w:ins w:id="432" w:author="mr.liu" w:date="2018-11-09T17:01:00Z"/>
              <w:rFonts w:asciiTheme="minorHAnsi" w:eastAsiaTheme="minorEastAsia" w:hAnsiTheme="minorHAnsi" w:cstheme="minorBidi"/>
              <w:noProof/>
            </w:rPr>
          </w:pPr>
          <w:ins w:id="433" w:author="mr.liu" w:date="2018-11-09T17:01:00Z">
            <w:r w:rsidRPr="00F902C7">
              <w:rPr>
                <w:rStyle w:val="a8"/>
                <w:noProof/>
              </w:rPr>
              <w:fldChar w:fldCharType="begin"/>
            </w:r>
            <w:r w:rsidRPr="00F902C7">
              <w:rPr>
                <w:rStyle w:val="a8"/>
                <w:noProof/>
              </w:rPr>
              <w:instrText xml:space="preserve"> </w:instrText>
            </w:r>
            <w:r>
              <w:rPr>
                <w:noProof/>
              </w:rPr>
              <w:instrText>HYPERLINK \l "_Toc529546337"</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8.2 人员资源工作流程</w:t>
            </w:r>
            <w:r>
              <w:rPr>
                <w:noProof/>
                <w:webHidden/>
              </w:rPr>
              <w:tab/>
            </w:r>
            <w:r>
              <w:rPr>
                <w:noProof/>
                <w:webHidden/>
              </w:rPr>
              <w:fldChar w:fldCharType="begin"/>
            </w:r>
            <w:r>
              <w:rPr>
                <w:noProof/>
                <w:webHidden/>
              </w:rPr>
              <w:instrText xml:space="preserve"> PAGEREF _Toc529546337 \h </w:instrText>
            </w:r>
          </w:ins>
          <w:r>
            <w:rPr>
              <w:noProof/>
              <w:webHidden/>
            </w:rPr>
          </w:r>
          <w:r>
            <w:rPr>
              <w:noProof/>
              <w:webHidden/>
            </w:rPr>
            <w:fldChar w:fldCharType="separate"/>
          </w:r>
          <w:ins w:id="434" w:author="mr.liu" w:date="2018-11-09T17:01:00Z">
            <w:r>
              <w:rPr>
                <w:noProof/>
                <w:webHidden/>
              </w:rPr>
              <w:t>44</w:t>
            </w:r>
            <w:r>
              <w:rPr>
                <w:noProof/>
                <w:webHidden/>
              </w:rPr>
              <w:fldChar w:fldCharType="end"/>
            </w:r>
            <w:r w:rsidRPr="00F902C7">
              <w:rPr>
                <w:rStyle w:val="a8"/>
                <w:noProof/>
              </w:rPr>
              <w:fldChar w:fldCharType="end"/>
            </w:r>
          </w:ins>
        </w:p>
        <w:p w14:paraId="104403B7" w14:textId="091FC184" w:rsidR="006067E2" w:rsidRDefault="006067E2">
          <w:pPr>
            <w:pStyle w:val="TOC3"/>
            <w:tabs>
              <w:tab w:val="right" w:leader="dot" w:pos="8296"/>
            </w:tabs>
            <w:rPr>
              <w:ins w:id="435" w:author="mr.liu" w:date="2018-11-09T17:01:00Z"/>
              <w:rFonts w:asciiTheme="minorHAnsi" w:eastAsiaTheme="minorEastAsia" w:hAnsiTheme="minorHAnsi" w:cstheme="minorBidi"/>
              <w:noProof/>
            </w:rPr>
          </w:pPr>
          <w:ins w:id="436" w:author="mr.liu" w:date="2018-11-09T17:01:00Z">
            <w:r w:rsidRPr="00F902C7">
              <w:rPr>
                <w:rStyle w:val="a8"/>
                <w:noProof/>
              </w:rPr>
              <w:fldChar w:fldCharType="begin"/>
            </w:r>
            <w:r w:rsidRPr="00F902C7">
              <w:rPr>
                <w:rStyle w:val="a8"/>
                <w:noProof/>
              </w:rPr>
              <w:instrText xml:space="preserve"> </w:instrText>
            </w:r>
            <w:r>
              <w:rPr>
                <w:noProof/>
              </w:rPr>
              <w:instrText>HYPERLINK \l "_Toc529546338"</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8.3 人员分工</w:t>
            </w:r>
            <w:r>
              <w:rPr>
                <w:noProof/>
                <w:webHidden/>
              </w:rPr>
              <w:tab/>
            </w:r>
            <w:r>
              <w:rPr>
                <w:noProof/>
                <w:webHidden/>
              </w:rPr>
              <w:fldChar w:fldCharType="begin"/>
            </w:r>
            <w:r>
              <w:rPr>
                <w:noProof/>
                <w:webHidden/>
              </w:rPr>
              <w:instrText xml:space="preserve"> PAGEREF _Toc529546338 \h </w:instrText>
            </w:r>
          </w:ins>
          <w:r>
            <w:rPr>
              <w:noProof/>
              <w:webHidden/>
            </w:rPr>
          </w:r>
          <w:r>
            <w:rPr>
              <w:noProof/>
              <w:webHidden/>
            </w:rPr>
            <w:fldChar w:fldCharType="separate"/>
          </w:r>
          <w:ins w:id="437" w:author="mr.liu" w:date="2018-11-09T17:01:00Z">
            <w:r>
              <w:rPr>
                <w:noProof/>
                <w:webHidden/>
              </w:rPr>
              <w:t>44</w:t>
            </w:r>
            <w:r>
              <w:rPr>
                <w:noProof/>
                <w:webHidden/>
              </w:rPr>
              <w:fldChar w:fldCharType="end"/>
            </w:r>
            <w:r w:rsidRPr="00F902C7">
              <w:rPr>
                <w:rStyle w:val="a8"/>
                <w:noProof/>
              </w:rPr>
              <w:fldChar w:fldCharType="end"/>
            </w:r>
          </w:ins>
        </w:p>
        <w:p w14:paraId="1C4F2D4B" w14:textId="186223E6" w:rsidR="006067E2" w:rsidRDefault="006067E2">
          <w:pPr>
            <w:pStyle w:val="TOC3"/>
            <w:tabs>
              <w:tab w:val="right" w:leader="dot" w:pos="8296"/>
            </w:tabs>
            <w:rPr>
              <w:ins w:id="438" w:author="mr.liu" w:date="2018-11-09T17:01:00Z"/>
              <w:rFonts w:asciiTheme="minorHAnsi" w:eastAsiaTheme="minorEastAsia" w:hAnsiTheme="minorHAnsi" w:cstheme="minorBidi"/>
              <w:noProof/>
            </w:rPr>
          </w:pPr>
          <w:ins w:id="439" w:author="mr.liu" w:date="2018-11-09T17:01:00Z">
            <w:r w:rsidRPr="00F902C7">
              <w:rPr>
                <w:rStyle w:val="a8"/>
                <w:noProof/>
              </w:rPr>
              <w:fldChar w:fldCharType="begin"/>
            </w:r>
            <w:r w:rsidRPr="00F902C7">
              <w:rPr>
                <w:rStyle w:val="a8"/>
                <w:noProof/>
              </w:rPr>
              <w:instrText xml:space="preserve"> </w:instrText>
            </w:r>
            <w:r>
              <w:rPr>
                <w:noProof/>
              </w:rPr>
              <w:instrText>HYPERLINK \l "_Toc529546339"</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8.4 人员资源费用预算</w:t>
            </w:r>
            <w:r>
              <w:rPr>
                <w:noProof/>
                <w:webHidden/>
              </w:rPr>
              <w:tab/>
            </w:r>
            <w:r>
              <w:rPr>
                <w:noProof/>
                <w:webHidden/>
              </w:rPr>
              <w:fldChar w:fldCharType="begin"/>
            </w:r>
            <w:r>
              <w:rPr>
                <w:noProof/>
                <w:webHidden/>
              </w:rPr>
              <w:instrText xml:space="preserve"> PAGEREF _Toc529546339 \h </w:instrText>
            </w:r>
          </w:ins>
          <w:r>
            <w:rPr>
              <w:noProof/>
              <w:webHidden/>
            </w:rPr>
          </w:r>
          <w:r>
            <w:rPr>
              <w:noProof/>
              <w:webHidden/>
            </w:rPr>
            <w:fldChar w:fldCharType="separate"/>
          </w:r>
          <w:ins w:id="440" w:author="mr.liu" w:date="2018-11-09T17:01:00Z">
            <w:r>
              <w:rPr>
                <w:noProof/>
                <w:webHidden/>
              </w:rPr>
              <w:t>45</w:t>
            </w:r>
            <w:r>
              <w:rPr>
                <w:noProof/>
                <w:webHidden/>
              </w:rPr>
              <w:fldChar w:fldCharType="end"/>
            </w:r>
            <w:r w:rsidRPr="00F902C7">
              <w:rPr>
                <w:rStyle w:val="a8"/>
                <w:noProof/>
              </w:rPr>
              <w:fldChar w:fldCharType="end"/>
            </w:r>
          </w:ins>
        </w:p>
        <w:p w14:paraId="2489575C" w14:textId="36C195D5" w:rsidR="006067E2" w:rsidRDefault="006067E2">
          <w:pPr>
            <w:pStyle w:val="TOC1"/>
            <w:tabs>
              <w:tab w:val="right" w:leader="dot" w:pos="8296"/>
            </w:tabs>
            <w:rPr>
              <w:ins w:id="441" w:author="mr.liu" w:date="2018-11-09T17:01:00Z"/>
              <w:noProof/>
            </w:rPr>
          </w:pPr>
          <w:ins w:id="442" w:author="mr.liu" w:date="2018-11-09T17:01:00Z">
            <w:r w:rsidRPr="00F902C7">
              <w:rPr>
                <w:rStyle w:val="a8"/>
                <w:noProof/>
              </w:rPr>
              <w:fldChar w:fldCharType="begin"/>
            </w:r>
            <w:r w:rsidRPr="00F902C7">
              <w:rPr>
                <w:rStyle w:val="a8"/>
                <w:noProof/>
              </w:rPr>
              <w:instrText xml:space="preserve"> </w:instrText>
            </w:r>
            <w:r>
              <w:rPr>
                <w:noProof/>
              </w:rPr>
              <w:instrText>HYPERLINK \l "_Toc529546340"</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第9章 范围管理计划</w:t>
            </w:r>
            <w:r>
              <w:rPr>
                <w:noProof/>
                <w:webHidden/>
              </w:rPr>
              <w:tab/>
            </w:r>
            <w:r>
              <w:rPr>
                <w:noProof/>
                <w:webHidden/>
              </w:rPr>
              <w:fldChar w:fldCharType="begin"/>
            </w:r>
            <w:r>
              <w:rPr>
                <w:noProof/>
                <w:webHidden/>
              </w:rPr>
              <w:instrText xml:space="preserve"> PAGEREF _Toc529546340 \h </w:instrText>
            </w:r>
          </w:ins>
          <w:r>
            <w:rPr>
              <w:noProof/>
              <w:webHidden/>
            </w:rPr>
          </w:r>
          <w:r>
            <w:rPr>
              <w:noProof/>
              <w:webHidden/>
            </w:rPr>
            <w:fldChar w:fldCharType="separate"/>
          </w:r>
          <w:ins w:id="443" w:author="mr.liu" w:date="2018-11-09T17:01:00Z">
            <w:r>
              <w:rPr>
                <w:noProof/>
                <w:webHidden/>
              </w:rPr>
              <w:t>45</w:t>
            </w:r>
            <w:r>
              <w:rPr>
                <w:noProof/>
                <w:webHidden/>
              </w:rPr>
              <w:fldChar w:fldCharType="end"/>
            </w:r>
            <w:r w:rsidRPr="00F902C7">
              <w:rPr>
                <w:rStyle w:val="a8"/>
                <w:noProof/>
              </w:rPr>
              <w:fldChar w:fldCharType="end"/>
            </w:r>
          </w:ins>
        </w:p>
        <w:p w14:paraId="43E93857" w14:textId="5E467BE9" w:rsidR="006067E2" w:rsidRDefault="006067E2">
          <w:pPr>
            <w:pStyle w:val="TOC2"/>
            <w:tabs>
              <w:tab w:val="right" w:leader="dot" w:pos="8296"/>
            </w:tabs>
            <w:rPr>
              <w:ins w:id="444" w:author="mr.liu" w:date="2018-11-09T17:01:00Z"/>
              <w:rFonts w:asciiTheme="minorHAnsi" w:eastAsiaTheme="minorEastAsia" w:hAnsiTheme="minorHAnsi" w:cstheme="minorBidi"/>
              <w:noProof/>
            </w:rPr>
          </w:pPr>
          <w:ins w:id="445" w:author="mr.liu" w:date="2018-11-09T17:01:00Z">
            <w:r w:rsidRPr="00F902C7">
              <w:rPr>
                <w:rStyle w:val="a8"/>
                <w:noProof/>
              </w:rPr>
              <w:fldChar w:fldCharType="begin"/>
            </w:r>
            <w:r w:rsidRPr="00F902C7">
              <w:rPr>
                <w:rStyle w:val="a8"/>
                <w:noProof/>
              </w:rPr>
              <w:instrText xml:space="preserve"> </w:instrText>
            </w:r>
            <w:r>
              <w:rPr>
                <w:noProof/>
              </w:rPr>
              <w:instrText>HYPERLINK \l "_Toc529546341"</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9.1获取需求</w:t>
            </w:r>
            <w:r>
              <w:rPr>
                <w:noProof/>
                <w:webHidden/>
              </w:rPr>
              <w:tab/>
            </w:r>
            <w:r>
              <w:rPr>
                <w:noProof/>
                <w:webHidden/>
              </w:rPr>
              <w:fldChar w:fldCharType="begin"/>
            </w:r>
            <w:r>
              <w:rPr>
                <w:noProof/>
                <w:webHidden/>
              </w:rPr>
              <w:instrText xml:space="preserve"> PAGEREF _Toc529546341 \h </w:instrText>
            </w:r>
          </w:ins>
          <w:r>
            <w:rPr>
              <w:noProof/>
              <w:webHidden/>
            </w:rPr>
          </w:r>
          <w:r>
            <w:rPr>
              <w:noProof/>
              <w:webHidden/>
            </w:rPr>
            <w:fldChar w:fldCharType="separate"/>
          </w:r>
          <w:ins w:id="446" w:author="mr.liu" w:date="2018-11-09T17:01:00Z">
            <w:r>
              <w:rPr>
                <w:noProof/>
                <w:webHidden/>
              </w:rPr>
              <w:t>45</w:t>
            </w:r>
            <w:r>
              <w:rPr>
                <w:noProof/>
                <w:webHidden/>
              </w:rPr>
              <w:fldChar w:fldCharType="end"/>
            </w:r>
            <w:r w:rsidRPr="00F902C7">
              <w:rPr>
                <w:rStyle w:val="a8"/>
                <w:noProof/>
              </w:rPr>
              <w:fldChar w:fldCharType="end"/>
            </w:r>
          </w:ins>
        </w:p>
        <w:p w14:paraId="65234C3A" w14:textId="16E4A78E" w:rsidR="006067E2" w:rsidRDefault="006067E2">
          <w:pPr>
            <w:pStyle w:val="TOC2"/>
            <w:tabs>
              <w:tab w:val="right" w:leader="dot" w:pos="8296"/>
            </w:tabs>
            <w:rPr>
              <w:ins w:id="447" w:author="mr.liu" w:date="2018-11-09T17:01:00Z"/>
              <w:rFonts w:asciiTheme="minorHAnsi" w:eastAsiaTheme="minorEastAsia" w:hAnsiTheme="minorHAnsi" w:cstheme="minorBidi"/>
              <w:noProof/>
            </w:rPr>
          </w:pPr>
          <w:ins w:id="448" w:author="mr.liu" w:date="2018-11-09T17:01:00Z">
            <w:r w:rsidRPr="00F902C7">
              <w:rPr>
                <w:rStyle w:val="a8"/>
                <w:noProof/>
              </w:rPr>
              <w:fldChar w:fldCharType="begin"/>
            </w:r>
            <w:r w:rsidRPr="00F902C7">
              <w:rPr>
                <w:rStyle w:val="a8"/>
                <w:noProof/>
              </w:rPr>
              <w:instrText xml:space="preserve"> </w:instrText>
            </w:r>
            <w:r>
              <w:rPr>
                <w:noProof/>
              </w:rPr>
              <w:instrText>HYPERLINK \l "_Toc529546342"</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9.2定义范围</w:t>
            </w:r>
            <w:r>
              <w:rPr>
                <w:noProof/>
                <w:webHidden/>
              </w:rPr>
              <w:tab/>
            </w:r>
            <w:r>
              <w:rPr>
                <w:noProof/>
                <w:webHidden/>
              </w:rPr>
              <w:fldChar w:fldCharType="begin"/>
            </w:r>
            <w:r>
              <w:rPr>
                <w:noProof/>
                <w:webHidden/>
              </w:rPr>
              <w:instrText xml:space="preserve"> PAGEREF _Toc529546342 \h </w:instrText>
            </w:r>
          </w:ins>
          <w:r>
            <w:rPr>
              <w:noProof/>
              <w:webHidden/>
            </w:rPr>
          </w:r>
          <w:r>
            <w:rPr>
              <w:noProof/>
              <w:webHidden/>
            </w:rPr>
            <w:fldChar w:fldCharType="separate"/>
          </w:r>
          <w:ins w:id="449" w:author="mr.liu" w:date="2018-11-09T17:01:00Z">
            <w:r>
              <w:rPr>
                <w:noProof/>
                <w:webHidden/>
              </w:rPr>
              <w:t>45</w:t>
            </w:r>
            <w:r>
              <w:rPr>
                <w:noProof/>
                <w:webHidden/>
              </w:rPr>
              <w:fldChar w:fldCharType="end"/>
            </w:r>
            <w:r w:rsidRPr="00F902C7">
              <w:rPr>
                <w:rStyle w:val="a8"/>
                <w:noProof/>
              </w:rPr>
              <w:fldChar w:fldCharType="end"/>
            </w:r>
          </w:ins>
        </w:p>
        <w:p w14:paraId="1630391F" w14:textId="07EC5EB8" w:rsidR="006067E2" w:rsidRDefault="006067E2">
          <w:pPr>
            <w:pStyle w:val="TOC2"/>
            <w:tabs>
              <w:tab w:val="right" w:leader="dot" w:pos="8296"/>
            </w:tabs>
            <w:rPr>
              <w:ins w:id="450" w:author="mr.liu" w:date="2018-11-09T17:01:00Z"/>
              <w:rFonts w:asciiTheme="minorHAnsi" w:eastAsiaTheme="minorEastAsia" w:hAnsiTheme="minorHAnsi" w:cstheme="minorBidi"/>
              <w:noProof/>
            </w:rPr>
          </w:pPr>
          <w:ins w:id="451" w:author="mr.liu" w:date="2018-11-09T17:01:00Z">
            <w:r w:rsidRPr="00F902C7">
              <w:rPr>
                <w:rStyle w:val="a8"/>
                <w:noProof/>
              </w:rPr>
              <w:fldChar w:fldCharType="begin"/>
            </w:r>
            <w:r w:rsidRPr="00F902C7">
              <w:rPr>
                <w:rStyle w:val="a8"/>
                <w:noProof/>
              </w:rPr>
              <w:instrText xml:space="preserve"> </w:instrText>
            </w:r>
            <w:r>
              <w:rPr>
                <w:noProof/>
              </w:rPr>
              <w:instrText>HYPERLINK \l "_Toc529546343"</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9.3WBS</w:t>
            </w:r>
            <w:r>
              <w:rPr>
                <w:noProof/>
                <w:webHidden/>
              </w:rPr>
              <w:tab/>
            </w:r>
            <w:r>
              <w:rPr>
                <w:noProof/>
                <w:webHidden/>
              </w:rPr>
              <w:fldChar w:fldCharType="begin"/>
            </w:r>
            <w:r>
              <w:rPr>
                <w:noProof/>
                <w:webHidden/>
              </w:rPr>
              <w:instrText xml:space="preserve"> PAGEREF _Toc529546343 \h </w:instrText>
            </w:r>
          </w:ins>
          <w:r>
            <w:rPr>
              <w:noProof/>
              <w:webHidden/>
            </w:rPr>
          </w:r>
          <w:r>
            <w:rPr>
              <w:noProof/>
              <w:webHidden/>
            </w:rPr>
            <w:fldChar w:fldCharType="separate"/>
          </w:r>
          <w:ins w:id="452" w:author="mr.liu" w:date="2018-11-09T17:01:00Z">
            <w:r>
              <w:rPr>
                <w:noProof/>
                <w:webHidden/>
              </w:rPr>
              <w:t>45</w:t>
            </w:r>
            <w:r>
              <w:rPr>
                <w:noProof/>
                <w:webHidden/>
              </w:rPr>
              <w:fldChar w:fldCharType="end"/>
            </w:r>
            <w:r w:rsidRPr="00F902C7">
              <w:rPr>
                <w:rStyle w:val="a8"/>
                <w:noProof/>
              </w:rPr>
              <w:fldChar w:fldCharType="end"/>
            </w:r>
          </w:ins>
        </w:p>
        <w:p w14:paraId="530C0AE4" w14:textId="2731AB32" w:rsidR="006067E2" w:rsidRDefault="006067E2">
          <w:pPr>
            <w:pStyle w:val="TOC2"/>
            <w:tabs>
              <w:tab w:val="right" w:leader="dot" w:pos="8296"/>
            </w:tabs>
            <w:rPr>
              <w:ins w:id="453" w:author="mr.liu" w:date="2018-11-09T17:01:00Z"/>
              <w:rFonts w:asciiTheme="minorHAnsi" w:eastAsiaTheme="minorEastAsia" w:hAnsiTheme="minorHAnsi" w:cstheme="minorBidi"/>
              <w:noProof/>
            </w:rPr>
          </w:pPr>
          <w:ins w:id="454" w:author="mr.liu" w:date="2018-11-09T17:01:00Z">
            <w:r w:rsidRPr="00F902C7">
              <w:rPr>
                <w:rStyle w:val="a8"/>
                <w:noProof/>
              </w:rPr>
              <w:fldChar w:fldCharType="begin"/>
            </w:r>
            <w:r w:rsidRPr="00F902C7">
              <w:rPr>
                <w:rStyle w:val="a8"/>
                <w:noProof/>
              </w:rPr>
              <w:instrText xml:space="preserve"> </w:instrText>
            </w:r>
            <w:r>
              <w:rPr>
                <w:noProof/>
              </w:rPr>
              <w:instrText>HYPERLINK \l "_Toc529546344"</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9.4核实范围</w:t>
            </w:r>
            <w:r>
              <w:rPr>
                <w:noProof/>
                <w:webHidden/>
              </w:rPr>
              <w:tab/>
            </w:r>
            <w:r>
              <w:rPr>
                <w:noProof/>
                <w:webHidden/>
              </w:rPr>
              <w:fldChar w:fldCharType="begin"/>
            </w:r>
            <w:r>
              <w:rPr>
                <w:noProof/>
                <w:webHidden/>
              </w:rPr>
              <w:instrText xml:space="preserve"> PAGEREF _Toc529546344 \h </w:instrText>
            </w:r>
          </w:ins>
          <w:r>
            <w:rPr>
              <w:noProof/>
              <w:webHidden/>
            </w:rPr>
          </w:r>
          <w:r>
            <w:rPr>
              <w:noProof/>
              <w:webHidden/>
            </w:rPr>
            <w:fldChar w:fldCharType="separate"/>
          </w:r>
          <w:ins w:id="455" w:author="mr.liu" w:date="2018-11-09T17:01:00Z">
            <w:r>
              <w:rPr>
                <w:noProof/>
                <w:webHidden/>
              </w:rPr>
              <w:t>46</w:t>
            </w:r>
            <w:r>
              <w:rPr>
                <w:noProof/>
                <w:webHidden/>
              </w:rPr>
              <w:fldChar w:fldCharType="end"/>
            </w:r>
            <w:r w:rsidRPr="00F902C7">
              <w:rPr>
                <w:rStyle w:val="a8"/>
                <w:noProof/>
              </w:rPr>
              <w:fldChar w:fldCharType="end"/>
            </w:r>
          </w:ins>
        </w:p>
        <w:p w14:paraId="100AA240" w14:textId="4BD3B8AF" w:rsidR="006067E2" w:rsidRDefault="006067E2">
          <w:pPr>
            <w:pStyle w:val="TOC1"/>
            <w:tabs>
              <w:tab w:val="right" w:leader="dot" w:pos="8296"/>
            </w:tabs>
            <w:rPr>
              <w:ins w:id="456" w:author="mr.liu" w:date="2018-11-09T17:01:00Z"/>
              <w:noProof/>
            </w:rPr>
          </w:pPr>
          <w:ins w:id="457" w:author="mr.liu" w:date="2018-11-09T17:01:00Z">
            <w:r w:rsidRPr="00F902C7">
              <w:rPr>
                <w:rStyle w:val="a8"/>
                <w:noProof/>
              </w:rPr>
              <w:fldChar w:fldCharType="begin"/>
            </w:r>
            <w:r w:rsidRPr="00F902C7">
              <w:rPr>
                <w:rStyle w:val="a8"/>
                <w:noProof/>
              </w:rPr>
              <w:instrText xml:space="preserve"> </w:instrText>
            </w:r>
            <w:r>
              <w:rPr>
                <w:noProof/>
              </w:rPr>
              <w:instrText>HYPERLINK \l "_Toc529546345"</w:instrText>
            </w:r>
            <w:r w:rsidRPr="00F902C7">
              <w:rPr>
                <w:rStyle w:val="a8"/>
                <w:noProof/>
              </w:rPr>
              <w:instrText xml:space="preserve"> </w:instrText>
            </w:r>
            <w:r w:rsidRPr="00F902C7">
              <w:rPr>
                <w:rStyle w:val="a8"/>
                <w:noProof/>
              </w:rPr>
              <w:fldChar w:fldCharType="separate"/>
            </w:r>
            <w:r w:rsidRPr="00F902C7">
              <w:rPr>
                <w:rStyle w:val="a8"/>
                <w:rFonts w:ascii="宋体" w:eastAsia="宋体" w:hAnsi="宋体"/>
                <w:noProof/>
              </w:rPr>
              <w:t>第10章 采购管理计划</w:t>
            </w:r>
            <w:r>
              <w:rPr>
                <w:noProof/>
                <w:webHidden/>
              </w:rPr>
              <w:tab/>
            </w:r>
            <w:r>
              <w:rPr>
                <w:noProof/>
                <w:webHidden/>
              </w:rPr>
              <w:fldChar w:fldCharType="begin"/>
            </w:r>
            <w:r>
              <w:rPr>
                <w:noProof/>
                <w:webHidden/>
              </w:rPr>
              <w:instrText xml:space="preserve"> PAGEREF _Toc529546345 \h </w:instrText>
            </w:r>
          </w:ins>
          <w:r>
            <w:rPr>
              <w:noProof/>
              <w:webHidden/>
            </w:rPr>
          </w:r>
          <w:r>
            <w:rPr>
              <w:noProof/>
              <w:webHidden/>
            </w:rPr>
            <w:fldChar w:fldCharType="separate"/>
          </w:r>
          <w:ins w:id="458" w:author="mr.liu" w:date="2018-11-09T17:01:00Z">
            <w:r>
              <w:rPr>
                <w:noProof/>
                <w:webHidden/>
              </w:rPr>
              <w:t>46</w:t>
            </w:r>
            <w:r>
              <w:rPr>
                <w:noProof/>
                <w:webHidden/>
              </w:rPr>
              <w:fldChar w:fldCharType="end"/>
            </w:r>
            <w:r w:rsidRPr="00F902C7">
              <w:rPr>
                <w:rStyle w:val="a8"/>
                <w:noProof/>
              </w:rPr>
              <w:fldChar w:fldCharType="end"/>
            </w:r>
          </w:ins>
        </w:p>
        <w:p w14:paraId="63C11F9F" w14:textId="480466B0" w:rsidR="00FF37A1" w:rsidDel="006067E2" w:rsidRDefault="00FF37A1">
          <w:pPr>
            <w:pStyle w:val="TOC2"/>
            <w:tabs>
              <w:tab w:val="right" w:leader="dot" w:pos="8296"/>
            </w:tabs>
            <w:rPr>
              <w:del w:id="459" w:author="mr.liu" w:date="2018-11-09T17:01:00Z"/>
              <w:rFonts w:asciiTheme="minorHAnsi" w:eastAsiaTheme="minorEastAsia" w:hAnsiTheme="minorHAnsi" w:cstheme="minorBidi"/>
              <w:noProof/>
            </w:rPr>
          </w:pPr>
          <w:del w:id="460" w:author="mr.liu" w:date="2018-11-09T17:01:00Z">
            <w:r w:rsidRPr="006067E2" w:rsidDel="006067E2">
              <w:rPr>
                <w:rStyle w:val="a8"/>
                <w:rFonts w:ascii="宋体" w:eastAsia="宋体" w:hAnsi="宋体"/>
                <w:noProof/>
              </w:rPr>
              <w:delText>第1章 引言</w:delText>
            </w:r>
            <w:r w:rsidDel="006067E2">
              <w:rPr>
                <w:noProof/>
                <w:webHidden/>
              </w:rPr>
              <w:tab/>
              <w:delText>7</w:delText>
            </w:r>
          </w:del>
        </w:p>
        <w:p w14:paraId="02E70F53" w14:textId="7BE76F4A" w:rsidR="00FF37A1" w:rsidDel="006067E2" w:rsidRDefault="00FF37A1">
          <w:pPr>
            <w:pStyle w:val="TOC3"/>
            <w:tabs>
              <w:tab w:val="right" w:leader="dot" w:pos="8296"/>
            </w:tabs>
            <w:rPr>
              <w:del w:id="461" w:author="mr.liu" w:date="2018-11-09T17:01:00Z"/>
              <w:rFonts w:asciiTheme="minorHAnsi" w:eastAsiaTheme="minorEastAsia" w:hAnsiTheme="minorHAnsi" w:cstheme="minorBidi"/>
              <w:noProof/>
            </w:rPr>
          </w:pPr>
          <w:del w:id="462" w:author="mr.liu" w:date="2018-11-09T17:01:00Z">
            <w:r w:rsidRPr="006067E2" w:rsidDel="006067E2">
              <w:rPr>
                <w:rStyle w:val="a8"/>
                <w:rFonts w:ascii="宋体" w:eastAsia="宋体" w:hAnsi="宋体"/>
                <w:noProof/>
              </w:rPr>
              <w:delText>1.1 编写目的</w:delText>
            </w:r>
            <w:r w:rsidDel="006067E2">
              <w:rPr>
                <w:noProof/>
                <w:webHidden/>
              </w:rPr>
              <w:tab/>
              <w:delText>7</w:delText>
            </w:r>
          </w:del>
        </w:p>
        <w:p w14:paraId="7543A097" w14:textId="0A6B00B8" w:rsidR="00FF37A1" w:rsidDel="006067E2" w:rsidRDefault="00FF37A1">
          <w:pPr>
            <w:pStyle w:val="TOC3"/>
            <w:tabs>
              <w:tab w:val="right" w:leader="dot" w:pos="8296"/>
            </w:tabs>
            <w:rPr>
              <w:del w:id="463" w:author="mr.liu" w:date="2018-11-09T17:01:00Z"/>
              <w:rFonts w:asciiTheme="minorHAnsi" w:eastAsiaTheme="minorEastAsia" w:hAnsiTheme="minorHAnsi" w:cstheme="minorBidi"/>
              <w:noProof/>
            </w:rPr>
          </w:pPr>
          <w:del w:id="464" w:author="mr.liu" w:date="2018-11-09T17:01:00Z">
            <w:r w:rsidRPr="006067E2" w:rsidDel="006067E2">
              <w:rPr>
                <w:rStyle w:val="a8"/>
                <w:rFonts w:ascii="宋体" w:eastAsia="宋体" w:hAnsi="宋体"/>
                <w:noProof/>
              </w:rPr>
              <w:delText>1.2 业务目标</w:delText>
            </w:r>
            <w:r w:rsidDel="006067E2">
              <w:rPr>
                <w:noProof/>
                <w:webHidden/>
              </w:rPr>
              <w:tab/>
              <w:delText>9</w:delText>
            </w:r>
          </w:del>
        </w:p>
        <w:p w14:paraId="3E74BEF6" w14:textId="06808E4A" w:rsidR="00FF37A1" w:rsidDel="006067E2" w:rsidRDefault="00FF37A1">
          <w:pPr>
            <w:pStyle w:val="TOC4"/>
            <w:tabs>
              <w:tab w:val="right" w:leader="dot" w:pos="8296"/>
            </w:tabs>
            <w:rPr>
              <w:del w:id="465" w:author="mr.liu" w:date="2018-11-09T17:01:00Z"/>
              <w:rFonts w:asciiTheme="minorHAnsi" w:eastAsiaTheme="minorEastAsia" w:hAnsiTheme="minorHAnsi" w:cstheme="minorBidi"/>
              <w:noProof/>
            </w:rPr>
          </w:pPr>
          <w:del w:id="466" w:author="mr.liu" w:date="2018-11-09T17:01:00Z">
            <w:r w:rsidRPr="006067E2" w:rsidDel="006067E2">
              <w:rPr>
                <w:rStyle w:val="a8"/>
                <w:rFonts w:ascii="宋体" w:eastAsia="宋体" w:hAnsi="宋体"/>
                <w:noProof/>
              </w:rPr>
              <w:delText>1.2.1具有教学目标</w:delText>
            </w:r>
            <w:r w:rsidDel="006067E2">
              <w:rPr>
                <w:noProof/>
                <w:webHidden/>
              </w:rPr>
              <w:tab/>
              <w:delText>9</w:delText>
            </w:r>
          </w:del>
        </w:p>
        <w:p w14:paraId="1FCEC8BF" w14:textId="00BEE36C" w:rsidR="00FF37A1" w:rsidDel="006067E2" w:rsidRDefault="00FF37A1">
          <w:pPr>
            <w:pStyle w:val="TOC4"/>
            <w:tabs>
              <w:tab w:val="right" w:leader="dot" w:pos="8296"/>
            </w:tabs>
            <w:rPr>
              <w:del w:id="467" w:author="mr.liu" w:date="2018-11-09T17:01:00Z"/>
              <w:rFonts w:asciiTheme="minorHAnsi" w:eastAsiaTheme="minorEastAsia" w:hAnsiTheme="minorHAnsi" w:cstheme="minorBidi"/>
              <w:noProof/>
            </w:rPr>
          </w:pPr>
          <w:del w:id="468" w:author="mr.liu" w:date="2018-11-09T17:01:00Z">
            <w:r w:rsidRPr="006067E2" w:rsidDel="006067E2">
              <w:rPr>
                <w:rStyle w:val="a8"/>
                <w:rFonts w:ascii="宋体" w:eastAsia="宋体" w:hAnsi="宋体"/>
                <w:noProof/>
              </w:rPr>
              <w:delText>1.2.2教学内容以及方法手段</w:delText>
            </w:r>
            <w:r w:rsidDel="006067E2">
              <w:rPr>
                <w:noProof/>
                <w:webHidden/>
              </w:rPr>
              <w:tab/>
              <w:delText>9</w:delText>
            </w:r>
          </w:del>
        </w:p>
        <w:p w14:paraId="5AF81802" w14:textId="527CD670" w:rsidR="00FF37A1" w:rsidDel="006067E2" w:rsidRDefault="00FF37A1">
          <w:pPr>
            <w:pStyle w:val="TOC4"/>
            <w:tabs>
              <w:tab w:val="right" w:leader="dot" w:pos="8296"/>
            </w:tabs>
            <w:rPr>
              <w:del w:id="469" w:author="mr.liu" w:date="2018-11-09T17:01:00Z"/>
              <w:rFonts w:asciiTheme="minorHAnsi" w:eastAsiaTheme="minorEastAsia" w:hAnsiTheme="minorHAnsi" w:cstheme="minorBidi"/>
              <w:noProof/>
            </w:rPr>
          </w:pPr>
          <w:del w:id="470" w:author="mr.liu" w:date="2018-11-09T17:01:00Z">
            <w:r w:rsidRPr="006067E2" w:rsidDel="006067E2">
              <w:rPr>
                <w:rStyle w:val="a8"/>
                <w:rFonts w:ascii="宋体" w:eastAsia="宋体" w:hAnsi="宋体"/>
                <w:noProof/>
              </w:rPr>
              <w:delText>1.2.3安全稳定性</w:delText>
            </w:r>
            <w:r w:rsidDel="006067E2">
              <w:rPr>
                <w:noProof/>
                <w:webHidden/>
              </w:rPr>
              <w:tab/>
              <w:delText>9</w:delText>
            </w:r>
          </w:del>
        </w:p>
        <w:p w14:paraId="7ABDEFA5" w14:textId="38507EBE" w:rsidR="00FF37A1" w:rsidDel="006067E2" w:rsidRDefault="00FF37A1">
          <w:pPr>
            <w:pStyle w:val="TOC4"/>
            <w:tabs>
              <w:tab w:val="right" w:leader="dot" w:pos="8296"/>
            </w:tabs>
            <w:rPr>
              <w:del w:id="471" w:author="mr.liu" w:date="2018-11-09T17:01:00Z"/>
              <w:rFonts w:asciiTheme="minorHAnsi" w:eastAsiaTheme="minorEastAsia" w:hAnsiTheme="minorHAnsi" w:cstheme="minorBidi"/>
              <w:noProof/>
            </w:rPr>
          </w:pPr>
          <w:del w:id="472" w:author="mr.liu" w:date="2018-11-09T17:01:00Z">
            <w:r w:rsidRPr="006067E2" w:rsidDel="006067E2">
              <w:rPr>
                <w:rStyle w:val="a8"/>
                <w:rFonts w:ascii="宋体" w:eastAsia="宋体" w:hAnsi="宋体"/>
                <w:noProof/>
              </w:rPr>
              <w:delText>1.2.4更新与维护</w:delText>
            </w:r>
            <w:r w:rsidDel="006067E2">
              <w:rPr>
                <w:noProof/>
                <w:webHidden/>
              </w:rPr>
              <w:tab/>
              <w:delText>9</w:delText>
            </w:r>
          </w:del>
        </w:p>
        <w:p w14:paraId="639F94DC" w14:textId="0672C30E" w:rsidR="00FF37A1" w:rsidDel="006067E2" w:rsidRDefault="00FF37A1">
          <w:pPr>
            <w:pStyle w:val="TOC4"/>
            <w:tabs>
              <w:tab w:val="right" w:leader="dot" w:pos="8296"/>
            </w:tabs>
            <w:rPr>
              <w:del w:id="473" w:author="mr.liu" w:date="2018-11-09T17:01:00Z"/>
              <w:rFonts w:asciiTheme="minorHAnsi" w:eastAsiaTheme="minorEastAsia" w:hAnsiTheme="minorHAnsi" w:cstheme="minorBidi"/>
              <w:noProof/>
            </w:rPr>
          </w:pPr>
          <w:del w:id="474" w:author="mr.liu" w:date="2018-11-09T17:01:00Z">
            <w:r w:rsidRPr="006067E2" w:rsidDel="006067E2">
              <w:rPr>
                <w:rStyle w:val="a8"/>
                <w:rFonts w:ascii="宋体" w:eastAsia="宋体" w:hAnsi="宋体"/>
                <w:noProof/>
              </w:rPr>
              <w:delText>1.2.5沟通交互</w:delText>
            </w:r>
            <w:r w:rsidDel="006067E2">
              <w:rPr>
                <w:noProof/>
                <w:webHidden/>
              </w:rPr>
              <w:tab/>
              <w:delText>9</w:delText>
            </w:r>
          </w:del>
        </w:p>
        <w:p w14:paraId="7C1EA8F0" w14:textId="3D6403BA" w:rsidR="00FF37A1" w:rsidDel="006067E2" w:rsidRDefault="00FF37A1">
          <w:pPr>
            <w:pStyle w:val="TOC3"/>
            <w:tabs>
              <w:tab w:val="right" w:leader="dot" w:pos="8296"/>
            </w:tabs>
            <w:rPr>
              <w:del w:id="475" w:author="mr.liu" w:date="2018-11-09T17:01:00Z"/>
              <w:rFonts w:asciiTheme="minorHAnsi" w:eastAsiaTheme="minorEastAsia" w:hAnsiTheme="minorHAnsi" w:cstheme="minorBidi"/>
              <w:noProof/>
            </w:rPr>
          </w:pPr>
          <w:del w:id="476" w:author="mr.liu" w:date="2018-11-09T17:01:00Z">
            <w:r w:rsidRPr="006067E2" w:rsidDel="006067E2">
              <w:rPr>
                <w:rStyle w:val="a8"/>
                <w:rFonts w:ascii="宋体" w:eastAsia="宋体" w:hAnsi="宋体"/>
                <w:noProof/>
              </w:rPr>
              <w:delText>1.3 参考资料</w:delText>
            </w:r>
            <w:r w:rsidDel="006067E2">
              <w:rPr>
                <w:noProof/>
                <w:webHidden/>
              </w:rPr>
              <w:tab/>
              <w:delText>10</w:delText>
            </w:r>
          </w:del>
        </w:p>
        <w:p w14:paraId="3F440A68" w14:textId="0C0500AC" w:rsidR="00FF37A1" w:rsidDel="006067E2" w:rsidRDefault="00FF37A1" w:rsidP="00FF37A1">
          <w:pPr>
            <w:pStyle w:val="TOC1"/>
            <w:tabs>
              <w:tab w:val="right" w:leader="dot" w:pos="8296"/>
            </w:tabs>
            <w:ind w:firstLineChars="200" w:firstLine="420"/>
            <w:rPr>
              <w:del w:id="477" w:author="mr.liu" w:date="2018-11-09T17:01:00Z"/>
              <w:noProof/>
            </w:rPr>
          </w:pPr>
          <w:del w:id="478" w:author="mr.liu" w:date="2018-11-09T17:01:00Z">
            <w:r w:rsidRPr="006067E2" w:rsidDel="006067E2">
              <w:rPr>
                <w:rStyle w:val="a8"/>
                <w:rFonts w:ascii="宋体" w:eastAsia="宋体" w:hAnsi="宋体"/>
                <w:noProof/>
              </w:rPr>
              <w:delText>第2章 项目概述</w:delText>
            </w:r>
            <w:r w:rsidDel="006067E2">
              <w:rPr>
                <w:noProof/>
                <w:webHidden/>
              </w:rPr>
              <w:tab/>
              <w:delText>11</w:delText>
            </w:r>
          </w:del>
        </w:p>
        <w:p w14:paraId="304FFE24" w14:textId="739D03D7" w:rsidR="00FF37A1" w:rsidDel="006067E2" w:rsidRDefault="00FF37A1">
          <w:pPr>
            <w:pStyle w:val="TOC3"/>
            <w:tabs>
              <w:tab w:val="right" w:leader="dot" w:pos="8296"/>
            </w:tabs>
            <w:rPr>
              <w:del w:id="479" w:author="mr.liu" w:date="2018-11-09T17:01:00Z"/>
              <w:rFonts w:asciiTheme="minorHAnsi" w:eastAsiaTheme="minorEastAsia" w:hAnsiTheme="minorHAnsi" w:cstheme="minorBidi"/>
              <w:noProof/>
            </w:rPr>
          </w:pPr>
          <w:del w:id="480" w:author="mr.liu" w:date="2018-11-09T17:01:00Z">
            <w:r w:rsidRPr="006067E2" w:rsidDel="006067E2">
              <w:rPr>
                <w:rStyle w:val="a8"/>
                <w:rFonts w:ascii="宋体" w:eastAsia="宋体" w:hAnsi="宋体"/>
                <w:noProof/>
              </w:rPr>
              <w:delText>2.1 工作内容</w:delText>
            </w:r>
            <w:r w:rsidDel="006067E2">
              <w:rPr>
                <w:noProof/>
                <w:webHidden/>
              </w:rPr>
              <w:tab/>
              <w:delText>11</w:delText>
            </w:r>
          </w:del>
        </w:p>
        <w:p w14:paraId="07D57410" w14:textId="2920C192" w:rsidR="00FF37A1" w:rsidDel="006067E2" w:rsidRDefault="00FF37A1">
          <w:pPr>
            <w:pStyle w:val="TOC3"/>
            <w:tabs>
              <w:tab w:val="right" w:leader="dot" w:pos="8296"/>
            </w:tabs>
            <w:rPr>
              <w:del w:id="481" w:author="mr.liu" w:date="2018-11-09T17:01:00Z"/>
              <w:rFonts w:asciiTheme="minorHAnsi" w:eastAsiaTheme="minorEastAsia" w:hAnsiTheme="minorHAnsi" w:cstheme="minorBidi"/>
              <w:noProof/>
            </w:rPr>
          </w:pPr>
          <w:del w:id="482" w:author="mr.liu" w:date="2018-11-09T17:01:00Z">
            <w:r w:rsidRPr="006067E2" w:rsidDel="006067E2">
              <w:rPr>
                <w:rStyle w:val="a8"/>
                <w:rFonts w:ascii="宋体" w:eastAsia="宋体" w:hAnsi="宋体"/>
                <w:noProof/>
              </w:rPr>
              <w:delText>2.2 项目组织结构</w:delText>
            </w:r>
            <w:r w:rsidDel="006067E2">
              <w:rPr>
                <w:noProof/>
                <w:webHidden/>
              </w:rPr>
              <w:tab/>
              <w:delText>11</w:delText>
            </w:r>
          </w:del>
        </w:p>
        <w:p w14:paraId="22D23A25" w14:textId="0040E10E" w:rsidR="00FF37A1" w:rsidDel="006067E2" w:rsidRDefault="00FF37A1">
          <w:pPr>
            <w:pStyle w:val="TOC3"/>
            <w:tabs>
              <w:tab w:val="right" w:leader="dot" w:pos="8296"/>
            </w:tabs>
            <w:rPr>
              <w:del w:id="483" w:author="mr.liu" w:date="2018-11-09T17:01:00Z"/>
              <w:rFonts w:asciiTheme="minorHAnsi" w:eastAsiaTheme="minorEastAsia" w:hAnsiTheme="minorHAnsi" w:cstheme="minorBidi"/>
              <w:noProof/>
            </w:rPr>
          </w:pPr>
          <w:del w:id="484" w:author="mr.liu" w:date="2018-11-09T17:01:00Z">
            <w:r w:rsidRPr="006067E2" w:rsidDel="006067E2">
              <w:rPr>
                <w:rStyle w:val="a8"/>
                <w:rFonts w:ascii="宋体" w:eastAsia="宋体" w:hAnsi="宋体"/>
                <w:noProof/>
              </w:rPr>
              <w:delText>2.3 项目干系人分析</w:delText>
            </w:r>
            <w:r w:rsidDel="006067E2">
              <w:rPr>
                <w:noProof/>
                <w:webHidden/>
              </w:rPr>
              <w:tab/>
              <w:delText>12</w:delText>
            </w:r>
          </w:del>
        </w:p>
        <w:p w14:paraId="760D56FC" w14:textId="16236601" w:rsidR="00FF37A1" w:rsidDel="006067E2" w:rsidRDefault="00FF37A1">
          <w:pPr>
            <w:pStyle w:val="TOC4"/>
            <w:tabs>
              <w:tab w:val="right" w:leader="dot" w:pos="8296"/>
            </w:tabs>
            <w:rPr>
              <w:del w:id="485" w:author="mr.liu" w:date="2018-11-09T17:01:00Z"/>
              <w:rFonts w:asciiTheme="minorHAnsi" w:eastAsiaTheme="minorEastAsia" w:hAnsiTheme="minorHAnsi" w:cstheme="minorBidi"/>
              <w:noProof/>
            </w:rPr>
          </w:pPr>
          <w:del w:id="486" w:author="mr.liu" w:date="2018-11-09T17:01:00Z">
            <w:r w:rsidRPr="006067E2" w:rsidDel="006067E2">
              <w:rPr>
                <w:rStyle w:val="a8"/>
                <w:rFonts w:ascii="宋体" w:eastAsia="宋体" w:hAnsi="宋体"/>
                <w:noProof/>
              </w:rPr>
              <w:delText>2.3.1项目经理</w:delText>
            </w:r>
            <w:r w:rsidDel="006067E2">
              <w:rPr>
                <w:noProof/>
                <w:webHidden/>
              </w:rPr>
              <w:tab/>
              <w:delText>12</w:delText>
            </w:r>
          </w:del>
        </w:p>
        <w:p w14:paraId="78CEEE90" w14:textId="417EBA5C" w:rsidR="00FF37A1" w:rsidDel="006067E2" w:rsidRDefault="00FF37A1">
          <w:pPr>
            <w:pStyle w:val="TOC4"/>
            <w:tabs>
              <w:tab w:val="right" w:leader="dot" w:pos="8296"/>
            </w:tabs>
            <w:rPr>
              <w:del w:id="487" w:author="mr.liu" w:date="2018-11-09T17:01:00Z"/>
              <w:rFonts w:asciiTheme="minorHAnsi" w:eastAsiaTheme="minorEastAsia" w:hAnsiTheme="minorHAnsi" w:cstheme="minorBidi"/>
              <w:noProof/>
            </w:rPr>
          </w:pPr>
          <w:del w:id="488" w:author="mr.liu" w:date="2018-11-09T17:01:00Z">
            <w:r w:rsidRPr="006067E2" w:rsidDel="006067E2">
              <w:rPr>
                <w:rStyle w:val="a8"/>
                <w:rFonts w:ascii="宋体" w:eastAsia="宋体" w:hAnsi="宋体"/>
                <w:noProof/>
              </w:rPr>
              <w:delText>2.3.2客户（项目下达者）</w:delText>
            </w:r>
            <w:r w:rsidDel="006067E2">
              <w:rPr>
                <w:noProof/>
                <w:webHidden/>
              </w:rPr>
              <w:tab/>
              <w:delText>12</w:delText>
            </w:r>
          </w:del>
        </w:p>
        <w:p w14:paraId="35A3159B" w14:textId="12740681" w:rsidR="00FF37A1" w:rsidDel="006067E2" w:rsidRDefault="00FF37A1">
          <w:pPr>
            <w:pStyle w:val="TOC4"/>
            <w:tabs>
              <w:tab w:val="right" w:leader="dot" w:pos="8296"/>
            </w:tabs>
            <w:rPr>
              <w:del w:id="489" w:author="mr.liu" w:date="2018-11-09T17:01:00Z"/>
              <w:rFonts w:asciiTheme="minorHAnsi" w:eastAsiaTheme="minorEastAsia" w:hAnsiTheme="minorHAnsi" w:cstheme="minorBidi"/>
              <w:noProof/>
            </w:rPr>
          </w:pPr>
          <w:del w:id="490" w:author="mr.liu" w:date="2018-11-09T17:01:00Z">
            <w:r w:rsidRPr="006067E2" w:rsidDel="006067E2">
              <w:rPr>
                <w:rStyle w:val="a8"/>
                <w:rFonts w:ascii="宋体" w:eastAsia="宋体" w:hAnsi="宋体"/>
                <w:noProof/>
              </w:rPr>
              <w:delText>2.3.3执行组织</w:delText>
            </w:r>
            <w:r w:rsidDel="006067E2">
              <w:rPr>
                <w:noProof/>
                <w:webHidden/>
              </w:rPr>
              <w:tab/>
              <w:delText>12</w:delText>
            </w:r>
          </w:del>
        </w:p>
        <w:p w14:paraId="4C80A88F" w14:textId="2680313E" w:rsidR="00FF37A1" w:rsidDel="006067E2" w:rsidRDefault="00FF37A1">
          <w:pPr>
            <w:pStyle w:val="TOC4"/>
            <w:tabs>
              <w:tab w:val="right" w:leader="dot" w:pos="8296"/>
            </w:tabs>
            <w:rPr>
              <w:del w:id="491" w:author="mr.liu" w:date="2018-11-09T17:01:00Z"/>
              <w:rFonts w:asciiTheme="minorHAnsi" w:eastAsiaTheme="minorEastAsia" w:hAnsiTheme="minorHAnsi" w:cstheme="minorBidi"/>
              <w:noProof/>
            </w:rPr>
          </w:pPr>
          <w:del w:id="492" w:author="mr.liu" w:date="2018-11-09T17:01:00Z">
            <w:r w:rsidRPr="006067E2" w:rsidDel="006067E2">
              <w:rPr>
                <w:rStyle w:val="a8"/>
                <w:rFonts w:ascii="宋体" w:eastAsia="宋体" w:hAnsi="宋体"/>
                <w:noProof/>
              </w:rPr>
              <w:delText>2.3.4项目组成员</w:delText>
            </w:r>
            <w:r w:rsidDel="006067E2">
              <w:rPr>
                <w:noProof/>
                <w:webHidden/>
              </w:rPr>
              <w:tab/>
              <w:delText>12</w:delText>
            </w:r>
          </w:del>
        </w:p>
        <w:p w14:paraId="7ECF5A33" w14:textId="0229691E" w:rsidR="00FF37A1" w:rsidDel="006067E2" w:rsidRDefault="00FF37A1">
          <w:pPr>
            <w:pStyle w:val="TOC4"/>
            <w:tabs>
              <w:tab w:val="right" w:leader="dot" w:pos="8296"/>
            </w:tabs>
            <w:rPr>
              <w:del w:id="493" w:author="mr.liu" w:date="2018-11-09T17:01:00Z"/>
              <w:rFonts w:asciiTheme="minorHAnsi" w:eastAsiaTheme="minorEastAsia" w:hAnsiTheme="minorHAnsi" w:cstheme="minorBidi"/>
              <w:noProof/>
            </w:rPr>
          </w:pPr>
          <w:del w:id="494" w:author="mr.liu" w:date="2018-11-09T17:01:00Z">
            <w:r w:rsidRPr="006067E2" w:rsidDel="006067E2">
              <w:rPr>
                <w:rStyle w:val="a8"/>
                <w:rFonts w:ascii="宋体" w:eastAsia="宋体" w:hAnsi="宋体"/>
                <w:noProof/>
              </w:rPr>
              <w:delText>2.3.5项目组成员以及客户（项目下达者）联系方式</w:delText>
            </w:r>
            <w:r w:rsidDel="006067E2">
              <w:rPr>
                <w:noProof/>
                <w:webHidden/>
              </w:rPr>
              <w:tab/>
              <w:delText>12</w:delText>
            </w:r>
          </w:del>
        </w:p>
        <w:p w14:paraId="73C45813" w14:textId="7D7A7BA6" w:rsidR="00FF37A1" w:rsidDel="006067E2" w:rsidRDefault="00FF37A1">
          <w:pPr>
            <w:pStyle w:val="TOC3"/>
            <w:tabs>
              <w:tab w:val="right" w:leader="dot" w:pos="8296"/>
            </w:tabs>
            <w:rPr>
              <w:del w:id="495" w:author="mr.liu" w:date="2018-11-09T17:01:00Z"/>
              <w:rFonts w:asciiTheme="minorHAnsi" w:eastAsiaTheme="minorEastAsia" w:hAnsiTheme="minorHAnsi" w:cstheme="minorBidi"/>
              <w:noProof/>
            </w:rPr>
          </w:pPr>
          <w:del w:id="496" w:author="mr.liu" w:date="2018-11-09T17:01:00Z">
            <w:r w:rsidRPr="006067E2" w:rsidDel="006067E2">
              <w:rPr>
                <w:rStyle w:val="a8"/>
                <w:rFonts w:ascii="宋体" w:eastAsia="宋体" w:hAnsi="宋体"/>
                <w:noProof/>
              </w:rPr>
              <w:delText>2.4 产品</w:delText>
            </w:r>
            <w:r w:rsidDel="006067E2">
              <w:rPr>
                <w:noProof/>
                <w:webHidden/>
              </w:rPr>
              <w:tab/>
              <w:delText>13</w:delText>
            </w:r>
          </w:del>
        </w:p>
        <w:p w14:paraId="4E73D35A" w14:textId="73A640B4" w:rsidR="00FF37A1" w:rsidDel="006067E2" w:rsidRDefault="00FF37A1">
          <w:pPr>
            <w:pStyle w:val="TOC4"/>
            <w:tabs>
              <w:tab w:val="right" w:leader="dot" w:pos="8296"/>
            </w:tabs>
            <w:rPr>
              <w:del w:id="497" w:author="mr.liu" w:date="2018-11-09T17:01:00Z"/>
              <w:rFonts w:asciiTheme="minorHAnsi" w:eastAsiaTheme="minorEastAsia" w:hAnsiTheme="minorHAnsi" w:cstheme="minorBidi"/>
              <w:noProof/>
            </w:rPr>
          </w:pPr>
          <w:del w:id="498" w:author="mr.liu" w:date="2018-11-09T17:01:00Z">
            <w:r w:rsidRPr="006067E2" w:rsidDel="006067E2">
              <w:rPr>
                <w:rStyle w:val="a8"/>
                <w:rFonts w:ascii="宋体" w:eastAsia="宋体" w:hAnsi="宋体"/>
                <w:noProof/>
              </w:rPr>
              <w:delText>2.4.1 需要移交用户的文件</w:delText>
            </w:r>
            <w:r w:rsidDel="006067E2">
              <w:rPr>
                <w:noProof/>
                <w:webHidden/>
              </w:rPr>
              <w:tab/>
              <w:delText>13</w:delText>
            </w:r>
          </w:del>
        </w:p>
        <w:p w14:paraId="4C8006AD" w14:textId="5A6D4B7F" w:rsidR="00FF37A1" w:rsidDel="006067E2" w:rsidRDefault="00FF37A1">
          <w:pPr>
            <w:pStyle w:val="TOC4"/>
            <w:tabs>
              <w:tab w:val="right" w:leader="dot" w:pos="8296"/>
            </w:tabs>
            <w:rPr>
              <w:del w:id="499" w:author="mr.liu" w:date="2018-11-09T17:01:00Z"/>
              <w:rFonts w:asciiTheme="minorHAnsi" w:eastAsiaTheme="minorEastAsia" w:hAnsiTheme="minorHAnsi" w:cstheme="minorBidi"/>
              <w:noProof/>
            </w:rPr>
          </w:pPr>
          <w:del w:id="500" w:author="mr.liu" w:date="2018-11-09T17:01:00Z">
            <w:r w:rsidRPr="006067E2" w:rsidDel="006067E2">
              <w:rPr>
                <w:rStyle w:val="a8"/>
                <w:rFonts w:ascii="宋体" w:eastAsia="宋体" w:hAnsi="宋体"/>
                <w:noProof/>
              </w:rPr>
              <w:delText>2.4.2 服务</w:delText>
            </w:r>
            <w:r w:rsidDel="006067E2">
              <w:rPr>
                <w:noProof/>
                <w:webHidden/>
              </w:rPr>
              <w:tab/>
              <w:delText>13</w:delText>
            </w:r>
          </w:del>
        </w:p>
        <w:p w14:paraId="668CF2A9" w14:textId="28CA95CB" w:rsidR="00FF37A1" w:rsidDel="006067E2" w:rsidRDefault="00FF37A1">
          <w:pPr>
            <w:pStyle w:val="TOC3"/>
            <w:tabs>
              <w:tab w:val="right" w:leader="dot" w:pos="8296"/>
            </w:tabs>
            <w:rPr>
              <w:del w:id="501" w:author="mr.liu" w:date="2018-11-09T17:01:00Z"/>
              <w:rFonts w:asciiTheme="minorHAnsi" w:eastAsiaTheme="minorEastAsia" w:hAnsiTheme="minorHAnsi" w:cstheme="minorBidi"/>
              <w:noProof/>
            </w:rPr>
          </w:pPr>
          <w:del w:id="502" w:author="mr.liu" w:date="2018-11-09T17:01:00Z">
            <w:r w:rsidRPr="006067E2" w:rsidDel="006067E2">
              <w:rPr>
                <w:rStyle w:val="a8"/>
                <w:rFonts w:ascii="宋体" w:eastAsia="宋体" w:hAnsi="宋体"/>
                <w:noProof/>
              </w:rPr>
              <w:delText>2.5 验收标准</w:delText>
            </w:r>
            <w:r w:rsidDel="006067E2">
              <w:rPr>
                <w:noProof/>
                <w:webHidden/>
              </w:rPr>
              <w:tab/>
              <w:delText>13</w:delText>
            </w:r>
          </w:del>
        </w:p>
        <w:p w14:paraId="4846391A" w14:textId="44FDD0A8" w:rsidR="00FF37A1" w:rsidDel="006067E2" w:rsidRDefault="00FF37A1">
          <w:pPr>
            <w:pStyle w:val="TOC3"/>
            <w:tabs>
              <w:tab w:val="right" w:leader="dot" w:pos="8296"/>
            </w:tabs>
            <w:rPr>
              <w:del w:id="503" w:author="mr.liu" w:date="2018-11-09T17:01:00Z"/>
              <w:rFonts w:asciiTheme="minorHAnsi" w:eastAsiaTheme="minorEastAsia" w:hAnsiTheme="minorHAnsi" w:cstheme="minorBidi"/>
              <w:noProof/>
            </w:rPr>
          </w:pPr>
          <w:del w:id="504" w:author="mr.liu" w:date="2018-11-09T17:01:00Z">
            <w:r w:rsidRPr="006067E2" w:rsidDel="006067E2">
              <w:rPr>
                <w:rStyle w:val="a8"/>
                <w:rFonts w:ascii="宋体" w:eastAsia="宋体" w:hAnsi="宋体"/>
                <w:noProof/>
              </w:rPr>
              <w:delText>2.6 系统运行环境</w:delText>
            </w:r>
            <w:r w:rsidDel="006067E2">
              <w:rPr>
                <w:noProof/>
                <w:webHidden/>
              </w:rPr>
              <w:tab/>
              <w:delText>14</w:delText>
            </w:r>
          </w:del>
        </w:p>
        <w:p w14:paraId="49097003" w14:textId="71F2AB31" w:rsidR="00FF37A1" w:rsidDel="006067E2" w:rsidRDefault="00FF37A1">
          <w:pPr>
            <w:pStyle w:val="TOC4"/>
            <w:tabs>
              <w:tab w:val="right" w:leader="dot" w:pos="8296"/>
            </w:tabs>
            <w:rPr>
              <w:del w:id="505" w:author="mr.liu" w:date="2018-11-09T17:01:00Z"/>
              <w:rFonts w:asciiTheme="minorHAnsi" w:eastAsiaTheme="minorEastAsia" w:hAnsiTheme="minorHAnsi" w:cstheme="minorBidi"/>
              <w:noProof/>
            </w:rPr>
          </w:pPr>
          <w:del w:id="506" w:author="mr.liu" w:date="2018-11-09T17:01:00Z">
            <w:r w:rsidRPr="006067E2" w:rsidDel="006067E2">
              <w:rPr>
                <w:rStyle w:val="a8"/>
                <w:rFonts w:ascii="宋体" w:eastAsia="宋体" w:hAnsi="宋体"/>
                <w:noProof/>
              </w:rPr>
              <w:delText>2.6.1硬件</w:delText>
            </w:r>
            <w:r w:rsidDel="006067E2">
              <w:rPr>
                <w:noProof/>
                <w:webHidden/>
              </w:rPr>
              <w:tab/>
              <w:delText>14</w:delText>
            </w:r>
          </w:del>
        </w:p>
        <w:p w14:paraId="0A1B0D91" w14:textId="47086C2D" w:rsidR="00FF37A1" w:rsidDel="006067E2" w:rsidRDefault="00FF37A1">
          <w:pPr>
            <w:pStyle w:val="TOC4"/>
            <w:tabs>
              <w:tab w:val="right" w:leader="dot" w:pos="8296"/>
            </w:tabs>
            <w:rPr>
              <w:del w:id="507" w:author="mr.liu" w:date="2018-11-09T17:01:00Z"/>
              <w:rFonts w:asciiTheme="minorHAnsi" w:eastAsiaTheme="minorEastAsia" w:hAnsiTheme="minorHAnsi" w:cstheme="minorBidi"/>
              <w:noProof/>
            </w:rPr>
          </w:pPr>
          <w:del w:id="508" w:author="mr.liu" w:date="2018-11-09T17:01:00Z">
            <w:r w:rsidRPr="006067E2" w:rsidDel="006067E2">
              <w:rPr>
                <w:rStyle w:val="a8"/>
                <w:rFonts w:ascii="宋体" w:eastAsia="宋体" w:hAnsi="宋体"/>
                <w:noProof/>
              </w:rPr>
              <w:delText>2.6.2软件及网站</w:delText>
            </w:r>
            <w:r w:rsidDel="006067E2">
              <w:rPr>
                <w:noProof/>
                <w:webHidden/>
              </w:rPr>
              <w:tab/>
              <w:delText>14</w:delText>
            </w:r>
          </w:del>
        </w:p>
        <w:p w14:paraId="4AE42B6C" w14:textId="0A1FC008" w:rsidR="00FF37A1" w:rsidDel="006067E2" w:rsidRDefault="00FF37A1">
          <w:pPr>
            <w:pStyle w:val="TOC2"/>
            <w:tabs>
              <w:tab w:val="right" w:leader="dot" w:pos="8296"/>
            </w:tabs>
            <w:rPr>
              <w:del w:id="509" w:author="mr.liu" w:date="2018-11-09T17:01:00Z"/>
              <w:rFonts w:asciiTheme="minorHAnsi" w:eastAsiaTheme="minorEastAsia" w:hAnsiTheme="minorHAnsi" w:cstheme="minorBidi"/>
              <w:noProof/>
            </w:rPr>
          </w:pPr>
          <w:del w:id="510" w:author="mr.liu" w:date="2018-11-09T17:01:00Z">
            <w:r w:rsidRPr="006067E2" w:rsidDel="006067E2">
              <w:rPr>
                <w:rStyle w:val="a8"/>
                <w:rFonts w:ascii="宋体" w:eastAsia="宋体" w:hAnsi="宋体"/>
                <w:noProof/>
              </w:rPr>
              <w:delText>第3章  时间管理计划</w:delText>
            </w:r>
            <w:r w:rsidDel="006067E2">
              <w:rPr>
                <w:noProof/>
                <w:webHidden/>
              </w:rPr>
              <w:tab/>
              <w:delText>14</w:delText>
            </w:r>
          </w:del>
        </w:p>
        <w:p w14:paraId="2E62AD78" w14:textId="65FFFB85" w:rsidR="00FF37A1" w:rsidDel="006067E2" w:rsidRDefault="00FF37A1">
          <w:pPr>
            <w:pStyle w:val="TOC3"/>
            <w:tabs>
              <w:tab w:val="right" w:leader="dot" w:pos="8296"/>
            </w:tabs>
            <w:rPr>
              <w:del w:id="511" w:author="mr.liu" w:date="2018-11-09T17:01:00Z"/>
              <w:rFonts w:asciiTheme="minorHAnsi" w:eastAsiaTheme="minorEastAsia" w:hAnsiTheme="minorHAnsi" w:cstheme="minorBidi"/>
              <w:noProof/>
            </w:rPr>
          </w:pPr>
          <w:del w:id="512" w:author="mr.liu" w:date="2018-11-09T17:01:00Z">
            <w:r w:rsidRPr="006067E2" w:rsidDel="006067E2">
              <w:rPr>
                <w:rStyle w:val="a8"/>
                <w:rFonts w:ascii="宋体" w:eastAsia="宋体" w:hAnsi="宋体"/>
                <w:noProof/>
              </w:rPr>
              <w:delText>3.1WBS</w:delText>
            </w:r>
            <w:r w:rsidDel="006067E2">
              <w:rPr>
                <w:noProof/>
                <w:webHidden/>
              </w:rPr>
              <w:tab/>
              <w:delText>14</w:delText>
            </w:r>
          </w:del>
        </w:p>
        <w:p w14:paraId="1AA5A944" w14:textId="25AFC410" w:rsidR="00FF37A1" w:rsidDel="006067E2" w:rsidRDefault="00FF37A1">
          <w:pPr>
            <w:pStyle w:val="TOC4"/>
            <w:tabs>
              <w:tab w:val="right" w:leader="dot" w:pos="8296"/>
            </w:tabs>
            <w:rPr>
              <w:del w:id="513" w:author="mr.liu" w:date="2018-11-09T17:01:00Z"/>
              <w:rFonts w:asciiTheme="minorHAnsi" w:eastAsiaTheme="minorEastAsia" w:hAnsiTheme="minorHAnsi" w:cstheme="minorBidi"/>
              <w:noProof/>
            </w:rPr>
          </w:pPr>
          <w:del w:id="514" w:author="mr.liu" w:date="2018-11-09T17:01:00Z">
            <w:r w:rsidRPr="006067E2" w:rsidDel="006067E2">
              <w:rPr>
                <w:rStyle w:val="a8"/>
                <w:rFonts w:ascii="宋体" w:eastAsia="宋体" w:hAnsi="宋体"/>
                <w:noProof/>
              </w:rPr>
              <w:delText>3.1.1准备工作</w:delText>
            </w:r>
            <w:r w:rsidDel="006067E2">
              <w:rPr>
                <w:noProof/>
                <w:webHidden/>
              </w:rPr>
              <w:tab/>
              <w:delText>14</w:delText>
            </w:r>
          </w:del>
        </w:p>
        <w:p w14:paraId="605B52EB" w14:textId="7EFEC20C" w:rsidR="00FF37A1" w:rsidDel="006067E2" w:rsidRDefault="00FF37A1">
          <w:pPr>
            <w:pStyle w:val="TOC5"/>
            <w:tabs>
              <w:tab w:val="right" w:leader="dot" w:pos="8296"/>
            </w:tabs>
            <w:rPr>
              <w:del w:id="515" w:author="mr.liu" w:date="2018-11-09T17:01:00Z"/>
              <w:rFonts w:asciiTheme="minorHAnsi" w:eastAsiaTheme="minorEastAsia" w:hAnsiTheme="minorHAnsi" w:cstheme="minorBidi"/>
              <w:noProof/>
            </w:rPr>
          </w:pPr>
          <w:del w:id="516" w:author="mr.liu" w:date="2018-11-09T17:01:00Z">
            <w:r w:rsidRPr="006067E2" w:rsidDel="006067E2">
              <w:rPr>
                <w:rStyle w:val="a8"/>
                <w:rFonts w:ascii="宋体" w:eastAsia="宋体" w:hAnsi="宋体"/>
                <w:noProof/>
                <w:lang w:val="zh-CN"/>
              </w:rPr>
              <w:delText>3.1.1.1</w:delText>
            </w:r>
            <w:r w:rsidRPr="006067E2" w:rsidDel="006067E2">
              <w:rPr>
                <w:rStyle w:val="a8"/>
                <w:rFonts w:ascii="宋体" w:eastAsia="宋体" w:hAnsi="宋体" w:cs="宋体"/>
                <w:noProof/>
                <w:kern w:val="0"/>
                <w:lang w:val="zh-CN"/>
              </w:rPr>
              <w:delText>小组建立</w:delText>
            </w:r>
            <w:r w:rsidDel="006067E2">
              <w:rPr>
                <w:noProof/>
                <w:webHidden/>
              </w:rPr>
              <w:tab/>
              <w:delText>14</w:delText>
            </w:r>
          </w:del>
        </w:p>
        <w:p w14:paraId="2A88EA92" w14:textId="5438561F" w:rsidR="00FF37A1" w:rsidDel="006067E2" w:rsidRDefault="00FF37A1">
          <w:pPr>
            <w:pStyle w:val="TOC5"/>
            <w:tabs>
              <w:tab w:val="right" w:leader="dot" w:pos="8296"/>
            </w:tabs>
            <w:rPr>
              <w:del w:id="517" w:author="mr.liu" w:date="2018-11-09T17:01:00Z"/>
              <w:rFonts w:asciiTheme="minorHAnsi" w:eastAsiaTheme="minorEastAsia" w:hAnsiTheme="minorHAnsi" w:cstheme="minorBidi"/>
              <w:noProof/>
            </w:rPr>
          </w:pPr>
          <w:del w:id="518" w:author="mr.liu" w:date="2018-11-09T17:01:00Z">
            <w:r w:rsidRPr="006067E2" w:rsidDel="006067E2">
              <w:rPr>
                <w:rStyle w:val="a8"/>
                <w:rFonts w:ascii="宋体" w:eastAsia="宋体" w:hAnsi="宋体"/>
                <w:noProof/>
                <w:lang w:val="zh-CN"/>
              </w:rPr>
              <w:delText>3.1.1.2</w:delText>
            </w:r>
            <w:r w:rsidRPr="006067E2" w:rsidDel="006067E2">
              <w:rPr>
                <w:rStyle w:val="a8"/>
                <w:rFonts w:ascii="宋体" w:eastAsia="宋体" w:hAnsi="宋体" w:cs="宋体"/>
                <w:noProof/>
                <w:kern w:val="0"/>
                <w:lang w:val="zh-CN"/>
              </w:rPr>
              <w:delText>环境搭建</w:delText>
            </w:r>
            <w:r w:rsidDel="006067E2">
              <w:rPr>
                <w:noProof/>
                <w:webHidden/>
              </w:rPr>
              <w:tab/>
              <w:delText>15</w:delText>
            </w:r>
          </w:del>
        </w:p>
        <w:p w14:paraId="619BBDC7" w14:textId="3B1A8127" w:rsidR="00FF37A1" w:rsidDel="006067E2" w:rsidRDefault="00FF37A1">
          <w:pPr>
            <w:pStyle w:val="TOC5"/>
            <w:tabs>
              <w:tab w:val="right" w:leader="dot" w:pos="8296"/>
            </w:tabs>
            <w:rPr>
              <w:del w:id="519" w:author="mr.liu" w:date="2018-11-09T17:01:00Z"/>
              <w:rFonts w:asciiTheme="minorHAnsi" w:eastAsiaTheme="minorEastAsia" w:hAnsiTheme="minorHAnsi" w:cstheme="minorBidi"/>
              <w:noProof/>
            </w:rPr>
          </w:pPr>
          <w:del w:id="520" w:author="mr.liu" w:date="2018-11-09T17:01:00Z">
            <w:r w:rsidRPr="006067E2" w:rsidDel="006067E2">
              <w:rPr>
                <w:rStyle w:val="a8"/>
                <w:rFonts w:ascii="宋体" w:eastAsia="宋体" w:hAnsi="宋体"/>
                <w:noProof/>
                <w:lang w:val="zh-CN"/>
              </w:rPr>
              <w:delText>3.1.1.3</w:delText>
            </w:r>
            <w:r w:rsidRPr="006067E2" w:rsidDel="006067E2">
              <w:rPr>
                <w:rStyle w:val="a8"/>
                <w:rFonts w:ascii="宋体" w:eastAsia="宋体" w:hAnsi="宋体" w:cs="宋体"/>
                <w:noProof/>
                <w:kern w:val="0"/>
                <w:lang w:val="zh-CN"/>
              </w:rPr>
              <w:delText>项目确认</w:delText>
            </w:r>
            <w:r w:rsidDel="006067E2">
              <w:rPr>
                <w:noProof/>
                <w:webHidden/>
              </w:rPr>
              <w:tab/>
              <w:delText>15</w:delText>
            </w:r>
          </w:del>
        </w:p>
        <w:p w14:paraId="2ECC53DC" w14:textId="1FE54EA5" w:rsidR="00FF37A1" w:rsidDel="006067E2" w:rsidRDefault="00FF37A1">
          <w:pPr>
            <w:pStyle w:val="TOC4"/>
            <w:tabs>
              <w:tab w:val="right" w:leader="dot" w:pos="8296"/>
            </w:tabs>
            <w:rPr>
              <w:del w:id="521" w:author="mr.liu" w:date="2018-11-09T17:01:00Z"/>
              <w:rFonts w:asciiTheme="minorHAnsi" w:eastAsiaTheme="minorEastAsia" w:hAnsiTheme="minorHAnsi" w:cstheme="minorBidi"/>
              <w:noProof/>
            </w:rPr>
          </w:pPr>
          <w:del w:id="522" w:author="mr.liu" w:date="2018-11-09T17:01:00Z">
            <w:r w:rsidRPr="006067E2" w:rsidDel="006067E2">
              <w:rPr>
                <w:rStyle w:val="a8"/>
                <w:rFonts w:ascii="宋体" w:eastAsia="宋体" w:hAnsi="宋体"/>
                <w:noProof/>
              </w:rPr>
              <w:delText>3.1.2可行性分析</w:delText>
            </w:r>
            <w:r w:rsidDel="006067E2">
              <w:rPr>
                <w:noProof/>
                <w:webHidden/>
              </w:rPr>
              <w:tab/>
              <w:delText>15</w:delText>
            </w:r>
          </w:del>
        </w:p>
        <w:p w14:paraId="6FB9ED38" w14:textId="5E306A81" w:rsidR="00FF37A1" w:rsidDel="006067E2" w:rsidRDefault="00FF37A1">
          <w:pPr>
            <w:pStyle w:val="TOC5"/>
            <w:tabs>
              <w:tab w:val="right" w:leader="dot" w:pos="8296"/>
            </w:tabs>
            <w:rPr>
              <w:del w:id="523" w:author="mr.liu" w:date="2018-11-09T17:01:00Z"/>
              <w:rFonts w:asciiTheme="minorHAnsi" w:eastAsiaTheme="minorEastAsia" w:hAnsiTheme="minorHAnsi" w:cstheme="minorBidi"/>
              <w:noProof/>
            </w:rPr>
          </w:pPr>
          <w:del w:id="524" w:author="mr.liu" w:date="2018-11-09T17:01:00Z">
            <w:r w:rsidRPr="006067E2" w:rsidDel="006067E2">
              <w:rPr>
                <w:rStyle w:val="a8"/>
                <w:rFonts w:ascii="宋体" w:eastAsia="宋体" w:hAnsi="宋体"/>
                <w:noProof/>
                <w:lang w:val="zh-CN"/>
              </w:rPr>
              <w:delText>3.1.2.1</w:delText>
            </w:r>
            <w:r w:rsidRPr="006067E2" w:rsidDel="006067E2">
              <w:rPr>
                <w:rStyle w:val="a8"/>
                <w:rFonts w:ascii="宋体" w:eastAsia="宋体" w:hAnsi="宋体" w:cs="宋体"/>
                <w:noProof/>
                <w:kern w:val="0"/>
                <w:lang w:val="zh-CN"/>
              </w:rPr>
              <w:delText>技术可行性分析</w:delText>
            </w:r>
            <w:r w:rsidDel="006067E2">
              <w:rPr>
                <w:noProof/>
                <w:webHidden/>
              </w:rPr>
              <w:tab/>
              <w:delText>15</w:delText>
            </w:r>
          </w:del>
        </w:p>
        <w:p w14:paraId="4ACE766D" w14:textId="51045B11" w:rsidR="00FF37A1" w:rsidDel="006067E2" w:rsidRDefault="00FF37A1">
          <w:pPr>
            <w:pStyle w:val="TOC5"/>
            <w:tabs>
              <w:tab w:val="right" w:leader="dot" w:pos="8296"/>
            </w:tabs>
            <w:rPr>
              <w:del w:id="525" w:author="mr.liu" w:date="2018-11-09T17:01:00Z"/>
              <w:rFonts w:asciiTheme="minorHAnsi" w:eastAsiaTheme="minorEastAsia" w:hAnsiTheme="minorHAnsi" w:cstheme="minorBidi"/>
              <w:noProof/>
            </w:rPr>
          </w:pPr>
          <w:del w:id="526" w:author="mr.liu" w:date="2018-11-09T17:01:00Z">
            <w:r w:rsidRPr="006067E2" w:rsidDel="006067E2">
              <w:rPr>
                <w:rStyle w:val="a8"/>
                <w:rFonts w:ascii="宋体" w:eastAsia="宋体" w:hAnsi="宋体"/>
                <w:noProof/>
                <w:lang w:val="zh-CN"/>
              </w:rPr>
              <w:delText>3.1.2.2</w:delText>
            </w:r>
            <w:r w:rsidRPr="006067E2" w:rsidDel="006067E2">
              <w:rPr>
                <w:rStyle w:val="a8"/>
                <w:rFonts w:ascii="宋体" w:eastAsia="宋体" w:hAnsi="宋体" w:cs="宋体"/>
                <w:noProof/>
                <w:kern w:val="0"/>
                <w:lang w:val="zh-CN"/>
              </w:rPr>
              <w:delText>人力资源分析</w:delText>
            </w:r>
            <w:r w:rsidDel="006067E2">
              <w:rPr>
                <w:noProof/>
                <w:webHidden/>
              </w:rPr>
              <w:tab/>
              <w:delText>16</w:delText>
            </w:r>
          </w:del>
        </w:p>
        <w:p w14:paraId="6DA221D1" w14:textId="3E420961" w:rsidR="00FF37A1" w:rsidDel="006067E2" w:rsidRDefault="00FF37A1">
          <w:pPr>
            <w:pStyle w:val="TOC5"/>
            <w:tabs>
              <w:tab w:val="right" w:leader="dot" w:pos="8296"/>
            </w:tabs>
            <w:rPr>
              <w:del w:id="527" w:author="mr.liu" w:date="2018-11-09T17:01:00Z"/>
              <w:rFonts w:asciiTheme="minorHAnsi" w:eastAsiaTheme="minorEastAsia" w:hAnsiTheme="minorHAnsi" w:cstheme="minorBidi"/>
              <w:noProof/>
            </w:rPr>
          </w:pPr>
          <w:del w:id="528" w:author="mr.liu" w:date="2018-11-09T17:01:00Z">
            <w:r w:rsidRPr="006067E2" w:rsidDel="006067E2">
              <w:rPr>
                <w:rStyle w:val="a8"/>
                <w:rFonts w:ascii="宋体" w:eastAsia="宋体" w:hAnsi="宋体"/>
                <w:noProof/>
                <w:lang w:val="zh-CN"/>
              </w:rPr>
              <w:delText>3.1.2.3</w:delText>
            </w:r>
            <w:r w:rsidRPr="006067E2" w:rsidDel="006067E2">
              <w:rPr>
                <w:rStyle w:val="a8"/>
                <w:rFonts w:ascii="宋体" w:eastAsia="宋体" w:hAnsi="宋体" w:cs="宋体"/>
                <w:noProof/>
                <w:kern w:val="0"/>
                <w:lang w:val="zh-CN"/>
              </w:rPr>
              <w:delText>操作可行性分析</w:delText>
            </w:r>
            <w:r w:rsidDel="006067E2">
              <w:rPr>
                <w:noProof/>
                <w:webHidden/>
              </w:rPr>
              <w:tab/>
              <w:delText>16</w:delText>
            </w:r>
          </w:del>
        </w:p>
        <w:p w14:paraId="7FF8302E" w14:textId="2B066FBD" w:rsidR="00FF37A1" w:rsidDel="006067E2" w:rsidRDefault="00FF37A1">
          <w:pPr>
            <w:pStyle w:val="TOC5"/>
            <w:tabs>
              <w:tab w:val="right" w:leader="dot" w:pos="8296"/>
            </w:tabs>
            <w:rPr>
              <w:del w:id="529" w:author="mr.liu" w:date="2018-11-09T17:01:00Z"/>
              <w:rFonts w:asciiTheme="minorHAnsi" w:eastAsiaTheme="minorEastAsia" w:hAnsiTheme="minorHAnsi" w:cstheme="minorBidi"/>
              <w:noProof/>
            </w:rPr>
          </w:pPr>
          <w:del w:id="530" w:author="mr.liu" w:date="2018-11-09T17:01:00Z">
            <w:r w:rsidRPr="006067E2" w:rsidDel="006067E2">
              <w:rPr>
                <w:rStyle w:val="a8"/>
                <w:rFonts w:ascii="宋体" w:eastAsia="宋体" w:hAnsi="宋体"/>
                <w:noProof/>
              </w:rPr>
              <w:delText>3.1.2.4评估项目时间成本</w:delText>
            </w:r>
            <w:r w:rsidDel="006067E2">
              <w:rPr>
                <w:noProof/>
                <w:webHidden/>
              </w:rPr>
              <w:tab/>
              <w:delText>16</w:delText>
            </w:r>
          </w:del>
        </w:p>
        <w:p w14:paraId="6F5D4C38" w14:textId="7614C36E" w:rsidR="00FF37A1" w:rsidDel="006067E2" w:rsidRDefault="00FF37A1">
          <w:pPr>
            <w:pStyle w:val="TOC4"/>
            <w:tabs>
              <w:tab w:val="right" w:leader="dot" w:pos="8296"/>
            </w:tabs>
            <w:rPr>
              <w:del w:id="531" w:author="mr.liu" w:date="2018-11-09T17:01:00Z"/>
              <w:rFonts w:asciiTheme="minorHAnsi" w:eastAsiaTheme="minorEastAsia" w:hAnsiTheme="minorHAnsi" w:cstheme="minorBidi"/>
              <w:noProof/>
            </w:rPr>
          </w:pPr>
          <w:del w:id="532" w:author="mr.liu" w:date="2018-11-09T17:01:00Z">
            <w:r w:rsidRPr="006067E2" w:rsidDel="006067E2">
              <w:rPr>
                <w:rStyle w:val="a8"/>
                <w:rFonts w:ascii="宋体" w:eastAsia="宋体" w:hAnsi="宋体"/>
                <w:noProof/>
              </w:rPr>
              <w:delText>3.1.3项目计划</w:delText>
            </w:r>
            <w:r w:rsidDel="006067E2">
              <w:rPr>
                <w:noProof/>
                <w:webHidden/>
              </w:rPr>
              <w:tab/>
              <w:delText>17</w:delText>
            </w:r>
          </w:del>
        </w:p>
        <w:p w14:paraId="6941F5C1" w14:textId="2ACADECE" w:rsidR="00FF37A1" w:rsidDel="006067E2" w:rsidRDefault="00FF37A1">
          <w:pPr>
            <w:pStyle w:val="TOC5"/>
            <w:tabs>
              <w:tab w:val="right" w:leader="dot" w:pos="8296"/>
            </w:tabs>
            <w:rPr>
              <w:del w:id="533" w:author="mr.liu" w:date="2018-11-09T17:01:00Z"/>
              <w:rFonts w:asciiTheme="minorHAnsi" w:eastAsiaTheme="minorEastAsia" w:hAnsiTheme="minorHAnsi" w:cstheme="minorBidi"/>
              <w:noProof/>
            </w:rPr>
          </w:pPr>
          <w:del w:id="534" w:author="mr.liu" w:date="2018-11-09T17:01:00Z">
            <w:r w:rsidRPr="006067E2" w:rsidDel="006067E2">
              <w:rPr>
                <w:rStyle w:val="a8"/>
                <w:rFonts w:ascii="宋体" w:eastAsia="宋体" w:hAnsi="宋体"/>
                <w:noProof/>
                <w:lang w:val="zh-CN"/>
              </w:rPr>
              <w:delText>3.1.3.1</w:delText>
            </w:r>
            <w:r w:rsidRPr="006067E2" w:rsidDel="006067E2">
              <w:rPr>
                <w:rStyle w:val="a8"/>
                <w:rFonts w:ascii="宋体" w:eastAsia="宋体" w:hAnsi="宋体" w:cs="宋体"/>
                <w:noProof/>
                <w:kern w:val="0"/>
                <w:lang w:val="zh-CN"/>
              </w:rPr>
              <w:delText>工作分解</w:delText>
            </w:r>
            <w:r w:rsidDel="006067E2">
              <w:rPr>
                <w:noProof/>
                <w:webHidden/>
              </w:rPr>
              <w:tab/>
              <w:delText>17</w:delText>
            </w:r>
          </w:del>
        </w:p>
        <w:p w14:paraId="227DDF3B" w14:textId="6298F5E9" w:rsidR="00FF37A1" w:rsidDel="006067E2" w:rsidRDefault="00FF37A1">
          <w:pPr>
            <w:pStyle w:val="TOC5"/>
            <w:tabs>
              <w:tab w:val="right" w:leader="dot" w:pos="8296"/>
            </w:tabs>
            <w:rPr>
              <w:del w:id="535" w:author="mr.liu" w:date="2018-11-09T17:01:00Z"/>
              <w:rFonts w:asciiTheme="minorHAnsi" w:eastAsiaTheme="minorEastAsia" w:hAnsiTheme="minorHAnsi" w:cstheme="minorBidi"/>
              <w:noProof/>
            </w:rPr>
          </w:pPr>
          <w:del w:id="536" w:author="mr.liu" w:date="2018-11-09T17:01:00Z">
            <w:r w:rsidRPr="006067E2" w:rsidDel="006067E2">
              <w:rPr>
                <w:rStyle w:val="a8"/>
                <w:rFonts w:ascii="宋体" w:eastAsia="宋体" w:hAnsi="宋体"/>
                <w:noProof/>
                <w:lang w:val="zh-CN"/>
              </w:rPr>
              <w:delText>3.1.3.2</w:delText>
            </w:r>
            <w:r w:rsidRPr="006067E2" w:rsidDel="006067E2">
              <w:rPr>
                <w:rStyle w:val="a8"/>
                <w:rFonts w:ascii="宋体" w:eastAsia="宋体" w:hAnsi="宋体" w:cs="宋体"/>
                <w:noProof/>
                <w:kern w:val="0"/>
                <w:lang w:val="zh-CN"/>
              </w:rPr>
              <w:delText>人员分工</w:delText>
            </w:r>
            <w:r w:rsidDel="006067E2">
              <w:rPr>
                <w:noProof/>
                <w:webHidden/>
              </w:rPr>
              <w:tab/>
              <w:delText>17</w:delText>
            </w:r>
          </w:del>
        </w:p>
        <w:p w14:paraId="51E9A669" w14:textId="063F1550" w:rsidR="00FF37A1" w:rsidDel="006067E2" w:rsidRDefault="00FF37A1">
          <w:pPr>
            <w:pStyle w:val="TOC5"/>
            <w:tabs>
              <w:tab w:val="right" w:leader="dot" w:pos="8296"/>
            </w:tabs>
            <w:rPr>
              <w:del w:id="537" w:author="mr.liu" w:date="2018-11-09T17:01:00Z"/>
              <w:rFonts w:asciiTheme="minorHAnsi" w:eastAsiaTheme="minorEastAsia" w:hAnsiTheme="minorHAnsi" w:cstheme="minorBidi"/>
              <w:noProof/>
            </w:rPr>
          </w:pPr>
          <w:del w:id="538" w:author="mr.liu" w:date="2018-11-09T17:01:00Z">
            <w:r w:rsidRPr="006067E2" w:rsidDel="006067E2">
              <w:rPr>
                <w:rStyle w:val="a8"/>
                <w:rFonts w:ascii="宋体" w:eastAsia="宋体" w:hAnsi="宋体"/>
                <w:noProof/>
                <w:lang w:val="zh-CN"/>
              </w:rPr>
              <w:delText>3.1.3.3</w:delText>
            </w:r>
            <w:r w:rsidRPr="006067E2" w:rsidDel="006067E2">
              <w:rPr>
                <w:rStyle w:val="a8"/>
                <w:rFonts w:ascii="宋体" w:eastAsia="宋体" w:hAnsi="宋体" w:cs="宋体"/>
                <w:noProof/>
                <w:kern w:val="0"/>
                <w:lang w:val="zh-CN"/>
              </w:rPr>
              <w:delText>甘特图</w:delText>
            </w:r>
            <w:r w:rsidDel="006067E2">
              <w:rPr>
                <w:noProof/>
                <w:webHidden/>
              </w:rPr>
              <w:tab/>
              <w:delText>17</w:delText>
            </w:r>
          </w:del>
        </w:p>
        <w:p w14:paraId="0BA1EB08" w14:textId="2A57A53B" w:rsidR="00FF37A1" w:rsidDel="006067E2" w:rsidRDefault="00FF37A1">
          <w:pPr>
            <w:pStyle w:val="TOC5"/>
            <w:tabs>
              <w:tab w:val="right" w:leader="dot" w:pos="8296"/>
            </w:tabs>
            <w:rPr>
              <w:del w:id="539" w:author="mr.liu" w:date="2018-11-09T17:01:00Z"/>
              <w:rFonts w:asciiTheme="minorHAnsi" w:eastAsiaTheme="minorEastAsia" w:hAnsiTheme="minorHAnsi" w:cstheme="minorBidi"/>
              <w:noProof/>
            </w:rPr>
          </w:pPr>
          <w:del w:id="540" w:author="mr.liu" w:date="2018-11-09T17:01:00Z">
            <w:r w:rsidRPr="006067E2" w:rsidDel="006067E2">
              <w:rPr>
                <w:rStyle w:val="a8"/>
                <w:rFonts w:ascii="宋体" w:eastAsia="宋体" w:hAnsi="宋体"/>
                <w:noProof/>
                <w:lang w:val="zh-CN"/>
              </w:rPr>
              <w:delText>3.1.3.4</w:delText>
            </w:r>
            <w:r w:rsidRPr="006067E2" w:rsidDel="006067E2">
              <w:rPr>
                <w:rStyle w:val="a8"/>
                <w:rFonts w:ascii="宋体" w:eastAsia="宋体" w:hAnsi="宋体" w:cs="宋体"/>
                <w:noProof/>
                <w:kern w:val="0"/>
                <w:lang w:val="zh-CN"/>
              </w:rPr>
              <w:delText>项目计划文档编写</w:delText>
            </w:r>
            <w:r w:rsidDel="006067E2">
              <w:rPr>
                <w:noProof/>
                <w:webHidden/>
              </w:rPr>
              <w:tab/>
              <w:delText>17</w:delText>
            </w:r>
          </w:del>
        </w:p>
        <w:p w14:paraId="5DC24010" w14:textId="25A5B5E3" w:rsidR="00FF37A1" w:rsidDel="006067E2" w:rsidRDefault="00FF37A1">
          <w:pPr>
            <w:pStyle w:val="TOC5"/>
            <w:tabs>
              <w:tab w:val="right" w:leader="dot" w:pos="8296"/>
            </w:tabs>
            <w:rPr>
              <w:del w:id="541" w:author="mr.liu" w:date="2018-11-09T17:01:00Z"/>
              <w:rFonts w:asciiTheme="minorHAnsi" w:eastAsiaTheme="minorEastAsia" w:hAnsiTheme="minorHAnsi" w:cstheme="minorBidi"/>
              <w:noProof/>
            </w:rPr>
          </w:pPr>
          <w:del w:id="542" w:author="mr.liu" w:date="2018-11-09T17:01:00Z">
            <w:r w:rsidRPr="006067E2" w:rsidDel="006067E2">
              <w:rPr>
                <w:rStyle w:val="a8"/>
                <w:rFonts w:ascii="宋体" w:eastAsia="宋体" w:hAnsi="宋体"/>
                <w:noProof/>
                <w:lang w:val="zh-CN"/>
              </w:rPr>
              <w:delText>3.1.3.5</w:delText>
            </w:r>
            <w:r w:rsidRPr="006067E2" w:rsidDel="006067E2">
              <w:rPr>
                <w:rStyle w:val="a8"/>
                <w:rFonts w:ascii="宋体" w:eastAsia="宋体" w:hAnsi="宋体" w:cs="宋体"/>
                <w:noProof/>
                <w:kern w:val="0"/>
                <w:lang w:val="zh-CN"/>
              </w:rPr>
              <w:delText>项目章节</w:delText>
            </w:r>
            <w:r w:rsidDel="006067E2">
              <w:rPr>
                <w:noProof/>
                <w:webHidden/>
              </w:rPr>
              <w:tab/>
              <w:delText>18</w:delText>
            </w:r>
          </w:del>
        </w:p>
        <w:p w14:paraId="00207B76" w14:textId="5334CF7C" w:rsidR="00FF37A1" w:rsidDel="006067E2" w:rsidRDefault="00FF37A1">
          <w:pPr>
            <w:pStyle w:val="TOC4"/>
            <w:tabs>
              <w:tab w:val="right" w:leader="dot" w:pos="8296"/>
            </w:tabs>
            <w:rPr>
              <w:del w:id="543" w:author="mr.liu" w:date="2018-11-09T17:01:00Z"/>
              <w:rFonts w:asciiTheme="minorHAnsi" w:eastAsiaTheme="minorEastAsia" w:hAnsiTheme="minorHAnsi" w:cstheme="minorBidi"/>
              <w:noProof/>
            </w:rPr>
          </w:pPr>
          <w:del w:id="544" w:author="mr.liu" w:date="2018-11-09T17:01:00Z">
            <w:r w:rsidRPr="006067E2" w:rsidDel="006067E2">
              <w:rPr>
                <w:rStyle w:val="a8"/>
                <w:rFonts w:ascii="宋体" w:eastAsia="宋体" w:hAnsi="宋体"/>
                <w:noProof/>
              </w:rPr>
              <w:delText>3.1.4需求分析</w:delText>
            </w:r>
            <w:r w:rsidDel="006067E2">
              <w:rPr>
                <w:noProof/>
                <w:webHidden/>
              </w:rPr>
              <w:tab/>
              <w:delText>18</w:delText>
            </w:r>
          </w:del>
        </w:p>
        <w:p w14:paraId="792D0294" w14:textId="78B78A4E" w:rsidR="00FF37A1" w:rsidDel="006067E2" w:rsidRDefault="00FF37A1">
          <w:pPr>
            <w:pStyle w:val="TOC5"/>
            <w:tabs>
              <w:tab w:val="right" w:leader="dot" w:pos="8296"/>
            </w:tabs>
            <w:rPr>
              <w:del w:id="545" w:author="mr.liu" w:date="2018-11-09T17:01:00Z"/>
              <w:rFonts w:asciiTheme="minorHAnsi" w:eastAsiaTheme="minorEastAsia" w:hAnsiTheme="minorHAnsi" w:cstheme="minorBidi"/>
              <w:noProof/>
            </w:rPr>
          </w:pPr>
          <w:del w:id="546" w:author="mr.liu" w:date="2018-11-09T17:01:00Z">
            <w:r w:rsidRPr="006067E2" w:rsidDel="006067E2">
              <w:rPr>
                <w:rStyle w:val="a8"/>
                <w:rFonts w:ascii="宋体" w:eastAsia="宋体" w:hAnsi="宋体"/>
                <w:noProof/>
              </w:rPr>
              <w:delText>3.1.4.1需求计划</w:delText>
            </w:r>
            <w:r w:rsidDel="006067E2">
              <w:rPr>
                <w:noProof/>
                <w:webHidden/>
              </w:rPr>
              <w:tab/>
              <w:delText>18</w:delText>
            </w:r>
          </w:del>
        </w:p>
        <w:p w14:paraId="4EC8E81E" w14:textId="47D6ECF4" w:rsidR="00FF37A1" w:rsidDel="006067E2" w:rsidRDefault="00FF37A1">
          <w:pPr>
            <w:pStyle w:val="TOC6"/>
            <w:tabs>
              <w:tab w:val="right" w:leader="dot" w:pos="8296"/>
            </w:tabs>
            <w:rPr>
              <w:del w:id="547" w:author="mr.liu" w:date="2018-11-09T17:01:00Z"/>
              <w:rFonts w:asciiTheme="minorHAnsi" w:eastAsiaTheme="minorEastAsia" w:hAnsiTheme="minorHAnsi" w:cstheme="minorBidi"/>
              <w:noProof/>
            </w:rPr>
          </w:pPr>
          <w:del w:id="548" w:author="mr.liu" w:date="2018-11-09T17:01:00Z">
            <w:r w:rsidRPr="006067E2" w:rsidDel="006067E2">
              <w:rPr>
                <w:rStyle w:val="a8"/>
                <w:rFonts w:ascii="宋体" w:eastAsia="宋体" w:hAnsi="宋体"/>
                <w:noProof/>
              </w:rPr>
              <w:delText>3.1.4.1.1沟通管理计划</w:delText>
            </w:r>
            <w:r w:rsidDel="006067E2">
              <w:rPr>
                <w:noProof/>
                <w:webHidden/>
              </w:rPr>
              <w:tab/>
              <w:delText>18</w:delText>
            </w:r>
          </w:del>
        </w:p>
        <w:p w14:paraId="0C7DB4F9" w14:textId="194B389D" w:rsidR="00FF37A1" w:rsidDel="006067E2" w:rsidRDefault="00FF37A1">
          <w:pPr>
            <w:pStyle w:val="TOC6"/>
            <w:tabs>
              <w:tab w:val="right" w:leader="dot" w:pos="8296"/>
            </w:tabs>
            <w:rPr>
              <w:del w:id="549" w:author="mr.liu" w:date="2018-11-09T17:01:00Z"/>
              <w:rFonts w:asciiTheme="minorHAnsi" w:eastAsiaTheme="minorEastAsia" w:hAnsiTheme="minorHAnsi" w:cstheme="minorBidi"/>
              <w:noProof/>
            </w:rPr>
          </w:pPr>
          <w:del w:id="550" w:author="mr.liu" w:date="2018-11-09T17:01:00Z">
            <w:r w:rsidRPr="006067E2" w:rsidDel="006067E2">
              <w:rPr>
                <w:rStyle w:val="a8"/>
                <w:rFonts w:ascii="宋体" w:eastAsia="宋体" w:hAnsi="宋体"/>
                <w:noProof/>
              </w:rPr>
              <w:delText>3.1.4.1.2</w:delText>
            </w:r>
            <w:r w:rsidRPr="006067E2" w:rsidDel="006067E2">
              <w:rPr>
                <w:rStyle w:val="a8"/>
                <w:rFonts w:ascii="宋体" w:eastAsia="宋体" w:hAnsi="宋体" w:cs="宋体"/>
                <w:noProof/>
                <w:kern w:val="0"/>
                <w:lang w:val="zh-CN"/>
              </w:rPr>
              <w:delText>时间管理计划</w:delText>
            </w:r>
            <w:r w:rsidDel="006067E2">
              <w:rPr>
                <w:noProof/>
                <w:webHidden/>
              </w:rPr>
              <w:tab/>
              <w:delText>18</w:delText>
            </w:r>
          </w:del>
        </w:p>
        <w:p w14:paraId="4D94616A" w14:textId="06261CF5" w:rsidR="00FF37A1" w:rsidDel="006067E2" w:rsidRDefault="00FF37A1">
          <w:pPr>
            <w:pStyle w:val="TOC6"/>
            <w:tabs>
              <w:tab w:val="right" w:leader="dot" w:pos="8296"/>
            </w:tabs>
            <w:rPr>
              <w:del w:id="551" w:author="mr.liu" w:date="2018-11-09T17:01:00Z"/>
              <w:rFonts w:asciiTheme="minorHAnsi" w:eastAsiaTheme="minorEastAsia" w:hAnsiTheme="minorHAnsi" w:cstheme="minorBidi"/>
              <w:noProof/>
            </w:rPr>
          </w:pPr>
          <w:del w:id="552" w:author="mr.liu" w:date="2018-11-09T17:01:00Z">
            <w:r w:rsidRPr="006067E2" w:rsidDel="006067E2">
              <w:rPr>
                <w:rStyle w:val="a8"/>
                <w:rFonts w:ascii="宋体" w:eastAsia="宋体" w:hAnsi="宋体"/>
                <w:noProof/>
                <w:lang w:val="zh-CN"/>
              </w:rPr>
              <w:delText>3.1.4.1.3</w:delText>
            </w:r>
            <w:r w:rsidRPr="006067E2" w:rsidDel="006067E2">
              <w:rPr>
                <w:rStyle w:val="a8"/>
                <w:rFonts w:ascii="宋体" w:eastAsia="宋体" w:hAnsi="宋体" w:cs="宋体"/>
                <w:noProof/>
                <w:kern w:val="0"/>
                <w:lang w:val="zh-CN"/>
              </w:rPr>
              <w:delText>质量管理计划</w:delText>
            </w:r>
            <w:r w:rsidDel="006067E2">
              <w:rPr>
                <w:noProof/>
                <w:webHidden/>
              </w:rPr>
              <w:tab/>
              <w:delText>19</w:delText>
            </w:r>
          </w:del>
        </w:p>
        <w:p w14:paraId="5069F8BF" w14:textId="409F5B58" w:rsidR="00FF37A1" w:rsidDel="006067E2" w:rsidRDefault="00FF37A1">
          <w:pPr>
            <w:pStyle w:val="TOC6"/>
            <w:tabs>
              <w:tab w:val="right" w:leader="dot" w:pos="8296"/>
            </w:tabs>
            <w:rPr>
              <w:del w:id="553" w:author="mr.liu" w:date="2018-11-09T17:01:00Z"/>
              <w:rFonts w:asciiTheme="minorHAnsi" w:eastAsiaTheme="minorEastAsia" w:hAnsiTheme="minorHAnsi" w:cstheme="minorBidi"/>
              <w:noProof/>
            </w:rPr>
          </w:pPr>
          <w:del w:id="554" w:author="mr.liu" w:date="2018-11-09T17:01:00Z">
            <w:r w:rsidRPr="006067E2" w:rsidDel="006067E2">
              <w:rPr>
                <w:rStyle w:val="a8"/>
                <w:rFonts w:ascii="宋体" w:eastAsia="宋体" w:hAnsi="宋体"/>
                <w:noProof/>
                <w:lang w:val="zh-CN"/>
              </w:rPr>
              <w:delText>3.1.4.1.4</w:delText>
            </w:r>
            <w:r w:rsidRPr="006067E2" w:rsidDel="006067E2">
              <w:rPr>
                <w:rStyle w:val="a8"/>
                <w:rFonts w:ascii="宋体" w:eastAsia="宋体" w:hAnsi="宋体" w:cs="宋体"/>
                <w:noProof/>
                <w:kern w:val="0"/>
                <w:lang w:val="zh-CN"/>
              </w:rPr>
              <w:delText>风险管理计划</w:delText>
            </w:r>
            <w:r w:rsidDel="006067E2">
              <w:rPr>
                <w:noProof/>
                <w:webHidden/>
              </w:rPr>
              <w:tab/>
              <w:delText>19</w:delText>
            </w:r>
          </w:del>
        </w:p>
        <w:p w14:paraId="0C789E0B" w14:textId="2BABB4C6" w:rsidR="00FF37A1" w:rsidDel="006067E2" w:rsidRDefault="00FF37A1">
          <w:pPr>
            <w:pStyle w:val="TOC6"/>
            <w:tabs>
              <w:tab w:val="right" w:leader="dot" w:pos="8296"/>
            </w:tabs>
            <w:rPr>
              <w:del w:id="555" w:author="mr.liu" w:date="2018-11-09T17:01:00Z"/>
              <w:rFonts w:asciiTheme="minorHAnsi" w:eastAsiaTheme="minorEastAsia" w:hAnsiTheme="minorHAnsi" w:cstheme="minorBidi"/>
              <w:noProof/>
            </w:rPr>
          </w:pPr>
          <w:del w:id="556" w:author="mr.liu" w:date="2018-11-09T17:01:00Z">
            <w:r w:rsidRPr="006067E2" w:rsidDel="006067E2">
              <w:rPr>
                <w:rStyle w:val="a8"/>
                <w:rFonts w:ascii="宋体" w:eastAsia="宋体" w:hAnsi="宋体"/>
                <w:noProof/>
                <w:lang w:val="zh-CN"/>
              </w:rPr>
              <w:delText>3.1.4.1.5</w:delText>
            </w:r>
            <w:r w:rsidRPr="006067E2" w:rsidDel="006067E2">
              <w:rPr>
                <w:rStyle w:val="a8"/>
                <w:rFonts w:ascii="宋体" w:eastAsia="宋体" w:hAnsi="宋体" w:cs="宋体"/>
                <w:noProof/>
                <w:kern w:val="0"/>
                <w:lang w:val="zh-CN"/>
              </w:rPr>
              <w:delText>人力资源管理计划</w:delText>
            </w:r>
            <w:r w:rsidDel="006067E2">
              <w:rPr>
                <w:noProof/>
                <w:webHidden/>
              </w:rPr>
              <w:tab/>
              <w:delText>19</w:delText>
            </w:r>
          </w:del>
        </w:p>
        <w:p w14:paraId="0A53B9A2" w14:textId="7DADF634" w:rsidR="00FF37A1" w:rsidDel="006067E2" w:rsidRDefault="00FF37A1">
          <w:pPr>
            <w:pStyle w:val="TOC5"/>
            <w:tabs>
              <w:tab w:val="right" w:leader="dot" w:pos="8296"/>
            </w:tabs>
            <w:rPr>
              <w:del w:id="557" w:author="mr.liu" w:date="2018-11-09T17:01:00Z"/>
              <w:rFonts w:asciiTheme="minorHAnsi" w:eastAsiaTheme="minorEastAsia" w:hAnsiTheme="minorHAnsi" w:cstheme="minorBidi"/>
              <w:noProof/>
            </w:rPr>
          </w:pPr>
          <w:del w:id="558" w:author="mr.liu" w:date="2018-11-09T17:01:00Z">
            <w:r w:rsidRPr="006067E2" w:rsidDel="006067E2">
              <w:rPr>
                <w:rStyle w:val="a8"/>
                <w:rFonts w:ascii="宋体" w:eastAsia="宋体" w:hAnsi="宋体"/>
                <w:noProof/>
                <w:lang w:val="zh-CN"/>
              </w:rPr>
              <w:delText>3.1.4.2需求获取</w:delText>
            </w:r>
            <w:r w:rsidDel="006067E2">
              <w:rPr>
                <w:noProof/>
                <w:webHidden/>
              </w:rPr>
              <w:tab/>
              <w:delText>19</w:delText>
            </w:r>
          </w:del>
        </w:p>
        <w:p w14:paraId="490520B7" w14:textId="795E59F7" w:rsidR="00FF37A1" w:rsidDel="006067E2" w:rsidRDefault="00FF37A1">
          <w:pPr>
            <w:pStyle w:val="TOC6"/>
            <w:tabs>
              <w:tab w:val="right" w:leader="dot" w:pos="8296"/>
            </w:tabs>
            <w:rPr>
              <w:del w:id="559" w:author="mr.liu" w:date="2018-11-09T17:01:00Z"/>
              <w:rFonts w:asciiTheme="minorHAnsi" w:eastAsiaTheme="minorEastAsia" w:hAnsiTheme="minorHAnsi" w:cstheme="minorBidi"/>
              <w:noProof/>
            </w:rPr>
          </w:pPr>
          <w:del w:id="560" w:author="mr.liu" w:date="2018-11-09T17:01:00Z">
            <w:r w:rsidRPr="006067E2" w:rsidDel="006067E2">
              <w:rPr>
                <w:rStyle w:val="a8"/>
                <w:rFonts w:ascii="宋体" w:eastAsia="宋体" w:hAnsi="宋体"/>
                <w:noProof/>
              </w:rPr>
              <w:delText>3.1.4.2.1获取源代码</w:delText>
            </w:r>
            <w:r w:rsidDel="006067E2">
              <w:rPr>
                <w:noProof/>
                <w:webHidden/>
              </w:rPr>
              <w:tab/>
              <w:delText>19</w:delText>
            </w:r>
          </w:del>
        </w:p>
        <w:p w14:paraId="64C4F467" w14:textId="430F362D" w:rsidR="00FF37A1" w:rsidDel="006067E2" w:rsidRDefault="00FF37A1">
          <w:pPr>
            <w:pStyle w:val="TOC6"/>
            <w:tabs>
              <w:tab w:val="right" w:leader="dot" w:pos="8296"/>
            </w:tabs>
            <w:rPr>
              <w:del w:id="561" w:author="mr.liu" w:date="2018-11-09T17:01:00Z"/>
              <w:rFonts w:asciiTheme="minorHAnsi" w:eastAsiaTheme="minorEastAsia" w:hAnsiTheme="minorHAnsi" w:cstheme="minorBidi"/>
              <w:noProof/>
            </w:rPr>
          </w:pPr>
          <w:del w:id="562" w:author="mr.liu" w:date="2018-11-09T17:01:00Z">
            <w:r w:rsidRPr="006067E2" w:rsidDel="006067E2">
              <w:rPr>
                <w:rStyle w:val="a8"/>
                <w:rFonts w:ascii="宋体" w:eastAsia="宋体" w:hAnsi="宋体"/>
                <w:noProof/>
              </w:rPr>
              <w:delText>3.1.4.2.2搭建系统</w:delText>
            </w:r>
            <w:r w:rsidDel="006067E2">
              <w:rPr>
                <w:noProof/>
                <w:webHidden/>
              </w:rPr>
              <w:tab/>
              <w:delText>20</w:delText>
            </w:r>
          </w:del>
        </w:p>
        <w:p w14:paraId="72E11125" w14:textId="141E1C45" w:rsidR="00FF37A1" w:rsidDel="006067E2" w:rsidRDefault="00FF37A1">
          <w:pPr>
            <w:pStyle w:val="TOC6"/>
            <w:tabs>
              <w:tab w:val="right" w:leader="dot" w:pos="8296"/>
            </w:tabs>
            <w:rPr>
              <w:del w:id="563" w:author="mr.liu" w:date="2018-11-09T17:01:00Z"/>
              <w:rFonts w:asciiTheme="minorHAnsi" w:eastAsiaTheme="minorEastAsia" w:hAnsiTheme="minorHAnsi" w:cstheme="minorBidi"/>
              <w:noProof/>
            </w:rPr>
          </w:pPr>
          <w:del w:id="564" w:author="mr.liu" w:date="2018-11-09T17:01:00Z">
            <w:r w:rsidRPr="006067E2" w:rsidDel="006067E2">
              <w:rPr>
                <w:rStyle w:val="a8"/>
                <w:rFonts w:ascii="宋体" w:eastAsia="宋体" w:hAnsi="宋体"/>
                <w:noProof/>
              </w:rPr>
              <w:delText>3.1.4.2.3分析系统</w:delText>
            </w:r>
            <w:r w:rsidDel="006067E2">
              <w:rPr>
                <w:noProof/>
                <w:webHidden/>
              </w:rPr>
              <w:tab/>
              <w:delText>20</w:delText>
            </w:r>
          </w:del>
        </w:p>
        <w:p w14:paraId="3F5BB0B4" w14:textId="32343FCE" w:rsidR="00FF37A1" w:rsidDel="006067E2" w:rsidRDefault="00FF37A1">
          <w:pPr>
            <w:pStyle w:val="TOC6"/>
            <w:tabs>
              <w:tab w:val="right" w:leader="dot" w:pos="8296"/>
            </w:tabs>
            <w:rPr>
              <w:del w:id="565" w:author="mr.liu" w:date="2018-11-09T17:01:00Z"/>
              <w:rFonts w:asciiTheme="minorHAnsi" w:eastAsiaTheme="minorEastAsia" w:hAnsiTheme="minorHAnsi" w:cstheme="minorBidi"/>
              <w:noProof/>
            </w:rPr>
          </w:pPr>
          <w:del w:id="566" w:author="mr.liu" w:date="2018-11-09T17:01:00Z">
            <w:r w:rsidRPr="006067E2" w:rsidDel="006067E2">
              <w:rPr>
                <w:rStyle w:val="a8"/>
                <w:rFonts w:ascii="宋体" w:eastAsia="宋体" w:hAnsi="宋体"/>
                <w:noProof/>
              </w:rPr>
              <w:delText>3.1.4.2.4定义愿景和范围</w:delText>
            </w:r>
            <w:r w:rsidDel="006067E2">
              <w:rPr>
                <w:noProof/>
                <w:webHidden/>
              </w:rPr>
              <w:tab/>
              <w:delText>20</w:delText>
            </w:r>
          </w:del>
        </w:p>
        <w:p w14:paraId="3B96B166" w14:textId="008F3BCD" w:rsidR="00FF37A1" w:rsidDel="006067E2" w:rsidRDefault="00FF37A1">
          <w:pPr>
            <w:pStyle w:val="TOC6"/>
            <w:tabs>
              <w:tab w:val="right" w:leader="dot" w:pos="8296"/>
            </w:tabs>
            <w:rPr>
              <w:del w:id="567" w:author="mr.liu" w:date="2018-11-09T17:01:00Z"/>
              <w:rFonts w:asciiTheme="minorHAnsi" w:eastAsiaTheme="minorEastAsia" w:hAnsiTheme="minorHAnsi" w:cstheme="minorBidi"/>
              <w:noProof/>
            </w:rPr>
          </w:pPr>
          <w:del w:id="568" w:author="mr.liu" w:date="2018-11-09T17:01:00Z">
            <w:r w:rsidRPr="006067E2" w:rsidDel="006067E2">
              <w:rPr>
                <w:rStyle w:val="a8"/>
                <w:rFonts w:ascii="宋体" w:eastAsia="宋体" w:hAnsi="宋体"/>
                <w:noProof/>
              </w:rPr>
              <w:delText>3.1.4.2.5选择用户代表</w:delText>
            </w:r>
            <w:r w:rsidDel="006067E2">
              <w:rPr>
                <w:noProof/>
                <w:webHidden/>
              </w:rPr>
              <w:tab/>
              <w:delText>20</w:delText>
            </w:r>
          </w:del>
        </w:p>
        <w:p w14:paraId="1F205EE3" w14:textId="5CE446E3" w:rsidR="00FF37A1" w:rsidDel="006067E2" w:rsidRDefault="00FF37A1">
          <w:pPr>
            <w:pStyle w:val="TOC6"/>
            <w:tabs>
              <w:tab w:val="right" w:leader="dot" w:pos="8296"/>
            </w:tabs>
            <w:rPr>
              <w:del w:id="569" w:author="mr.liu" w:date="2018-11-09T17:01:00Z"/>
              <w:rFonts w:asciiTheme="minorHAnsi" w:eastAsiaTheme="minorEastAsia" w:hAnsiTheme="minorHAnsi" w:cstheme="minorBidi"/>
              <w:noProof/>
            </w:rPr>
          </w:pPr>
          <w:del w:id="570" w:author="mr.liu" w:date="2018-11-09T17:01:00Z">
            <w:r w:rsidRPr="006067E2" w:rsidDel="006067E2">
              <w:rPr>
                <w:rStyle w:val="a8"/>
                <w:rFonts w:ascii="宋体" w:eastAsia="宋体" w:hAnsi="宋体"/>
                <w:noProof/>
              </w:rPr>
              <w:delText>3.1.4.2.6访谈</w:delText>
            </w:r>
            <w:r w:rsidDel="006067E2">
              <w:rPr>
                <w:noProof/>
                <w:webHidden/>
              </w:rPr>
              <w:tab/>
              <w:delText>21</w:delText>
            </w:r>
          </w:del>
        </w:p>
        <w:p w14:paraId="37E4F339" w14:textId="2059FFA4" w:rsidR="00FF37A1" w:rsidDel="006067E2" w:rsidRDefault="00FF37A1">
          <w:pPr>
            <w:pStyle w:val="TOC6"/>
            <w:tabs>
              <w:tab w:val="right" w:leader="dot" w:pos="8296"/>
            </w:tabs>
            <w:rPr>
              <w:del w:id="571" w:author="mr.liu" w:date="2018-11-09T17:01:00Z"/>
              <w:rFonts w:asciiTheme="minorHAnsi" w:eastAsiaTheme="minorEastAsia" w:hAnsiTheme="minorHAnsi" w:cstheme="minorBidi"/>
              <w:noProof/>
            </w:rPr>
          </w:pPr>
          <w:del w:id="572" w:author="mr.liu" w:date="2018-11-09T17:01:00Z">
            <w:r w:rsidRPr="006067E2" w:rsidDel="006067E2">
              <w:rPr>
                <w:rStyle w:val="a8"/>
                <w:rFonts w:ascii="宋体" w:eastAsia="宋体" w:hAnsi="宋体"/>
                <w:noProof/>
              </w:rPr>
              <w:delText>3.1.4.2.7制作调查问卷</w:delText>
            </w:r>
            <w:r w:rsidDel="006067E2">
              <w:rPr>
                <w:noProof/>
                <w:webHidden/>
              </w:rPr>
              <w:tab/>
              <w:delText>21</w:delText>
            </w:r>
          </w:del>
        </w:p>
        <w:p w14:paraId="6553937E" w14:textId="4A1ED8E3" w:rsidR="00FF37A1" w:rsidDel="006067E2" w:rsidRDefault="00FF37A1">
          <w:pPr>
            <w:pStyle w:val="TOC6"/>
            <w:tabs>
              <w:tab w:val="right" w:leader="dot" w:pos="8296"/>
            </w:tabs>
            <w:rPr>
              <w:del w:id="573" w:author="mr.liu" w:date="2018-11-09T17:01:00Z"/>
              <w:rFonts w:asciiTheme="minorHAnsi" w:eastAsiaTheme="minorEastAsia" w:hAnsiTheme="minorHAnsi" w:cstheme="minorBidi"/>
              <w:noProof/>
            </w:rPr>
          </w:pPr>
          <w:del w:id="574" w:author="mr.liu" w:date="2018-11-09T17:01:00Z">
            <w:r w:rsidRPr="006067E2" w:rsidDel="006067E2">
              <w:rPr>
                <w:rStyle w:val="a8"/>
                <w:rFonts w:ascii="宋体" w:eastAsia="宋体" w:hAnsi="宋体"/>
                <w:noProof/>
              </w:rPr>
              <w:delText>3.1.4.2.8分发调查问卷</w:delText>
            </w:r>
            <w:r w:rsidDel="006067E2">
              <w:rPr>
                <w:noProof/>
                <w:webHidden/>
              </w:rPr>
              <w:tab/>
              <w:delText>21</w:delText>
            </w:r>
          </w:del>
        </w:p>
        <w:p w14:paraId="524E350B" w14:textId="6FC492A9" w:rsidR="00FF37A1" w:rsidDel="006067E2" w:rsidRDefault="00FF37A1">
          <w:pPr>
            <w:pStyle w:val="TOC5"/>
            <w:tabs>
              <w:tab w:val="right" w:leader="dot" w:pos="8296"/>
            </w:tabs>
            <w:rPr>
              <w:del w:id="575" w:author="mr.liu" w:date="2018-11-09T17:01:00Z"/>
              <w:rFonts w:asciiTheme="minorHAnsi" w:eastAsiaTheme="minorEastAsia" w:hAnsiTheme="minorHAnsi" w:cstheme="minorBidi"/>
              <w:noProof/>
            </w:rPr>
          </w:pPr>
          <w:del w:id="576" w:author="mr.liu" w:date="2018-11-09T17:01:00Z">
            <w:r w:rsidRPr="006067E2" w:rsidDel="006067E2">
              <w:rPr>
                <w:rStyle w:val="a8"/>
                <w:rFonts w:ascii="宋体" w:eastAsia="宋体" w:hAnsi="宋体"/>
                <w:noProof/>
              </w:rPr>
              <w:delText>3.1.4.3需求分析</w:delText>
            </w:r>
            <w:r w:rsidDel="006067E2">
              <w:rPr>
                <w:noProof/>
                <w:webHidden/>
              </w:rPr>
              <w:tab/>
              <w:delText>21</w:delText>
            </w:r>
          </w:del>
        </w:p>
        <w:p w14:paraId="1D55D2E5" w14:textId="2A0B8A58" w:rsidR="00FF37A1" w:rsidDel="006067E2" w:rsidRDefault="00FF37A1">
          <w:pPr>
            <w:pStyle w:val="TOC6"/>
            <w:tabs>
              <w:tab w:val="right" w:leader="dot" w:pos="8296"/>
            </w:tabs>
            <w:rPr>
              <w:del w:id="577" w:author="mr.liu" w:date="2018-11-09T17:01:00Z"/>
              <w:rFonts w:asciiTheme="minorHAnsi" w:eastAsiaTheme="minorEastAsia" w:hAnsiTheme="minorHAnsi" w:cstheme="minorBidi"/>
              <w:noProof/>
            </w:rPr>
          </w:pPr>
          <w:del w:id="578" w:author="mr.liu" w:date="2018-11-09T17:01:00Z">
            <w:r w:rsidRPr="006067E2" w:rsidDel="006067E2">
              <w:rPr>
                <w:rStyle w:val="a8"/>
                <w:rFonts w:ascii="宋体" w:eastAsia="宋体" w:hAnsi="宋体"/>
                <w:noProof/>
              </w:rPr>
              <w:delText>3.1.4.3.1应用环境建模</w:delText>
            </w:r>
            <w:r w:rsidDel="006067E2">
              <w:rPr>
                <w:noProof/>
                <w:webHidden/>
              </w:rPr>
              <w:tab/>
              <w:delText>21</w:delText>
            </w:r>
          </w:del>
        </w:p>
        <w:p w14:paraId="00886440" w14:textId="19786D89" w:rsidR="00FF37A1" w:rsidDel="006067E2" w:rsidRDefault="00FF37A1">
          <w:pPr>
            <w:pStyle w:val="TOC6"/>
            <w:tabs>
              <w:tab w:val="right" w:leader="dot" w:pos="8296"/>
            </w:tabs>
            <w:rPr>
              <w:del w:id="579" w:author="mr.liu" w:date="2018-11-09T17:01:00Z"/>
              <w:rFonts w:asciiTheme="minorHAnsi" w:eastAsiaTheme="minorEastAsia" w:hAnsiTheme="minorHAnsi" w:cstheme="minorBidi"/>
              <w:noProof/>
            </w:rPr>
          </w:pPr>
          <w:del w:id="580" w:author="mr.liu" w:date="2018-11-09T17:01:00Z">
            <w:r w:rsidRPr="006067E2" w:rsidDel="006067E2">
              <w:rPr>
                <w:rStyle w:val="a8"/>
                <w:rFonts w:ascii="宋体" w:eastAsia="宋体" w:hAnsi="宋体"/>
                <w:noProof/>
              </w:rPr>
              <w:delText>3.1.4.3.2界面原型制作</w:delText>
            </w:r>
            <w:r w:rsidDel="006067E2">
              <w:rPr>
                <w:noProof/>
                <w:webHidden/>
              </w:rPr>
              <w:tab/>
              <w:delText>22</w:delText>
            </w:r>
          </w:del>
        </w:p>
        <w:p w14:paraId="0B7AA28D" w14:textId="19D3995B" w:rsidR="00FF37A1" w:rsidDel="006067E2" w:rsidRDefault="00FF37A1">
          <w:pPr>
            <w:pStyle w:val="TOC6"/>
            <w:tabs>
              <w:tab w:val="right" w:leader="dot" w:pos="8296"/>
            </w:tabs>
            <w:rPr>
              <w:del w:id="581" w:author="mr.liu" w:date="2018-11-09T17:01:00Z"/>
              <w:rFonts w:asciiTheme="minorHAnsi" w:eastAsiaTheme="minorEastAsia" w:hAnsiTheme="minorHAnsi" w:cstheme="minorBidi"/>
              <w:noProof/>
            </w:rPr>
          </w:pPr>
          <w:del w:id="582" w:author="mr.liu" w:date="2018-11-09T17:01:00Z">
            <w:r w:rsidRPr="006067E2" w:rsidDel="006067E2">
              <w:rPr>
                <w:rStyle w:val="a8"/>
                <w:rFonts w:ascii="宋体" w:eastAsia="宋体" w:hAnsi="宋体"/>
                <w:noProof/>
              </w:rPr>
              <w:delText>3.1.4.3.3需求优先级排序</w:delText>
            </w:r>
            <w:r w:rsidDel="006067E2">
              <w:rPr>
                <w:noProof/>
                <w:webHidden/>
              </w:rPr>
              <w:tab/>
              <w:delText>22</w:delText>
            </w:r>
          </w:del>
        </w:p>
        <w:p w14:paraId="7ABAB0A5" w14:textId="57475E8A" w:rsidR="00FF37A1" w:rsidDel="006067E2" w:rsidRDefault="00FF37A1">
          <w:pPr>
            <w:pStyle w:val="TOC6"/>
            <w:tabs>
              <w:tab w:val="right" w:leader="dot" w:pos="8296"/>
            </w:tabs>
            <w:rPr>
              <w:del w:id="583" w:author="mr.liu" w:date="2018-11-09T17:01:00Z"/>
              <w:rFonts w:asciiTheme="minorHAnsi" w:eastAsiaTheme="minorEastAsia" w:hAnsiTheme="minorHAnsi" w:cstheme="minorBidi"/>
              <w:noProof/>
            </w:rPr>
          </w:pPr>
          <w:del w:id="584" w:author="mr.liu" w:date="2018-11-09T17:01:00Z">
            <w:r w:rsidRPr="006067E2" w:rsidDel="006067E2">
              <w:rPr>
                <w:rStyle w:val="a8"/>
                <w:rFonts w:ascii="宋体" w:eastAsia="宋体" w:hAnsi="宋体"/>
                <w:noProof/>
              </w:rPr>
              <w:delText>3.1.4.3.4数据字典</w:delText>
            </w:r>
            <w:r w:rsidDel="006067E2">
              <w:rPr>
                <w:noProof/>
                <w:webHidden/>
              </w:rPr>
              <w:tab/>
              <w:delText>22</w:delText>
            </w:r>
          </w:del>
        </w:p>
        <w:p w14:paraId="6717A2D6" w14:textId="59B34F77" w:rsidR="00FF37A1" w:rsidDel="006067E2" w:rsidRDefault="00FF37A1">
          <w:pPr>
            <w:pStyle w:val="TOC6"/>
            <w:tabs>
              <w:tab w:val="right" w:leader="dot" w:pos="8296"/>
            </w:tabs>
            <w:rPr>
              <w:del w:id="585" w:author="mr.liu" w:date="2018-11-09T17:01:00Z"/>
              <w:rFonts w:asciiTheme="minorHAnsi" w:eastAsiaTheme="minorEastAsia" w:hAnsiTheme="minorHAnsi" w:cstheme="minorBidi"/>
              <w:noProof/>
            </w:rPr>
          </w:pPr>
          <w:del w:id="586" w:author="mr.liu" w:date="2018-11-09T17:01:00Z">
            <w:r w:rsidRPr="006067E2" w:rsidDel="006067E2">
              <w:rPr>
                <w:rStyle w:val="a8"/>
                <w:rFonts w:ascii="宋体" w:eastAsia="宋体" w:hAnsi="宋体"/>
                <w:noProof/>
              </w:rPr>
              <w:delText>3.1.4.3.5需求建模</w:delText>
            </w:r>
            <w:r w:rsidDel="006067E2">
              <w:rPr>
                <w:noProof/>
                <w:webHidden/>
              </w:rPr>
              <w:tab/>
              <w:delText>22</w:delText>
            </w:r>
          </w:del>
        </w:p>
        <w:p w14:paraId="10CEDBC3" w14:textId="08CBAC78" w:rsidR="00FF37A1" w:rsidDel="006067E2" w:rsidRDefault="00FF37A1">
          <w:pPr>
            <w:pStyle w:val="TOC6"/>
            <w:tabs>
              <w:tab w:val="right" w:leader="dot" w:pos="8296"/>
            </w:tabs>
            <w:rPr>
              <w:del w:id="587" w:author="mr.liu" w:date="2018-11-09T17:01:00Z"/>
              <w:rFonts w:asciiTheme="minorHAnsi" w:eastAsiaTheme="minorEastAsia" w:hAnsiTheme="minorHAnsi" w:cstheme="minorBidi"/>
              <w:noProof/>
            </w:rPr>
          </w:pPr>
          <w:del w:id="588" w:author="mr.liu" w:date="2018-11-09T17:01:00Z">
            <w:r w:rsidRPr="006067E2" w:rsidDel="006067E2">
              <w:rPr>
                <w:rStyle w:val="a8"/>
                <w:rFonts w:ascii="宋体" w:eastAsia="宋体" w:hAnsi="宋体"/>
                <w:noProof/>
              </w:rPr>
              <w:delText>3.1.4.3.6分析可实现性</w:delText>
            </w:r>
            <w:r w:rsidDel="006067E2">
              <w:rPr>
                <w:noProof/>
                <w:webHidden/>
              </w:rPr>
              <w:tab/>
              <w:delText>23</w:delText>
            </w:r>
          </w:del>
        </w:p>
        <w:p w14:paraId="6AD19085" w14:textId="5FE6E637" w:rsidR="00FF37A1" w:rsidDel="006067E2" w:rsidRDefault="00FF37A1">
          <w:pPr>
            <w:pStyle w:val="TOC6"/>
            <w:tabs>
              <w:tab w:val="right" w:leader="dot" w:pos="8296"/>
            </w:tabs>
            <w:rPr>
              <w:del w:id="589" w:author="mr.liu" w:date="2018-11-09T17:01:00Z"/>
              <w:rFonts w:asciiTheme="minorHAnsi" w:eastAsiaTheme="minorEastAsia" w:hAnsiTheme="minorHAnsi" w:cstheme="minorBidi"/>
              <w:noProof/>
            </w:rPr>
          </w:pPr>
          <w:del w:id="590" w:author="mr.liu" w:date="2018-11-09T17:01:00Z">
            <w:r w:rsidRPr="006067E2" w:rsidDel="006067E2">
              <w:rPr>
                <w:rStyle w:val="a8"/>
                <w:rFonts w:ascii="宋体" w:eastAsia="宋体" w:hAnsi="宋体"/>
                <w:noProof/>
              </w:rPr>
              <w:delText>3.1.4.3.7分析接口</w:delText>
            </w:r>
            <w:r w:rsidDel="006067E2">
              <w:rPr>
                <w:noProof/>
                <w:webHidden/>
              </w:rPr>
              <w:tab/>
              <w:delText>23</w:delText>
            </w:r>
          </w:del>
        </w:p>
        <w:p w14:paraId="04A21F81" w14:textId="58C29B03" w:rsidR="00FF37A1" w:rsidDel="006067E2" w:rsidRDefault="00FF37A1">
          <w:pPr>
            <w:pStyle w:val="TOC6"/>
            <w:tabs>
              <w:tab w:val="right" w:leader="dot" w:pos="8296"/>
            </w:tabs>
            <w:rPr>
              <w:del w:id="591" w:author="mr.liu" w:date="2018-11-09T17:01:00Z"/>
              <w:rFonts w:asciiTheme="minorHAnsi" w:eastAsiaTheme="minorEastAsia" w:hAnsiTheme="minorHAnsi" w:cstheme="minorBidi"/>
              <w:noProof/>
            </w:rPr>
          </w:pPr>
          <w:del w:id="592" w:author="mr.liu" w:date="2018-11-09T17:01:00Z">
            <w:r w:rsidRPr="006067E2" w:rsidDel="006067E2">
              <w:rPr>
                <w:rStyle w:val="a8"/>
                <w:rFonts w:ascii="宋体" w:eastAsia="宋体" w:hAnsi="宋体"/>
                <w:noProof/>
              </w:rPr>
              <w:delText>3.1.4.3.8将需求分配给子系统</w:delText>
            </w:r>
            <w:r w:rsidDel="006067E2">
              <w:rPr>
                <w:noProof/>
                <w:webHidden/>
              </w:rPr>
              <w:tab/>
              <w:delText>23</w:delText>
            </w:r>
          </w:del>
        </w:p>
        <w:p w14:paraId="5A9F3B9A" w14:textId="36E512D4" w:rsidR="00FF37A1" w:rsidDel="006067E2" w:rsidRDefault="00FF37A1">
          <w:pPr>
            <w:pStyle w:val="TOC5"/>
            <w:tabs>
              <w:tab w:val="right" w:leader="dot" w:pos="8296"/>
            </w:tabs>
            <w:rPr>
              <w:del w:id="593" w:author="mr.liu" w:date="2018-11-09T17:01:00Z"/>
              <w:rFonts w:asciiTheme="minorHAnsi" w:eastAsiaTheme="minorEastAsia" w:hAnsiTheme="minorHAnsi" w:cstheme="minorBidi"/>
              <w:noProof/>
            </w:rPr>
          </w:pPr>
          <w:del w:id="594" w:author="mr.liu" w:date="2018-11-09T17:01:00Z">
            <w:r w:rsidRPr="006067E2" w:rsidDel="006067E2">
              <w:rPr>
                <w:rStyle w:val="a8"/>
                <w:rFonts w:ascii="宋体" w:eastAsia="宋体" w:hAnsi="宋体"/>
                <w:noProof/>
              </w:rPr>
              <w:delText>3.1.4.3需求规格说明</w:delText>
            </w:r>
            <w:r w:rsidDel="006067E2">
              <w:rPr>
                <w:noProof/>
                <w:webHidden/>
              </w:rPr>
              <w:tab/>
              <w:delText>23</w:delText>
            </w:r>
          </w:del>
        </w:p>
        <w:p w14:paraId="29BE7570" w14:textId="49F88659" w:rsidR="00FF37A1" w:rsidDel="006067E2" w:rsidRDefault="00FF37A1">
          <w:pPr>
            <w:pStyle w:val="TOC6"/>
            <w:tabs>
              <w:tab w:val="right" w:leader="dot" w:pos="8296"/>
            </w:tabs>
            <w:rPr>
              <w:del w:id="595" w:author="mr.liu" w:date="2018-11-09T17:01:00Z"/>
              <w:rFonts w:asciiTheme="minorHAnsi" w:eastAsiaTheme="minorEastAsia" w:hAnsiTheme="minorHAnsi" w:cstheme="minorBidi"/>
              <w:noProof/>
            </w:rPr>
          </w:pPr>
          <w:del w:id="596" w:author="mr.liu" w:date="2018-11-09T17:01:00Z">
            <w:r w:rsidRPr="006067E2" w:rsidDel="006067E2">
              <w:rPr>
                <w:rStyle w:val="a8"/>
                <w:rFonts w:ascii="宋体" w:eastAsia="宋体" w:hAnsi="宋体"/>
                <w:noProof/>
              </w:rPr>
              <w:delText>3.1.4.4.1明确需求来源</w:delText>
            </w:r>
            <w:r w:rsidDel="006067E2">
              <w:rPr>
                <w:noProof/>
                <w:webHidden/>
              </w:rPr>
              <w:tab/>
              <w:delText>23</w:delText>
            </w:r>
          </w:del>
        </w:p>
        <w:p w14:paraId="0AAC1226" w14:textId="058ADCE0" w:rsidR="00FF37A1" w:rsidDel="006067E2" w:rsidRDefault="00FF37A1">
          <w:pPr>
            <w:pStyle w:val="TOC6"/>
            <w:tabs>
              <w:tab w:val="right" w:leader="dot" w:pos="8296"/>
            </w:tabs>
            <w:rPr>
              <w:del w:id="597" w:author="mr.liu" w:date="2018-11-09T17:01:00Z"/>
              <w:rFonts w:asciiTheme="minorHAnsi" w:eastAsiaTheme="minorEastAsia" w:hAnsiTheme="minorHAnsi" w:cstheme="minorBidi"/>
              <w:noProof/>
            </w:rPr>
          </w:pPr>
          <w:del w:id="598" w:author="mr.liu" w:date="2018-11-09T17:01:00Z">
            <w:r w:rsidRPr="006067E2" w:rsidDel="006067E2">
              <w:rPr>
                <w:rStyle w:val="a8"/>
                <w:rFonts w:ascii="宋体" w:eastAsia="宋体" w:hAnsi="宋体"/>
                <w:noProof/>
              </w:rPr>
              <w:delText>3.1.4.4.2为每个需求分配唯一标识</w:delText>
            </w:r>
            <w:r w:rsidDel="006067E2">
              <w:rPr>
                <w:noProof/>
                <w:webHidden/>
              </w:rPr>
              <w:tab/>
              <w:delText>24</w:delText>
            </w:r>
          </w:del>
        </w:p>
        <w:p w14:paraId="0640E1B9" w14:textId="597B7CDF" w:rsidR="00FF37A1" w:rsidDel="006067E2" w:rsidRDefault="00FF37A1">
          <w:pPr>
            <w:pStyle w:val="TOC6"/>
            <w:tabs>
              <w:tab w:val="right" w:leader="dot" w:pos="8296"/>
            </w:tabs>
            <w:rPr>
              <w:del w:id="599" w:author="mr.liu" w:date="2018-11-09T17:01:00Z"/>
              <w:rFonts w:asciiTheme="minorHAnsi" w:eastAsiaTheme="minorEastAsia" w:hAnsiTheme="minorHAnsi" w:cstheme="minorBidi"/>
              <w:noProof/>
            </w:rPr>
          </w:pPr>
          <w:del w:id="600" w:author="mr.liu" w:date="2018-11-09T17:01:00Z">
            <w:r w:rsidRPr="006067E2" w:rsidDel="006067E2">
              <w:rPr>
                <w:rStyle w:val="a8"/>
                <w:rFonts w:ascii="宋体" w:eastAsia="宋体" w:hAnsi="宋体"/>
                <w:noProof/>
              </w:rPr>
              <w:delText>3.1.4.4.3记录业务规则</w:delText>
            </w:r>
            <w:r w:rsidDel="006067E2">
              <w:rPr>
                <w:noProof/>
                <w:webHidden/>
              </w:rPr>
              <w:tab/>
              <w:delText>24</w:delText>
            </w:r>
          </w:del>
        </w:p>
        <w:p w14:paraId="0220263D" w14:textId="0CE03A21" w:rsidR="00FF37A1" w:rsidDel="006067E2" w:rsidRDefault="00FF37A1">
          <w:pPr>
            <w:pStyle w:val="TOC6"/>
            <w:tabs>
              <w:tab w:val="right" w:leader="dot" w:pos="8296"/>
            </w:tabs>
            <w:rPr>
              <w:del w:id="601" w:author="mr.liu" w:date="2018-11-09T17:01:00Z"/>
              <w:rFonts w:asciiTheme="minorHAnsi" w:eastAsiaTheme="minorEastAsia" w:hAnsiTheme="minorHAnsi" w:cstheme="minorBidi"/>
              <w:noProof/>
            </w:rPr>
          </w:pPr>
          <w:del w:id="602" w:author="mr.liu" w:date="2018-11-09T17:01:00Z">
            <w:r w:rsidRPr="006067E2" w:rsidDel="006067E2">
              <w:rPr>
                <w:rStyle w:val="a8"/>
                <w:rFonts w:ascii="宋体" w:eastAsia="宋体" w:hAnsi="宋体"/>
                <w:noProof/>
              </w:rPr>
              <w:delText>3.1.4.4.4记录非功能需求</w:delText>
            </w:r>
            <w:r w:rsidDel="006067E2">
              <w:rPr>
                <w:noProof/>
                <w:webHidden/>
              </w:rPr>
              <w:tab/>
              <w:delText>24</w:delText>
            </w:r>
          </w:del>
        </w:p>
        <w:p w14:paraId="2667B632" w14:textId="2D9BE23E" w:rsidR="00FF37A1" w:rsidDel="006067E2" w:rsidRDefault="00FF37A1">
          <w:pPr>
            <w:pStyle w:val="TOC6"/>
            <w:tabs>
              <w:tab w:val="right" w:leader="dot" w:pos="8296"/>
            </w:tabs>
            <w:rPr>
              <w:del w:id="603" w:author="mr.liu" w:date="2018-11-09T17:01:00Z"/>
              <w:rFonts w:asciiTheme="minorHAnsi" w:eastAsiaTheme="minorEastAsia" w:hAnsiTheme="minorHAnsi" w:cstheme="minorBidi"/>
              <w:noProof/>
            </w:rPr>
          </w:pPr>
          <w:del w:id="604" w:author="mr.liu" w:date="2018-11-09T17:01:00Z">
            <w:r w:rsidRPr="006067E2" w:rsidDel="006067E2">
              <w:rPr>
                <w:rStyle w:val="a8"/>
                <w:rFonts w:ascii="宋体" w:eastAsia="宋体" w:hAnsi="宋体"/>
                <w:noProof/>
              </w:rPr>
              <w:delText>3.1.4.4.5编写需求规格说明</w:delText>
            </w:r>
            <w:r w:rsidDel="006067E2">
              <w:rPr>
                <w:noProof/>
                <w:webHidden/>
              </w:rPr>
              <w:tab/>
              <w:delText>24</w:delText>
            </w:r>
          </w:del>
        </w:p>
        <w:p w14:paraId="73C5734E" w14:textId="0C70579F" w:rsidR="00FF37A1" w:rsidDel="006067E2" w:rsidRDefault="00FF37A1">
          <w:pPr>
            <w:pStyle w:val="TOC5"/>
            <w:tabs>
              <w:tab w:val="right" w:leader="dot" w:pos="8296"/>
            </w:tabs>
            <w:rPr>
              <w:del w:id="605" w:author="mr.liu" w:date="2018-11-09T17:01:00Z"/>
              <w:rFonts w:asciiTheme="minorHAnsi" w:eastAsiaTheme="minorEastAsia" w:hAnsiTheme="minorHAnsi" w:cstheme="minorBidi"/>
              <w:noProof/>
            </w:rPr>
          </w:pPr>
          <w:del w:id="606" w:author="mr.liu" w:date="2018-11-09T17:01:00Z">
            <w:r w:rsidRPr="006067E2" w:rsidDel="006067E2">
              <w:rPr>
                <w:rStyle w:val="a8"/>
                <w:rFonts w:ascii="宋体" w:eastAsia="宋体" w:hAnsi="宋体"/>
                <w:noProof/>
              </w:rPr>
              <w:delText>3.1.4.5需求验证</w:delText>
            </w:r>
            <w:r w:rsidDel="006067E2">
              <w:rPr>
                <w:noProof/>
                <w:webHidden/>
              </w:rPr>
              <w:tab/>
              <w:delText>25</w:delText>
            </w:r>
          </w:del>
        </w:p>
        <w:p w14:paraId="78E571B1" w14:textId="1D05B0AB" w:rsidR="00FF37A1" w:rsidDel="006067E2" w:rsidRDefault="00FF37A1">
          <w:pPr>
            <w:pStyle w:val="TOC6"/>
            <w:tabs>
              <w:tab w:val="right" w:leader="dot" w:pos="8296"/>
            </w:tabs>
            <w:rPr>
              <w:del w:id="607" w:author="mr.liu" w:date="2018-11-09T17:01:00Z"/>
              <w:rFonts w:asciiTheme="minorHAnsi" w:eastAsiaTheme="minorEastAsia" w:hAnsiTheme="minorHAnsi" w:cstheme="minorBidi"/>
              <w:noProof/>
            </w:rPr>
          </w:pPr>
          <w:del w:id="608" w:author="mr.liu" w:date="2018-11-09T17:01:00Z">
            <w:r w:rsidRPr="006067E2" w:rsidDel="006067E2">
              <w:rPr>
                <w:rStyle w:val="a8"/>
                <w:rFonts w:ascii="宋体" w:eastAsia="宋体" w:hAnsi="宋体"/>
                <w:noProof/>
              </w:rPr>
              <w:delText>3.1.4.5.1需求评审</w:delText>
            </w:r>
            <w:r w:rsidDel="006067E2">
              <w:rPr>
                <w:noProof/>
                <w:webHidden/>
              </w:rPr>
              <w:tab/>
              <w:delText>25</w:delText>
            </w:r>
          </w:del>
        </w:p>
        <w:p w14:paraId="154784F8" w14:textId="33B2B3C8" w:rsidR="00FF37A1" w:rsidDel="006067E2" w:rsidRDefault="00FF37A1">
          <w:pPr>
            <w:pStyle w:val="TOC6"/>
            <w:tabs>
              <w:tab w:val="right" w:leader="dot" w:pos="8296"/>
            </w:tabs>
            <w:rPr>
              <w:del w:id="609" w:author="mr.liu" w:date="2018-11-09T17:01:00Z"/>
              <w:rFonts w:asciiTheme="minorHAnsi" w:eastAsiaTheme="minorEastAsia" w:hAnsiTheme="minorHAnsi" w:cstheme="minorBidi"/>
              <w:noProof/>
            </w:rPr>
          </w:pPr>
          <w:del w:id="610" w:author="mr.liu" w:date="2018-11-09T17:01:00Z">
            <w:r w:rsidRPr="006067E2" w:rsidDel="006067E2">
              <w:rPr>
                <w:rStyle w:val="a8"/>
                <w:rFonts w:ascii="宋体" w:eastAsia="宋体" w:hAnsi="宋体"/>
                <w:noProof/>
              </w:rPr>
              <w:delText>3.1.4.5.2测试需求</w:delText>
            </w:r>
            <w:r w:rsidDel="006067E2">
              <w:rPr>
                <w:noProof/>
                <w:webHidden/>
              </w:rPr>
              <w:tab/>
              <w:delText>25</w:delText>
            </w:r>
          </w:del>
        </w:p>
        <w:p w14:paraId="73C4E6B2" w14:textId="25CB9FFB" w:rsidR="00FF37A1" w:rsidDel="006067E2" w:rsidRDefault="00FF37A1">
          <w:pPr>
            <w:pStyle w:val="TOC6"/>
            <w:tabs>
              <w:tab w:val="right" w:leader="dot" w:pos="8296"/>
            </w:tabs>
            <w:rPr>
              <w:del w:id="611" w:author="mr.liu" w:date="2018-11-09T17:01:00Z"/>
              <w:rFonts w:asciiTheme="minorHAnsi" w:eastAsiaTheme="minorEastAsia" w:hAnsiTheme="minorHAnsi" w:cstheme="minorBidi"/>
              <w:noProof/>
            </w:rPr>
          </w:pPr>
          <w:del w:id="612" w:author="mr.liu" w:date="2018-11-09T17:01:00Z">
            <w:r w:rsidRPr="006067E2" w:rsidDel="006067E2">
              <w:rPr>
                <w:rStyle w:val="a8"/>
                <w:rFonts w:ascii="宋体" w:eastAsia="宋体" w:hAnsi="宋体"/>
                <w:noProof/>
              </w:rPr>
              <w:delText>3.1.4.5.3定义验收标准</w:delText>
            </w:r>
            <w:r w:rsidDel="006067E2">
              <w:rPr>
                <w:noProof/>
                <w:webHidden/>
              </w:rPr>
              <w:tab/>
              <w:delText>25</w:delText>
            </w:r>
          </w:del>
        </w:p>
        <w:p w14:paraId="63D33B3D" w14:textId="2CAB3859" w:rsidR="00FF37A1" w:rsidDel="006067E2" w:rsidRDefault="00FF37A1">
          <w:pPr>
            <w:pStyle w:val="TOC6"/>
            <w:tabs>
              <w:tab w:val="right" w:leader="dot" w:pos="8296"/>
            </w:tabs>
            <w:rPr>
              <w:del w:id="613" w:author="mr.liu" w:date="2018-11-09T17:01:00Z"/>
              <w:rFonts w:asciiTheme="minorHAnsi" w:eastAsiaTheme="minorEastAsia" w:hAnsiTheme="minorHAnsi" w:cstheme="minorBidi"/>
              <w:noProof/>
            </w:rPr>
          </w:pPr>
          <w:del w:id="614" w:author="mr.liu" w:date="2018-11-09T17:01:00Z">
            <w:r w:rsidRPr="006067E2" w:rsidDel="006067E2">
              <w:rPr>
                <w:rStyle w:val="a8"/>
                <w:rFonts w:ascii="宋体" w:eastAsia="宋体" w:hAnsi="宋体"/>
                <w:noProof/>
              </w:rPr>
              <w:delText>3.1.4.5.4模拟需求</w:delText>
            </w:r>
            <w:r w:rsidDel="006067E2">
              <w:rPr>
                <w:noProof/>
                <w:webHidden/>
              </w:rPr>
              <w:tab/>
              <w:delText>25</w:delText>
            </w:r>
          </w:del>
        </w:p>
        <w:p w14:paraId="399487AD" w14:textId="2AF78E49" w:rsidR="00FF37A1" w:rsidDel="006067E2" w:rsidRDefault="00FF37A1">
          <w:pPr>
            <w:pStyle w:val="TOC5"/>
            <w:tabs>
              <w:tab w:val="right" w:leader="dot" w:pos="8296"/>
            </w:tabs>
            <w:rPr>
              <w:del w:id="615" w:author="mr.liu" w:date="2018-11-09T17:01:00Z"/>
              <w:rFonts w:asciiTheme="minorHAnsi" w:eastAsiaTheme="minorEastAsia" w:hAnsiTheme="minorHAnsi" w:cstheme="minorBidi"/>
              <w:noProof/>
            </w:rPr>
          </w:pPr>
          <w:del w:id="616" w:author="mr.liu" w:date="2018-11-09T17:01:00Z">
            <w:r w:rsidRPr="006067E2" w:rsidDel="006067E2">
              <w:rPr>
                <w:rStyle w:val="a8"/>
                <w:rFonts w:ascii="宋体" w:eastAsia="宋体" w:hAnsi="宋体"/>
                <w:noProof/>
              </w:rPr>
              <w:delText>3.1.4.6需求管理</w:delText>
            </w:r>
            <w:r w:rsidDel="006067E2">
              <w:rPr>
                <w:noProof/>
                <w:webHidden/>
              </w:rPr>
              <w:tab/>
              <w:delText>26</w:delText>
            </w:r>
          </w:del>
        </w:p>
        <w:p w14:paraId="1225BCA3" w14:textId="5570AB15" w:rsidR="00FF37A1" w:rsidDel="006067E2" w:rsidRDefault="00FF37A1">
          <w:pPr>
            <w:pStyle w:val="TOC6"/>
            <w:tabs>
              <w:tab w:val="right" w:leader="dot" w:pos="8296"/>
            </w:tabs>
            <w:rPr>
              <w:del w:id="617" w:author="mr.liu" w:date="2018-11-09T17:01:00Z"/>
              <w:rFonts w:asciiTheme="minorHAnsi" w:eastAsiaTheme="minorEastAsia" w:hAnsiTheme="minorHAnsi" w:cstheme="minorBidi"/>
              <w:noProof/>
            </w:rPr>
          </w:pPr>
          <w:del w:id="618" w:author="mr.liu" w:date="2018-11-09T17:01:00Z">
            <w:r w:rsidRPr="006067E2" w:rsidDel="006067E2">
              <w:rPr>
                <w:rStyle w:val="a8"/>
                <w:rFonts w:ascii="宋体" w:eastAsia="宋体" w:hAnsi="宋体"/>
                <w:noProof/>
              </w:rPr>
              <w:delText>3.1.4.6.1建立变更控制流程</w:delText>
            </w:r>
            <w:r w:rsidDel="006067E2">
              <w:rPr>
                <w:noProof/>
                <w:webHidden/>
              </w:rPr>
              <w:tab/>
              <w:delText>26</w:delText>
            </w:r>
          </w:del>
        </w:p>
        <w:p w14:paraId="4CC262F3" w14:textId="2146382F" w:rsidR="00FF37A1" w:rsidDel="006067E2" w:rsidRDefault="00FF37A1">
          <w:pPr>
            <w:pStyle w:val="TOC6"/>
            <w:tabs>
              <w:tab w:val="right" w:leader="dot" w:pos="8296"/>
            </w:tabs>
            <w:rPr>
              <w:del w:id="619" w:author="mr.liu" w:date="2018-11-09T17:01:00Z"/>
              <w:rFonts w:asciiTheme="minorHAnsi" w:eastAsiaTheme="minorEastAsia" w:hAnsiTheme="minorHAnsi" w:cstheme="minorBidi"/>
              <w:noProof/>
            </w:rPr>
          </w:pPr>
          <w:del w:id="620" w:author="mr.liu" w:date="2018-11-09T17:01:00Z">
            <w:r w:rsidRPr="006067E2" w:rsidDel="006067E2">
              <w:rPr>
                <w:rStyle w:val="a8"/>
                <w:rFonts w:ascii="宋体" w:eastAsia="宋体" w:hAnsi="宋体"/>
                <w:noProof/>
              </w:rPr>
              <w:delText>3.1.4.6.2分析变更影响</w:delText>
            </w:r>
            <w:r w:rsidDel="006067E2">
              <w:rPr>
                <w:noProof/>
                <w:webHidden/>
              </w:rPr>
              <w:tab/>
              <w:delText>26</w:delText>
            </w:r>
          </w:del>
        </w:p>
        <w:p w14:paraId="585AE4C9" w14:textId="4D5D0B2B" w:rsidR="00FF37A1" w:rsidDel="006067E2" w:rsidRDefault="00FF37A1">
          <w:pPr>
            <w:pStyle w:val="TOC6"/>
            <w:tabs>
              <w:tab w:val="right" w:leader="dot" w:pos="8296"/>
            </w:tabs>
            <w:rPr>
              <w:del w:id="621" w:author="mr.liu" w:date="2018-11-09T17:01:00Z"/>
              <w:rFonts w:asciiTheme="minorHAnsi" w:eastAsiaTheme="minorEastAsia" w:hAnsiTheme="minorHAnsi" w:cstheme="minorBidi"/>
              <w:noProof/>
            </w:rPr>
          </w:pPr>
          <w:del w:id="622" w:author="mr.liu" w:date="2018-11-09T17:01:00Z">
            <w:r w:rsidRPr="006067E2" w:rsidDel="006067E2">
              <w:rPr>
                <w:rStyle w:val="a8"/>
                <w:rFonts w:ascii="宋体" w:eastAsia="宋体" w:hAnsi="宋体"/>
                <w:noProof/>
              </w:rPr>
              <w:delText>3.1.4.6.3建立基线，管理需求版本</w:delText>
            </w:r>
            <w:r w:rsidDel="006067E2">
              <w:rPr>
                <w:noProof/>
                <w:webHidden/>
              </w:rPr>
              <w:tab/>
              <w:delText>26</w:delText>
            </w:r>
          </w:del>
        </w:p>
        <w:p w14:paraId="3207CB10" w14:textId="63EA5ADD" w:rsidR="00FF37A1" w:rsidDel="006067E2" w:rsidRDefault="00FF37A1">
          <w:pPr>
            <w:pStyle w:val="TOC6"/>
            <w:tabs>
              <w:tab w:val="right" w:leader="dot" w:pos="8296"/>
            </w:tabs>
            <w:rPr>
              <w:del w:id="623" w:author="mr.liu" w:date="2018-11-09T17:01:00Z"/>
              <w:rFonts w:asciiTheme="minorHAnsi" w:eastAsiaTheme="minorEastAsia" w:hAnsiTheme="minorHAnsi" w:cstheme="minorBidi"/>
              <w:noProof/>
            </w:rPr>
          </w:pPr>
          <w:del w:id="624" w:author="mr.liu" w:date="2018-11-09T17:01:00Z">
            <w:r w:rsidRPr="006067E2" w:rsidDel="006067E2">
              <w:rPr>
                <w:rStyle w:val="a8"/>
                <w:rFonts w:ascii="宋体" w:eastAsia="宋体" w:hAnsi="宋体"/>
                <w:noProof/>
              </w:rPr>
              <w:delText>3.1.4.6.4维护需求变更记录</w:delText>
            </w:r>
            <w:r w:rsidDel="006067E2">
              <w:rPr>
                <w:noProof/>
                <w:webHidden/>
              </w:rPr>
              <w:tab/>
              <w:delText>26</w:delText>
            </w:r>
          </w:del>
        </w:p>
        <w:p w14:paraId="7005E8B2" w14:textId="2671BB0B" w:rsidR="00FF37A1" w:rsidDel="006067E2" w:rsidRDefault="00FF37A1">
          <w:pPr>
            <w:pStyle w:val="TOC6"/>
            <w:tabs>
              <w:tab w:val="right" w:leader="dot" w:pos="8296"/>
            </w:tabs>
            <w:rPr>
              <w:del w:id="625" w:author="mr.liu" w:date="2018-11-09T17:01:00Z"/>
              <w:rFonts w:asciiTheme="minorHAnsi" w:eastAsiaTheme="minorEastAsia" w:hAnsiTheme="minorHAnsi" w:cstheme="minorBidi"/>
              <w:noProof/>
            </w:rPr>
          </w:pPr>
          <w:del w:id="626" w:author="mr.liu" w:date="2018-11-09T17:01:00Z">
            <w:r w:rsidRPr="006067E2" w:rsidDel="006067E2">
              <w:rPr>
                <w:rStyle w:val="a8"/>
                <w:rFonts w:ascii="宋体" w:eastAsia="宋体" w:hAnsi="宋体"/>
                <w:noProof/>
              </w:rPr>
              <w:delText>3.1.4.6.5跟踪需求状态</w:delText>
            </w:r>
            <w:r w:rsidDel="006067E2">
              <w:rPr>
                <w:noProof/>
                <w:webHidden/>
              </w:rPr>
              <w:tab/>
              <w:delText>27</w:delText>
            </w:r>
          </w:del>
        </w:p>
        <w:p w14:paraId="2DBCE43C" w14:textId="6FBA78C9" w:rsidR="00FF37A1" w:rsidDel="006067E2" w:rsidRDefault="00FF37A1">
          <w:pPr>
            <w:pStyle w:val="TOC6"/>
            <w:tabs>
              <w:tab w:val="right" w:leader="dot" w:pos="8296"/>
            </w:tabs>
            <w:rPr>
              <w:del w:id="627" w:author="mr.liu" w:date="2018-11-09T17:01:00Z"/>
              <w:rFonts w:asciiTheme="minorHAnsi" w:eastAsiaTheme="minorEastAsia" w:hAnsiTheme="minorHAnsi" w:cstheme="minorBidi"/>
              <w:noProof/>
            </w:rPr>
          </w:pPr>
          <w:del w:id="628" w:author="mr.liu" w:date="2018-11-09T17:01:00Z">
            <w:r w:rsidRPr="006067E2" w:rsidDel="006067E2">
              <w:rPr>
                <w:rStyle w:val="a8"/>
                <w:rFonts w:ascii="宋体" w:eastAsia="宋体" w:hAnsi="宋体"/>
                <w:noProof/>
              </w:rPr>
              <w:delText>3.1.4.6.6跟踪需求问题</w:delText>
            </w:r>
            <w:r w:rsidDel="006067E2">
              <w:rPr>
                <w:noProof/>
                <w:webHidden/>
              </w:rPr>
              <w:tab/>
              <w:delText>27</w:delText>
            </w:r>
          </w:del>
        </w:p>
        <w:p w14:paraId="428C971B" w14:textId="0551C70F" w:rsidR="00FF37A1" w:rsidDel="006067E2" w:rsidRDefault="00FF37A1">
          <w:pPr>
            <w:pStyle w:val="TOC6"/>
            <w:tabs>
              <w:tab w:val="right" w:leader="dot" w:pos="8296"/>
            </w:tabs>
            <w:rPr>
              <w:del w:id="629" w:author="mr.liu" w:date="2018-11-09T17:01:00Z"/>
              <w:rFonts w:asciiTheme="minorHAnsi" w:eastAsiaTheme="minorEastAsia" w:hAnsiTheme="minorHAnsi" w:cstheme="minorBidi"/>
              <w:noProof/>
            </w:rPr>
          </w:pPr>
          <w:del w:id="630" w:author="mr.liu" w:date="2018-11-09T17:01:00Z">
            <w:r w:rsidRPr="006067E2" w:rsidDel="006067E2">
              <w:rPr>
                <w:rStyle w:val="a8"/>
                <w:rFonts w:ascii="宋体" w:eastAsia="宋体" w:hAnsi="宋体"/>
                <w:noProof/>
              </w:rPr>
              <w:delText>3.1.4.6.7维护需求可跟踪矩阵</w:delText>
            </w:r>
            <w:r w:rsidDel="006067E2">
              <w:rPr>
                <w:noProof/>
                <w:webHidden/>
              </w:rPr>
              <w:tab/>
              <w:delText>27</w:delText>
            </w:r>
          </w:del>
        </w:p>
        <w:p w14:paraId="268DC153" w14:textId="64367DE1" w:rsidR="00FF37A1" w:rsidDel="006067E2" w:rsidRDefault="00FF37A1">
          <w:pPr>
            <w:pStyle w:val="TOC4"/>
            <w:tabs>
              <w:tab w:val="right" w:leader="dot" w:pos="8296"/>
            </w:tabs>
            <w:rPr>
              <w:del w:id="631" w:author="mr.liu" w:date="2018-11-09T17:01:00Z"/>
              <w:rFonts w:asciiTheme="minorHAnsi" w:eastAsiaTheme="minorEastAsia" w:hAnsiTheme="minorHAnsi" w:cstheme="minorBidi"/>
              <w:noProof/>
            </w:rPr>
          </w:pPr>
          <w:del w:id="632" w:author="mr.liu" w:date="2018-11-09T17:01:00Z">
            <w:r w:rsidRPr="006067E2" w:rsidDel="006067E2">
              <w:rPr>
                <w:rStyle w:val="a8"/>
                <w:rFonts w:ascii="宋体" w:eastAsia="宋体" w:hAnsi="宋体"/>
                <w:noProof/>
              </w:rPr>
              <w:delText>3.1.5 QA计划</w:delText>
            </w:r>
            <w:r w:rsidDel="006067E2">
              <w:rPr>
                <w:noProof/>
                <w:webHidden/>
              </w:rPr>
              <w:tab/>
              <w:delText>27</w:delText>
            </w:r>
          </w:del>
        </w:p>
        <w:p w14:paraId="273E50D0" w14:textId="325089D4" w:rsidR="00FF37A1" w:rsidDel="006067E2" w:rsidRDefault="00FF37A1">
          <w:pPr>
            <w:pStyle w:val="TOC4"/>
            <w:tabs>
              <w:tab w:val="right" w:leader="dot" w:pos="8296"/>
            </w:tabs>
            <w:rPr>
              <w:del w:id="633" w:author="mr.liu" w:date="2018-11-09T17:01:00Z"/>
              <w:rFonts w:asciiTheme="minorHAnsi" w:eastAsiaTheme="minorEastAsia" w:hAnsiTheme="minorHAnsi" w:cstheme="minorBidi"/>
              <w:noProof/>
            </w:rPr>
          </w:pPr>
          <w:del w:id="634" w:author="mr.liu" w:date="2018-11-09T17:01:00Z">
            <w:r w:rsidRPr="006067E2" w:rsidDel="006067E2">
              <w:rPr>
                <w:rStyle w:val="a8"/>
                <w:rFonts w:ascii="宋体" w:eastAsia="宋体" w:hAnsi="宋体"/>
                <w:noProof/>
              </w:rPr>
              <w:delText>3.1.6系统设计</w:delText>
            </w:r>
            <w:r w:rsidDel="006067E2">
              <w:rPr>
                <w:noProof/>
                <w:webHidden/>
              </w:rPr>
              <w:tab/>
              <w:delText>28</w:delText>
            </w:r>
          </w:del>
        </w:p>
        <w:p w14:paraId="1CAF163A" w14:textId="66872010" w:rsidR="00FF37A1" w:rsidDel="006067E2" w:rsidRDefault="00FF37A1">
          <w:pPr>
            <w:pStyle w:val="TOC5"/>
            <w:tabs>
              <w:tab w:val="right" w:leader="dot" w:pos="8296"/>
            </w:tabs>
            <w:rPr>
              <w:del w:id="635" w:author="mr.liu" w:date="2018-11-09T17:01:00Z"/>
              <w:rFonts w:asciiTheme="minorHAnsi" w:eastAsiaTheme="minorEastAsia" w:hAnsiTheme="minorHAnsi" w:cstheme="minorBidi"/>
              <w:noProof/>
            </w:rPr>
          </w:pPr>
          <w:del w:id="636" w:author="mr.liu" w:date="2018-11-09T17:01:00Z">
            <w:r w:rsidRPr="006067E2" w:rsidDel="006067E2">
              <w:rPr>
                <w:rStyle w:val="a8"/>
                <w:rFonts w:ascii="宋体" w:eastAsia="宋体" w:hAnsi="宋体"/>
                <w:noProof/>
              </w:rPr>
              <w:delText>3.1.6.1总体设计</w:delText>
            </w:r>
            <w:r w:rsidDel="006067E2">
              <w:rPr>
                <w:noProof/>
                <w:webHidden/>
              </w:rPr>
              <w:tab/>
              <w:delText>28</w:delText>
            </w:r>
          </w:del>
        </w:p>
        <w:p w14:paraId="03F480AC" w14:textId="7CEB7E01" w:rsidR="00FF37A1" w:rsidDel="006067E2" w:rsidRDefault="00FF37A1">
          <w:pPr>
            <w:pStyle w:val="TOC6"/>
            <w:tabs>
              <w:tab w:val="right" w:leader="dot" w:pos="8296"/>
            </w:tabs>
            <w:rPr>
              <w:del w:id="637" w:author="mr.liu" w:date="2018-11-09T17:01:00Z"/>
              <w:rFonts w:asciiTheme="minorHAnsi" w:eastAsiaTheme="minorEastAsia" w:hAnsiTheme="minorHAnsi" w:cstheme="minorBidi"/>
              <w:noProof/>
            </w:rPr>
          </w:pPr>
          <w:del w:id="638" w:author="mr.liu" w:date="2018-11-09T17:01:00Z">
            <w:r w:rsidRPr="006067E2" w:rsidDel="006067E2">
              <w:rPr>
                <w:rStyle w:val="a8"/>
                <w:rFonts w:ascii="宋体" w:eastAsia="宋体" w:hAnsi="宋体"/>
                <w:noProof/>
              </w:rPr>
              <w:delText>3.1.6.1.1数据库设计</w:delText>
            </w:r>
            <w:r w:rsidDel="006067E2">
              <w:rPr>
                <w:noProof/>
                <w:webHidden/>
              </w:rPr>
              <w:tab/>
              <w:delText>28</w:delText>
            </w:r>
          </w:del>
        </w:p>
        <w:p w14:paraId="55F8F28B" w14:textId="5DE4627F" w:rsidR="00FF37A1" w:rsidDel="006067E2" w:rsidRDefault="00FF37A1">
          <w:pPr>
            <w:pStyle w:val="TOC6"/>
            <w:tabs>
              <w:tab w:val="right" w:leader="dot" w:pos="8296"/>
            </w:tabs>
            <w:rPr>
              <w:del w:id="639" w:author="mr.liu" w:date="2018-11-09T17:01:00Z"/>
              <w:rFonts w:asciiTheme="minorHAnsi" w:eastAsiaTheme="minorEastAsia" w:hAnsiTheme="minorHAnsi" w:cstheme="minorBidi"/>
              <w:noProof/>
            </w:rPr>
          </w:pPr>
          <w:del w:id="640" w:author="mr.liu" w:date="2018-11-09T17:01:00Z">
            <w:r w:rsidRPr="006067E2" w:rsidDel="006067E2">
              <w:rPr>
                <w:rStyle w:val="a8"/>
                <w:rFonts w:ascii="宋体" w:eastAsia="宋体" w:hAnsi="宋体"/>
                <w:noProof/>
              </w:rPr>
              <w:delText>3.1.6.1.2 HIPO图</w:delText>
            </w:r>
            <w:r w:rsidDel="006067E2">
              <w:rPr>
                <w:noProof/>
                <w:webHidden/>
              </w:rPr>
              <w:tab/>
              <w:delText>28</w:delText>
            </w:r>
          </w:del>
        </w:p>
        <w:p w14:paraId="4A7D90D8" w14:textId="56794403" w:rsidR="00FF37A1" w:rsidDel="006067E2" w:rsidRDefault="00FF37A1">
          <w:pPr>
            <w:pStyle w:val="TOC6"/>
            <w:tabs>
              <w:tab w:val="right" w:leader="dot" w:pos="8296"/>
            </w:tabs>
            <w:rPr>
              <w:del w:id="641" w:author="mr.liu" w:date="2018-11-09T17:01:00Z"/>
              <w:rFonts w:asciiTheme="minorHAnsi" w:eastAsiaTheme="minorEastAsia" w:hAnsiTheme="minorHAnsi" w:cstheme="minorBidi"/>
              <w:noProof/>
            </w:rPr>
          </w:pPr>
          <w:del w:id="642" w:author="mr.liu" w:date="2018-11-09T17:01:00Z">
            <w:r w:rsidRPr="006067E2" w:rsidDel="006067E2">
              <w:rPr>
                <w:rStyle w:val="a8"/>
                <w:rFonts w:ascii="宋体" w:eastAsia="宋体" w:hAnsi="宋体"/>
                <w:noProof/>
              </w:rPr>
              <w:delText>3.1.6.1.3功能结构图</w:delText>
            </w:r>
            <w:r w:rsidDel="006067E2">
              <w:rPr>
                <w:noProof/>
                <w:webHidden/>
              </w:rPr>
              <w:tab/>
              <w:delText>28</w:delText>
            </w:r>
          </w:del>
        </w:p>
        <w:p w14:paraId="4E2A79D9" w14:textId="6DF51D17" w:rsidR="00FF37A1" w:rsidDel="006067E2" w:rsidRDefault="00FF37A1">
          <w:pPr>
            <w:pStyle w:val="TOC6"/>
            <w:tabs>
              <w:tab w:val="right" w:leader="dot" w:pos="8296"/>
            </w:tabs>
            <w:rPr>
              <w:del w:id="643" w:author="mr.liu" w:date="2018-11-09T17:01:00Z"/>
              <w:rFonts w:asciiTheme="minorHAnsi" w:eastAsiaTheme="minorEastAsia" w:hAnsiTheme="minorHAnsi" w:cstheme="minorBidi"/>
              <w:noProof/>
            </w:rPr>
          </w:pPr>
          <w:del w:id="644" w:author="mr.liu" w:date="2018-11-09T17:01:00Z">
            <w:r w:rsidRPr="006067E2" w:rsidDel="006067E2">
              <w:rPr>
                <w:rStyle w:val="a8"/>
                <w:rFonts w:ascii="宋体" w:eastAsia="宋体" w:hAnsi="宋体"/>
                <w:noProof/>
              </w:rPr>
              <w:delText>3.1.6.1.4测试计划</w:delText>
            </w:r>
            <w:r w:rsidDel="006067E2">
              <w:rPr>
                <w:noProof/>
                <w:webHidden/>
              </w:rPr>
              <w:tab/>
              <w:delText>28</w:delText>
            </w:r>
          </w:del>
        </w:p>
        <w:p w14:paraId="4E914955" w14:textId="672D742A" w:rsidR="00FF37A1" w:rsidDel="006067E2" w:rsidRDefault="00FF37A1">
          <w:pPr>
            <w:pStyle w:val="TOC6"/>
            <w:tabs>
              <w:tab w:val="right" w:leader="dot" w:pos="8296"/>
            </w:tabs>
            <w:rPr>
              <w:del w:id="645" w:author="mr.liu" w:date="2018-11-09T17:01:00Z"/>
              <w:rFonts w:asciiTheme="minorHAnsi" w:eastAsiaTheme="minorEastAsia" w:hAnsiTheme="minorHAnsi" w:cstheme="minorBidi"/>
              <w:noProof/>
            </w:rPr>
          </w:pPr>
          <w:del w:id="646" w:author="mr.liu" w:date="2018-11-09T17:01:00Z">
            <w:r w:rsidRPr="006067E2" w:rsidDel="006067E2">
              <w:rPr>
                <w:rStyle w:val="a8"/>
                <w:rFonts w:ascii="宋体" w:eastAsia="宋体" w:hAnsi="宋体"/>
                <w:noProof/>
              </w:rPr>
              <w:delText>3.1.6.1.5测试用例</w:delText>
            </w:r>
            <w:r w:rsidDel="006067E2">
              <w:rPr>
                <w:noProof/>
                <w:webHidden/>
              </w:rPr>
              <w:tab/>
              <w:delText>29</w:delText>
            </w:r>
          </w:del>
        </w:p>
        <w:p w14:paraId="36B71101" w14:textId="1412F4F4" w:rsidR="00FF37A1" w:rsidDel="006067E2" w:rsidRDefault="00FF37A1">
          <w:pPr>
            <w:pStyle w:val="TOC6"/>
            <w:tabs>
              <w:tab w:val="right" w:leader="dot" w:pos="8296"/>
            </w:tabs>
            <w:rPr>
              <w:del w:id="647" w:author="mr.liu" w:date="2018-11-09T17:01:00Z"/>
              <w:rFonts w:asciiTheme="minorHAnsi" w:eastAsiaTheme="minorEastAsia" w:hAnsiTheme="minorHAnsi" w:cstheme="minorBidi"/>
              <w:noProof/>
            </w:rPr>
          </w:pPr>
          <w:del w:id="648" w:author="mr.liu" w:date="2018-11-09T17:01:00Z">
            <w:r w:rsidRPr="006067E2" w:rsidDel="006067E2">
              <w:rPr>
                <w:rStyle w:val="a8"/>
                <w:rFonts w:ascii="宋体" w:eastAsia="宋体" w:hAnsi="宋体"/>
                <w:noProof/>
              </w:rPr>
              <w:delText>3.1.6.1.6总体设计文档编写</w:delText>
            </w:r>
            <w:r w:rsidDel="006067E2">
              <w:rPr>
                <w:noProof/>
                <w:webHidden/>
              </w:rPr>
              <w:tab/>
              <w:delText>29</w:delText>
            </w:r>
          </w:del>
        </w:p>
        <w:p w14:paraId="28142603" w14:textId="1A0DC210" w:rsidR="00FF37A1" w:rsidDel="006067E2" w:rsidRDefault="00FF37A1">
          <w:pPr>
            <w:pStyle w:val="TOC4"/>
            <w:tabs>
              <w:tab w:val="right" w:leader="dot" w:pos="8296"/>
            </w:tabs>
            <w:rPr>
              <w:del w:id="649" w:author="mr.liu" w:date="2018-11-09T17:01:00Z"/>
              <w:rFonts w:asciiTheme="minorHAnsi" w:eastAsiaTheme="minorEastAsia" w:hAnsiTheme="minorHAnsi" w:cstheme="minorBidi"/>
              <w:noProof/>
            </w:rPr>
          </w:pPr>
          <w:del w:id="650" w:author="mr.liu" w:date="2018-11-09T17:01:00Z">
            <w:r w:rsidRPr="006067E2" w:rsidDel="006067E2">
              <w:rPr>
                <w:rStyle w:val="a8"/>
                <w:rFonts w:ascii="宋体" w:eastAsia="宋体" w:hAnsi="宋体"/>
                <w:noProof/>
              </w:rPr>
              <w:delText>3.1.7系统测试</w:delText>
            </w:r>
            <w:r w:rsidDel="006067E2">
              <w:rPr>
                <w:noProof/>
                <w:webHidden/>
              </w:rPr>
              <w:tab/>
              <w:delText>29</w:delText>
            </w:r>
          </w:del>
        </w:p>
        <w:p w14:paraId="280301FB" w14:textId="435F2965" w:rsidR="00FF37A1" w:rsidDel="006067E2" w:rsidRDefault="00FF37A1">
          <w:pPr>
            <w:pStyle w:val="TOC5"/>
            <w:tabs>
              <w:tab w:val="right" w:leader="dot" w:pos="8296"/>
            </w:tabs>
            <w:rPr>
              <w:del w:id="651" w:author="mr.liu" w:date="2018-11-09T17:01:00Z"/>
              <w:rFonts w:asciiTheme="minorHAnsi" w:eastAsiaTheme="minorEastAsia" w:hAnsiTheme="minorHAnsi" w:cstheme="minorBidi"/>
              <w:noProof/>
            </w:rPr>
          </w:pPr>
          <w:del w:id="652" w:author="mr.liu" w:date="2018-11-09T17:01:00Z">
            <w:r w:rsidRPr="006067E2" w:rsidDel="006067E2">
              <w:rPr>
                <w:rStyle w:val="a8"/>
                <w:rFonts w:ascii="宋体" w:eastAsia="宋体" w:hAnsi="宋体"/>
                <w:noProof/>
              </w:rPr>
              <w:delText>3.1.7.1测试用例</w:delText>
            </w:r>
            <w:r w:rsidDel="006067E2">
              <w:rPr>
                <w:noProof/>
                <w:webHidden/>
              </w:rPr>
              <w:tab/>
              <w:delText>29</w:delText>
            </w:r>
          </w:del>
        </w:p>
        <w:p w14:paraId="166FB933" w14:textId="798AF81D" w:rsidR="00FF37A1" w:rsidDel="006067E2" w:rsidRDefault="00FF37A1">
          <w:pPr>
            <w:pStyle w:val="TOC5"/>
            <w:tabs>
              <w:tab w:val="right" w:leader="dot" w:pos="8296"/>
            </w:tabs>
            <w:rPr>
              <w:del w:id="653" w:author="mr.liu" w:date="2018-11-09T17:01:00Z"/>
              <w:rFonts w:asciiTheme="minorHAnsi" w:eastAsiaTheme="minorEastAsia" w:hAnsiTheme="minorHAnsi" w:cstheme="minorBidi"/>
              <w:noProof/>
            </w:rPr>
          </w:pPr>
          <w:del w:id="654" w:author="mr.liu" w:date="2018-11-09T17:01:00Z">
            <w:r w:rsidRPr="006067E2" w:rsidDel="006067E2">
              <w:rPr>
                <w:rStyle w:val="a8"/>
                <w:rFonts w:ascii="宋体" w:eastAsia="宋体" w:hAnsi="宋体"/>
                <w:noProof/>
              </w:rPr>
              <w:delText>3.1.7.2测试计划</w:delText>
            </w:r>
            <w:r w:rsidDel="006067E2">
              <w:rPr>
                <w:noProof/>
                <w:webHidden/>
              </w:rPr>
              <w:tab/>
              <w:delText>29</w:delText>
            </w:r>
          </w:del>
        </w:p>
        <w:p w14:paraId="5720AA26" w14:textId="027F91D5" w:rsidR="00FF37A1" w:rsidDel="006067E2" w:rsidRDefault="00FF37A1">
          <w:pPr>
            <w:pStyle w:val="TOC4"/>
            <w:tabs>
              <w:tab w:val="right" w:leader="dot" w:pos="8296"/>
            </w:tabs>
            <w:rPr>
              <w:del w:id="655" w:author="mr.liu" w:date="2018-11-09T17:01:00Z"/>
              <w:rFonts w:asciiTheme="minorHAnsi" w:eastAsiaTheme="minorEastAsia" w:hAnsiTheme="minorHAnsi" w:cstheme="minorBidi"/>
              <w:noProof/>
            </w:rPr>
          </w:pPr>
          <w:del w:id="656" w:author="mr.liu" w:date="2018-11-09T17:01:00Z">
            <w:r w:rsidRPr="006067E2" w:rsidDel="006067E2">
              <w:rPr>
                <w:rStyle w:val="a8"/>
                <w:rFonts w:ascii="宋体" w:eastAsia="宋体" w:hAnsi="宋体"/>
                <w:noProof/>
              </w:rPr>
              <w:delText>3.1.8项目收尾</w:delText>
            </w:r>
            <w:r w:rsidDel="006067E2">
              <w:rPr>
                <w:noProof/>
                <w:webHidden/>
              </w:rPr>
              <w:tab/>
              <w:delText>30</w:delText>
            </w:r>
          </w:del>
        </w:p>
        <w:p w14:paraId="1B2C5EBB" w14:textId="0631DFE1" w:rsidR="00FF37A1" w:rsidDel="006067E2" w:rsidRDefault="00FF37A1">
          <w:pPr>
            <w:pStyle w:val="TOC5"/>
            <w:tabs>
              <w:tab w:val="right" w:leader="dot" w:pos="8296"/>
            </w:tabs>
            <w:rPr>
              <w:del w:id="657" w:author="mr.liu" w:date="2018-11-09T17:01:00Z"/>
              <w:rFonts w:asciiTheme="minorHAnsi" w:eastAsiaTheme="minorEastAsia" w:hAnsiTheme="minorHAnsi" w:cstheme="minorBidi"/>
              <w:noProof/>
            </w:rPr>
          </w:pPr>
          <w:del w:id="658" w:author="mr.liu" w:date="2018-11-09T17:01:00Z">
            <w:r w:rsidRPr="006067E2" w:rsidDel="006067E2">
              <w:rPr>
                <w:rStyle w:val="a8"/>
                <w:rFonts w:ascii="宋体" w:eastAsia="宋体" w:hAnsi="宋体"/>
                <w:noProof/>
              </w:rPr>
              <w:delText>3.1.8.1文档整理</w:delText>
            </w:r>
            <w:r w:rsidDel="006067E2">
              <w:rPr>
                <w:noProof/>
                <w:webHidden/>
              </w:rPr>
              <w:tab/>
              <w:delText>30</w:delText>
            </w:r>
          </w:del>
        </w:p>
        <w:p w14:paraId="103AE721" w14:textId="3DA67079" w:rsidR="00FF37A1" w:rsidDel="006067E2" w:rsidRDefault="00FF37A1">
          <w:pPr>
            <w:pStyle w:val="TOC5"/>
            <w:tabs>
              <w:tab w:val="right" w:leader="dot" w:pos="8296"/>
            </w:tabs>
            <w:rPr>
              <w:del w:id="659" w:author="mr.liu" w:date="2018-11-09T17:01:00Z"/>
              <w:rFonts w:asciiTheme="minorHAnsi" w:eastAsiaTheme="minorEastAsia" w:hAnsiTheme="minorHAnsi" w:cstheme="minorBidi"/>
              <w:noProof/>
            </w:rPr>
          </w:pPr>
          <w:del w:id="660" w:author="mr.liu" w:date="2018-11-09T17:01:00Z">
            <w:r w:rsidRPr="006067E2" w:rsidDel="006067E2">
              <w:rPr>
                <w:rStyle w:val="a8"/>
                <w:rFonts w:ascii="宋体" w:eastAsia="宋体" w:hAnsi="宋体"/>
                <w:noProof/>
              </w:rPr>
              <w:delText>3.1.8.2最终评审PPT</w:delText>
            </w:r>
            <w:r w:rsidDel="006067E2">
              <w:rPr>
                <w:noProof/>
                <w:webHidden/>
              </w:rPr>
              <w:tab/>
              <w:delText>30</w:delText>
            </w:r>
          </w:del>
        </w:p>
        <w:p w14:paraId="3EC1A37F" w14:textId="355F15FA" w:rsidR="00FF37A1" w:rsidDel="006067E2" w:rsidRDefault="00FF37A1">
          <w:pPr>
            <w:pStyle w:val="TOC4"/>
            <w:tabs>
              <w:tab w:val="right" w:leader="dot" w:pos="8296"/>
            </w:tabs>
            <w:rPr>
              <w:del w:id="661" w:author="mr.liu" w:date="2018-11-09T17:01:00Z"/>
              <w:rFonts w:asciiTheme="minorHAnsi" w:eastAsiaTheme="minorEastAsia" w:hAnsiTheme="minorHAnsi" w:cstheme="minorBidi"/>
              <w:noProof/>
            </w:rPr>
          </w:pPr>
          <w:del w:id="662" w:author="mr.liu" w:date="2018-11-09T17:01:00Z">
            <w:r w:rsidRPr="006067E2" w:rsidDel="006067E2">
              <w:rPr>
                <w:rStyle w:val="a8"/>
                <w:rFonts w:ascii="宋体" w:eastAsia="宋体" w:hAnsi="宋体"/>
                <w:noProof/>
              </w:rPr>
              <w:delText>3.1.9系统维护</w:delText>
            </w:r>
            <w:r w:rsidDel="006067E2">
              <w:rPr>
                <w:noProof/>
                <w:webHidden/>
              </w:rPr>
              <w:tab/>
              <w:delText>31</w:delText>
            </w:r>
          </w:del>
        </w:p>
        <w:p w14:paraId="25AA160E" w14:textId="0069CCC3" w:rsidR="00FF37A1" w:rsidDel="006067E2" w:rsidRDefault="00FF37A1">
          <w:pPr>
            <w:pStyle w:val="TOC5"/>
            <w:tabs>
              <w:tab w:val="right" w:leader="dot" w:pos="8296"/>
            </w:tabs>
            <w:rPr>
              <w:del w:id="663" w:author="mr.liu" w:date="2018-11-09T17:01:00Z"/>
              <w:rFonts w:asciiTheme="minorHAnsi" w:eastAsiaTheme="minorEastAsia" w:hAnsiTheme="minorHAnsi" w:cstheme="minorBidi"/>
              <w:noProof/>
            </w:rPr>
          </w:pPr>
          <w:del w:id="664" w:author="mr.liu" w:date="2018-11-09T17:01:00Z">
            <w:r w:rsidRPr="006067E2" w:rsidDel="006067E2">
              <w:rPr>
                <w:rStyle w:val="a8"/>
                <w:rFonts w:ascii="宋体" w:eastAsia="宋体" w:hAnsi="宋体"/>
                <w:noProof/>
              </w:rPr>
              <w:delText>3.1.9.1系统维护计划</w:delText>
            </w:r>
            <w:r w:rsidDel="006067E2">
              <w:rPr>
                <w:noProof/>
                <w:webHidden/>
              </w:rPr>
              <w:tab/>
              <w:delText>31</w:delText>
            </w:r>
          </w:del>
        </w:p>
        <w:p w14:paraId="091CE58A" w14:textId="070E9FFB" w:rsidR="00FF37A1" w:rsidDel="006067E2" w:rsidRDefault="00FF37A1">
          <w:pPr>
            <w:pStyle w:val="TOC2"/>
            <w:tabs>
              <w:tab w:val="right" w:leader="dot" w:pos="8296"/>
            </w:tabs>
            <w:rPr>
              <w:del w:id="665" w:author="mr.liu" w:date="2018-11-09T17:01:00Z"/>
              <w:rFonts w:asciiTheme="minorHAnsi" w:eastAsiaTheme="minorEastAsia" w:hAnsiTheme="minorHAnsi" w:cstheme="minorBidi"/>
              <w:noProof/>
            </w:rPr>
          </w:pPr>
          <w:del w:id="666" w:author="mr.liu" w:date="2018-11-09T17:01:00Z">
            <w:r w:rsidRPr="006067E2" w:rsidDel="006067E2">
              <w:rPr>
                <w:rStyle w:val="a8"/>
                <w:rFonts w:ascii="宋体" w:eastAsia="宋体" w:hAnsi="宋体"/>
                <w:noProof/>
              </w:rPr>
              <w:delText>第4章  成本管理计划</w:delText>
            </w:r>
            <w:r w:rsidDel="006067E2">
              <w:rPr>
                <w:noProof/>
                <w:webHidden/>
              </w:rPr>
              <w:tab/>
              <w:delText>31</w:delText>
            </w:r>
          </w:del>
        </w:p>
        <w:p w14:paraId="349E996E" w14:textId="32D4EAC3" w:rsidR="00FF37A1" w:rsidDel="006067E2" w:rsidRDefault="00FF37A1">
          <w:pPr>
            <w:pStyle w:val="TOC2"/>
            <w:tabs>
              <w:tab w:val="right" w:leader="dot" w:pos="8296"/>
            </w:tabs>
            <w:rPr>
              <w:del w:id="667" w:author="mr.liu" w:date="2018-11-09T17:01:00Z"/>
              <w:rFonts w:asciiTheme="minorHAnsi" w:eastAsiaTheme="minorEastAsia" w:hAnsiTheme="minorHAnsi" w:cstheme="minorBidi"/>
              <w:noProof/>
            </w:rPr>
          </w:pPr>
          <w:del w:id="668" w:author="mr.liu" w:date="2018-11-09T17:01:00Z">
            <w:r w:rsidRPr="006067E2" w:rsidDel="006067E2">
              <w:rPr>
                <w:rStyle w:val="a8"/>
                <w:rFonts w:ascii="宋体" w:eastAsia="宋体" w:hAnsi="宋体"/>
                <w:noProof/>
              </w:rPr>
              <w:delText>第5章  质量管理计划</w:delText>
            </w:r>
            <w:r w:rsidDel="006067E2">
              <w:rPr>
                <w:noProof/>
                <w:webHidden/>
              </w:rPr>
              <w:tab/>
              <w:delText>32</w:delText>
            </w:r>
          </w:del>
        </w:p>
        <w:p w14:paraId="4370D093" w14:textId="3EBE6981" w:rsidR="00FF37A1" w:rsidDel="006067E2" w:rsidRDefault="00FF37A1">
          <w:pPr>
            <w:pStyle w:val="TOC3"/>
            <w:tabs>
              <w:tab w:val="right" w:leader="dot" w:pos="8296"/>
            </w:tabs>
            <w:rPr>
              <w:del w:id="669" w:author="mr.liu" w:date="2018-11-09T17:01:00Z"/>
              <w:rFonts w:asciiTheme="minorHAnsi" w:eastAsiaTheme="minorEastAsia" w:hAnsiTheme="minorHAnsi" w:cstheme="minorBidi"/>
              <w:noProof/>
            </w:rPr>
          </w:pPr>
          <w:del w:id="670" w:author="mr.liu" w:date="2018-11-09T17:01:00Z">
            <w:r w:rsidRPr="006067E2" w:rsidDel="006067E2">
              <w:rPr>
                <w:rStyle w:val="a8"/>
                <w:rFonts w:ascii="宋体" w:eastAsia="宋体" w:hAnsi="宋体"/>
                <w:noProof/>
              </w:rPr>
              <w:delText>5.1需求版本控制</w:delText>
            </w:r>
            <w:r w:rsidDel="006067E2">
              <w:rPr>
                <w:noProof/>
                <w:webHidden/>
              </w:rPr>
              <w:tab/>
              <w:delText>32</w:delText>
            </w:r>
          </w:del>
        </w:p>
        <w:p w14:paraId="59FE7968" w14:textId="44C66190" w:rsidR="00FF37A1" w:rsidDel="006067E2" w:rsidRDefault="00FF37A1">
          <w:pPr>
            <w:pStyle w:val="TOC3"/>
            <w:tabs>
              <w:tab w:val="right" w:leader="dot" w:pos="8296"/>
            </w:tabs>
            <w:rPr>
              <w:del w:id="671" w:author="mr.liu" w:date="2018-11-09T17:01:00Z"/>
              <w:rFonts w:asciiTheme="minorHAnsi" w:eastAsiaTheme="minorEastAsia" w:hAnsiTheme="minorHAnsi" w:cstheme="minorBidi"/>
              <w:noProof/>
            </w:rPr>
          </w:pPr>
          <w:del w:id="672" w:author="mr.liu" w:date="2018-11-09T17:01:00Z">
            <w:r w:rsidRPr="006067E2" w:rsidDel="006067E2">
              <w:rPr>
                <w:rStyle w:val="a8"/>
                <w:rFonts w:ascii="宋体" w:eastAsia="宋体" w:hAnsi="宋体"/>
                <w:noProof/>
              </w:rPr>
              <w:delText>5.2需求状态管理</w:delText>
            </w:r>
            <w:r w:rsidDel="006067E2">
              <w:rPr>
                <w:noProof/>
                <w:webHidden/>
              </w:rPr>
              <w:tab/>
              <w:delText>32</w:delText>
            </w:r>
          </w:del>
        </w:p>
        <w:p w14:paraId="12847B1A" w14:textId="013C8A31" w:rsidR="00FF37A1" w:rsidDel="006067E2" w:rsidRDefault="00FF37A1">
          <w:pPr>
            <w:pStyle w:val="TOC3"/>
            <w:tabs>
              <w:tab w:val="right" w:leader="dot" w:pos="8296"/>
            </w:tabs>
            <w:rPr>
              <w:del w:id="673" w:author="mr.liu" w:date="2018-11-09T17:01:00Z"/>
              <w:rFonts w:asciiTheme="minorHAnsi" w:eastAsiaTheme="minorEastAsia" w:hAnsiTheme="minorHAnsi" w:cstheme="minorBidi"/>
              <w:noProof/>
            </w:rPr>
          </w:pPr>
          <w:del w:id="674" w:author="mr.liu" w:date="2018-11-09T17:01:00Z">
            <w:r w:rsidRPr="006067E2" w:rsidDel="006067E2">
              <w:rPr>
                <w:rStyle w:val="a8"/>
                <w:rFonts w:ascii="宋体" w:eastAsia="宋体" w:hAnsi="宋体"/>
                <w:noProof/>
              </w:rPr>
              <w:delText>5.3需求变更控制政策</w:delText>
            </w:r>
            <w:r w:rsidDel="006067E2">
              <w:rPr>
                <w:noProof/>
                <w:webHidden/>
              </w:rPr>
              <w:tab/>
              <w:delText>33</w:delText>
            </w:r>
          </w:del>
        </w:p>
        <w:p w14:paraId="7F7352A2" w14:textId="516923D7" w:rsidR="00FF37A1" w:rsidDel="006067E2" w:rsidRDefault="00FF37A1">
          <w:pPr>
            <w:pStyle w:val="TOC3"/>
            <w:tabs>
              <w:tab w:val="right" w:leader="dot" w:pos="8296"/>
            </w:tabs>
            <w:rPr>
              <w:del w:id="675" w:author="mr.liu" w:date="2018-11-09T17:01:00Z"/>
              <w:rFonts w:asciiTheme="minorHAnsi" w:eastAsiaTheme="minorEastAsia" w:hAnsiTheme="minorHAnsi" w:cstheme="minorBidi"/>
              <w:noProof/>
            </w:rPr>
          </w:pPr>
          <w:del w:id="676" w:author="mr.liu" w:date="2018-11-09T17:01:00Z">
            <w:r w:rsidRPr="006067E2" w:rsidDel="006067E2">
              <w:rPr>
                <w:rStyle w:val="a8"/>
                <w:rFonts w:ascii="宋体" w:eastAsia="宋体" w:hAnsi="宋体"/>
                <w:noProof/>
              </w:rPr>
              <w:delText>5.4学习者需求质量标注</w:delText>
            </w:r>
            <w:r w:rsidDel="006067E2">
              <w:rPr>
                <w:noProof/>
                <w:webHidden/>
              </w:rPr>
              <w:tab/>
              <w:delText>34</w:delText>
            </w:r>
          </w:del>
        </w:p>
        <w:p w14:paraId="063607EB" w14:textId="4C7A78E2" w:rsidR="00FF37A1" w:rsidDel="006067E2" w:rsidRDefault="00FF37A1">
          <w:pPr>
            <w:pStyle w:val="TOC3"/>
            <w:tabs>
              <w:tab w:val="right" w:leader="dot" w:pos="8296"/>
            </w:tabs>
            <w:rPr>
              <w:del w:id="677" w:author="mr.liu" w:date="2018-11-09T17:01:00Z"/>
              <w:rFonts w:asciiTheme="minorHAnsi" w:eastAsiaTheme="minorEastAsia" w:hAnsiTheme="minorHAnsi" w:cstheme="minorBidi"/>
              <w:noProof/>
            </w:rPr>
          </w:pPr>
          <w:del w:id="678" w:author="mr.liu" w:date="2018-11-09T17:01:00Z">
            <w:r w:rsidRPr="006067E2" w:rsidDel="006067E2">
              <w:rPr>
                <w:rStyle w:val="a8"/>
                <w:rFonts w:ascii="宋体" w:eastAsia="宋体" w:hAnsi="宋体"/>
                <w:noProof/>
              </w:rPr>
              <w:delText>5.5指导者需求质量标注</w:delText>
            </w:r>
            <w:r w:rsidDel="006067E2">
              <w:rPr>
                <w:noProof/>
                <w:webHidden/>
              </w:rPr>
              <w:tab/>
              <w:delText>35</w:delText>
            </w:r>
          </w:del>
        </w:p>
        <w:p w14:paraId="61DA679C" w14:textId="370CBF90" w:rsidR="00FF37A1" w:rsidDel="006067E2" w:rsidRDefault="00FF37A1">
          <w:pPr>
            <w:pStyle w:val="TOC2"/>
            <w:tabs>
              <w:tab w:val="right" w:leader="dot" w:pos="8296"/>
            </w:tabs>
            <w:rPr>
              <w:del w:id="679" w:author="mr.liu" w:date="2018-11-09T17:01:00Z"/>
              <w:rFonts w:asciiTheme="minorHAnsi" w:eastAsiaTheme="minorEastAsia" w:hAnsiTheme="minorHAnsi" w:cstheme="minorBidi"/>
              <w:noProof/>
            </w:rPr>
          </w:pPr>
          <w:del w:id="680" w:author="mr.liu" w:date="2018-11-09T17:01:00Z">
            <w:r w:rsidRPr="006067E2" w:rsidDel="006067E2">
              <w:rPr>
                <w:rStyle w:val="a8"/>
                <w:rFonts w:ascii="宋体" w:eastAsia="宋体" w:hAnsi="宋体"/>
                <w:noProof/>
              </w:rPr>
              <w:delText>第6章  沟通管理计划</w:delText>
            </w:r>
            <w:r w:rsidDel="006067E2">
              <w:rPr>
                <w:noProof/>
                <w:webHidden/>
              </w:rPr>
              <w:tab/>
              <w:delText>35</w:delText>
            </w:r>
          </w:del>
        </w:p>
        <w:p w14:paraId="12C5B014" w14:textId="7CF2F205" w:rsidR="00FF37A1" w:rsidDel="006067E2" w:rsidRDefault="00FF37A1">
          <w:pPr>
            <w:pStyle w:val="TOC3"/>
            <w:tabs>
              <w:tab w:val="right" w:leader="dot" w:pos="8296"/>
            </w:tabs>
            <w:rPr>
              <w:del w:id="681" w:author="mr.liu" w:date="2018-11-09T17:01:00Z"/>
              <w:rFonts w:asciiTheme="minorHAnsi" w:eastAsiaTheme="minorEastAsia" w:hAnsiTheme="minorHAnsi" w:cstheme="minorBidi"/>
              <w:noProof/>
            </w:rPr>
          </w:pPr>
          <w:del w:id="682" w:author="mr.liu" w:date="2018-11-09T17:01:00Z">
            <w:r w:rsidRPr="006067E2" w:rsidDel="006067E2">
              <w:rPr>
                <w:rStyle w:val="a8"/>
                <w:rFonts w:ascii="宋体" w:eastAsia="宋体" w:hAnsi="宋体"/>
                <w:noProof/>
              </w:rPr>
              <w:delText>6.1项目会议</w:delText>
            </w:r>
            <w:r w:rsidDel="006067E2">
              <w:rPr>
                <w:noProof/>
                <w:webHidden/>
              </w:rPr>
              <w:tab/>
              <w:delText>35</w:delText>
            </w:r>
          </w:del>
        </w:p>
        <w:p w14:paraId="4500B207" w14:textId="6E51854E" w:rsidR="00FF37A1" w:rsidDel="006067E2" w:rsidRDefault="00FF37A1">
          <w:pPr>
            <w:pStyle w:val="TOC3"/>
            <w:tabs>
              <w:tab w:val="right" w:leader="dot" w:pos="8296"/>
            </w:tabs>
            <w:rPr>
              <w:del w:id="683" w:author="mr.liu" w:date="2018-11-09T17:01:00Z"/>
              <w:rFonts w:asciiTheme="minorHAnsi" w:eastAsiaTheme="minorEastAsia" w:hAnsiTheme="minorHAnsi" w:cstheme="minorBidi"/>
              <w:noProof/>
            </w:rPr>
          </w:pPr>
          <w:del w:id="684" w:author="mr.liu" w:date="2018-11-09T17:01:00Z">
            <w:r w:rsidRPr="006067E2" w:rsidDel="006067E2">
              <w:rPr>
                <w:rStyle w:val="a8"/>
                <w:rFonts w:ascii="宋体" w:eastAsia="宋体" w:hAnsi="宋体"/>
                <w:noProof/>
              </w:rPr>
              <w:delText>6.2会议制度</w:delText>
            </w:r>
            <w:r w:rsidDel="006067E2">
              <w:rPr>
                <w:noProof/>
                <w:webHidden/>
              </w:rPr>
              <w:tab/>
              <w:delText>35</w:delText>
            </w:r>
          </w:del>
        </w:p>
        <w:p w14:paraId="46BA8A50" w14:textId="36756FA9" w:rsidR="00FF37A1" w:rsidDel="006067E2" w:rsidRDefault="00FF37A1">
          <w:pPr>
            <w:pStyle w:val="TOC3"/>
            <w:tabs>
              <w:tab w:val="right" w:leader="dot" w:pos="8296"/>
            </w:tabs>
            <w:rPr>
              <w:del w:id="685" w:author="mr.liu" w:date="2018-11-09T17:01:00Z"/>
              <w:rFonts w:asciiTheme="minorHAnsi" w:eastAsiaTheme="minorEastAsia" w:hAnsiTheme="minorHAnsi" w:cstheme="minorBidi"/>
              <w:noProof/>
            </w:rPr>
          </w:pPr>
          <w:del w:id="686" w:author="mr.liu" w:date="2018-11-09T17:01:00Z">
            <w:r w:rsidRPr="006067E2" w:rsidDel="006067E2">
              <w:rPr>
                <w:rStyle w:val="a8"/>
                <w:rFonts w:ascii="宋体" w:eastAsia="宋体" w:hAnsi="宋体"/>
                <w:noProof/>
              </w:rPr>
              <w:delText>6.3开发者内部沟通计划</w:delText>
            </w:r>
            <w:r w:rsidDel="006067E2">
              <w:rPr>
                <w:noProof/>
                <w:webHidden/>
              </w:rPr>
              <w:tab/>
              <w:delText>36</w:delText>
            </w:r>
          </w:del>
        </w:p>
        <w:p w14:paraId="7D58FBBF" w14:textId="02DF7BD3" w:rsidR="00FF37A1" w:rsidDel="006067E2" w:rsidRDefault="00FF37A1">
          <w:pPr>
            <w:pStyle w:val="TOC3"/>
            <w:tabs>
              <w:tab w:val="right" w:leader="dot" w:pos="8296"/>
            </w:tabs>
            <w:rPr>
              <w:del w:id="687" w:author="mr.liu" w:date="2018-11-09T17:01:00Z"/>
              <w:rFonts w:asciiTheme="minorHAnsi" w:eastAsiaTheme="minorEastAsia" w:hAnsiTheme="minorHAnsi" w:cstheme="minorBidi"/>
              <w:noProof/>
            </w:rPr>
          </w:pPr>
          <w:del w:id="688" w:author="mr.liu" w:date="2018-11-09T17:01:00Z">
            <w:r w:rsidRPr="006067E2" w:rsidDel="006067E2">
              <w:rPr>
                <w:rStyle w:val="a8"/>
                <w:rFonts w:ascii="宋体" w:eastAsia="宋体" w:hAnsi="宋体"/>
                <w:noProof/>
              </w:rPr>
              <w:delText>6.4开发者和客户沟通计划</w:delText>
            </w:r>
            <w:r w:rsidDel="006067E2">
              <w:rPr>
                <w:noProof/>
                <w:webHidden/>
              </w:rPr>
              <w:tab/>
              <w:delText>37</w:delText>
            </w:r>
          </w:del>
        </w:p>
        <w:p w14:paraId="59BEC2AD" w14:textId="31A88CC3" w:rsidR="00FF37A1" w:rsidDel="006067E2" w:rsidRDefault="00FF37A1">
          <w:pPr>
            <w:pStyle w:val="TOC2"/>
            <w:tabs>
              <w:tab w:val="right" w:leader="dot" w:pos="8296"/>
            </w:tabs>
            <w:rPr>
              <w:del w:id="689" w:author="mr.liu" w:date="2018-11-09T17:01:00Z"/>
              <w:rFonts w:asciiTheme="minorHAnsi" w:eastAsiaTheme="minorEastAsia" w:hAnsiTheme="minorHAnsi" w:cstheme="minorBidi"/>
              <w:noProof/>
            </w:rPr>
          </w:pPr>
          <w:del w:id="690" w:author="mr.liu" w:date="2018-11-09T17:01:00Z">
            <w:r w:rsidRPr="006067E2" w:rsidDel="006067E2">
              <w:rPr>
                <w:rStyle w:val="a8"/>
                <w:rFonts w:ascii="宋体" w:eastAsia="宋体" w:hAnsi="宋体"/>
                <w:noProof/>
              </w:rPr>
              <w:delText>第7章  风险管理计划</w:delText>
            </w:r>
            <w:r w:rsidDel="006067E2">
              <w:rPr>
                <w:noProof/>
                <w:webHidden/>
              </w:rPr>
              <w:tab/>
              <w:delText>38</w:delText>
            </w:r>
          </w:del>
        </w:p>
        <w:p w14:paraId="063F3D18" w14:textId="736D6CA7" w:rsidR="00FF37A1" w:rsidDel="006067E2" w:rsidRDefault="00FF37A1">
          <w:pPr>
            <w:pStyle w:val="TOC3"/>
            <w:tabs>
              <w:tab w:val="right" w:leader="dot" w:pos="8296"/>
            </w:tabs>
            <w:rPr>
              <w:del w:id="691" w:author="mr.liu" w:date="2018-11-09T17:01:00Z"/>
              <w:rFonts w:asciiTheme="minorHAnsi" w:eastAsiaTheme="minorEastAsia" w:hAnsiTheme="minorHAnsi" w:cstheme="minorBidi"/>
              <w:noProof/>
            </w:rPr>
          </w:pPr>
          <w:del w:id="692" w:author="mr.liu" w:date="2018-11-09T17:01:00Z">
            <w:r w:rsidRPr="006067E2" w:rsidDel="006067E2">
              <w:rPr>
                <w:rStyle w:val="a8"/>
                <w:rFonts w:ascii="宋体" w:eastAsia="宋体" w:hAnsi="宋体"/>
                <w:noProof/>
              </w:rPr>
              <w:delText>7.1 风险识别</w:delText>
            </w:r>
            <w:r w:rsidDel="006067E2">
              <w:rPr>
                <w:noProof/>
                <w:webHidden/>
              </w:rPr>
              <w:tab/>
              <w:delText>38</w:delText>
            </w:r>
          </w:del>
        </w:p>
        <w:p w14:paraId="431777D1" w14:textId="4A4265DD" w:rsidR="00FF37A1" w:rsidDel="006067E2" w:rsidRDefault="00FF37A1">
          <w:pPr>
            <w:pStyle w:val="TOC4"/>
            <w:tabs>
              <w:tab w:val="right" w:leader="dot" w:pos="8296"/>
            </w:tabs>
            <w:rPr>
              <w:del w:id="693" w:author="mr.liu" w:date="2018-11-09T17:01:00Z"/>
              <w:rFonts w:asciiTheme="minorHAnsi" w:eastAsiaTheme="minorEastAsia" w:hAnsiTheme="minorHAnsi" w:cstheme="minorBidi"/>
              <w:noProof/>
            </w:rPr>
          </w:pPr>
          <w:del w:id="694" w:author="mr.liu" w:date="2018-11-09T17:01:00Z">
            <w:r w:rsidRPr="006067E2" w:rsidDel="006067E2">
              <w:rPr>
                <w:rStyle w:val="a8"/>
                <w:rFonts w:ascii="宋体" w:eastAsia="宋体" w:hAnsi="宋体"/>
                <w:noProof/>
              </w:rPr>
              <w:delText>7.1.1 标识风险</w:delText>
            </w:r>
            <w:r w:rsidDel="006067E2">
              <w:rPr>
                <w:noProof/>
                <w:webHidden/>
              </w:rPr>
              <w:tab/>
              <w:delText>38</w:delText>
            </w:r>
          </w:del>
        </w:p>
        <w:p w14:paraId="765C6C4E" w14:textId="1AA9DC5E" w:rsidR="00FF37A1" w:rsidDel="006067E2" w:rsidRDefault="00FF37A1">
          <w:pPr>
            <w:pStyle w:val="TOC5"/>
            <w:tabs>
              <w:tab w:val="right" w:leader="dot" w:pos="8296"/>
            </w:tabs>
            <w:rPr>
              <w:del w:id="695" w:author="mr.liu" w:date="2018-11-09T17:01:00Z"/>
              <w:rFonts w:asciiTheme="minorHAnsi" w:eastAsiaTheme="minorEastAsia" w:hAnsiTheme="minorHAnsi" w:cstheme="minorBidi"/>
              <w:noProof/>
            </w:rPr>
          </w:pPr>
          <w:del w:id="696" w:author="mr.liu" w:date="2018-11-09T17:01:00Z">
            <w:r w:rsidRPr="006067E2" w:rsidDel="006067E2">
              <w:rPr>
                <w:rStyle w:val="a8"/>
                <w:rFonts w:ascii="宋体" w:eastAsia="宋体" w:hAnsi="宋体"/>
                <w:noProof/>
              </w:rPr>
              <w:delText>7.1.1.1检查单</w:delText>
            </w:r>
            <w:r w:rsidDel="006067E2">
              <w:rPr>
                <w:noProof/>
                <w:webHidden/>
              </w:rPr>
              <w:tab/>
              <w:delText>38</w:delText>
            </w:r>
          </w:del>
        </w:p>
        <w:p w14:paraId="52B3F54E" w14:textId="2D53C67D" w:rsidR="00FF37A1" w:rsidDel="006067E2" w:rsidRDefault="00FF37A1">
          <w:pPr>
            <w:pStyle w:val="TOC5"/>
            <w:tabs>
              <w:tab w:val="right" w:leader="dot" w:pos="8296"/>
            </w:tabs>
            <w:rPr>
              <w:del w:id="697" w:author="mr.liu" w:date="2018-11-09T17:01:00Z"/>
              <w:rFonts w:asciiTheme="minorHAnsi" w:eastAsiaTheme="minorEastAsia" w:hAnsiTheme="minorHAnsi" w:cstheme="minorBidi"/>
              <w:noProof/>
            </w:rPr>
          </w:pPr>
          <w:del w:id="698" w:author="mr.liu" w:date="2018-11-09T17:01:00Z">
            <w:r w:rsidRPr="006067E2" w:rsidDel="006067E2">
              <w:rPr>
                <w:rStyle w:val="a8"/>
                <w:rFonts w:ascii="宋体" w:eastAsia="宋体" w:hAnsi="宋体"/>
                <w:noProof/>
              </w:rPr>
              <w:delText>7.1.1.2需求相关风险</w:delText>
            </w:r>
            <w:r w:rsidDel="006067E2">
              <w:rPr>
                <w:noProof/>
                <w:webHidden/>
              </w:rPr>
              <w:tab/>
              <w:delText>39</w:delText>
            </w:r>
          </w:del>
        </w:p>
        <w:p w14:paraId="5CD68CAC" w14:textId="5BF8556D" w:rsidR="00FF37A1" w:rsidDel="006067E2" w:rsidRDefault="00FF37A1">
          <w:pPr>
            <w:pStyle w:val="TOC6"/>
            <w:tabs>
              <w:tab w:val="right" w:leader="dot" w:pos="8296"/>
            </w:tabs>
            <w:rPr>
              <w:del w:id="699" w:author="mr.liu" w:date="2018-11-09T17:01:00Z"/>
              <w:rFonts w:asciiTheme="minorHAnsi" w:eastAsiaTheme="minorEastAsia" w:hAnsiTheme="minorHAnsi" w:cstheme="minorBidi"/>
              <w:noProof/>
            </w:rPr>
          </w:pPr>
          <w:del w:id="700" w:author="mr.liu" w:date="2018-11-09T17:01:00Z">
            <w:r w:rsidRPr="006067E2" w:rsidDel="006067E2">
              <w:rPr>
                <w:rStyle w:val="a8"/>
                <w:rFonts w:ascii="宋体" w:eastAsia="宋体" w:hAnsi="宋体"/>
                <w:noProof/>
              </w:rPr>
              <w:delText>7.1.1.2.1 需求收集</w:delText>
            </w:r>
            <w:r w:rsidDel="006067E2">
              <w:rPr>
                <w:noProof/>
                <w:webHidden/>
              </w:rPr>
              <w:tab/>
              <w:delText>39</w:delText>
            </w:r>
          </w:del>
        </w:p>
        <w:p w14:paraId="2DDF8C6F" w14:textId="457F9ABB" w:rsidR="00FF37A1" w:rsidDel="006067E2" w:rsidRDefault="00FF37A1">
          <w:pPr>
            <w:pStyle w:val="TOC6"/>
            <w:tabs>
              <w:tab w:val="right" w:leader="dot" w:pos="8296"/>
            </w:tabs>
            <w:rPr>
              <w:del w:id="701" w:author="mr.liu" w:date="2018-11-09T17:01:00Z"/>
              <w:rFonts w:asciiTheme="minorHAnsi" w:eastAsiaTheme="minorEastAsia" w:hAnsiTheme="minorHAnsi" w:cstheme="minorBidi"/>
              <w:noProof/>
            </w:rPr>
          </w:pPr>
          <w:del w:id="702" w:author="mr.liu" w:date="2018-11-09T17:01:00Z">
            <w:r w:rsidRPr="006067E2" w:rsidDel="006067E2">
              <w:rPr>
                <w:rStyle w:val="a8"/>
                <w:rFonts w:ascii="宋体" w:eastAsia="宋体" w:hAnsi="宋体"/>
                <w:noProof/>
              </w:rPr>
              <w:delText>7.1.1.2.2需求分析</w:delText>
            </w:r>
            <w:r w:rsidDel="006067E2">
              <w:rPr>
                <w:noProof/>
                <w:webHidden/>
              </w:rPr>
              <w:tab/>
              <w:delText>39</w:delText>
            </w:r>
          </w:del>
        </w:p>
        <w:p w14:paraId="741B5204" w14:textId="0D86A045" w:rsidR="00FF37A1" w:rsidDel="006067E2" w:rsidRDefault="00FF37A1">
          <w:pPr>
            <w:pStyle w:val="TOC6"/>
            <w:tabs>
              <w:tab w:val="right" w:leader="dot" w:pos="8296"/>
            </w:tabs>
            <w:rPr>
              <w:del w:id="703" w:author="mr.liu" w:date="2018-11-09T17:01:00Z"/>
              <w:rFonts w:asciiTheme="minorHAnsi" w:eastAsiaTheme="minorEastAsia" w:hAnsiTheme="minorHAnsi" w:cstheme="minorBidi"/>
              <w:noProof/>
            </w:rPr>
          </w:pPr>
          <w:del w:id="704" w:author="mr.liu" w:date="2018-11-09T17:01:00Z">
            <w:r w:rsidRPr="006067E2" w:rsidDel="006067E2">
              <w:rPr>
                <w:rStyle w:val="a8"/>
                <w:rFonts w:ascii="宋体" w:eastAsia="宋体" w:hAnsi="宋体"/>
                <w:noProof/>
              </w:rPr>
              <w:delText>7.1.1.2.3需求指定</w:delText>
            </w:r>
            <w:r w:rsidDel="006067E2">
              <w:rPr>
                <w:noProof/>
                <w:webHidden/>
              </w:rPr>
              <w:tab/>
              <w:delText>39</w:delText>
            </w:r>
          </w:del>
        </w:p>
        <w:p w14:paraId="57265F89" w14:textId="79E08121" w:rsidR="00FF37A1" w:rsidDel="006067E2" w:rsidRDefault="00FF37A1">
          <w:pPr>
            <w:pStyle w:val="TOC6"/>
            <w:tabs>
              <w:tab w:val="right" w:leader="dot" w:pos="8296"/>
            </w:tabs>
            <w:rPr>
              <w:del w:id="705" w:author="mr.liu" w:date="2018-11-09T17:01:00Z"/>
              <w:rFonts w:asciiTheme="minorHAnsi" w:eastAsiaTheme="minorEastAsia" w:hAnsiTheme="minorHAnsi" w:cstheme="minorBidi"/>
              <w:noProof/>
            </w:rPr>
          </w:pPr>
          <w:del w:id="706" w:author="mr.liu" w:date="2018-11-09T17:01:00Z">
            <w:r w:rsidRPr="006067E2" w:rsidDel="006067E2">
              <w:rPr>
                <w:rStyle w:val="a8"/>
                <w:rFonts w:ascii="宋体" w:eastAsia="宋体" w:hAnsi="宋体"/>
                <w:noProof/>
              </w:rPr>
              <w:delText>7.1.1.2.4需求确认</w:delText>
            </w:r>
            <w:r w:rsidDel="006067E2">
              <w:rPr>
                <w:noProof/>
                <w:webHidden/>
              </w:rPr>
              <w:tab/>
              <w:delText>39</w:delText>
            </w:r>
          </w:del>
        </w:p>
        <w:p w14:paraId="762BDCD0" w14:textId="6966A55C" w:rsidR="00FF37A1" w:rsidDel="006067E2" w:rsidRDefault="00FF37A1">
          <w:pPr>
            <w:pStyle w:val="TOC6"/>
            <w:tabs>
              <w:tab w:val="right" w:leader="dot" w:pos="8296"/>
            </w:tabs>
            <w:rPr>
              <w:del w:id="707" w:author="mr.liu" w:date="2018-11-09T17:01:00Z"/>
              <w:rFonts w:asciiTheme="minorHAnsi" w:eastAsiaTheme="minorEastAsia" w:hAnsiTheme="minorHAnsi" w:cstheme="minorBidi"/>
              <w:noProof/>
            </w:rPr>
          </w:pPr>
          <w:del w:id="708" w:author="mr.liu" w:date="2018-11-09T17:01:00Z">
            <w:r w:rsidRPr="006067E2" w:rsidDel="006067E2">
              <w:rPr>
                <w:rStyle w:val="a8"/>
                <w:rFonts w:ascii="宋体" w:eastAsia="宋体" w:hAnsi="宋体"/>
                <w:noProof/>
              </w:rPr>
              <w:delText>7.1.1.2.5需求管理</w:delText>
            </w:r>
            <w:r w:rsidDel="006067E2">
              <w:rPr>
                <w:noProof/>
                <w:webHidden/>
              </w:rPr>
              <w:tab/>
              <w:delText>40</w:delText>
            </w:r>
          </w:del>
        </w:p>
        <w:p w14:paraId="0BC313CC" w14:textId="39CB16B1" w:rsidR="00FF37A1" w:rsidDel="006067E2" w:rsidRDefault="00FF37A1">
          <w:pPr>
            <w:pStyle w:val="TOC3"/>
            <w:tabs>
              <w:tab w:val="right" w:leader="dot" w:pos="8296"/>
            </w:tabs>
            <w:rPr>
              <w:del w:id="709" w:author="mr.liu" w:date="2018-11-09T17:01:00Z"/>
              <w:rFonts w:asciiTheme="minorHAnsi" w:eastAsiaTheme="minorEastAsia" w:hAnsiTheme="minorHAnsi" w:cstheme="minorBidi"/>
              <w:noProof/>
            </w:rPr>
          </w:pPr>
          <w:del w:id="710" w:author="mr.liu" w:date="2018-11-09T17:01:00Z">
            <w:r w:rsidRPr="006067E2" w:rsidDel="006067E2">
              <w:rPr>
                <w:rStyle w:val="a8"/>
                <w:rFonts w:ascii="宋体" w:eastAsia="宋体" w:hAnsi="宋体"/>
                <w:noProof/>
              </w:rPr>
              <w:delText>7.2 风险分析和优先级排序</w:delText>
            </w:r>
            <w:r w:rsidDel="006067E2">
              <w:rPr>
                <w:noProof/>
                <w:webHidden/>
              </w:rPr>
              <w:tab/>
              <w:delText>40</w:delText>
            </w:r>
          </w:del>
        </w:p>
        <w:p w14:paraId="55DB32E1" w14:textId="0B0AF45D" w:rsidR="00FF37A1" w:rsidDel="006067E2" w:rsidRDefault="00FF37A1">
          <w:pPr>
            <w:pStyle w:val="TOC5"/>
            <w:tabs>
              <w:tab w:val="right" w:leader="dot" w:pos="8296"/>
            </w:tabs>
            <w:rPr>
              <w:del w:id="711" w:author="mr.liu" w:date="2018-11-09T17:01:00Z"/>
              <w:rFonts w:asciiTheme="minorHAnsi" w:eastAsiaTheme="minorEastAsia" w:hAnsiTheme="minorHAnsi" w:cstheme="minorBidi"/>
              <w:noProof/>
            </w:rPr>
          </w:pPr>
          <w:del w:id="712" w:author="mr.liu" w:date="2018-11-09T17:01:00Z">
            <w:r w:rsidRPr="006067E2" w:rsidDel="006067E2">
              <w:rPr>
                <w:rStyle w:val="a8"/>
                <w:rFonts w:ascii="宋体" w:eastAsia="宋体" w:hAnsi="宋体"/>
                <w:noProof/>
              </w:rPr>
              <w:delText>7.2.1.风险分析</w:delText>
            </w:r>
            <w:r w:rsidDel="006067E2">
              <w:rPr>
                <w:noProof/>
                <w:webHidden/>
              </w:rPr>
              <w:tab/>
              <w:delText>40</w:delText>
            </w:r>
          </w:del>
        </w:p>
        <w:p w14:paraId="553BBD4D" w14:textId="42B55593" w:rsidR="00FF37A1" w:rsidDel="006067E2" w:rsidRDefault="00FF37A1">
          <w:pPr>
            <w:pStyle w:val="TOC5"/>
            <w:tabs>
              <w:tab w:val="right" w:leader="dot" w:pos="8296"/>
            </w:tabs>
            <w:rPr>
              <w:del w:id="713" w:author="mr.liu" w:date="2018-11-09T17:01:00Z"/>
              <w:rFonts w:asciiTheme="minorHAnsi" w:eastAsiaTheme="minorEastAsia" w:hAnsiTheme="minorHAnsi" w:cstheme="minorBidi"/>
              <w:noProof/>
            </w:rPr>
          </w:pPr>
          <w:del w:id="714" w:author="mr.liu" w:date="2018-11-09T17:01:00Z">
            <w:r w:rsidRPr="006067E2" w:rsidDel="006067E2">
              <w:rPr>
                <w:rStyle w:val="a8"/>
                <w:rFonts w:ascii="宋体" w:eastAsia="宋体" w:hAnsi="宋体"/>
                <w:noProof/>
              </w:rPr>
              <w:delText>7.2.2风险优先级排序</w:delText>
            </w:r>
            <w:r w:rsidDel="006067E2">
              <w:rPr>
                <w:noProof/>
                <w:webHidden/>
              </w:rPr>
              <w:tab/>
              <w:delText>41</w:delText>
            </w:r>
          </w:del>
        </w:p>
        <w:p w14:paraId="6FDA0B76" w14:textId="138ECCC9" w:rsidR="00FF37A1" w:rsidDel="006067E2" w:rsidRDefault="00FF37A1">
          <w:pPr>
            <w:pStyle w:val="TOC3"/>
            <w:tabs>
              <w:tab w:val="right" w:leader="dot" w:pos="8296"/>
            </w:tabs>
            <w:rPr>
              <w:del w:id="715" w:author="mr.liu" w:date="2018-11-09T17:01:00Z"/>
              <w:rFonts w:asciiTheme="minorHAnsi" w:eastAsiaTheme="minorEastAsia" w:hAnsiTheme="minorHAnsi" w:cstheme="minorBidi"/>
              <w:noProof/>
            </w:rPr>
          </w:pPr>
          <w:del w:id="716" w:author="mr.liu" w:date="2018-11-09T17:01:00Z">
            <w:r w:rsidRPr="006067E2" w:rsidDel="006067E2">
              <w:rPr>
                <w:rStyle w:val="a8"/>
                <w:rFonts w:ascii="宋体" w:eastAsia="宋体" w:hAnsi="宋体"/>
                <w:noProof/>
              </w:rPr>
              <w:delText>7.3风险策划</w:delText>
            </w:r>
            <w:r w:rsidDel="006067E2">
              <w:rPr>
                <w:noProof/>
                <w:webHidden/>
              </w:rPr>
              <w:tab/>
              <w:delText>42</w:delText>
            </w:r>
          </w:del>
        </w:p>
        <w:p w14:paraId="1AF69B91" w14:textId="7C7B41C0" w:rsidR="00FF37A1" w:rsidDel="006067E2" w:rsidRDefault="00FF37A1">
          <w:pPr>
            <w:pStyle w:val="TOC5"/>
            <w:tabs>
              <w:tab w:val="right" w:leader="dot" w:pos="8296"/>
            </w:tabs>
            <w:rPr>
              <w:del w:id="717" w:author="mr.liu" w:date="2018-11-09T17:01:00Z"/>
              <w:rFonts w:asciiTheme="minorHAnsi" w:eastAsiaTheme="minorEastAsia" w:hAnsiTheme="minorHAnsi" w:cstheme="minorBidi"/>
              <w:noProof/>
            </w:rPr>
          </w:pPr>
          <w:del w:id="718" w:author="mr.liu" w:date="2018-11-09T17:01:00Z">
            <w:r w:rsidRPr="006067E2" w:rsidDel="006067E2">
              <w:rPr>
                <w:rStyle w:val="a8"/>
                <w:rFonts w:ascii="宋体" w:eastAsia="宋体" w:hAnsi="宋体"/>
                <w:noProof/>
              </w:rPr>
              <w:delText>7.3.1接受风险</w:delText>
            </w:r>
            <w:r w:rsidDel="006067E2">
              <w:rPr>
                <w:noProof/>
                <w:webHidden/>
              </w:rPr>
              <w:tab/>
              <w:delText>42</w:delText>
            </w:r>
          </w:del>
        </w:p>
        <w:p w14:paraId="01BABA29" w14:textId="62D39681" w:rsidR="00FF37A1" w:rsidDel="006067E2" w:rsidRDefault="00FF37A1">
          <w:pPr>
            <w:pStyle w:val="TOC5"/>
            <w:tabs>
              <w:tab w:val="right" w:leader="dot" w:pos="8296"/>
            </w:tabs>
            <w:rPr>
              <w:del w:id="719" w:author="mr.liu" w:date="2018-11-09T17:01:00Z"/>
              <w:rFonts w:asciiTheme="minorHAnsi" w:eastAsiaTheme="minorEastAsia" w:hAnsiTheme="minorHAnsi" w:cstheme="minorBidi"/>
              <w:noProof/>
            </w:rPr>
          </w:pPr>
          <w:del w:id="720" w:author="mr.liu" w:date="2018-11-09T17:01:00Z">
            <w:r w:rsidRPr="006067E2" w:rsidDel="006067E2">
              <w:rPr>
                <w:rStyle w:val="a8"/>
                <w:rFonts w:ascii="宋体" w:eastAsia="宋体" w:hAnsi="宋体"/>
                <w:noProof/>
              </w:rPr>
              <w:delText>7.3.2规避风险</w:delText>
            </w:r>
            <w:r w:rsidDel="006067E2">
              <w:rPr>
                <w:noProof/>
                <w:webHidden/>
              </w:rPr>
              <w:tab/>
              <w:delText>42</w:delText>
            </w:r>
          </w:del>
        </w:p>
        <w:p w14:paraId="73845803" w14:textId="087B70F3" w:rsidR="00FF37A1" w:rsidDel="006067E2" w:rsidRDefault="00FF37A1">
          <w:pPr>
            <w:pStyle w:val="TOC5"/>
            <w:tabs>
              <w:tab w:val="right" w:leader="dot" w:pos="8296"/>
            </w:tabs>
            <w:rPr>
              <w:del w:id="721" w:author="mr.liu" w:date="2018-11-09T17:01:00Z"/>
              <w:rFonts w:asciiTheme="minorHAnsi" w:eastAsiaTheme="minorEastAsia" w:hAnsiTheme="minorHAnsi" w:cstheme="minorBidi"/>
              <w:noProof/>
            </w:rPr>
          </w:pPr>
          <w:del w:id="722" w:author="mr.liu" w:date="2018-11-09T17:01:00Z">
            <w:r w:rsidRPr="006067E2" w:rsidDel="006067E2">
              <w:rPr>
                <w:rStyle w:val="a8"/>
                <w:rFonts w:ascii="宋体" w:eastAsia="宋体" w:hAnsi="宋体"/>
                <w:noProof/>
              </w:rPr>
              <w:delText>7.3.3降低风险</w:delText>
            </w:r>
            <w:r w:rsidDel="006067E2">
              <w:rPr>
                <w:noProof/>
                <w:webHidden/>
              </w:rPr>
              <w:tab/>
              <w:delText>43</w:delText>
            </w:r>
          </w:del>
        </w:p>
        <w:p w14:paraId="37314FDF" w14:textId="2EE1CF1E" w:rsidR="00FF37A1" w:rsidDel="006067E2" w:rsidRDefault="00FF37A1">
          <w:pPr>
            <w:pStyle w:val="TOC5"/>
            <w:tabs>
              <w:tab w:val="right" w:leader="dot" w:pos="8296"/>
            </w:tabs>
            <w:rPr>
              <w:del w:id="723" w:author="mr.liu" w:date="2018-11-09T17:01:00Z"/>
              <w:rFonts w:asciiTheme="minorHAnsi" w:eastAsiaTheme="minorEastAsia" w:hAnsiTheme="minorHAnsi" w:cstheme="minorBidi"/>
              <w:noProof/>
            </w:rPr>
          </w:pPr>
          <w:del w:id="724" w:author="mr.liu" w:date="2018-11-09T17:01:00Z">
            <w:r w:rsidRPr="006067E2" w:rsidDel="006067E2">
              <w:rPr>
                <w:rStyle w:val="a8"/>
                <w:rFonts w:ascii="宋体" w:eastAsia="宋体" w:hAnsi="宋体"/>
                <w:noProof/>
              </w:rPr>
              <w:delText>7.3.4转移风险</w:delText>
            </w:r>
            <w:r w:rsidDel="006067E2">
              <w:rPr>
                <w:noProof/>
                <w:webHidden/>
              </w:rPr>
              <w:tab/>
              <w:delText>43</w:delText>
            </w:r>
          </w:del>
        </w:p>
        <w:p w14:paraId="79D1F440" w14:textId="08F60C42" w:rsidR="00FF37A1" w:rsidDel="006067E2" w:rsidRDefault="00FF37A1">
          <w:pPr>
            <w:pStyle w:val="TOC3"/>
            <w:tabs>
              <w:tab w:val="right" w:leader="dot" w:pos="8296"/>
            </w:tabs>
            <w:rPr>
              <w:del w:id="725" w:author="mr.liu" w:date="2018-11-09T17:01:00Z"/>
              <w:rFonts w:asciiTheme="minorHAnsi" w:eastAsiaTheme="minorEastAsia" w:hAnsiTheme="minorHAnsi" w:cstheme="minorBidi"/>
              <w:noProof/>
            </w:rPr>
          </w:pPr>
          <w:del w:id="726" w:author="mr.liu" w:date="2018-11-09T17:01:00Z">
            <w:r w:rsidRPr="006067E2" w:rsidDel="006067E2">
              <w:rPr>
                <w:rStyle w:val="a8"/>
                <w:rFonts w:ascii="宋体" w:eastAsia="宋体" w:hAnsi="宋体"/>
                <w:noProof/>
              </w:rPr>
              <w:delText>7.4风险监督</w:delText>
            </w:r>
            <w:r w:rsidDel="006067E2">
              <w:rPr>
                <w:noProof/>
                <w:webHidden/>
              </w:rPr>
              <w:tab/>
              <w:delText>43</w:delText>
            </w:r>
          </w:del>
        </w:p>
        <w:p w14:paraId="06943E14" w14:textId="693D5740" w:rsidR="00FF37A1" w:rsidDel="006067E2" w:rsidRDefault="00FF37A1">
          <w:pPr>
            <w:pStyle w:val="TOC5"/>
            <w:tabs>
              <w:tab w:val="right" w:leader="dot" w:pos="8296"/>
            </w:tabs>
            <w:rPr>
              <w:del w:id="727" w:author="mr.liu" w:date="2018-11-09T17:01:00Z"/>
              <w:rFonts w:asciiTheme="minorHAnsi" w:eastAsiaTheme="minorEastAsia" w:hAnsiTheme="minorHAnsi" w:cstheme="minorBidi"/>
              <w:noProof/>
            </w:rPr>
          </w:pPr>
          <w:del w:id="728" w:author="mr.liu" w:date="2018-11-09T17:01:00Z">
            <w:r w:rsidRPr="006067E2" w:rsidDel="006067E2">
              <w:rPr>
                <w:rStyle w:val="a8"/>
                <w:rFonts w:ascii="宋体" w:eastAsia="宋体" w:hAnsi="宋体"/>
                <w:noProof/>
              </w:rPr>
              <w:delText>7.4.1应急</w:delText>
            </w:r>
            <w:r w:rsidDel="006067E2">
              <w:rPr>
                <w:noProof/>
                <w:webHidden/>
              </w:rPr>
              <w:tab/>
              <w:delText>43</w:delText>
            </w:r>
          </w:del>
        </w:p>
        <w:p w14:paraId="001E3E71" w14:textId="04BAE724" w:rsidR="00FF37A1" w:rsidDel="006067E2" w:rsidRDefault="00FF37A1">
          <w:pPr>
            <w:pStyle w:val="TOC5"/>
            <w:tabs>
              <w:tab w:val="right" w:leader="dot" w:pos="8296"/>
            </w:tabs>
            <w:rPr>
              <w:del w:id="729" w:author="mr.liu" w:date="2018-11-09T17:01:00Z"/>
              <w:rFonts w:asciiTheme="minorHAnsi" w:eastAsiaTheme="minorEastAsia" w:hAnsiTheme="minorHAnsi" w:cstheme="minorBidi"/>
              <w:noProof/>
            </w:rPr>
          </w:pPr>
          <w:del w:id="730" w:author="mr.liu" w:date="2018-11-09T17:01:00Z">
            <w:r w:rsidRPr="006067E2" w:rsidDel="006067E2">
              <w:rPr>
                <w:rStyle w:val="a8"/>
                <w:rFonts w:ascii="宋体" w:eastAsia="宋体" w:hAnsi="宋体"/>
                <w:noProof/>
              </w:rPr>
              <w:delText>7.4.2创建和维护风险记录</w:delText>
            </w:r>
            <w:r w:rsidDel="006067E2">
              <w:rPr>
                <w:noProof/>
                <w:webHidden/>
              </w:rPr>
              <w:tab/>
              <w:delText>43</w:delText>
            </w:r>
          </w:del>
        </w:p>
        <w:p w14:paraId="234E18DE" w14:textId="21AD1877" w:rsidR="00FF37A1" w:rsidDel="006067E2" w:rsidRDefault="00FF37A1">
          <w:pPr>
            <w:pStyle w:val="TOC2"/>
            <w:tabs>
              <w:tab w:val="right" w:leader="dot" w:pos="8296"/>
            </w:tabs>
            <w:rPr>
              <w:del w:id="731" w:author="mr.liu" w:date="2018-11-09T17:01:00Z"/>
              <w:rFonts w:asciiTheme="minorHAnsi" w:eastAsiaTheme="minorEastAsia" w:hAnsiTheme="minorHAnsi" w:cstheme="minorBidi"/>
              <w:noProof/>
            </w:rPr>
          </w:pPr>
          <w:del w:id="732" w:author="mr.liu" w:date="2018-11-09T17:01:00Z">
            <w:r w:rsidRPr="006067E2" w:rsidDel="006067E2">
              <w:rPr>
                <w:rStyle w:val="a8"/>
                <w:rFonts w:ascii="宋体" w:eastAsia="宋体" w:hAnsi="宋体"/>
                <w:noProof/>
              </w:rPr>
              <w:delText>第8章 人力资源计划</w:delText>
            </w:r>
            <w:r w:rsidDel="006067E2">
              <w:rPr>
                <w:noProof/>
                <w:webHidden/>
              </w:rPr>
              <w:tab/>
              <w:delText>44</w:delText>
            </w:r>
          </w:del>
        </w:p>
        <w:p w14:paraId="061CCFC0" w14:textId="09FB00D9" w:rsidR="00FF37A1" w:rsidDel="006067E2" w:rsidRDefault="00FF37A1">
          <w:pPr>
            <w:pStyle w:val="TOC3"/>
            <w:tabs>
              <w:tab w:val="right" w:leader="dot" w:pos="8296"/>
            </w:tabs>
            <w:rPr>
              <w:del w:id="733" w:author="mr.liu" w:date="2018-11-09T17:01:00Z"/>
              <w:rFonts w:asciiTheme="minorHAnsi" w:eastAsiaTheme="minorEastAsia" w:hAnsiTheme="minorHAnsi" w:cstheme="minorBidi"/>
              <w:noProof/>
            </w:rPr>
          </w:pPr>
          <w:del w:id="734" w:author="mr.liu" w:date="2018-11-09T17:01:00Z">
            <w:r w:rsidRPr="006067E2" w:rsidDel="006067E2">
              <w:rPr>
                <w:rStyle w:val="a8"/>
                <w:rFonts w:ascii="宋体" w:eastAsia="宋体" w:hAnsi="宋体"/>
                <w:noProof/>
              </w:rPr>
              <w:delText>8.1 人员特征分析</w:delText>
            </w:r>
            <w:r w:rsidDel="006067E2">
              <w:rPr>
                <w:noProof/>
                <w:webHidden/>
              </w:rPr>
              <w:tab/>
              <w:delText>44</w:delText>
            </w:r>
          </w:del>
        </w:p>
        <w:p w14:paraId="1A5AA51C" w14:textId="605ED7BE" w:rsidR="00FF37A1" w:rsidDel="006067E2" w:rsidRDefault="00FF37A1">
          <w:pPr>
            <w:pStyle w:val="TOC3"/>
            <w:tabs>
              <w:tab w:val="right" w:leader="dot" w:pos="8296"/>
            </w:tabs>
            <w:rPr>
              <w:del w:id="735" w:author="mr.liu" w:date="2018-11-09T17:01:00Z"/>
              <w:rFonts w:asciiTheme="minorHAnsi" w:eastAsiaTheme="minorEastAsia" w:hAnsiTheme="minorHAnsi" w:cstheme="minorBidi"/>
              <w:noProof/>
            </w:rPr>
          </w:pPr>
          <w:del w:id="736" w:author="mr.liu" w:date="2018-11-09T17:01:00Z">
            <w:r w:rsidRPr="006067E2" w:rsidDel="006067E2">
              <w:rPr>
                <w:rStyle w:val="a8"/>
                <w:rFonts w:ascii="宋体" w:eastAsia="宋体" w:hAnsi="宋体"/>
                <w:noProof/>
              </w:rPr>
              <w:delText>8.2 人员资源工作流程</w:delText>
            </w:r>
            <w:r w:rsidDel="006067E2">
              <w:rPr>
                <w:noProof/>
                <w:webHidden/>
              </w:rPr>
              <w:tab/>
              <w:delText>44</w:delText>
            </w:r>
          </w:del>
        </w:p>
        <w:p w14:paraId="227CEB08" w14:textId="299B2CA8" w:rsidR="00FF37A1" w:rsidDel="006067E2" w:rsidRDefault="00FF37A1">
          <w:pPr>
            <w:pStyle w:val="TOC3"/>
            <w:tabs>
              <w:tab w:val="right" w:leader="dot" w:pos="8296"/>
            </w:tabs>
            <w:rPr>
              <w:del w:id="737" w:author="mr.liu" w:date="2018-11-09T17:01:00Z"/>
              <w:rFonts w:asciiTheme="minorHAnsi" w:eastAsiaTheme="minorEastAsia" w:hAnsiTheme="minorHAnsi" w:cstheme="minorBidi"/>
              <w:noProof/>
            </w:rPr>
          </w:pPr>
          <w:del w:id="738" w:author="mr.liu" w:date="2018-11-09T17:01:00Z">
            <w:r w:rsidRPr="006067E2" w:rsidDel="006067E2">
              <w:rPr>
                <w:rStyle w:val="a8"/>
                <w:rFonts w:ascii="宋体" w:eastAsia="宋体" w:hAnsi="宋体"/>
                <w:noProof/>
              </w:rPr>
              <w:delText>8.3 人员分工</w:delText>
            </w:r>
            <w:r w:rsidDel="006067E2">
              <w:rPr>
                <w:noProof/>
                <w:webHidden/>
              </w:rPr>
              <w:tab/>
              <w:delText>44</w:delText>
            </w:r>
          </w:del>
        </w:p>
        <w:p w14:paraId="2D514CCD" w14:textId="0ACE54B2" w:rsidR="00FF37A1" w:rsidDel="006067E2" w:rsidRDefault="00FF37A1">
          <w:pPr>
            <w:pStyle w:val="TOC3"/>
            <w:tabs>
              <w:tab w:val="right" w:leader="dot" w:pos="8296"/>
            </w:tabs>
            <w:rPr>
              <w:del w:id="739" w:author="mr.liu" w:date="2018-11-09T17:01:00Z"/>
              <w:rFonts w:asciiTheme="minorHAnsi" w:eastAsiaTheme="minorEastAsia" w:hAnsiTheme="minorHAnsi" w:cstheme="minorBidi"/>
              <w:noProof/>
            </w:rPr>
          </w:pPr>
          <w:del w:id="740" w:author="mr.liu" w:date="2018-11-09T17:01:00Z">
            <w:r w:rsidRPr="006067E2" w:rsidDel="006067E2">
              <w:rPr>
                <w:rStyle w:val="a8"/>
                <w:rFonts w:ascii="宋体" w:eastAsia="宋体" w:hAnsi="宋体"/>
                <w:noProof/>
              </w:rPr>
              <w:delText>8.4 人员资源费用预算</w:delText>
            </w:r>
            <w:r w:rsidDel="006067E2">
              <w:rPr>
                <w:noProof/>
                <w:webHidden/>
              </w:rPr>
              <w:tab/>
              <w:delText>44</w:delText>
            </w:r>
          </w:del>
        </w:p>
        <w:p w14:paraId="22FC2579" w14:textId="63FD276F" w:rsidR="00FF37A1" w:rsidDel="006067E2" w:rsidRDefault="00FF37A1">
          <w:pPr>
            <w:pStyle w:val="TOC1"/>
            <w:tabs>
              <w:tab w:val="right" w:leader="dot" w:pos="8296"/>
            </w:tabs>
            <w:rPr>
              <w:del w:id="741" w:author="mr.liu" w:date="2018-11-09T17:01:00Z"/>
              <w:noProof/>
            </w:rPr>
          </w:pPr>
          <w:del w:id="742" w:author="mr.liu" w:date="2018-11-09T17:01:00Z">
            <w:r w:rsidRPr="006067E2" w:rsidDel="006067E2">
              <w:rPr>
                <w:rStyle w:val="a8"/>
                <w:rFonts w:ascii="宋体" w:eastAsia="宋体" w:hAnsi="宋体"/>
                <w:noProof/>
              </w:rPr>
              <w:delText>第9章 范围管理计划</w:delText>
            </w:r>
            <w:r w:rsidDel="006067E2">
              <w:rPr>
                <w:noProof/>
                <w:webHidden/>
              </w:rPr>
              <w:tab/>
              <w:delText>44</w:delText>
            </w:r>
          </w:del>
        </w:p>
        <w:p w14:paraId="3E3653FF" w14:textId="28BA2B08" w:rsidR="00FF37A1" w:rsidDel="006067E2" w:rsidRDefault="00FF37A1">
          <w:pPr>
            <w:pStyle w:val="TOC2"/>
            <w:tabs>
              <w:tab w:val="right" w:leader="dot" w:pos="8296"/>
            </w:tabs>
            <w:rPr>
              <w:del w:id="743" w:author="mr.liu" w:date="2018-11-09T17:01:00Z"/>
              <w:rFonts w:asciiTheme="minorHAnsi" w:eastAsiaTheme="minorEastAsia" w:hAnsiTheme="minorHAnsi" w:cstheme="minorBidi"/>
              <w:noProof/>
            </w:rPr>
          </w:pPr>
          <w:del w:id="744" w:author="mr.liu" w:date="2018-11-09T17:01:00Z">
            <w:r w:rsidRPr="006067E2" w:rsidDel="006067E2">
              <w:rPr>
                <w:rStyle w:val="a8"/>
                <w:rFonts w:ascii="宋体" w:eastAsia="宋体" w:hAnsi="宋体"/>
                <w:noProof/>
              </w:rPr>
              <w:delText>9.1获取需求</w:delText>
            </w:r>
            <w:r w:rsidDel="006067E2">
              <w:rPr>
                <w:noProof/>
                <w:webHidden/>
              </w:rPr>
              <w:tab/>
              <w:delText>44</w:delText>
            </w:r>
          </w:del>
        </w:p>
        <w:p w14:paraId="45412A97" w14:textId="40018BB7" w:rsidR="00FF37A1" w:rsidDel="006067E2" w:rsidRDefault="00FF37A1">
          <w:pPr>
            <w:pStyle w:val="TOC2"/>
            <w:tabs>
              <w:tab w:val="right" w:leader="dot" w:pos="8296"/>
            </w:tabs>
            <w:rPr>
              <w:del w:id="745" w:author="mr.liu" w:date="2018-11-09T17:01:00Z"/>
              <w:rFonts w:asciiTheme="minorHAnsi" w:eastAsiaTheme="minorEastAsia" w:hAnsiTheme="minorHAnsi" w:cstheme="minorBidi"/>
              <w:noProof/>
            </w:rPr>
          </w:pPr>
          <w:del w:id="746" w:author="mr.liu" w:date="2018-11-09T17:01:00Z">
            <w:r w:rsidRPr="006067E2" w:rsidDel="006067E2">
              <w:rPr>
                <w:rStyle w:val="a8"/>
                <w:rFonts w:ascii="宋体" w:eastAsia="宋体" w:hAnsi="宋体"/>
                <w:noProof/>
              </w:rPr>
              <w:delText>9.2定义范围</w:delText>
            </w:r>
            <w:r w:rsidDel="006067E2">
              <w:rPr>
                <w:noProof/>
                <w:webHidden/>
              </w:rPr>
              <w:tab/>
              <w:delText>45</w:delText>
            </w:r>
          </w:del>
        </w:p>
        <w:p w14:paraId="700BAB3C" w14:textId="4C9C44B1" w:rsidR="00FF37A1" w:rsidDel="006067E2" w:rsidRDefault="00FF37A1">
          <w:pPr>
            <w:pStyle w:val="TOC2"/>
            <w:tabs>
              <w:tab w:val="right" w:leader="dot" w:pos="8296"/>
            </w:tabs>
            <w:rPr>
              <w:del w:id="747" w:author="mr.liu" w:date="2018-11-09T17:01:00Z"/>
              <w:rFonts w:asciiTheme="minorHAnsi" w:eastAsiaTheme="minorEastAsia" w:hAnsiTheme="minorHAnsi" w:cstheme="minorBidi"/>
              <w:noProof/>
            </w:rPr>
          </w:pPr>
          <w:del w:id="748" w:author="mr.liu" w:date="2018-11-09T17:01:00Z">
            <w:r w:rsidRPr="006067E2" w:rsidDel="006067E2">
              <w:rPr>
                <w:rStyle w:val="a8"/>
                <w:rFonts w:ascii="宋体" w:eastAsia="宋体" w:hAnsi="宋体"/>
                <w:noProof/>
              </w:rPr>
              <w:delText>9.3WBS</w:delText>
            </w:r>
            <w:r w:rsidDel="006067E2">
              <w:rPr>
                <w:noProof/>
                <w:webHidden/>
              </w:rPr>
              <w:tab/>
              <w:delText>45</w:delText>
            </w:r>
          </w:del>
        </w:p>
        <w:p w14:paraId="0AB50879" w14:textId="7033AA8C" w:rsidR="00FF37A1" w:rsidDel="006067E2" w:rsidRDefault="00FF37A1">
          <w:pPr>
            <w:pStyle w:val="TOC2"/>
            <w:tabs>
              <w:tab w:val="right" w:leader="dot" w:pos="8296"/>
            </w:tabs>
            <w:rPr>
              <w:del w:id="749" w:author="mr.liu" w:date="2018-11-09T17:01:00Z"/>
              <w:rFonts w:asciiTheme="minorHAnsi" w:eastAsiaTheme="minorEastAsia" w:hAnsiTheme="minorHAnsi" w:cstheme="minorBidi"/>
              <w:noProof/>
            </w:rPr>
          </w:pPr>
          <w:del w:id="750" w:author="mr.liu" w:date="2018-11-09T17:01:00Z">
            <w:r w:rsidRPr="006067E2" w:rsidDel="006067E2">
              <w:rPr>
                <w:rStyle w:val="a8"/>
                <w:rFonts w:ascii="宋体" w:eastAsia="宋体" w:hAnsi="宋体"/>
                <w:noProof/>
              </w:rPr>
              <w:delText>9.4核实范围</w:delText>
            </w:r>
            <w:r w:rsidDel="006067E2">
              <w:rPr>
                <w:noProof/>
                <w:webHidden/>
              </w:rPr>
              <w:tab/>
              <w:delText>45</w:delText>
            </w:r>
          </w:del>
        </w:p>
        <w:p w14:paraId="5E12BE2E" w14:textId="577217E2" w:rsidR="00FF37A1" w:rsidDel="006067E2" w:rsidRDefault="00FF37A1">
          <w:pPr>
            <w:pStyle w:val="TOC1"/>
            <w:tabs>
              <w:tab w:val="right" w:leader="dot" w:pos="8296"/>
            </w:tabs>
            <w:rPr>
              <w:del w:id="751" w:author="mr.liu" w:date="2018-11-09T17:01:00Z"/>
              <w:noProof/>
            </w:rPr>
          </w:pPr>
          <w:del w:id="752" w:author="mr.liu" w:date="2018-11-09T17:01:00Z">
            <w:r w:rsidRPr="006067E2" w:rsidDel="006067E2">
              <w:rPr>
                <w:rStyle w:val="a8"/>
                <w:rFonts w:ascii="宋体" w:eastAsia="宋体" w:hAnsi="宋体"/>
                <w:noProof/>
              </w:rPr>
              <w:delText>第10章 采购管理计划</w:delText>
            </w:r>
            <w:r w:rsidDel="006067E2">
              <w:rPr>
                <w:noProof/>
                <w:webHidden/>
              </w:rPr>
              <w:tab/>
              <w:delText>45</w:delText>
            </w:r>
          </w:del>
        </w:p>
        <w:p w14:paraId="7B5FABF1" w14:textId="2B93E4E6" w:rsidR="00450AEF" w:rsidRPr="0064133F" w:rsidRDefault="0064133F" w:rsidP="00A36B8B">
          <w:pPr>
            <w:rPr>
              <w:b/>
              <w:bCs/>
              <w:lang w:val="zh-CN"/>
            </w:rPr>
          </w:pPr>
          <w:r>
            <w:rPr>
              <w:b/>
              <w:bCs/>
              <w:lang w:val="zh-CN"/>
            </w:rPr>
            <w:fldChar w:fldCharType="end"/>
          </w:r>
        </w:p>
      </w:sdtContent>
    </w:sdt>
    <w:p w14:paraId="11479411" w14:textId="77777777" w:rsidR="00A83052" w:rsidRDefault="00A83052">
      <w:pPr>
        <w:widowControl/>
        <w:jc w:val="left"/>
        <w:rPr>
          <w:rFonts w:ascii="宋体" w:eastAsia="宋体" w:hAnsi="宋体"/>
          <w:b/>
          <w:bCs/>
          <w:sz w:val="44"/>
          <w:szCs w:val="44"/>
        </w:rPr>
      </w:pPr>
      <w:bookmarkStart w:id="753" w:name="_Toc497416116"/>
      <w:bookmarkStart w:id="754" w:name="_Toc525928532"/>
      <w:bookmarkStart w:id="755" w:name="_Toc525928634"/>
      <w:bookmarkStart w:id="756" w:name="_Toc525928701"/>
      <w:bookmarkStart w:id="757" w:name="_Toc525929091"/>
      <w:bookmarkStart w:id="758" w:name="_Toc525929127"/>
      <w:bookmarkStart w:id="759" w:name="_Toc525935971"/>
      <w:bookmarkStart w:id="760" w:name="_Toc526017342"/>
      <w:bookmarkStart w:id="761" w:name="_Toc526017385"/>
      <w:bookmarkStart w:id="762" w:name="_Toc526017422"/>
      <w:bookmarkStart w:id="763" w:name="_Toc526024402"/>
      <w:bookmarkStart w:id="764" w:name="_Toc526024814"/>
      <w:bookmarkStart w:id="765" w:name="_Toc526024940"/>
      <w:bookmarkStart w:id="766" w:name="_Toc526025071"/>
      <w:bookmarkStart w:id="767" w:name="_Toc526616493"/>
      <w:bookmarkStart w:id="768" w:name="_Toc526616560"/>
      <w:r>
        <w:rPr>
          <w:rFonts w:ascii="宋体" w:eastAsia="宋体" w:hAnsi="宋体"/>
          <w:sz w:val="44"/>
          <w:szCs w:val="44"/>
        </w:rPr>
        <w:br w:type="page"/>
      </w:r>
    </w:p>
    <w:p w14:paraId="2054351D" w14:textId="7D2BB83A" w:rsidR="00A36B8B" w:rsidRPr="00A83052" w:rsidRDefault="00A36B8B" w:rsidP="00A36B8B">
      <w:pPr>
        <w:pStyle w:val="2"/>
        <w:rPr>
          <w:rFonts w:ascii="宋体" w:eastAsia="宋体" w:hAnsi="宋体"/>
          <w:sz w:val="44"/>
          <w:szCs w:val="44"/>
        </w:rPr>
      </w:pPr>
      <w:bookmarkStart w:id="769" w:name="_Toc529546199"/>
      <w:r w:rsidRPr="00A83052">
        <w:rPr>
          <w:rFonts w:ascii="宋体" w:eastAsia="宋体" w:hAnsi="宋体"/>
          <w:sz w:val="44"/>
          <w:szCs w:val="44"/>
        </w:rPr>
        <w:lastRenderedPageBreak/>
        <w:t>第1章 引言</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14:paraId="5986570D" w14:textId="77777777" w:rsidR="00A36B8B" w:rsidRPr="00A83052" w:rsidRDefault="00A36B8B" w:rsidP="00A36B8B">
      <w:pPr>
        <w:pStyle w:val="3"/>
        <w:rPr>
          <w:rFonts w:ascii="宋体" w:eastAsia="宋体" w:hAnsi="宋体"/>
          <w:b w:val="0"/>
        </w:rPr>
      </w:pPr>
      <w:bookmarkStart w:id="770" w:name="_Toc497416117"/>
      <w:bookmarkStart w:id="771" w:name="_Toc525928533"/>
      <w:bookmarkStart w:id="772" w:name="_Toc525928635"/>
      <w:bookmarkStart w:id="773" w:name="_Toc525928702"/>
      <w:bookmarkStart w:id="774" w:name="_Toc525929092"/>
      <w:bookmarkStart w:id="775" w:name="_Toc525929128"/>
      <w:bookmarkStart w:id="776" w:name="_Toc525935972"/>
      <w:bookmarkStart w:id="777" w:name="_Toc526017343"/>
      <w:bookmarkStart w:id="778" w:name="_Toc526017386"/>
      <w:bookmarkStart w:id="779" w:name="_Toc526017423"/>
      <w:bookmarkStart w:id="780" w:name="_Toc526024403"/>
      <w:bookmarkStart w:id="781" w:name="_Toc526024815"/>
      <w:bookmarkStart w:id="782" w:name="_Toc526024941"/>
      <w:bookmarkStart w:id="783" w:name="_Toc526025072"/>
      <w:bookmarkStart w:id="784" w:name="_Toc526616494"/>
      <w:bookmarkStart w:id="785" w:name="_Toc526616561"/>
      <w:bookmarkStart w:id="786" w:name="_Toc529546200"/>
      <w:r w:rsidRPr="00A83052">
        <w:rPr>
          <w:rStyle w:val="30"/>
          <w:rFonts w:ascii="宋体" w:eastAsia="宋体" w:hAnsi="宋体"/>
          <w:b/>
        </w:rPr>
        <w:t>1.1 编写目的</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11C66C6F" w14:textId="0A0698B1" w:rsidR="00A36B8B" w:rsidRPr="00A83052" w:rsidRDefault="00563CD1" w:rsidP="006F3917">
      <w:pPr>
        <w:ind w:left="420" w:firstLine="420"/>
        <w:rPr>
          <w:rFonts w:ascii="宋体" w:eastAsia="宋体" w:hAnsi="宋体"/>
          <w:szCs w:val="21"/>
        </w:rPr>
      </w:pPr>
      <w:r w:rsidRPr="00A83052">
        <w:rPr>
          <w:rFonts w:ascii="宋体" w:eastAsia="宋体" w:hAnsi="宋体" w:hint="eastAsia"/>
          <w:szCs w:val="21"/>
        </w:rPr>
        <w:t>教学案例网站系统是为了实现学生与教师针对某个教学案例进行信息交互的系统。</w:t>
      </w:r>
      <w:r w:rsidR="008E756E" w:rsidRPr="00A83052">
        <w:rPr>
          <w:rFonts w:ascii="宋体" w:eastAsia="宋体" w:hAnsi="宋体" w:hint="eastAsia"/>
          <w:szCs w:val="21"/>
        </w:rPr>
        <w:t>如今</w:t>
      </w:r>
      <w:r w:rsidR="00925DFC" w:rsidRPr="00A83052">
        <w:rPr>
          <w:rFonts w:ascii="宋体" w:eastAsia="宋体" w:hAnsi="宋体" w:hint="eastAsia"/>
          <w:szCs w:val="21"/>
        </w:rPr>
        <w:t>软件项目管理与软件需求教师出于</w:t>
      </w:r>
      <w:r w:rsidR="00A36B8B" w:rsidRPr="00A83052">
        <w:rPr>
          <w:rFonts w:ascii="宋体" w:eastAsia="宋体" w:hAnsi="宋体" w:hint="eastAsia"/>
          <w:szCs w:val="21"/>
        </w:rPr>
        <w:t>教师与学生这两方的需</w:t>
      </w:r>
      <w:r w:rsidR="00925DFC" w:rsidRPr="00A83052">
        <w:rPr>
          <w:rFonts w:ascii="宋体" w:eastAsia="宋体" w:hAnsi="宋体" w:hint="eastAsia"/>
          <w:szCs w:val="21"/>
        </w:rPr>
        <w:t>求提出了</w:t>
      </w:r>
      <w:r w:rsidR="008E756E" w:rsidRPr="00A83052">
        <w:rPr>
          <w:rFonts w:ascii="宋体" w:eastAsia="宋体" w:hAnsi="宋体" w:hint="eastAsia"/>
          <w:szCs w:val="21"/>
        </w:rPr>
        <w:t>制作</w:t>
      </w:r>
      <w:r w:rsidR="00925DFC" w:rsidRPr="00A83052">
        <w:rPr>
          <w:rFonts w:ascii="宋体" w:eastAsia="宋体" w:hAnsi="宋体" w:hint="eastAsia"/>
          <w:szCs w:val="21"/>
        </w:rPr>
        <w:t>教学</w:t>
      </w:r>
      <w:r w:rsidR="00202730" w:rsidRPr="00A83052">
        <w:rPr>
          <w:rFonts w:ascii="宋体" w:eastAsia="宋体" w:hAnsi="宋体" w:hint="eastAsia"/>
          <w:szCs w:val="21"/>
        </w:rPr>
        <w:t>案例</w:t>
      </w:r>
      <w:r w:rsidR="00925DFC" w:rsidRPr="00A83052">
        <w:rPr>
          <w:rFonts w:ascii="宋体" w:eastAsia="宋体" w:hAnsi="宋体" w:hint="eastAsia"/>
          <w:szCs w:val="21"/>
        </w:rPr>
        <w:t>网站</w:t>
      </w:r>
      <w:r w:rsidR="008E756E" w:rsidRPr="00A83052">
        <w:rPr>
          <w:rFonts w:ascii="宋体" w:eastAsia="宋体" w:hAnsi="宋体" w:hint="eastAsia"/>
          <w:szCs w:val="21"/>
        </w:rPr>
        <w:t>系统</w:t>
      </w:r>
      <w:r w:rsidR="00925DFC" w:rsidRPr="00A83052">
        <w:rPr>
          <w:rFonts w:ascii="宋体" w:eastAsia="宋体" w:hAnsi="宋体" w:hint="eastAsia"/>
          <w:szCs w:val="21"/>
        </w:rPr>
        <w:t>的需求，并将此项目交付于本软件项目小组</w:t>
      </w:r>
      <w:r w:rsidR="00A36B8B" w:rsidRPr="00A83052">
        <w:rPr>
          <w:rFonts w:ascii="宋体" w:eastAsia="宋体" w:hAnsi="宋体" w:hint="eastAsia"/>
          <w:szCs w:val="21"/>
        </w:rPr>
        <w:t>构思做一个</w:t>
      </w:r>
      <w:r w:rsidR="008E756E" w:rsidRPr="00A83052">
        <w:rPr>
          <w:rFonts w:ascii="宋体" w:eastAsia="宋体" w:hAnsi="宋体" w:hint="eastAsia"/>
          <w:szCs w:val="21"/>
        </w:rPr>
        <w:t>具有良好的共享性、交互性以及开放性</w:t>
      </w:r>
      <w:r w:rsidR="00A36B8B" w:rsidRPr="00A83052">
        <w:rPr>
          <w:rFonts w:ascii="宋体" w:eastAsia="宋体" w:hAnsi="宋体" w:hint="eastAsia"/>
          <w:szCs w:val="21"/>
        </w:rPr>
        <w:t>的教学</w:t>
      </w:r>
      <w:r w:rsidR="00202730" w:rsidRPr="00A83052">
        <w:rPr>
          <w:rFonts w:ascii="宋体" w:eastAsia="宋体" w:hAnsi="宋体" w:hint="eastAsia"/>
          <w:szCs w:val="21"/>
        </w:rPr>
        <w:t>案例</w:t>
      </w:r>
      <w:r w:rsidR="00A36B8B" w:rsidRPr="00A83052">
        <w:rPr>
          <w:rFonts w:ascii="宋体" w:eastAsia="宋体" w:hAnsi="宋体" w:hint="eastAsia"/>
          <w:szCs w:val="21"/>
        </w:rPr>
        <w:t>网站</w:t>
      </w:r>
      <w:r w:rsidRPr="00A83052">
        <w:rPr>
          <w:rFonts w:ascii="宋体" w:eastAsia="宋体" w:hAnsi="宋体" w:hint="eastAsia"/>
          <w:szCs w:val="21"/>
        </w:rPr>
        <w:t>系统，能实现教师发放案例、学生申请参加案例、教师审核批准、学生定位自身职能等一系列功能来为教师与学生提供优质的服务。</w:t>
      </w:r>
    </w:p>
    <w:p w14:paraId="043AA895" w14:textId="77777777" w:rsidR="00A36B8B" w:rsidRPr="00A83052" w:rsidRDefault="00A36B8B" w:rsidP="00A36B8B">
      <w:pPr>
        <w:ind w:left="420"/>
        <w:rPr>
          <w:rFonts w:ascii="宋体" w:eastAsia="宋体" w:hAnsi="宋体"/>
          <w:szCs w:val="21"/>
        </w:rPr>
      </w:pPr>
      <w:r w:rsidRPr="00A83052">
        <w:rPr>
          <w:rFonts w:ascii="宋体" w:eastAsia="宋体" w:hAnsi="宋体"/>
          <w:szCs w:val="21"/>
        </w:rPr>
        <w:tab/>
      </w:r>
      <w:r w:rsidRPr="00A83052">
        <w:rPr>
          <w:rFonts w:ascii="宋体" w:eastAsia="宋体" w:hAnsi="宋体" w:hint="eastAsia"/>
          <w:szCs w:val="21"/>
        </w:rPr>
        <w:t>在此过程中，制定一份全面的需求工程项目计划显得尤为重要。至此，本文档编写目的主要有以下几点：</w:t>
      </w:r>
    </w:p>
    <w:p w14:paraId="59620FD4"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控制需求获取</w:t>
      </w:r>
    </w:p>
    <w:p w14:paraId="22061E98" w14:textId="15CBB1E3" w:rsidR="009809A5"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定义产品愿景和项目范围</w:t>
      </w:r>
    </w:p>
    <w:p w14:paraId="5FD07A3E" w14:textId="4FF8C5D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识别用户类型极其特征</w:t>
      </w:r>
    </w:p>
    <w:p w14:paraId="5BEE923C" w14:textId="65CBA152"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为每类用户选出用户代表</w:t>
      </w:r>
    </w:p>
    <w:p w14:paraId="6A6CEF58" w14:textId="2C2D6D6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安排由典型用户组成的焦点小组</w:t>
      </w:r>
    </w:p>
    <w:p w14:paraId="70270438" w14:textId="7E981A14"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与用户代表协同发现用户需求</w:t>
      </w:r>
    </w:p>
    <w:p w14:paraId="23D9BED9" w14:textId="7610D3B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识别系统事件和反应</w:t>
      </w:r>
    </w:p>
    <w:p w14:paraId="737B50E3" w14:textId="1BDFDC3D"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举办获取访谈</w:t>
      </w:r>
    </w:p>
    <w:p w14:paraId="5CDB0E4C" w14:textId="4DDC6A1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举办并引导需求获取讨论会</w:t>
      </w:r>
    </w:p>
    <w:p w14:paraId="5AC060EF" w14:textId="5BBBC75F"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观察用户如何工作</w:t>
      </w:r>
    </w:p>
    <w:p w14:paraId="21539D2C" w14:textId="52066E2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分发调查问卷</w:t>
      </w:r>
    </w:p>
    <w:p w14:paraId="1FC16D7D" w14:textId="07E407A8"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分析文档</w:t>
      </w:r>
    </w:p>
    <w:p w14:paraId="5A921958" w14:textId="67E2EE7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检查</w:t>
      </w:r>
      <w:r w:rsidR="009809A5" w:rsidRPr="00A83052">
        <w:rPr>
          <w:rFonts w:ascii="宋体" w:eastAsia="宋体" w:hAnsi="宋体" w:hint="eastAsia"/>
          <w:szCs w:val="21"/>
        </w:rPr>
        <w:t>现有系统在需求方面的问题报告</w:t>
      </w:r>
    </w:p>
    <w:p w14:paraId="31E32301" w14:textId="6B4597F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重用</w:t>
      </w:r>
      <w:r w:rsidR="009809A5" w:rsidRPr="00A83052">
        <w:rPr>
          <w:rFonts w:ascii="宋体" w:eastAsia="宋体" w:hAnsi="宋体" w:hint="eastAsia"/>
          <w:szCs w:val="21"/>
        </w:rPr>
        <w:t>现有</w:t>
      </w:r>
      <w:r w:rsidR="00A36B8B" w:rsidRPr="00A83052">
        <w:rPr>
          <w:rFonts w:ascii="宋体" w:eastAsia="宋体" w:hAnsi="宋体" w:hint="eastAsia"/>
          <w:szCs w:val="21"/>
        </w:rPr>
        <w:t>需求</w:t>
      </w:r>
    </w:p>
    <w:p w14:paraId="71C2B5A0"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控制需求分析</w:t>
      </w:r>
    </w:p>
    <w:p w14:paraId="55BEBA47"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应用环境建模</w:t>
      </w:r>
    </w:p>
    <w:p w14:paraId="10FD1913"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创建</w:t>
      </w:r>
      <w:r w:rsidRPr="00A83052">
        <w:rPr>
          <w:rFonts w:ascii="宋体" w:eastAsia="宋体" w:hAnsi="宋体" w:hint="eastAsia"/>
          <w:szCs w:val="21"/>
        </w:rPr>
        <w:t>用户界面以及技术</w:t>
      </w:r>
      <w:r w:rsidR="00A36B8B" w:rsidRPr="00A83052">
        <w:rPr>
          <w:rFonts w:ascii="宋体" w:eastAsia="宋体" w:hAnsi="宋体" w:hint="eastAsia"/>
          <w:szCs w:val="21"/>
        </w:rPr>
        <w:t>原型</w:t>
      </w:r>
    </w:p>
    <w:p w14:paraId="58B7BB3A"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需求</w:t>
      </w:r>
      <w:r w:rsidR="00A36B8B" w:rsidRPr="00A83052">
        <w:rPr>
          <w:rFonts w:ascii="宋体" w:eastAsia="宋体" w:hAnsi="宋体" w:hint="eastAsia"/>
          <w:szCs w:val="21"/>
        </w:rPr>
        <w:t>可实现性</w:t>
      </w:r>
    </w:p>
    <w:p w14:paraId="1B968B4C" w14:textId="77777777" w:rsidR="00A36B8B" w:rsidRPr="00A83052" w:rsidRDefault="009809A5" w:rsidP="009809A5">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需求按</w:t>
      </w:r>
      <w:r w:rsidR="00A36B8B" w:rsidRPr="00A83052">
        <w:rPr>
          <w:rFonts w:ascii="宋体" w:eastAsia="宋体" w:hAnsi="宋体" w:hint="eastAsia"/>
          <w:szCs w:val="21"/>
        </w:rPr>
        <w:t>优先级</w:t>
      </w:r>
      <w:r w:rsidRPr="00A83052">
        <w:rPr>
          <w:rFonts w:ascii="宋体" w:eastAsia="宋体" w:hAnsi="宋体" w:hint="eastAsia"/>
          <w:szCs w:val="21"/>
        </w:rPr>
        <w:t>排序</w:t>
      </w:r>
    </w:p>
    <w:p w14:paraId="796A934F"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w:t>
      </w:r>
      <w:r w:rsidR="00A36B8B" w:rsidRPr="00A83052">
        <w:rPr>
          <w:rFonts w:ascii="宋体" w:eastAsia="宋体" w:hAnsi="宋体" w:hint="eastAsia"/>
          <w:szCs w:val="21"/>
        </w:rPr>
        <w:t>数据字典</w:t>
      </w:r>
    </w:p>
    <w:p w14:paraId="08A2407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需求建模</w:t>
      </w:r>
    </w:p>
    <w:p w14:paraId="538F544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系统与外部世界之间的关联</w:t>
      </w:r>
    </w:p>
    <w:p w14:paraId="3CA0A266"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将需求分配到子系统</w:t>
      </w:r>
    </w:p>
    <w:p w14:paraId="7982F9E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控制需求规范说明</w:t>
      </w:r>
    </w:p>
    <w:p w14:paraId="30B9B40A"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采用需求文档模板</w:t>
      </w:r>
    </w:p>
    <w:p w14:paraId="5F3CA232"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明确需求来源</w:t>
      </w:r>
    </w:p>
    <w:p w14:paraId="34274BB4"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每个需求一个唯一标识</w:t>
      </w:r>
    </w:p>
    <w:p w14:paraId="629015AD"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记录业务规则</w:t>
      </w:r>
    </w:p>
    <w:p w14:paraId="4C9C6D28"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描述非功能性需求</w:t>
      </w:r>
    </w:p>
    <w:p w14:paraId="2814732C"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控制需求验证</w:t>
      </w:r>
    </w:p>
    <w:p w14:paraId="33931815"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需求评审</w:t>
      </w:r>
    </w:p>
    <w:p w14:paraId="2D0FA0D7"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测试需求</w:t>
      </w:r>
    </w:p>
    <w:p w14:paraId="4B9A2F52"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lastRenderedPageBreak/>
        <w:t xml:space="preserve"> </w:t>
      </w:r>
      <w:r w:rsidRPr="00A83052">
        <w:rPr>
          <w:rFonts w:ascii="宋体" w:eastAsia="宋体" w:hAnsi="宋体"/>
          <w:szCs w:val="21"/>
        </w:rPr>
        <w:t xml:space="preserve">   </w:t>
      </w:r>
      <w:r w:rsidRPr="00A83052">
        <w:rPr>
          <w:rFonts w:ascii="宋体" w:eastAsia="宋体" w:hAnsi="宋体" w:hint="eastAsia"/>
          <w:szCs w:val="21"/>
        </w:rPr>
        <w:t>定义验收标准</w:t>
      </w:r>
    </w:p>
    <w:p w14:paraId="7516471C"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模拟需求</w:t>
      </w:r>
    </w:p>
    <w:p w14:paraId="72B2F3B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控制需求管理</w:t>
      </w:r>
    </w:p>
    <w:p w14:paraId="563C4E6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w:t>
      </w:r>
      <w:r w:rsidRPr="00A83052">
        <w:rPr>
          <w:rFonts w:ascii="宋体" w:eastAsia="宋体" w:hAnsi="宋体" w:hint="eastAsia"/>
          <w:szCs w:val="21"/>
        </w:rPr>
        <w:t>一个需求</w:t>
      </w:r>
      <w:r w:rsidR="00A36B8B" w:rsidRPr="00A83052">
        <w:rPr>
          <w:rFonts w:ascii="宋体" w:eastAsia="宋体" w:hAnsi="宋体" w:hint="eastAsia"/>
          <w:szCs w:val="21"/>
        </w:rPr>
        <w:t>变更控制流程</w:t>
      </w:r>
    </w:p>
    <w:p w14:paraId="6297C12B"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对需求变更进行影响分析</w:t>
      </w:r>
    </w:p>
    <w:p w14:paraId="72DA77F8"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建立基线</w:t>
      </w:r>
      <w:r w:rsidRPr="00A83052">
        <w:rPr>
          <w:rFonts w:ascii="宋体" w:eastAsia="宋体" w:hAnsi="宋体" w:hint="eastAsia"/>
          <w:szCs w:val="21"/>
        </w:rPr>
        <w:t>并控制需求集合版本</w:t>
      </w:r>
    </w:p>
    <w:p w14:paraId="42394DC5"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维护</w:t>
      </w:r>
      <w:r w:rsidRPr="00A83052">
        <w:rPr>
          <w:rFonts w:ascii="宋体" w:eastAsia="宋体" w:hAnsi="宋体" w:hint="eastAsia"/>
          <w:szCs w:val="21"/>
        </w:rPr>
        <w:t>需求变更的历史纪录</w:t>
      </w:r>
    </w:p>
    <w:p w14:paraId="2B694EF7"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跟踪每个需求的状态</w:t>
      </w:r>
    </w:p>
    <w:p w14:paraId="02072FC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跟踪需求问题</w:t>
      </w:r>
    </w:p>
    <w:p w14:paraId="68BFA04E" w14:textId="77777777" w:rsidR="00FA2796"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维护一个需求可跟踪矩阵</w:t>
      </w:r>
    </w:p>
    <w:p w14:paraId="1A75BC16" w14:textId="77777777" w:rsidR="00FA2796" w:rsidRPr="00A83052" w:rsidRDefault="00FA2796" w:rsidP="00FA2796">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使用需求管理工具</w:t>
      </w:r>
    </w:p>
    <w:p w14:paraId="31BD6A1D"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控制需求知识</w:t>
      </w:r>
    </w:p>
    <w:p w14:paraId="4A9CB75F" w14:textId="77777777" w:rsidR="00A36B8B" w:rsidRPr="00A83052" w:rsidRDefault="00FA2796"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训练业务分析员</w:t>
      </w:r>
    </w:p>
    <w:p w14:paraId="7933935F" w14:textId="77777777" w:rsidR="00A36B8B" w:rsidRPr="00A83052" w:rsidRDefault="00FA2796" w:rsidP="00FA2796">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帮助干系人理解</w:t>
      </w:r>
      <w:r w:rsidR="0068320C" w:rsidRPr="00A83052">
        <w:rPr>
          <w:rFonts w:ascii="宋体" w:eastAsia="宋体" w:hAnsi="宋体" w:hint="eastAsia"/>
          <w:szCs w:val="21"/>
        </w:rPr>
        <w:t>需求</w:t>
      </w:r>
    </w:p>
    <w:p w14:paraId="4AA997E0"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帮助开发人员理解应用领域</w:t>
      </w:r>
    </w:p>
    <w:p w14:paraId="673449A9"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制定一个需求工程流程</w:t>
      </w:r>
    </w:p>
    <w:p w14:paraId="5BFAB7B4" w14:textId="77777777" w:rsidR="00A36B8B" w:rsidRPr="00A83052" w:rsidRDefault="0068320C" w:rsidP="0068320C">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建立词汇表</w:t>
      </w:r>
    </w:p>
    <w:p w14:paraId="3C665007"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控制需求项目管理</w:t>
      </w:r>
    </w:p>
    <w:p w14:paraId="3C18FC01" w14:textId="2D86C3CF"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选择</w:t>
      </w:r>
      <w:r w:rsidR="0068320C" w:rsidRPr="00A83052">
        <w:rPr>
          <w:rFonts w:ascii="宋体" w:eastAsia="宋体" w:hAnsi="宋体" w:hint="eastAsia"/>
          <w:szCs w:val="21"/>
        </w:rPr>
        <w:t>一个</w:t>
      </w:r>
      <w:r w:rsidR="00A36B8B" w:rsidRPr="00A83052">
        <w:rPr>
          <w:rFonts w:ascii="宋体" w:eastAsia="宋体" w:hAnsi="宋体" w:hint="eastAsia"/>
          <w:szCs w:val="21"/>
        </w:rPr>
        <w:t>合适的</w:t>
      </w:r>
      <w:r w:rsidR="0068320C" w:rsidRPr="00A83052">
        <w:rPr>
          <w:rFonts w:ascii="宋体" w:eastAsia="宋体" w:hAnsi="宋体" w:hint="eastAsia"/>
          <w:szCs w:val="21"/>
        </w:rPr>
        <w:t>软件开发</w:t>
      </w:r>
      <w:r w:rsidR="00A36B8B" w:rsidRPr="00A83052">
        <w:rPr>
          <w:rFonts w:ascii="宋体" w:eastAsia="宋体" w:hAnsi="宋体" w:hint="eastAsia"/>
          <w:szCs w:val="21"/>
        </w:rPr>
        <w:t>生命周期</w:t>
      </w:r>
    </w:p>
    <w:p w14:paraId="25887593" w14:textId="18218B43"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规划需求</w:t>
      </w:r>
      <w:r w:rsidR="0068320C" w:rsidRPr="00A83052">
        <w:rPr>
          <w:rFonts w:ascii="宋体" w:eastAsia="宋体" w:hAnsi="宋体" w:hint="eastAsia"/>
          <w:szCs w:val="21"/>
        </w:rPr>
        <w:t>活动</w:t>
      </w:r>
    </w:p>
    <w:p w14:paraId="7F135F9E" w14:textId="4322E59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估算需求工作量</w:t>
      </w:r>
    </w:p>
    <w:p w14:paraId="25481AB9" w14:textId="6B06929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基于需求</w:t>
      </w:r>
      <w:r w:rsidR="0068320C" w:rsidRPr="00A83052">
        <w:rPr>
          <w:rFonts w:ascii="宋体" w:eastAsia="宋体" w:hAnsi="宋体" w:hint="eastAsia"/>
          <w:szCs w:val="21"/>
        </w:rPr>
        <w:t>确定项目计划</w:t>
      </w:r>
    </w:p>
    <w:p w14:paraId="5A35FB74" w14:textId="6A8BA2BB"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识别</w:t>
      </w:r>
      <w:r w:rsidR="00A36B8B" w:rsidRPr="00A83052">
        <w:rPr>
          <w:rFonts w:ascii="宋体" w:eastAsia="宋体" w:hAnsi="宋体" w:hint="eastAsia"/>
          <w:szCs w:val="21"/>
        </w:rPr>
        <w:t>需求决策者</w:t>
      </w:r>
    </w:p>
    <w:p w14:paraId="63FC7F95" w14:textId="3F994DE7"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当需求变化时重新协商项目承诺</w:t>
      </w:r>
    </w:p>
    <w:p w14:paraId="68B76D4A" w14:textId="4CE5DB0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分析、记录以及管理与需求相关的风险</w:t>
      </w:r>
    </w:p>
    <w:p w14:paraId="5FE89AE1" w14:textId="705665D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跟踪</w:t>
      </w:r>
      <w:r w:rsidR="0068320C" w:rsidRPr="00A83052">
        <w:rPr>
          <w:rFonts w:ascii="宋体" w:eastAsia="宋体" w:hAnsi="宋体" w:hint="eastAsia"/>
          <w:szCs w:val="21"/>
        </w:rPr>
        <w:t>在需求上花费的工作量</w:t>
      </w:r>
    </w:p>
    <w:p w14:paraId="798A9243" w14:textId="2BD02B01"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借鉴其他项目中关于需求的经验教训</w:t>
      </w:r>
    </w:p>
    <w:p w14:paraId="1C094D0B" w14:textId="4AFD678C" w:rsidR="007712C8" w:rsidRDefault="007712C8" w:rsidP="007712C8">
      <w:pPr>
        <w:pStyle w:val="aa"/>
        <w:ind w:firstLineChars="0" w:firstLine="0"/>
      </w:pPr>
      <w:r w:rsidRPr="009252F5">
        <w:rPr>
          <w:noProof/>
        </w:rPr>
        <w:drawing>
          <wp:inline distT="0" distB="0" distL="0" distR="0" wp14:anchorId="767A4397" wp14:editId="4B8000F9">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5419FD17" w14:textId="1A01F03B" w:rsidR="009252F5" w:rsidRPr="006D21E6" w:rsidRDefault="009252F5" w:rsidP="009252F5">
      <w:pPr>
        <w:pStyle w:val="aa"/>
        <w:ind w:firstLineChars="0"/>
      </w:pPr>
    </w:p>
    <w:p w14:paraId="12B44F17" w14:textId="77777777" w:rsidR="00A36B8B" w:rsidRPr="00764B04" w:rsidRDefault="00A36B8B" w:rsidP="00A36B8B"/>
    <w:p w14:paraId="2A4AEEB6" w14:textId="7114A7A7" w:rsidR="00A36B8B" w:rsidRPr="00A83052" w:rsidRDefault="00A36B8B" w:rsidP="00A36B8B">
      <w:pPr>
        <w:pStyle w:val="3"/>
        <w:rPr>
          <w:rStyle w:val="30"/>
          <w:rFonts w:ascii="宋体" w:eastAsia="宋体" w:hAnsi="宋体"/>
          <w:b/>
        </w:rPr>
      </w:pPr>
      <w:bookmarkStart w:id="787" w:name="_Toc497416119"/>
      <w:bookmarkStart w:id="788" w:name="_Toc525928535"/>
      <w:bookmarkStart w:id="789" w:name="_Toc525928637"/>
      <w:bookmarkStart w:id="790" w:name="_Toc525928704"/>
      <w:bookmarkStart w:id="791" w:name="_Toc525929094"/>
      <w:bookmarkStart w:id="792" w:name="_Toc525929130"/>
      <w:bookmarkStart w:id="793" w:name="_Toc525935974"/>
      <w:bookmarkStart w:id="794" w:name="_Toc526017345"/>
      <w:bookmarkStart w:id="795" w:name="_Toc526017388"/>
      <w:bookmarkStart w:id="796" w:name="_Toc526017425"/>
      <w:bookmarkStart w:id="797" w:name="_Toc526024405"/>
      <w:bookmarkStart w:id="798" w:name="_Toc526024817"/>
      <w:bookmarkStart w:id="799" w:name="_Toc526024943"/>
      <w:bookmarkStart w:id="800" w:name="_Toc526025074"/>
      <w:bookmarkStart w:id="801" w:name="_Toc526616496"/>
      <w:bookmarkStart w:id="802" w:name="_Toc526616563"/>
      <w:bookmarkStart w:id="803" w:name="_Toc529546201"/>
      <w:r w:rsidRPr="00A83052">
        <w:rPr>
          <w:rStyle w:val="30"/>
          <w:rFonts w:ascii="宋体" w:eastAsia="宋体" w:hAnsi="宋体"/>
          <w:b/>
        </w:rPr>
        <w:lastRenderedPageBreak/>
        <w:t>1.</w:t>
      </w:r>
      <w:r w:rsidR="00563CD1" w:rsidRPr="00A83052">
        <w:rPr>
          <w:rStyle w:val="30"/>
          <w:rFonts w:ascii="宋体" w:eastAsia="宋体" w:hAnsi="宋体" w:hint="eastAsia"/>
          <w:b/>
        </w:rPr>
        <w:t>2</w:t>
      </w:r>
      <w:r w:rsidRPr="00A83052">
        <w:rPr>
          <w:rStyle w:val="30"/>
          <w:rFonts w:ascii="宋体" w:eastAsia="宋体" w:hAnsi="宋体"/>
          <w:b/>
        </w:rPr>
        <w:t xml:space="preserve"> 业务目标</w:t>
      </w:r>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14:paraId="17B48F4A" w14:textId="77777777" w:rsidR="00A36B8B" w:rsidRPr="00A83052" w:rsidRDefault="00A36B8B" w:rsidP="00A36B8B">
      <w:pPr>
        <w:rPr>
          <w:rFonts w:ascii="宋体" w:eastAsia="宋体" w:hAnsi="宋体"/>
        </w:rPr>
      </w:pPr>
      <w:r w:rsidRPr="00A83052">
        <w:rPr>
          <w:rFonts w:ascii="宋体" w:eastAsia="宋体" w:hAnsi="宋体" w:hint="eastAsia"/>
        </w:rPr>
        <w:t>本项目目标是做出一个具有以下几点主要功能的教学型网站：</w:t>
      </w:r>
    </w:p>
    <w:p w14:paraId="04E9D531" w14:textId="1D8C1497" w:rsidR="00A36B8B" w:rsidRPr="00A83052" w:rsidRDefault="00A36B8B" w:rsidP="00A36B8B">
      <w:pPr>
        <w:pStyle w:val="4"/>
        <w:rPr>
          <w:rFonts w:ascii="宋体" w:eastAsia="宋体" w:hAnsi="宋体"/>
        </w:rPr>
      </w:pPr>
      <w:bookmarkStart w:id="804" w:name="_Toc526025075"/>
      <w:bookmarkStart w:id="805" w:name="_Toc526616564"/>
      <w:bookmarkStart w:id="806" w:name="_Toc529546202"/>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.1具有教学目标</w:t>
      </w:r>
      <w:bookmarkEnd w:id="804"/>
      <w:bookmarkEnd w:id="805"/>
      <w:bookmarkEnd w:id="806"/>
    </w:p>
    <w:p w14:paraId="3D0AFFA4" w14:textId="005D76C4" w:rsidR="005B28D4" w:rsidRPr="00A83052" w:rsidRDefault="005B28D4" w:rsidP="005B28D4">
      <w:pPr>
        <w:rPr>
          <w:rFonts w:ascii="宋体" w:eastAsia="宋体" w:hAnsi="宋体"/>
          <w:szCs w:val="21"/>
        </w:rPr>
      </w:pPr>
      <w:r w:rsidRPr="00A83052">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sidRPr="00A83052">
        <w:rPr>
          <w:rFonts w:ascii="宋体" w:eastAsia="宋体" w:hAnsi="宋体" w:hint="eastAsia"/>
          <w:szCs w:val="21"/>
        </w:rPr>
        <w:t>、</w:t>
      </w:r>
      <w:r w:rsidRPr="00A83052">
        <w:rPr>
          <w:rFonts w:ascii="宋体" w:eastAsia="宋体" w:hAnsi="宋体" w:hint="eastAsia"/>
          <w:szCs w:val="21"/>
        </w:rPr>
        <w:t>案例的难度</w:t>
      </w:r>
      <w:r w:rsidR="00305D0B" w:rsidRPr="00A83052">
        <w:rPr>
          <w:rFonts w:ascii="宋体" w:eastAsia="宋体" w:hAnsi="宋体" w:hint="eastAsia"/>
          <w:szCs w:val="21"/>
        </w:rPr>
        <w:t>、教学策略以及要达到的教学目标</w:t>
      </w:r>
      <w:r w:rsidRPr="00A83052">
        <w:rPr>
          <w:rFonts w:ascii="宋体" w:eastAsia="宋体" w:hAnsi="宋体" w:hint="eastAsia"/>
          <w:szCs w:val="21"/>
        </w:rPr>
        <w:t>进行审核</w:t>
      </w:r>
      <w:r w:rsidR="00305D0B" w:rsidRPr="00A83052">
        <w:rPr>
          <w:rFonts w:ascii="宋体" w:eastAsia="宋体" w:hAnsi="宋体" w:hint="eastAsia"/>
          <w:szCs w:val="21"/>
        </w:rPr>
        <w:t>能否通过，通过的小组则再在自己小组内进行职能分配等各项工作，教师也可一一看见小组的活动，并及时地给出指导与建议，让学生在完成案例的同时得以学习与成长</w:t>
      </w:r>
      <w:r w:rsidR="00A83052" w:rsidRPr="00A83052">
        <w:rPr>
          <w:rFonts w:ascii="宋体" w:eastAsia="宋体" w:hAnsi="宋体" w:hint="eastAsia"/>
          <w:szCs w:val="21"/>
        </w:rPr>
        <w:t>。</w:t>
      </w:r>
    </w:p>
    <w:p w14:paraId="19A45AF9" w14:textId="6EF264C3" w:rsidR="00A36B8B" w:rsidRDefault="00A36B8B" w:rsidP="00A36B8B"/>
    <w:p w14:paraId="5142AF57" w14:textId="21FEAE10" w:rsidR="00A36B8B" w:rsidRPr="00A83052" w:rsidRDefault="00A36B8B" w:rsidP="00A36B8B">
      <w:pPr>
        <w:pStyle w:val="4"/>
        <w:rPr>
          <w:rFonts w:ascii="宋体" w:eastAsia="宋体" w:hAnsi="宋体"/>
        </w:rPr>
      </w:pPr>
      <w:bookmarkStart w:id="807" w:name="_Toc526025076"/>
      <w:bookmarkStart w:id="808" w:name="_Toc526616565"/>
      <w:bookmarkStart w:id="809" w:name="_Toc529546203"/>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.2教学内容以及方法手段</w:t>
      </w:r>
      <w:bookmarkEnd w:id="807"/>
      <w:bookmarkEnd w:id="808"/>
      <w:bookmarkEnd w:id="809"/>
    </w:p>
    <w:p w14:paraId="064D6EE1" w14:textId="7D70A3CF" w:rsidR="00A36B8B" w:rsidRPr="00A83052" w:rsidRDefault="00A36B8B" w:rsidP="00A36B8B">
      <w:pPr>
        <w:rPr>
          <w:rFonts w:ascii="宋体" w:eastAsia="宋体" w:hAnsi="宋体"/>
        </w:rPr>
      </w:pPr>
      <w:r w:rsidRPr="00A83052">
        <w:rPr>
          <w:rFonts w:ascii="宋体" w:eastAsia="宋体" w:hAnsi="宋体" w:hint="eastAsia"/>
        </w:rPr>
        <w:t>围绕教学目标来展开和组织，并根据</w:t>
      </w:r>
      <w:r w:rsidR="00305D0B" w:rsidRPr="00A83052">
        <w:rPr>
          <w:rFonts w:ascii="宋体" w:eastAsia="宋体" w:hAnsi="宋体" w:hint="eastAsia"/>
        </w:rPr>
        <w:t>案例</w:t>
      </w:r>
      <w:r w:rsidRPr="00A83052">
        <w:rPr>
          <w:rFonts w:ascii="宋体" w:eastAsia="宋体" w:hAnsi="宋体" w:hint="eastAsia"/>
        </w:rPr>
        <w:t>的特点和学生的学习需求添加</w:t>
      </w:r>
      <w:r w:rsidR="00CF4A5B" w:rsidRPr="00A83052">
        <w:rPr>
          <w:rFonts w:ascii="宋体" w:eastAsia="宋体" w:hAnsi="宋体" w:hint="eastAsia"/>
        </w:rPr>
        <w:t>额外</w:t>
      </w:r>
      <w:r w:rsidRPr="00A83052">
        <w:rPr>
          <w:rFonts w:ascii="宋体" w:eastAsia="宋体" w:hAnsi="宋体" w:hint="eastAsia"/>
        </w:rPr>
        <w:t>的</w:t>
      </w:r>
      <w:r w:rsidR="00CF4A5B" w:rsidRPr="00A83052">
        <w:rPr>
          <w:rFonts w:ascii="宋体" w:eastAsia="宋体" w:hAnsi="宋体" w:hint="eastAsia"/>
        </w:rPr>
        <w:t>系统</w:t>
      </w:r>
      <w:r w:rsidR="00305D0B" w:rsidRPr="00A83052">
        <w:rPr>
          <w:rFonts w:ascii="宋体" w:eastAsia="宋体" w:hAnsi="宋体" w:hint="eastAsia"/>
        </w:rPr>
        <w:t>要求</w:t>
      </w:r>
      <w:r w:rsidRPr="00A83052">
        <w:rPr>
          <w:rFonts w:ascii="宋体" w:eastAsia="宋体" w:hAnsi="宋体" w:hint="eastAsia"/>
        </w:rPr>
        <w:t>，使</w:t>
      </w:r>
      <w:r w:rsidR="00305D0B" w:rsidRPr="00A83052">
        <w:rPr>
          <w:rFonts w:ascii="宋体" w:eastAsia="宋体" w:hAnsi="宋体" w:hint="eastAsia"/>
        </w:rPr>
        <w:t>案例</w:t>
      </w:r>
      <w:r w:rsidRPr="00A83052">
        <w:rPr>
          <w:rFonts w:ascii="宋体" w:eastAsia="宋体" w:hAnsi="宋体" w:hint="eastAsia"/>
        </w:rPr>
        <w:t>内容部分更适合学生</w:t>
      </w:r>
      <w:r w:rsidR="00CF4A5B" w:rsidRPr="00A83052">
        <w:rPr>
          <w:rFonts w:ascii="宋体" w:eastAsia="宋体" w:hAnsi="宋体" w:hint="eastAsia"/>
        </w:rPr>
        <w:t>学习与发展</w:t>
      </w:r>
      <w:r w:rsidRPr="00A83052">
        <w:rPr>
          <w:rFonts w:ascii="宋体" w:eastAsia="宋体" w:hAnsi="宋体" w:hint="eastAsia"/>
        </w:rPr>
        <w:t>。</w:t>
      </w:r>
    </w:p>
    <w:p w14:paraId="63A37225" w14:textId="4268610C" w:rsidR="00A36B8B" w:rsidRPr="00A83052" w:rsidRDefault="00A36B8B" w:rsidP="00A36B8B">
      <w:pPr>
        <w:pStyle w:val="4"/>
        <w:rPr>
          <w:rFonts w:ascii="宋体" w:eastAsia="宋体" w:hAnsi="宋体"/>
        </w:rPr>
      </w:pPr>
      <w:bookmarkStart w:id="810" w:name="_Toc526025077"/>
      <w:bookmarkStart w:id="811" w:name="_Toc526616566"/>
      <w:bookmarkStart w:id="812" w:name="_Toc529546204"/>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.3安全稳定性</w:t>
      </w:r>
      <w:bookmarkEnd w:id="810"/>
      <w:bookmarkEnd w:id="811"/>
      <w:bookmarkEnd w:id="812"/>
    </w:p>
    <w:p w14:paraId="105EEF6E" w14:textId="225ECAD8" w:rsidR="00A36B8B" w:rsidRPr="00A83052" w:rsidRDefault="00A36B8B" w:rsidP="00A36B8B">
      <w:pPr>
        <w:rPr>
          <w:rFonts w:ascii="宋体" w:eastAsia="宋体" w:hAnsi="宋体"/>
        </w:rPr>
      </w:pPr>
      <w:r w:rsidRPr="00A83052">
        <w:rPr>
          <w:rFonts w:ascii="宋体" w:eastAsia="宋体" w:hAnsi="宋体" w:hint="eastAsia"/>
        </w:rPr>
        <w:t>安全性和稳定性是</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首先要考虑的。如果一个网站经常出现无法打开等情况，那么就无法展开</w:t>
      </w:r>
      <w:r w:rsidR="00305D0B" w:rsidRPr="00A83052">
        <w:rPr>
          <w:rFonts w:ascii="宋体" w:eastAsia="宋体" w:hAnsi="宋体" w:hint="eastAsia"/>
        </w:rPr>
        <w:t>活动</w:t>
      </w:r>
      <w:r w:rsidRPr="00A83052">
        <w:rPr>
          <w:rFonts w:ascii="宋体" w:eastAsia="宋体" w:hAnsi="宋体"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95FDCE8" w:rsidR="00A36B8B" w:rsidRPr="00A83052" w:rsidRDefault="00A36B8B" w:rsidP="00A36B8B">
      <w:pPr>
        <w:pStyle w:val="4"/>
        <w:rPr>
          <w:rFonts w:ascii="宋体" w:eastAsia="宋体" w:hAnsi="宋体"/>
        </w:rPr>
      </w:pPr>
      <w:bookmarkStart w:id="813" w:name="_Toc526025079"/>
      <w:bookmarkStart w:id="814" w:name="_Toc526616568"/>
      <w:bookmarkStart w:id="815" w:name="_Toc529546205"/>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4</w:t>
      </w:r>
      <w:r w:rsidRPr="00A83052">
        <w:rPr>
          <w:rFonts w:ascii="宋体" w:eastAsia="宋体" w:hAnsi="宋体" w:hint="eastAsia"/>
        </w:rPr>
        <w:t>更新与维护</w:t>
      </w:r>
      <w:bookmarkEnd w:id="813"/>
      <w:bookmarkEnd w:id="814"/>
      <w:bookmarkEnd w:id="815"/>
    </w:p>
    <w:p w14:paraId="0BAA69C8" w14:textId="1E591C83" w:rsidR="00A36B8B" w:rsidRPr="00A83052" w:rsidRDefault="00A36B8B" w:rsidP="00A36B8B">
      <w:pPr>
        <w:rPr>
          <w:rFonts w:ascii="宋体" w:eastAsia="宋体" w:hAnsi="宋体"/>
        </w:rPr>
      </w:pPr>
      <w:r w:rsidRPr="00A83052">
        <w:rPr>
          <w:rFonts w:ascii="宋体" w:eastAsia="宋体" w:hAnsi="宋体" w:hint="eastAsia"/>
        </w:rPr>
        <w:t>对</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的及时更新与维护是一项重要工作，除了要对网站自身进行定期更新之外，还要对网站的内容进行及时的更新。</w:t>
      </w:r>
      <w:r w:rsidR="00305D0B" w:rsidRPr="00A83052">
        <w:rPr>
          <w:rFonts w:ascii="宋体" w:eastAsia="宋体" w:hAnsi="宋体" w:hint="eastAsia"/>
        </w:rPr>
        <w:t>系统</w:t>
      </w:r>
      <w:r w:rsidRPr="00A83052">
        <w:rPr>
          <w:rFonts w:ascii="宋体" w:eastAsia="宋体" w:hAnsi="宋体" w:hint="eastAsia"/>
        </w:rPr>
        <w:t>及时检查修改原有错误或过期的</w:t>
      </w:r>
      <w:r w:rsidR="00305D0B" w:rsidRPr="00A83052">
        <w:rPr>
          <w:rFonts w:ascii="宋体" w:eastAsia="宋体" w:hAnsi="宋体" w:hint="eastAsia"/>
        </w:rPr>
        <w:t>案例</w:t>
      </w:r>
      <w:r w:rsidRPr="00A83052">
        <w:rPr>
          <w:rFonts w:ascii="宋体" w:eastAsia="宋体" w:hAnsi="宋体" w:hint="eastAsia"/>
        </w:rPr>
        <w:t>，并追加新的教学</w:t>
      </w:r>
      <w:r w:rsidR="00305D0B" w:rsidRPr="00A83052">
        <w:rPr>
          <w:rFonts w:ascii="宋体" w:eastAsia="宋体" w:hAnsi="宋体" w:hint="eastAsia"/>
        </w:rPr>
        <w:t>案例</w:t>
      </w:r>
      <w:r w:rsidRPr="00A83052">
        <w:rPr>
          <w:rFonts w:ascii="宋体" w:eastAsia="宋体" w:hAnsi="宋体" w:hint="eastAsia"/>
        </w:rPr>
        <w:t>；发布最新的</w:t>
      </w:r>
      <w:r w:rsidR="00305D0B" w:rsidRPr="00A83052">
        <w:rPr>
          <w:rFonts w:ascii="宋体" w:eastAsia="宋体" w:hAnsi="宋体" w:hint="eastAsia"/>
        </w:rPr>
        <w:t>案例通知</w:t>
      </w:r>
      <w:r w:rsidRPr="00A83052">
        <w:rPr>
          <w:rFonts w:ascii="宋体" w:eastAsia="宋体" w:hAnsi="宋体" w:hint="eastAsia"/>
        </w:rPr>
        <w:t>、</w:t>
      </w:r>
      <w:r w:rsidR="00305D0B" w:rsidRPr="00A83052">
        <w:rPr>
          <w:rFonts w:ascii="宋体" w:eastAsia="宋体" w:hAnsi="宋体" w:hint="eastAsia"/>
        </w:rPr>
        <w:t>案例详细内容</w:t>
      </w:r>
      <w:r w:rsidRPr="00A83052">
        <w:rPr>
          <w:rFonts w:ascii="宋体" w:eastAsia="宋体" w:hAnsi="宋体" w:hint="eastAsia"/>
        </w:rPr>
        <w:t>。</w:t>
      </w:r>
    </w:p>
    <w:p w14:paraId="23A8D987" w14:textId="2DAA7810" w:rsidR="00A36B8B" w:rsidRPr="00A83052" w:rsidRDefault="00A36B8B" w:rsidP="00A36B8B">
      <w:pPr>
        <w:pStyle w:val="4"/>
        <w:rPr>
          <w:rFonts w:ascii="宋体" w:eastAsia="宋体" w:hAnsi="宋体"/>
        </w:rPr>
      </w:pPr>
      <w:bookmarkStart w:id="816" w:name="_Toc526025080"/>
      <w:bookmarkStart w:id="817" w:name="_Toc526616569"/>
      <w:bookmarkStart w:id="818" w:name="_Toc529546206"/>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5</w:t>
      </w:r>
      <w:r w:rsidRPr="00A83052">
        <w:rPr>
          <w:rFonts w:ascii="宋体" w:eastAsia="宋体" w:hAnsi="宋体" w:hint="eastAsia"/>
        </w:rPr>
        <w:t>沟通交互</w:t>
      </w:r>
      <w:bookmarkEnd w:id="816"/>
      <w:bookmarkEnd w:id="817"/>
      <w:bookmarkEnd w:id="818"/>
    </w:p>
    <w:p w14:paraId="1FADC88B" w14:textId="03ED1E21" w:rsidR="00A36B8B" w:rsidRPr="00A83052" w:rsidRDefault="00CF4A5B" w:rsidP="00A36B8B">
      <w:pPr>
        <w:rPr>
          <w:rFonts w:ascii="宋体" w:eastAsia="宋体" w:hAnsi="宋体"/>
        </w:rPr>
      </w:pPr>
      <w:r w:rsidRPr="00A83052">
        <w:rPr>
          <w:rFonts w:ascii="宋体" w:eastAsia="宋体" w:hAnsi="宋体" w:hint="eastAsia"/>
        </w:rPr>
        <w:t>在完成案例的过程中碰到的问题总是需要小组讨论的</w:t>
      </w:r>
      <w:r w:rsidR="00A36B8B" w:rsidRPr="00A83052">
        <w:rPr>
          <w:rFonts w:ascii="宋体" w:eastAsia="宋体" w:hAnsi="宋体" w:hint="eastAsia"/>
        </w:rPr>
        <w:t>。所以，</w:t>
      </w:r>
      <w:r w:rsidRPr="00A83052">
        <w:rPr>
          <w:rFonts w:ascii="宋体" w:eastAsia="宋体" w:hAnsi="宋体" w:hint="eastAsia"/>
        </w:rPr>
        <w:t>小组</w:t>
      </w:r>
      <w:r w:rsidR="00A36B8B" w:rsidRPr="00A83052">
        <w:rPr>
          <w:rFonts w:ascii="宋体" w:eastAsia="宋体" w:hAnsi="宋体" w:hint="eastAsia"/>
        </w:rPr>
        <w:t>交流系统对于</w:t>
      </w:r>
      <w:r w:rsidRPr="00A83052">
        <w:rPr>
          <w:rFonts w:ascii="宋体" w:eastAsia="宋体" w:hAnsi="宋体" w:hint="eastAsia"/>
        </w:rPr>
        <w:t>案例教学</w:t>
      </w:r>
      <w:r w:rsidR="00A36B8B" w:rsidRPr="00A83052">
        <w:rPr>
          <w:rFonts w:ascii="宋体" w:eastAsia="宋体" w:hAnsi="宋体" w:hint="eastAsia"/>
        </w:rPr>
        <w:t>网站来说是必需的。这主要考虑其是否有各种交互手段的应用，包括E－mail、聊天室，以及交互的实际使用情况。另外，学生</w:t>
      </w:r>
      <w:r w:rsidRPr="00A83052">
        <w:rPr>
          <w:rFonts w:ascii="宋体" w:eastAsia="宋体" w:hAnsi="宋体" w:hint="eastAsia"/>
        </w:rPr>
        <w:t>可以</w:t>
      </w:r>
      <w:r w:rsidR="00A36B8B" w:rsidRPr="00A83052">
        <w:rPr>
          <w:rFonts w:ascii="宋体" w:eastAsia="宋体" w:hAnsi="宋体" w:hint="eastAsia"/>
        </w:rPr>
        <w:t>通过电子邮箱、聊天室等现代交互手段就</w:t>
      </w:r>
      <w:r w:rsidRPr="00A83052">
        <w:rPr>
          <w:rFonts w:ascii="宋体" w:eastAsia="宋体" w:hAnsi="宋体" w:hint="eastAsia"/>
        </w:rPr>
        <w:t>案例</w:t>
      </w:r>
      <w:r w:rsidR="00A36B8B" w:rsidRPr="00A83052">
        <w:rPr>
          <w:rFonts w:ascii="宋体" w:eastAsia="宋体" w:hAnsi="宋体" w:hint="eastAsia"/>
        </w:rPr>
        <w:t>有关的</w:t>
      </w:r>
      <w:r w:rsidRPr="00A83052">
        <w:rPr>
          <w:rFonts w:ascii="宋体" w:eastAsia="宋体" w:hAnsi="宋体" w:hint="eastAsia"/>
        </w:rPr>
        <w:t>问题</w:t>
      </w:r>
      <w:r w:rsidR="00A36B8B" w:rsidRPr="00A83052">
        <w:rPr>
          <w:rFonts w:ascii="宋体" w:eastAsia="宋体" w:hAnsi="宋体" w:hint="eastAsia"/>
        </w:rPr>
        <w:t>与教师或其他学生进行讨论交流。</w:t>
      </w:r>
    </w:p>
    <w:p w14:paraId="68F32E52" w14:textId="7D579DB4" w:rsidR="00A36B8B" w:rsidRPr="00A83052" w:rsidRDefault="00A36B8B" w:rsidP="00A36B8B">
      <w:pPr>
        <w:pStyle w:val="3"/>
        <w:rPr>
          <w:rFonts w:ascii="宋体" w:eastAsia="宋体" w:hAnsi="宋体"/>
        </w:rPr>
      </w:pPr>
      <w:bookmarkStart w:id="819" w:name="_Toc497416120"/>
      <w:bookmarkStart w:id="820" w:name="_Toc525928536"/>
      <w:bookmarkStart w:id="821" w:name="_Toc525928638"/>
      <w:bookmarkStart w:id="822" w:name="_Toc525928705"/>
      <w:bookmarkStart w:id="823" w:name="_Toc525929095"/>
      <w:bookmarkStart w:id="824" w:name="_Toc525929131"/>
      <w:bookmarkStart w:id="825" w:name="_Toc525935975"/>
      <w:bookmarkStart w:id="826" w:name="_Toc526017346"/>
      <w:bookmarkStart w:id="827" w:name="_Toc526017389"/>
      <w:bookmarkStart w:id="828" w:name="_Toc526017426"/>
      <w:bookmarkStart w:id="829" w:name="_Toc526024406"/>
      <w:bookmarkStart w:id="830" w:name="_Toc526024818"/>
      <w:bookmarkStart w:id="831" w:name="_Toc526024944"/>
      <w:bookmarkStart w:id="832" w:name="_Toc526025081"/>
      <w:bookmarkStart w:id="833" w:name="_Toc526616497"/>
      <w:bookmarkStart w:id="834" w:name="_Toc526616570"/>
      <w:bookmarkStart w:id="835" w:name="_Toc529546207"/>
      <w:r w:rsidRPr="00A83052">
        <w:rPr>
          <w:rFonts w:ascii="宋体" w:eastAsia="宋体" w:hAnsi="宋体"/>
        </w:rPr>
        <w:lastRenderedPageBreak/>
        <w:t>1.</w:t>
      </w:r>
      <w:r w:rsidR="00563CD1" w:rsidRPr="00A83052">
        <w:rPr>
          <w:rFonts w:ascii="宋体" w:eastAsia="宋体" w:hAnsi="宋体" w:hint="eastAsia"/>
        </w:rPr>
        <w:t>3</w:t>
      </w:r>
      <w:r w:rsidRPr="00A83052">
        <w:rPr>
          <w:rFonts w:ascii="宋体" w:eastAsia="宋体" w:hAnsi="宋体"/>
        </w:rPr>
        <w:t xml:space="preserve"> 参考资料</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5444F7F9"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软件需求 【美】Karl Wiegers  Joy Beatty著 李忠利 李淳 霍金健 孔晨辉译</w:t>
      </w:r>
    </w:p>
    <w:p w14:paraId="74E9F2C8" w14:textId="77777777" w:rsidR="00113F02" w:rsidRPr="00A83052" w:rsidRDefault="00A36B8B" w:rsidP="006B0D94">
      <w:pPr>
        <w:rPr>
          <w:rFonts w:ascii="宋体" w:eastAsia="宋体" w:hAnsi="宋体"/>
        </w:rPr>
      </w:pPr>
      <w:r w:rsidRPr="00A83052">
        <w:rPr>
          <w:rFonts w:ascii="宋体" w:eastAsia="宋体" w:hAnsi="宋体" w:hint="eastAsia"/>
        </w:rPr>
        <w:t>出版社：清华大学出版社</w:t>
      </w:r>
    </w:p>
    <w:p w14:paraId="4E13CF01"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 9787302426820</w:t>
      </w:r>
    </w:p>
    <w:p w14:paraId="68F92603"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软件项目管理 【英】Bob Hughes  Mike Cotterell著 廖彬山 周卫华译</w:t>
      </w:r>
    </w:p>
    <w:p w14:paraId="39343A53" w14:textId="77777777" w:rsidR="00A36B8B" w:rsidRPr="00A83052" w:rsidRDefault="00A36B8B" w:rsidP="00A36B8B">
      <w:pPr>
        <w:rPr>
          <w:rFonts w:ascii="宋体" w:eastAsia="宋体" w:hAnsi="宋体"/>
        </w:rPr>
      </w:pPr>
      <w:r w:rsidRPr="00A83052">
        <w:rPr>
          <w:rFonts w:ascii="宋体" w:eastAsia="宋体" w:hAnsi="宋体" w:hint="eastAsia"/>
        </w:rPr>
        <w:t xml:space="preserve">出版社：机械工业出版社 </w:t>
      </w:r>
    </w:p>
    <w:p w14:paraId="23AE57F3" w14:textId="77777777" w:rsidR="006B0D94" w:rsidRPr="00A83052" w:rsidRDefault="006B0D94" w:rsidP="00A36B8B">
      <w:pPr>
        <w:rPr>
          <w:rFonts w:ascii="宋体" w:eastAsia="宋体" w:hAnsi="宋体"/>
        </w:rPr>
      </w:pPr>
      <w:r w:rsidRPr="00A83052">
        <w:rPr>
          <w:rFonts w:ascii="宋体" w:eastAsia="宋体" w:hAnsi="宋体" w:hint="eastAsia"/>
        </w:rPr>
        <w:t>I</w:t>
      </w:r>
      <w:r w:rsidRPr="00A83052">
        <w:rPr>
          <w:rFonts w:ascii="宋体" w:eastAsia="宋体" w:hAnsi="宋体"/>
        </w:rPr>
        <w:t>SBN: 9787111309642</w:t>
      </w:r>
    </w:p>
    <w:p w14:paraId="7270B7ED" w14:textId="77777777" w:rsidR="006B0D94"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网站规划与网页设计（第3版） 张兵义 张连堂 张鸣 主编 </w:t>
      </w:r>
    </w:p>
    <w:p w14:paraId="694CF735" w14:textId="77777777" w:rsidR="006B0D94" w:rsidRPr="00A83052" w:rsidRDefault="00A36B8B" w:rsidP="006B0D94">
      <w:pPr>
        <w:rPr>
          <w:rFonts w:ascii="宋体" w:eastAsia="宋体" w:hAnsi="宋体"/>
        </w:rPr>
      </w:pPr>
      <w:r w:rsidRPr="00A83052">
        <w:rPr>
          <w:rFonts w:ascii="宋体" w:eastAsia="宋体" w:hAnsi="宋体" w:hint="eastAsia"/>
        </w:rPr>
        <w:t>出版社：电子工业出版社</w:t>
      </w:r>
    </w:p>
    <w:p w14:paraId="48B48CB0"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：9787121198359</w:t>
      </w:r>
    </w:p>
    <w:p w14:paraId="51860D02"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Axure RP 8.0 入门宝典 陪学网Andy编著 出版社：中国工信出版集团 人民邮电出版社</w:t>
      </w:r>
    </w:p>
    <w:p w14:paraId="1EADF419"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9787115424518</w:t>
      </w:r>
    </w:p>
    <w:p w14:paraId="127A2BEA"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Web前端设计基础——HTML5、CSS3、JavaScript 张树明编著 出版社：清华大学出版社</w:t>
      </w:r>
    </w:p>
    <w:p w14:paraId="545B7DB3" w14:textId="47BDDB71" w:rsidR="008226EF" w:rsidRPr="00A83052" w:rsidRDefault="006B0D94" w:rsidP="00DE2158">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9787302453512</w:t>
      </w:r>
    </w:p>
    <w:p w14:paraId="7ABC5133" w14:textId="77777777" w:rsidR="00024643" w:rsidRPr="00A83052" w:rsidRDefault="008226EF" w:rsidP="00024643">
      <w:pPr>
        <w:rPr>
          <w:rFonts w:ascii="宋体" w:eastAsia="宋体" w:hAnsi="宋体"/>
        </w:rPr>
      </w:pPr>
      <w:r w:rsidRPr="00A83052">
        <w:rPr>
          <w:rFonts w:ascii="宋体" w:eastAsia="宋体" w:hAnsi="宋体" w:hint="eastAsia"/>
        </w:rPr>
        <w:t>[</w:t>
      </w:r>
      <w:r w:rsidRPr="00A83052">
        <w:rPr>
          <w:rFonts w:ascii="宋体" w:eastAsia="宋体" w:hAnsi="宋体"/>
        </w:rPr>
        <w:t>6]</w:t>
      </w:r>
      <w:r w:rsidRPr="00A83052">
        <w:rPr>
          <w:rFonts w:ascii="宋体" w:eastAsia="宋体" w:hAnsi="宋体" w:hint="eastAsia"/>
        </w:rPr>
        <w:t>软件需求规格说明（I</w:t>
      </w:r>
      <w:r w:rsidRPr="00A83052">
        <w:rPr>
          <w:rFonts w:ascii="宋体" w:eastAsia="宋体" w:hAnsi="宋体"/>
        </w:rPr>
        <w:t>EEE</w:t>
      </w:r>
      <w:r w:rsidRPr="00A83052">
        <w:rPr>
          <w:rFonts w:ascii="宋体" w:eastAsia="宋体" w:hAnsi="宋体" w:hint="eastAsia"/>
        </w:rPr>
        <w:t>_</w:t>
      </w:r>
      <w:r w:rsidRPr="00A83052">
        <w:rPr>
          <w:rFonts w:ascii="宋体" w:eastAsia="宋体" w:hAnsi="宋体"/>
        </w:rPr>
        <w:t>830_</w:t>
      </w:r>
      <w:r w:rsidRPr="00A83052">
        <w:rPr>
          <w:rFonts w:ascii="宋体" w:eastAsia="宋体" w:hAnsi="宋体" w:hint="eastAsia"/>
        </w:rPr>
        <w:t>标准</w:t>
      </w:r>
      <w:r w:rsidRPr="00A83052">
        <w:rPr>
          <w:rFonts w:ascii="宋体" w:eastAsia="宋体" w:hAnsi="宋体"/>
        </w:rPr>
        <w:t>）</w:t>
      </w:r>
      <w:bookmarkStart w:id="836" w:name="_Toc497416121"/>
      <w:bookmarkStart w:id="837" w:name="_Toc525928537"/>
      <w:bookmarkStart w:id="838" w:name="_Toc525928639"/>
      <w:bookmarkStart w:id="839" w:name="_Toc525928706"/>
      <w:bookmarkStart w:id="840" w:name="_Toc525929096"/>
      <w:bookmarkStart w:id="841" w:name="_Toc525929132"/>
      <w:bookmarkStart w:id="842" w:name="_Toc525935976"/>
      <w:bookmarkStart w:id="843" w:name="_Toc526017347"/>
      <w:bookmarkStart w:id="844" w:name="_Toc526017390"/>
      <w:bookmarkStart w:id="845" w:name="_Toc526017427"/>
      <w:bookmarkStart w:id="846" w:name="_Toc526024407"/>
      <w:bookmarkStart w:id="847" w:name="_Toc526024819"/>
      <w:bookmarkStart w:id="848" w:name="_Toc526024945"/>
      <w:bookmarkStart w:id="849" w:name="_Toc526025082"/>
      <w:bookmarkStart w:id="850" w:name="_Toc526616498"/>
      <w:bookmarkStart w:id="851" w:name="_Toc526616571"/>
    </w:p>
    <w:p w14:paraId="54617EDC" w14:textId="77777777" w:rsidR="00024643" w:rsidRDefault="00024643">
      <w:pPr>
        <w:widowControl/>
        <w:jc w:val="left"/>
      </w:pPr>
      <w:r>
        <w:br w:type="page"/>
      </w:r>
    </w:p>
    <w:p w14:paraId="0C01AE56" w14:textId="25840285" w:rsidR="00A36B8B" w:rsidRPr="00FF3948" w:rsidRDefault="00A36B8B" w:rsidP="00024643">
      <w:pPr>
        <w:pStyle w:val="1"/>
        <w:rPr>
          <w:rFonts w:ascii="宋体" w:eastAsia="宋体" w:hAnsi="宋体"/>
        </w:rPr>
      </w:pPr>
      <w:bookmarkStart w:id="852" w:name="_Toc529546208"/>
      <w:r w:rsidRPr="00FF3948">
        <w:rPr>
          <w:rFonts w:ascii="宋体" w:eastAsia="宋体" w:hAnsi="宋体" w:hint="eastAsia"/>
        </w:rPr>
        <w:lastRenderedPageBreak/>
        <w:t>第</w:t>
      </w:r>
      <w:r w:rsidRPr="00FF3948">
        <w:rPr>
          <w:rFonts w:ascii="宋体" w:eastAsia="宋体" w:hAnsi="宋体"/>
        </w:rPr>
        <w:t>2章 项目概述</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3789C65A" w14:textId="77777777" w:rsidR="00A36B8B" w:rsidRPr="00FF3948" w:rsidRDefault="00A36B8B" w:rsidP="00A36B8B">
      <w:pPr>
        <w:pStyle w:val="3"/>
        <w:rPr>
          <w:rFonts w:ascii="宋体" w:eastAsia="宋体" w:hAnsi="宋体"/>
          <w:b w:val="0"/>
        </w:rPr>
      </w:pPr>
      <w:bookmarkStart w:id="853" w:name="_Toc497416122"/>
      <w:bookmarkStart w:id="854" w:name="_Toc525928538"/>
      <w:bookmarkStart w:id="855" w:name="_Toc525928640"/>
      <w:bookmarkStart w:id="856" w:name="_Toc525928707"/>
      <w:bookmarkStart w:id="857" w:name="_Toc525929097"/>
      <w:bookmarkStart w:id="858" w:name="_Toc525929133"/>
      <w:bookmarkStart w:id="859" w:name="_Toc525935977"/>
      <w:bookmarkStart w:id="860" w:name="_Toc526017348"/>
      <w:bookmarkStart w:id="861" w:name="_Toc526017391"/>
      <w:bookmarkStart w:id="862" w:name="_Toc526017428"/>
      <w:bookmarkStart w:id="863" w:name="_Toc526024408"/>
      <w:bookmarkStart w:id="864" w:name="_Toc526024820"/>
      <w:bookmarkStart w:id="865" w:name="_Toc526024946"/>
      <w:bookmarkStart w:id="866" w:name="_Toc526025083"/>
      <w:bookmarkStart w:id="867" w:name="_Toc526616499"/>
      <w:bookmarkStart w:id="868" w:name="_Toc526616572"/>
      <w:bookmarkStart w:id="869" w:name="_Toc529546209"/>
      <w:r w:rsidRPr="00FF3948">
        <w:rPr>
          <w:rStyle w:val="30"/>
          <w:rFonts w:ascii="宋体" w:eastAsia="宋体" w:hAnsi="宋体"/>
          <w:b/>
        </w:rPr>
        <w:t>2.1 工作内容</w:t>
      </w:r>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14:paraId="3B8B2B82" w14:textId="77777777" w:rsidR="00767D7D" w:rsidRPr="00FF3948" w:rsidRDefault="00A36B8B" w:rsidP="00A36B8B">
      <w:pPr>
        <w:ind w:firstLineChars="200" w:firstLine="420"/>
        <w:rPr>
          <w:rFonts w:ascii="宋体" w:eastAsia="宋体" w:hAnsi="宋体"/>
        </w:rPr>
      </w:pPr>
      <w:r w:rsidRPr="00FF3948">
        <w:rPr>
          <w:rFonts w:ascii="宋体" w:eastAsia="宋体" w:hAnsi="宋体"/>
        </w:rPr>
        <w:t>软件</w:t>
      </w:r>
      <w:r w:rsidR="00767D7D" w:rsidRPr="00FF3948">
        <w:rPr>
          <w:rFonts w:ascii="宋体" w:eastAsia="宋体" w:hAnsi="宋体" w:hint="eastAsia"/>
        </w:rPr>
        <w:t>一般</w:t>
      </w:r>
      <w:r w:rsidRPr="00FF3948">
        <w:rPr>
          <w:rFonts w:ascii="宋体" w:eastAsia="宋体" w:hAnsi="宋体"/>
        </w:rPr>
        <w:t>开发的流程为：</w:t>
      </w:r>
      <w:r w:rsidR="00767D7D" w:rsidRPr="00FF3948">
        <w:rPr>
          <w:rFonts w:ascii="宋体" w:eastAsia="宋体" w:hAnsi="宋体" w:hint="eastAsia"/>
        </w:rPr>
        <w:t>问题定义</w:t>
      </w:r>
      <w:r w:rsidRPr="00FF3948">
        <w:rPr>
          <w:rFonts w:ascii="宋体" w:eastAsia="宋体" w:hAnsi="宋体"/>
        </w:rPr>
        <w:t>、</w:t>
      </w:r>
      <w:r w:rsidR="00767D7D" w:rsidRPr="00FF3948">
        <w:rPr>
          <w:rFonts w:ascii="宋体" w:eastAsia="宋体" w:hAnsi="宋体" w:hint="eastAsia"/>
        </w:rPr>
        <w:t>可行性研究</w:t>
      </w:r>
      <w:r w:rsidRPr="00FF3948">
        <w:rPr>
          <w:rFonts w:ascii="宋体" w:eastAsia="宋体" w:hAnsi="宋体"/>
        </w:rPr>
        <w:t>、</w:t>
      </w:r>
      <w:r w:rsidR="00767D7D" w:rsidRPr="00FF3948">
        <w:rPr>
          <w:rFonts w:ascii="宋体" w:eastAsia="宋体" w:hAnsi="宋体" w:hint="eastAsia"/>
        </w:rPr>
        <w:t>需求分析</w:t>
      </w:r>
      <w:r w:rsidRPr="00FF3948">
        <w:rPr>
          <w:rFonts w:ascii="宋体" w:eastAsia="宋体" w:hAnsi="宋体"/>
        </w:rPr>
        <w:t>、</w:t>
      </w:r>
      <w:r w:rsidR="00767D7D" w:rsidRPr="00FF3948">
        <w:rPr>
          <w:rFonts w:ascii="宋体" w:eastAsia="宋体" w:hAnsi="宋体" w:hint="eastAsia"/>
        </w:rPr>
        <w:t>总体设计、详细设计、编码和单元测试</w:t>
      </w:r>
      <w:r w:rsidRPr="00FF3948">
        <w:rPr>
          <w:rFonts w:ascii="宋体" w:eastAsia="宋体" w:hAnsi="宋体"/>
        </w:rPr>
        <w:t>以及</w:t>
      </w:r>
      <w:r w:rsidR="00767D7D" w:rsidRPr="00FF3948">
        <w:rPr>
          <w:rFonts w:ascii="宋体" w:eastAsia="宋体" w:hAnsi="宋体" w:hint="eastAsia"/>
        </w:rPr>
        <w:t>综合测试</w:t>
      </w:r>
      <w:r w:rsidRPr="00FF3948">
        <w:rPr>
          <w:rFonts w:ascii="宋体" w:eastAsia="宋体" w:hAnsi="宋体"/>
        </w:rPr>
        <w:t>，根据不同的模型可以采用不同的开发方法。</w:t>
      </w:r>
    </w:p>
    <w:p w14:paraId="6510F8A2" w14:textId="77777777" w:rsidR="008F137A" w:rsidRPr="00FF3948" w:rsidRDefault="00767D7D" w:rsidP="00767D7D">
      <w:pPr>
        <w:ind w:firstLineChars="200" w:firstLine="420"/>
        <w:rPr>
          <w:rFonts w:ascii="宋体" w:eastAsia="宋体" w:hAnsi="宋体"/>
        </w:rPr>
      </w:pPr>
      <w:r w:rsidRPr="00FF3948">
        <w:rPr>
          <w:rFonts w:ascii="宋体" w:eastAsia="宋体" w:hAnsi="宋体" w:hint="eastAsia"/>
        </w:rPr>
        <w:t>由于课程需要，</w:t>
      </w:r>
      <w:r w:rsidRPr="00FF3948">
        <w:rPr>
          <w:rFonts w:ascii="宋体" w:eastAsia="宋体" w:hAnsi="宋体"/>
        </w:rPr>
        <w:t>在项目开发初期</w:t>
      </w:r>
      <w:r w:rsidRPr="00FF3948">
        <w:rPr>
          <w:rFonts w:ascii="宋体" w:eastAsia="宋体" w:hAnsi="宋体" w:hint="eastAsia"/>
        </w:rPr>
        <w:t>，我们则需要先拿到已存在的软件，搭建环境运行后分析获取需求的同时在源码上进行修改存在的bug，</w:t>
      </w:r>
      <w:r w:rsidRPr="00FF3948">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14:paraId="571F59F5" w14:textId="77777777" w:rsidR="00A36B8B" w:rsidRPr="00FF3948" w:rsidRDefault="00A36B8B" w:rsidP="00A36B8B">
      <w:pPr>
        <w:ind w:firstLineChars="200" w:firstLine="420"/>
        <w:rPr>
          <w:rFonts w:ascii="宋体" w:eastAsia="宋体" w:hAnsi="宋体"/>
        </w:rPr>
      </w:pPr>
      <w:r w:rsidRPr="00FF3948">
        <w:rPr>
          <w:rFonts w:ascii="宋体" w:eastAsia="宋体" w:hAnsi="宋体"/>
        </w:rPr>
        <w:t xml:space="preserve"> 由于此课程重点在于需求</w:t>
      </w:r>
      <w:r w:rsidRPr="00FF3948">
        <w:rPr>
          <w:rFonts w:ascii="宋体" w:eastAsia="宋体" w:hAnsi="宋体" w:hint="eastAsia"/>
        </w:rPr>
        <w:t>的获取，因此这一部分会尤其详细些，当获取需求后，开始进行项目估算，进度计划，项目跟踪，完成策划这一</w:t>
      </w:r>
      <w:r w:rsidR="0087718E" w:rsidRPr="00FF3948">
        <w:rPr>
          <w:rFonts w:ascii="宋体" w:eastAsia="宋体" w:hAnsi="宋体" w:hint="eastAsia"/>
        </w:rPr>
        <w:t>步</w:t>
      </w:r>
      <w:r w:rsidRPr="00FF3948">
        <w:rPr>
          <w:rFonts w:ascii="宋体" w:eastAsia="宋体" w:hAnsi="宋体" w:hint="eastAsia"/>
        </w:rPr>
        <w:t>之后，开始进行建模分析与设计，接着构建项目，包括编码与测试，最后进行项目的最终部署，包括交付给客户，以及进行反馈。</w:t>
      </w:r>
    </w:p>
    <w:p w14:paraId="68CAF68D" w14:textId="77777777" w:rsidR="00A36B8B" w:rsidRPr="00FF3948" w:rsidRDefault="00A36B8B" w:rsidP="00A36B8B">
      <w:pPr>
        <w:pStyle w:val="3"/>
        <w:rPr>
          <w:rFonts w:ascii="宋体" w:eastAsia="宋体" w:hAnsi="宋体"/>
        </w:rPr>
      </w:pPr>
      <w:bookmarkStart w:id="870" w:name="_Toc497416123"/>
      <w:bookmarkStart w:id="871" w:name="_Toc525928539"/>
      <w:bookmarkStart w:id="872" w:name="_Toc525928641"/>
      <w:bookmarkStart w:id="873" w:name="_Toc525928708"/>
      <w:bookmarkStart w:id="874" w:name="_Toc525929098"/>
      <w:bookmarkStart w:id="875" w:name="_Toc525929134"/>
      <w:bookmarkStart w:id="876" w:name="_Toc525935978"/>
      <w:bookmarkStart w:id="877" w:name="_Toc526017349"/>
      <w:bookmarkStart w:id="878" w:name="_Toc526017392"/>
      <w:bookmarkStart w:id="879" w:name="_Toc526017429"/>
      <w:bookmarkStart w:id="880" w:name="_Toc526024409"/>
      <w:bookmarkStart w:id="881" w:name="_Toc526024821"/>
      <w:bookmarkStart w:id="882" w:name="_Toc526024947"/>
      <w:bookmarkStart w:id="883" w:name="_Toc526025084"/>
      <w:bookmarkStart w:id="884" w:name="_Toc526616500"/>
      <w:bookmarkStart w:id="885" w:name="_Toc526616573"/>
      <w:bookmarkStart w:id="886" w:name="_Toc529546210"/>
      <w:r w:rsidRPr="00FF3948">
        <w:rPr>
          <w:rFonts w:ascii="宋体" w:eastAsia="宋体" w:hAnsi="宋体" w:hint="eastAsia"/>
        </w:rPr>
        <w:t>2</w:t>
      </w:r>
      <w:r w:rsidRPr="00FF3948">
        <w:rPr>
          <w:rFonts w:ascii="宋体" w:eastAsia="宋体" w:hAnsi="宋体"/>
        </w:rPr>
        <w:t xml:space="preserve">.2 </w:t>
      </w:r>
      <w:r w:rsidRPr="00FF3948">
        <w:rPr>
          <w:rFonts w:ascii="宋体" w:eastAsia="宋体" w:hAnsi="宋体" w:hint="eastAsia"/>
        </w:rPr>
        <w:t>项目组织结构</w:t>
      </w:r>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p>
    <w:p w14:paraId="4D61644D" w14:textId="7C1A06D8" w:rsidR="00DB53EF" w:rsidRPr="00DB53EF" w:rsidRDefault="00545246" w:rsidP="00DB53EF">
      <w:pPr>
        <w:widowControl/>
        <w:jc w:val="left"/>
        <w:rPr>
          <w:rFonts w:ascii="宋体" w:eastAsia="宋体" w:hAnsi="宋体" w:cs="宋体"/>
          <w:kern w:val="0"/>
          <w:sz w:val="24"/>
          <w:szCs w:val="24"/>
        </w:rPr>
      </w:pPr>
      <w:r w:rsidRPr="009D01FD">
        <w:rPr>
          <w:noProof/>
        </w:rPr>
        <w:drawing>
          <wp:inline distT="0" distB="0" distL="0" distR="0" wp14:anchorId="5BDF7537" wp14:editId="2EA1467D">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2C51B916" w14:textId="77777777" w:rsidR="00A36B8B" w:rsidRPr="00764B04" w:rsidRDefault="00A36B8B" w:rsidP="00A36B8B"/>
    <w:p w14:paraId="56365609" w14:textId="77777777" w:rsidR="00A36B8B" w:rsidRPr="00FF3948" w:rsidRDefault="00A36B8B" w:rsidP="00A36B8B">
      <w:pPr>
        <w:pStyle w:val="3"/>
        <w:rPr>
          <w:rFonts w:ascii="宋体" w:eastAsia="宋体" w:hAnsi="宋体"/>
        </w:rPr>
      </w:pPr>
      <w:bookmarkStart w:id="887" w:name="_Toc497416124"/>
      <w:bookmarkStart w:id="888" w:name="_Toc525928540"/>
      <w:bookmarkStart w:id="889" w:name="_Toc525928642"/>
      <w:bookmarkStart w:id="890" w:name="_Toc525928709"/>
      <w:bookmarkStart w:id="891" w:name="_Toc525929099"/>
      <w:bookmarkStart w:id="892" w:name="_Toc525929135"/>
      <w:bookmarkStart w:id="893" w:name="_Toc525935979"/>
      <w:bookmarkStart w:id="894" w:name="_Toc526017350"/>
      <w:bookmarkStart w:id="895" w:name="_Toc526017393"/>
      <w:bookmarkStart w:id="896" w:name="_Toc526017430"/>
      <w:bookmarkStart w:id="897" w:name="_Toc526024410"/>
      <w:bookmarkStart w:id="898" w:name="_Toc526024822"/>
      <w:bookmarkStart w:id="899" w:name="_Toc526024948"/>
      <w:bookmarkStart w:id="900" w:name="_Toc526025085"/>
      <w:bookmarkStart w:id="901" w:name="_Toc526616501"/>
      <w:bookmarkStart w:id="902" w:name="_Toc526616574"/>
      <w:bookmarkStart w:id="903" w:name="_Toc529546211"/>
      <w:r w:rsidRPr="00FF3948">
        <w:rPr>
          <w:rFonts w:ascii="宋体" w:eastAsia="宋体" w:hAnsi="宋体" w:hint="eastAsia"/>
        </w:rPr>
        <w:lastRenderedPageBreak/>
        <w:t>2</w:t>
      </w:r>
      <w:r w:rsidRPr="00FF3948">
        <w:rPr>
          <w:rFonts w:ascii="宋体" w:eastAsia="宋体" w:hAnsi="宋体"/>
        </w:rPr>
        <w:t>.</w:t>
      </w:r>
      <w:r w:rsidRPr="00FF3948">
        <w:rPr>
          <w:rFonts w:ascii="宋体" w:eastAsia="宋体" w:hAnsi="宋体" w:hint="eastAsia"/>
        </w:rPr>
        <w:t>3</w:t>
      </w:r>
      <w:r w:rsidRPr="00FF3948">
        <w:rPr>
          <w:rFonts w:ascii="宋体" w:eastAsia="宋体" w:hAnsi="宋体"/>
        </w:rPr>
        <w:t xml:space="preserve"> </w:t>
      </w:r>
      <w:r w:rsidRPr="00FF3948">
        <w:rPr>
          <w:rFonts w:ascii="宋体" w:eastAsia="宋体" w:hAnsi="宋体" w:hint="eastAsia"/>
        </w:rPr>
        <w:t>项目干系人分析</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p>
    <w:p w14:paraId="7D8F7753" w14:textId="77777777" w:rsidR="00A36B8B" w:rsidRPr="00FF3948" w:rsidRDefault="00A36B8B" w:rsidP="00A36B8B">
      <w:pPr>
        <w:pStyle w:val="4"/>
        <w:rPr>
          <w:rFonts w:ascii="宋体" w:eastAsia="宋体" w:hAnsi="宋体"/>
        </w:rPr>
      </w:pPr>
      <w:bookmarkStart w:id="904" w:name="_Toc526025086"/>
      <w:bookmarkStart w:id="905" w:name="_Toc526616575"/>
      <w:bookmarkStart w:id="906" w:name="_Toc529546212"/>
      <w:r w:rsidRPr="00FF3948">
        <w:rPr>
          <w:rStyle w:val="40"/>
          <w:rFonts w:ascii="宋体" w:eastAsia="宋体" w:hAnsi="宋体" w:hint="eastAsia"/>
          <w:b/>
          <w:bCs/>
        </w:rPr>
        <w:t>2.3.1项目经理</w:t>
      </w:r>
      <w:bookmarkEnd w:id="904"/>
      <w:bookmarkEnd w:id="905"/>
      <w:bookmarkEnd w:id="906"/>
    </w:p>
    <w:p w14:paraId="03E1A61D" w14:textId="77777777" w:rsidR="00A36B8B" w:rsidRPr="00FF3948" w:rsidRDefault="00A36B8B" w:rsidP="00A36B8B">
      <w:pPr>
        <w:rPr>
          <w:rFonts w:ascii="宋体" w:eastAsia="宋体" w:hAnsi="宋体"/>
        </w:rPr>
      </w:pPr>
      <w:r w:rsidRPr="00FF3948">
        <w:rPr>
          <w:rFonts w:ascii="宋体" w:eastAsia="宋体" w:hAnsi="宋体" w:hint="eastAsia"/>
        </w:rPr>
        <w:t>G</w:t>
      </w:r>
      <w:r w:rsidR="0046510F" w:rsidRPr="00FF3948">
        <w:rPr>
          <w:rFonts w:ascii="宋体" w:eastAsia="宋体" w:hAnsi="宋体" w:hint="eastAsia"/>
        </w:rPr>
        <w:t>04</w:t>
      </w:r>
      <w:r w:rsidRPr="00FF3948">
        <w:rPr>
          <w:rFonts w:ascii="宋体" w:eastAsia="宋体" w:hAnsi="宋体" w:hint="eastAsia"/>
        </w:rPr>
        <w:t>小组</w:t>
      </w:r>
      <w:r w:rsidR="0046510F" w:rsidRPr="00FF3948">
        <w:rPr>
          <w:rFonts w:ascii="宋体" w:eastAsia="宋体" w:hAnsi="宋体" w:hint="eastAsia"/>
        </w:rPr>
        <w:t>郦哲聪</w:t>
      </w:r>
    </w:p>
    <w:p w14:paraId="02AE5CDD" w14:textId="77777777" w:rsidR="00A36B8B" w:rsidRPr="00FF3948" w:rsidRDefault="00A36B8B" w:rsidP="00A36B8B">
      <w:pPr>
        <w:pStyle w:val="4"/>
        <w:rPr>
          <w:rFonts w:ascii="宋体" w:eastAsia="宋体" w:hAnsi="宋体"/>
        </w:rPr>
      </w:pPr>
      <w:bookmarkStart w:id="907" w:name="_Toc526025087"/>
      <w:bookmarkStart w:id="908" w:name="_Toc526616576"/>
      <w:bookmarkStart w:id="909" w:name="_Toc529546213"/>
      <w:r w:rsidRPr="00FF3948">
        <w:rPr>
          <w:rStyle w:val="40"/>
          <w:rFonts w:ascii="宋体" w:eastAsia="宋体" w:hAnsi="宋体" w:hint="eastAsia"/>
          <w:b/>
          <w:bCs/>
        </w:rPr>
        <w:t>2.3.2客户（项目下达者）</w:t>
      </w:r>
      <w:bookmarkEnd w:id="907"/>
      <w:bookmarkEnd w:id="908"/>
      <w:bookmarkEnd w:id="909"/>
    </w:p>
    <w:p w14:paraId="762D31D8"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浙江大学城市学院计算分院杨枨教授</w:t>
      </w:r>
    </w:p>
    <w:p w14:paraId="3EDE2814"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浙江大学城市学院计算分院侯宏仑教授</w:t>
      </w:r>
    </w:p>
    <w:p w14:paraId="6BB4545D" w14:textId="77777777" w:rsidR="00A36B8B" w:rsidRPr="00FF3948" w:rsidRDefault="00A36B8B" w:rsidP="00A36B8B">
      <w:pPr>
        <w:pStyle w:val="4"/>
        <w:rPr>
          <w:rFonts w:ascii="宋体" w:eastAsia="宋体" w:hAnsi="宋体"/>
        </w:rPr>
      </w:pPr>
      <w:bookmarkStart w:id="910" w:name="_Toc526025088"/>
      <w:bookmarkStart w:id="911" w:name="_Toc526616577"/>
      <w:bookmarkStart w:id="912" w:name="_Toc529546214"/>
      <w:r w:rsidRPr="00FF3948">
        <w:rPr>
          <w:rStyle w:val="40"/>
          <w:rFonts w:ascii="宋体" w:eastAsia="宋体" w:hAnsi="宋体" w:hint="eastAsia"/>
          <w:b/>
          <w:bCs/>
        </w:rPr>
        <w:t>2.3.3执行组织</w:t>
      </w:r>
      <w:bookmarkEnd w:id="910"/>
      <w:bookmarkEnd w:id="911"/>
      <w:bookmarkEnd w:id="912"/>
    </w:p>
    <w:p w14:paraId="00157078" w14:textId="77777777" w:rsidR="00A36B8B" w:rsidRPr="00FF3948" w:rsidRDefault="00A36B8B" w:rsidP="00A36B8B">
      <w:pPr>
        <w:rPr>
          <w:rFonts w:ascii="宋体" w:eastAsia="宋体" w:hAnsi="宋体"/>
        </w:rPr>
      </w:pPr>
      <w:r w:rsidRPr="00FF3948">
        <w:rPr>
          <w:rFonts w:ascii="宋体" w:eastAsia="宋体" w:hAnsi="宋体" w:hint="eastAsia"/>
        </w:rPr>
        <w:t>201</w:t>
      </w:r>
      <w:r w:rsidR="0046510F" w:rsidRPr="00FF3948">
        <w:rPr>
          <w:rFonts w:ascii="宋体" w:eastAsia="宋体" w:hAnsi="宋体" w:hint="eastAsia"/>
        </w:rPr>
        <w:t>8</w:t>
      </w:r>
      <w:r w:rsidRPr="00FF3948">
        <w:rPr>
          <w:rFonts w:ascii="宋体" w:eastAsia="宋体" w:hAnsi="宋体" w:hint="eastAsia"/>
        </w:rPr>
        <w:t>_G</w:t>
      </w:r>
      <w:r w:rsidR="0046510F" w:rsidRPr="00FF3948">
        <w:rPr>
          <w:rFonts w:ascii="宋体" w:eastAsia="宋体" w:hAnsi="宋体" w:hint="eastAsia"/>
        </w:rPr>
        <w:t>04</w:t>
      </w:r>
      <w:r w:rsidRPr="00FF3948">
        <w:rPr>
          <w:rFonts w:ascii="宋体" w:eastAsia="宋体" w:hAnsi="宋体" w:hint="eastAsia"/>
        </w:rPr>
        <w:t>小组</w:t>
      </w:r>
    </w:p>
    <w:p w14:paraId="518868A9" w14:textId="77777777" w:rsidR="0046510F" w:rsidRPr="00FF3948" w:rsidRDefault="00A36B8B" w:rsidP="00A36B8B">
      <w:pPr>
        <w:pStyle w:val="4"/>
        <w:rPr>
          <w:rFonts w:ascii="宋体" w:eastAsia="宋体" w:hAnsi="宋体"/>
        </w:rPr>
      </w:pPr>
      <w:bookmarkStart w:id="913" w:name="_Toc526025089"/>
      <w:bookmarkStart w:id="914" w:name="_Toc526616578"/>
      <w:bookmarkStart w:id="915" w:name="_Toc529546215"/>
      <w:r w:rsidRPr="00FF3948">
        <w:rPr>
          <w:rStyle w:val="40"/>
          <w:rFonts w:ascii="宋体" w:eastAsia="宋体" w:hAnsi="宋体"/>
          <w:b/>
          <w:bCs/>
        </w:rPr>
        <w:t>2.3.4项目组成员</w:t>
      </w:r>
      <w:bookmarkEnd w:id="913"/>
      <w:bookmarkEnd w:id="914"/>
      <w:bookmarkEnd w:id="915"/>
    </w:p>
    <w:p w14:paraId="7923F6A8" w14:textId="77777777" w:rsidR="0046510F" w:rsidRPr="00FF3948" w:rsidRDefault="0046510F" w:rsidP="0046510F">
      <w:pPr>
        <w:rPr>
          <w:rFonts w:ascii="宋体" w:eastAsia="宋体" w:hAnsi="宋体"/>
        </w:rPr>
      </w:pPr>
      <w:r w:rsidRPr="00FF3948">
        <w:rPr>
          <w:rFonts w:ascii="宋体" w:eastAsia="宋体" w:hAnsi="宋体" w:hint="eastAsia"/>
        </w:rPr>
        <w:t>郦哲聪、冯一鸣、王飞钢、周德阳、刘乐威</w:t>
      </w:r>
    </w:p>
    <w:p w14:paraId="73BA7BA5" w14:textId="77777777" w:rsidR="00A36B8B" w:rsidRPr="00FF3948" w:rsidRDefault="00A36B8B" w:rsidP="00A36B8B">
      <w:pPr>
        <w:pStyle w:val="4"/>
        <w:rPr>
          <w:rFonts w:ascii="宋体" w:eastAsia="宋体" w:hAnsi="宋体"/>
        </w:rPr>
      </w:pPr>
      <w:bookmarkStart w:id="916" w:name="_Toc526025090"/>
      <w:bookmarkStart w:id="917" w:name="_Toc526616579"/>
      <w:bookmarkStart w:id="918" w:name="_Toc529546216"/>
      <w:r w:rsidRPr="00FF3948">
        <w:rPr>
          <w:rFonts w:ascii="宋体" w:eastAsia="宋体" w:hAnsi="宋体" w:hint="eastAsia"/>
        </w:rPr>
        <w:t>2.3.5</w:t>
      </w:r>
      <w:r w:rsidRPr="00FF3948">
        <w:rPr>
          <w:rFonts w:ascii="宋体" w:eastAsia="宋体" w:hAnsi="宋体"/>
        </w:rPr>
        <w:t>项目组成员</w:t>
      </w:r>
      <w:r w:rsidRPr="00FF3948">
        <w:rPr>
          <w:rFonts w:ascii="宋体" w:eastAsia="宋体" w:hAnsi="宋体" w:hint="eastAsia"/>
        </w:rPr>
        <w:t>以及客户（项目下达者）</w:t>
      </w:r>
      <w:r w:rsidRPr="00FF3948">
        <w:rPr>
          <w:rFonts w:ascii="宋体" w:eastAsia="宋体" w:hAnsi="宋体"/>
        </w:rPr>
        <w:t>联系方式</w:t>
      </w:r>
      <w:bookmarkEnd w:id="916"/>
      <w:bookmarkEnd w:id="917"/>
      <w:bookmarkEnd w:id="918"/>
    </w:p>
    <w:p w14:paraId="54266971" w14:textId="77777777" w:rsidR="00A36B8B" w:rsidRPr="00FF3948" w:rsidRDefault="00A36B8B" w:rsidP="00A36B8B">
      <w:pPr>
        <w:rPr>
          <w:rFonts w:ascii="宋体" w:eastAsia="宋体" w:hAnsi="宋体"/>
        </w:rPr>
      </w:pPr>
      <w:r w:rsidRPr="00FF3948">
        <w:rPr>
          <w:rFonts w:ascii="宋体" w:eastAsia="宋体" w:hAnsi="宋体" w:hint="eastAsia"/>
        </w:rPr>
        <w:t>表1</w:t>
      </w:r>
      <w:r w:rsidRPr="00FF3948">
        <w:rPr>
          <w:rFonts w:ascii="宋体" w:eastAsia="宋体" w:hAnsi="宋体"/>
        </w:rPr>
        <w:t xml:space="preserve"> </w:t>
      </w:r>
      <w:r w:rsidRPr="00FF3948">
        <w:rPr>
          <w:rFonts w:ascii="宋体" w:eastAsia="宋体" w:hAnsi="宋体"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FF3948" w14:paraId="69F3A062" w14:textId="77777777" w:rsidTr="00F14404">
        <w:trPr>
          <w:trHeight w:val="355"/>
        </w:trPr>
        <w:tc>
          <w:tcPr>
            <w:tcW w:w="1832" w:type="dxa"/>
            <w:shd w:val="clear" w:color="auto" w:fill="auto"/>
          </w:tcPr>
          <w:p w14:paraId="60A801AB" w14:textId="77777777" w:rsidR="00F14404" w:rsidRPr="00FF3948" w:rsidRDefault="00F14404" w:rsidP="001536BD">
            <w:pPr>
              <w:rPr>
                <w:rFonts w:ascii="宋体" w:eastAsia="宋体" w:hAnsi="宋体"/>
              </w:rPr>
            </w:pPr>
            <w:r w:rsidRPr="00FF3948">
              <w:rPr>
                <w:rFonts w:ascii="宋体" w:eastAsia="宋体" w:hAnsi="宋体" w:hint="eastAsia"/>
              </w:rPr>
              <w:t>姓名</w:t>
            </w:r>
          </w:p>
        </w:tc>
        <w:tc>
          <w:tcPr>
            <w:tcW w:w="1453" w:type="dxa"/>
          </w:tcPr>
          <w:p w14:paraId="2854F35C" w14:textId="77777777" w:rsidR="00F14404" w:rsidRPr="00FF3948" w:rsidRDefault="00F14404" w:rsidP="001536BD">
            <w:pPr>
              <w:rPr>
                <w:rFonts w:ascii="宋体" w:eastAsia="宋体" w:hAnsi="宋体"/>
              </w:rPr>
            </w:pPr>
            <w:r w:rsidRPr="00FF3948">
              <w:rPr>
                <w:rFonts w:ascii="宋体" w:eastAsia="宋体" w:hAnsi="宋体" w:hint="eastAsia"/>
              </w:rPr>
              <w:t>班级</w:t>
            </w:r>
          </w:p>
        </w:tc>
        <w:tc>
          <w:tcPr>
            <w:tcW w:w="1721" w:type="dxa"/>
          </w:tcPr>
          <w:p w14:paraId="5E08DC06" w14:textId="77777777" w:rsidR="00F14404" w:rsidRPr="00FF3948" w:rsidRDefault="00F14404" w:rsidP="001536BD">
            <w:pPr>
              <w:rPr>
                <w:rFonts w:ascii="宋体" w:eastAsia="宋体" w:hAnsi="宋体"/>
              </w:rPr>
            </w:pPr>
            <w:r w:rsidRPr="00FF3948">
              <w:rPr>
                <w:rFonts w:ascii="宋体" w:eastAsia="宋体" w:hAnsi="宋体" w:hint="eastAsia"/>
              </w:rPr>
              <w:t>学号</w:t>
            </w:r>
          </w:p>
        </w:tc>
        <w:tc>
          <w:tcPr>
            <w:tcW w:w="1884" w:type="dxa"/>
            <w:shd w:val="clear" w:color="auto" w:fill="auto"/>
          </w:tcPr>
          <w:p w14:paraId="14EDB696" w14:textId="77777777" w:rsidR="00F14404" w:rsidRPr="00FF3948" w:rsidRDefault="00F14404" w:rsidP="001536BD">
            <w:pPr>
              <w:rPr>
                <w:rFonts w:ascii="宋体" w:eastAsia="宋体" w:hAnsi="宋体"/>
              </w:rPr>
            </w:pPr>
            <w:r w:rsidRPr="00FF3948">
              <w:rPr>
                <w:rFonts w:ascii="宋体" w:eastAsia="宋体" w:hAnsi="宋体" w:hint="eastAsia"/>
              </w:rPr>
              <w:t>联系方式</w:t>
            </w:r>
          </w:p>
        </w:tc>
        <w:tc>
          <w:tcPr>
            <w:tcW w:w="1632" w:type="dxa"/>
          </w:tcPr>
          <w:p w14:paraId="7E825B40" w14:textId="77777777" w:rsidR="00F14404" w:rsidRPr="00FF3948" w:rsidRDefault="00F14404" w:rsidP="001536BD">
            <w:pPr>
              <w:rPr>
                <w:rFonts w:ascii="宋体" w:eastAsia="宋体" w:hAnsi="宋体"/>
              </w:rPr>
            </w:pPr>
            <w:r w:rsidRPr="00FF3948">
              <w:rPr>
                <w:rFonts w:ascii="宋体" w:eastAsia="宋体" w:hAnsi="宋体" w:hint="eastAsia"/>
              </w:rPr>
              <w:t>联系地址（寝室或办公室）</w:t>
            </w:r>
          </w:p>
        </w:tc>
      </w:tr>
      <w:tr w:rsidR="00F14404" w:rsidRPr="00FF3948" w14:paraId="73A2ACC3" w14:textId="77777777" w:rsidTr="00F14404">
        <w:trPr>
          <w:trHeight w:val="373"/>
        </w:trPr>
        <w:tc>
          <w:tcPr>
            <w:tcW w:w="1832" w:type="dxa"/>
            <w:shd w:val="clear" w:color="auto" w:fill="auto"/>
          </w:tcPr>
          <w:p w14:paraId="425CAC70" w14:textId="77777777" w:rsidR="00F14404" w:rsidRPr="00FF3948" w:rsidRDefault="00F14404" w:rsidP="001536BD">
            <w:pPr>
              <w:rPr>
                <w:rFonts w:ascii="宋体" w:eastAsia="宋体" w:hAnsi="宋体"/>
              </w:rPr>
            </w:pPr>
            <w:r w:rsidRPr="00FF3948">
              <w:rPr>
                <w:rFonts w:ascii="宋体" w:eastAsia="宋体" w:hAnsi="宋体" w:hint="eastAsia"/>
              </w:rPr>
              <w:t>郦哲聪</w:t>
            </w:r>
          </w:p>
        </w:tc>
        <w:tc>
          <w:tcPr>
            <w:tcW w:w="1453" w:type="dxa"/>
          </w:tcPr>
          <w:p w14:paraId="7850208C"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34FD8F39" w14:textId="77777777" w:rsidR="00F14404" w:rsidRPr="00FF3948" w:rsidRDefault="00F14404" w:rsidP="001536BD">
            <w:pPr>
              <w:rPr>
                <w:rFonts w:ascii="宋体" w:eastAsia="宋体" w:hAnsi="宋体"/>
              </w:rPr>
            </w:pPr>
            <w:r w:rsidRPr="00FF3948">
              <w:rPr>
                <w:rFonts w:ascii="宋体" w:eastAsia="宋体" w:hAnsi="宋体" w:hint="eastAsia"/>
              </w:rPr>
              <w:t>31601398</w:t>
            </w:r>
          </w:p>
        </w:tc>
        <w:tc>
          <w:tcPr>
            <w:tcW w:w="1884" w:type="dxa"/>
            <w:shd w:val="clear" w:color="auto" w:fill="auto"/>
          </w:tcPr>
          <w:p w14:paraId="7E6C5AFD"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8858513097</w:t>
            </w:r>
          </w:p>
        </w:tc>
        <w:tc>
          <w:tcPr>
            <w:tcW w:w="1632" w:type="dxa"/>
          </w:tcPr>
          <w:p w14:paraId="1DEBA196" w14:textId="77777777" w:rsidR="00F14404" w:rsidRPr="00FF3948" w:rsidRDefault="00F14404" w:rsidP="001536BD">
            <w:pPr>
              <w:rPr>
                <w:rFonts w:ascii="宋体" w:eastAsia="宋体" w:hAnsi="宋体"/>
              </w:rPr>
            </w:pPr>
            <w:r w:rsidRPr="00FF3948">
              <w:rPr>
                <w:rFonts w:ascii="宋体" w:eastAsia="宋体" w:hAnsi="宋体" w:hint="eastAsia"/>
              </w:rPr>
              <w:t>弘毅-612</w:t>
            </w:r>
          </w:p>
        </w:tc>
      </w:tr>
      <w:tr w:rsidR="00F14404" w:rsidRPr="00FF3948" w14:paraId="0837C0B2" w14:textId="77777777" w:rsidTr="00F14404">
        <w:trPr>
          <w:trHeight w:val="355"/>
        </w:trPr>
        <w:tc>
          <w:tcPr>
            <w:tcW w:w="1832" w:type="dxa"/>
            <w:shd w:val="clear" w:color="auto" w:fill="auto"/>
          </w:tcPr>
          <w:p w14:paraId="42CABAA9" w14:textId="77777777" w:rsidR="00F14404" w:rsidRPr="00FF3948" w:rsidRDefault="00F14404" w:rsidP="001536BD">
            <w:pPr>
              <w:rPr>
                <w:rFonts w:ascii="宋体" w:eastAsia="宋体" w:hAnsi="宋体"/>
              </w:rPr>
            </w:pPr>
            <w:r w:rsidRPr="00FF3948">
              <w:rPr>
                <w:rFonts w:ascii="宋体" w:eastAsia="宋体" w:hAnsi="宋体" w:hint="eastAsia"/>
              </w:rPr>
              <w:t>刘乐威</w:t>
            </w:r>
          </w:p>
        </w:tc>
        <w:tc>
          <w:tcPr>
            <w:tcW w:w="1453" w:type="dxa"/>
          </w:tcPr>
          <w:p w14:paraId="7667CF1E"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0781970E" w14:textId="77777777" w:rsidR="00F14404" w:rsidRPr="00FF3948" w:rsidRDefault="00F14404" w:rsidP="001536BD">
            <w:pPr>
              <w:rPr>
                <w:rFonts w:ascii="宋体" w:eastAsia="宋体" w:hAnsi="宋体"/>
              </w:rPr>
            </w:pPr>
            <w:r w:rsidRPr="00FF3948">
              <w:rPr>
                <w:rFonts w:ascii="宋体" w:eastAsia="宋体" w:hAnsi="宋体" w:hint="eastAsia"/>
              </w:rPr>
              <w:t>31601400</w:t>
            </w:r>
          </w:p>
        </w:tc>
        <w:tc>
          <w:tcPr>
            <w:tcW w:w="1884" w:type="dxa"/>
            <w:shd w:val="clear" w:color="auto" w:fill="auto"/>
          </w:tcPr>
          <w:p w14:paraId="118CAFF5"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3588899187</w:t>
            </w:r>
          </w:p>
        </w:tc>
        <w:tc>
          <w:tcPr>
            <w:tcW w:w="1632" w:type="dxa"/>
          </w:tcPr>
          <w:p w14:paraId="5D470280" w14:textId="77777777" w:rsidR="00F14404" w:rsidRPr="00FF3948" w:rsidRDefault="00F14404" w:rsidP="001536BD">
            <w:pPr>
              <w:rPr>
                <w:rFonts w:ascii="宋体" w:eastAsia="宋体" w:hAnsi="宋体"/>
              </w:rPr>
            </w:pPr>
            <w:r w:rsidRPr="00FF3948">
              <w:rPr>
                <w:rFonts w:ascii="宋体" w:eastAsia="宋体" w:hAnsi="宋体" w:hint="eastAsia"/>
              </w:rPr>
              <w:t>弘毅-613</w:t>
            </w:r>
          </w:p>
        </w:tc>
      </w:tr>
      <w:tr w:rsidR="00F14404" w:rsidRPr="00FF3948" w14:paraId="7E962F57" w14:textId="77777777" w:rsidTr="00F14404">
        <w:trPr>
          <w:trHeight w:val="373"/>
        </w:trPr>
        <w:tc>
          <w:tcPr>
            <w:tcW w:w="1832" w:type="dxa"/>
            <w:shd w:val="clear" w:color="auto" w:fill="auto"/>
          </w:tcPr>
          <w:p w14:paraId="5DE8181F" w14:textId="77777777" w:rsidR="00F14404" w:rsidRPr="00FF3948" w:rsidRDefault="00F14404" w:rsidP="001536BD">
            <w:pPr>
              <w:rPr>
                <w:rFonts w:ascii="宋体" w:eastAsia="宋体" w:hAnsi="宋体"/>
              </w:rPr>
            </w:pPr>
            <w:r w:rsidRPr="00FF3948">
              <w:rPr>
                <w:rFonts w:ascii="宋体" w:eastAsia="宋体" w:hAnsi="宋体" w:hint="eastAsia"/>
              </w:rPr>
              <w:t>王飞钢</w:t>
            </w:r>
          </w:p>
        </w:tc>
        <w:tc>
          <w:tcPr>
            <w:tcW w:w="1453" w:type="dxa"/>
          </w:tcPr>
          <w:p w14:paraId="2BF24497"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083E1AD8" w14:textId="77777777" w:rsidR="00F14404" w:rsidRPr="00FF3948" w:rsidRDefault="00F14404" w:rsidP="001536BD">
            <w:pPr>
              <w:rPr>
                <w:rFonts w:ascii="宋体" w:eastAsia="宋体" w:hAnsi="宋体"/>
              </w:rPr>
            </w:pPr>
            <w:r w:rsidRPr="00FF3948">
              <w:rPr>
                <w:rFonts w:ascii="宋体" w:eastAsia="宋体" w:hAnsi="宋体" w:hint="eastAsia"/>
              </w:rPr>
              <w:t>3160</w:t>
            </w:r>
            <w:r w:rsidR="00DE2158" w:rsidRPr="00FF3948">
              <w:rPr>
                <w:rFonts w:ascii="宋体" w:eastAsia="宋体" w:hAnsi="宋体" w:hint="eastAsia"/>
              </w:rPr>
              <w:t>1408</w:t>
            </w:r>
          </w:p>
        </w:tc>
        <w:tc>
          <w:tcPr>
            <w:tcW w:w="1884" w:type="dxa"/>
            <w:shd w:val="clear" w:color="auto" w:fill="auto"/>
          </w:tcPr>
          <w:p w14:paraId="5198769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5988139345</w:t>
            </w:r>
          </w:p>
        </w:tc>
        <w:tc>
          <w:tcPr>
            <w:tcW w:w="1632" w:type="dxa"/>
          </w:tcPr>
          <w:p w14:paraId="610B039B" w14:textId="77777777" w:rsidR="00F14404" w:rsidRPr="00FF3948" w:rsidRDefault="00F14404" w:rsidP="001536BD">
            <w:pPr>
              <w:rPr>
                <w:rFonts w:ascii="宋体" w:eastAsia="宋体" w:hAnsi="宋体"/>
              </w:rPr>
            </w:pPr>
            <w:r w:rsidRPr="00FF3948">
              <w:rPr>
                <w:rFonts w:ascii="宋体" w:eastAsia="宋体" w:hAnsi="宋体" w:hint="eastAsia"/>
              </w:rPr>
              <w:t>弘毅-615</w:t>
            </w:r>
          </w:p>
        </w:tc>
      </w:tr>
      <w:tr w:rsidR="00F14404" w:rsidRPr="00FF3948" w14:paraId="3815D658" w14:textId="77777777" w:rsidTr="00F14404">
        <w:trPr>
          <w:trHeight w:val="355"/>
        </w:trPr>
        <w:tc>
          <w:tcPr>
            <w:tcW w:w="1832" w:type="dxa"/>
            <w:shd w:val="clear" w:color="auto" w:fill="auto"/>
          </w:tcPr>
          <w:p w14:paraId="62A31B3C" w14:textId="77777777" w:rsidR="00F14404" w:rsidRPr="00FF3948" w:rsidRDefault="00F14404" w:rsidP="001536BD">
            <w:pPr>
              <w:rPr>
                <w:rFonts w:ascii="宋体" w:eastAsia="宋体" w:hAnsi="宋体"/>
              </w:rPr>
            </w:pPr>
            <w:r w:rsidRPr="00FF3948">
              <w:rPr>
                <w:rFonts w:ascii="宋体" w:eastAsia="宋体" w:hAnsi="宋体" w:hint="eastAsia"/>
              </w:rPr>
              <w:t>冯一鸣</w:t>
            </w:r>
          </w:p>
        </w:tc>
        <w:tc>
          <w:tcPr>
            <w:tcW w:w="1453" w:type="dxa"/>
          </w:tcPr>
          <w:p w14:paraId="2658A5BD"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31DB0E71" w14:textId="77777777" w:rsidR="00F14404" w:rsidRPr="00FF3948" w:rsidRDefault="00F14404" w:rsidP="001536BD">
            <w:pPr>
              <w:rPr>
                <w:rFonts w:ascii="宋体" w:eastAsia="宋体" w:hAnsi="宋体"/>
              </w:rPr>
            </w:pPr>
            <w:r w:rsidRPr="00FF3948">
              <w:rPr>
                <w:rFonts w:ascii="宋体" w:eastAsia="宋体" w:hAnsi="宋体" w:hint="eastAsia"/>
              </w:rPr>
              <w:t>31601390</w:t>
            </w:r>
          </w:p>
        </w:tc>
        <w:tc>
          <w:tcPr>
            <w:tcW w:w="1884" w:type="dxa"/>
            <w:shd w:val="clear" w:color="auto" w:fill="auto"/>
          </w:tcPr>
          <w:p w14:paraId="3BC5C32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3757387202</w:t>
            </w:r>
          </w:p>
        </w:tc>
        <w:tc>
          <w:tcPr>
            <w:tcW w:w="1632" w:type="dxa"/>
          </w:tcPr>
          <w:p w14:paraId="2CDD125A" w14:textId="77777777" w:rsidR="00F14404" w:rsidRPr="00FF3948" w:rsidRDefault="00F14404" w:rsidP="001536BD">
            <w:pPr>
              <w:rPr>
                <w:rFonts w:ascii="宋体" w:eastAsia="宋体" w:hAnsi="宋体"/>
              </w:rPr>
            </w:pPr>
            <w:r w:rsidRPr="00FF3948">
              <w:rPr>
                <w:rFonts w:ascii="宋体" w:eastAsia="宋体" w:hAnsi="宋体" w:hint="eastAsia"/>
              </w:rPr>
              <w:t>弘毅-611</w:t>
            </w:r>
          </w:p>
        </w:tc>
      </w:tr>
      <w:tr w:rsidR="00F14404" w:rsidRPr="00FF3948" w14:paraId="5C8C309E" w14:textId="77777777" w:rsidTr="00F14404">
        <w:trPr>
          <w:trHeight w:val="355"/>
        </w:trPr>
        <w:tc>
          <w:tcPr>
            <w:tcW w:w="1832" w:type="dxa"/>
            <w:shd w:val="clear" w:color="auto" w:fill="auto"/>
          </w:tcPr>
          <w:p w14:paraId="38CCCB08" w14:textId="77777777" w:rsidR="00F14404" w:rsidRPr="00FF3948" w:rsidRDefault="00F14404" w:rsidP="001536BD">
            <w:pPr>
              <w:rPr>
                <w:rFonts w:ascii="宋体" w:eastAsia="宋体" w:hAnsi="宋体"/>
              </w:rPr>
            </w:pPr>
            <w:r w:rsidRPr="00FF3948">
              <w:rPr>
                <w:rFonts w:ascii="宋体" w:eastAsia="宋体" w:hAnsi="宋体" w:hint="eastAsia"/>
              </w:rPr>
              <w:t>周德阳</w:t>
            </w:r>
          </w:p>
        </w:tc>
        <w:tc>
          <w:tcPr>
            <w:tcW w:w="1453" w:type="dxa"/>
          </w:tcPr>
          <w:p w14:paraId="2395BC50"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hint="eastAsia"/>
              </w:rPr>
              <w:t>软工1602</w:t>
            </w:r>
          </w:p>
        </w:tc>
        <w:tc>
          <w:tcPr>
            <w:tcW w:w="1721" w:type="dxa"/>
          </w:tcPr>
          <w:p w14:paraId="42660AB3"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31601418</w:t>
            </w:r>
          </w:p>
        </w:tc>
        <w:tc>
          <w:tcPr>
            <w:tcW w:w="1884" w:type="dxa"/>
            <w:shd w:val="clear" w:color="auto" w:fill="auto"/>
          </w:tcPr>
          <w:p w14:paraId="5FB5535C"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1</w:t>
            </w:r>
            <w:r w:rsidRPr="00FF3948">
              <w:rPr>
                <w:rFonts w:ascii="宋体" w:eastAsia="宋体" w:hAnsi="宋体" w:cs="宋体"/>
                <w:kern w:val="0"/>
                <w:szCs w:val="21"/>
              </w:rPr>
              <w:t>5958146939</w:t>
            </w:r>
          </w:p>
        </w:tc>
        <w:tc>
          <w:tcPr>
            <w:tcW w:w="1632" w:type="dxa"/>
          </w:tcPr>
          <w:p w14:paraId="4A4BE48F"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弘毅-617</w:t>
            </w:r>
          </w:p>
        </w:tc>
      </w:tr>
      <w:tr w:rsidR="00F14404" w:rsidRPr="00FF3948" w14:paraId="1C9089EA" w14:textId="77777777" w:rsidTr="00F14404">
        <w:trPr>
          <w:trHeight w:val="355"/>
        </w:trPr>
        <w:tc>
          <w:tcPr>
            <w:tcW w:w="1832" w:type="dxa"/>
            <w:shd w:val="clear" w:color="auto" w:fill="auto"/>
          </w:tcPr>
          <w:p w14:paraId="0932021B" w14:textId="77777777" w:rsidR="00F14404" w:rsidRPr="00FF3948" w:rsidRDefault="00F14404" w:rsidP="001536BD">
            <w:pPr>
              <w:rPr>
                <w:rFonts w:ascii="宋体" w:eastAsia="宋体" w:hAnsi="宋体"/>
              </w:rPr>
            </w:pPr>
            <w:r w:rsidRPr="00FF3948">
              <w:rPr>
                <w:rFonts w:ascii="宋体" w:eastAsia="宋体" w:hAnsi="宋体" w:hint="eastAsia"/>
              </w:rPr>
              <w:t>杨枨教授</w:t>
            </w:r>
          </w:p>
        </w:tc>
        <w:tc>
          <w:tcPr>
            <w:tcW w:w="1453" w:type="dxa"/>
          </w:tcPr>
          <w:p w14:paraId="5E877E14" w14:textId="77777777" w:rsidR="00F14404" w:rsidRPr="00FF3948"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721" w:type="dxa"/>
          </w:tcPr>
          <w:p w14:paraId="0EFCAEEB"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884" w:type="dxa"/>
            <w:shd w:val="clear" w:color="auto" w:fill="auto"/>
          </w:tcPr>
          <w:p w14:paraId="0ECF2532"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948">
              <w:rPr>
                <w:rFonts w:ascii="宋体" w:eastAsia="宋体" w:hAnsi="宋体"/>
              </w:rPr>
              <w:t>13357102333</w:t>
            </w:r>
          </w:p>
        </w:tc>
        <w:tc>
          <w:tcPr>
            <w:tcW w:w="1632" w:type="dxa"/>
          </w:tcPr>
          <w:p w14:paraId="3BD2AF01"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理四-504</w:t>
            </w:r>
          </w:p>
        </w:tc>
      </w:tr>
      <w:tr w:rsidR="00F14404" w:rsidRPr="00FF3948" w14:paraId="2B156645" w14:textId="77777777" w:rsidTr="00F14404">
        <w:trPr>
          <w:trHeight w:val="355"/>
        </w:trPr>
        <w:tc>
          <w:tcPr>
            <w:tcW w:w="1832" w:type="dxa"/>
            <w:shd w:val="clear" w:color="auto" w:fill="auto"/>
          </w:tcPr>
          <w:p w14:paraId="70079399" w14:textId="77777777" w:rsidR="00F14404" w:rsidRPr="00FF3948" w:rsidRDefault="00F14404" w:rsidP="001536BD">
            <w:pPr>
              <w:rPr>
                <w:rFonts w:ascii="宋体" w:eastAsia="宋体" w:hAnsi="宋体"/>
              </w:rPr>
            </w:pPr>
            <w:r w:rsidRPr="00FF3948">
              <w:rPr>
                <w:rFonts w:ascii="宋体" w:eastAsia="宋体" w:hAnsi="宋体" w:hint="eastAsia"/>
              </w:rPr>
              <w:t>侯宏仑教授</w:t>
            </w:r>
          </w:p>
        </w:tc>
        <w:tc>
          <w:tcPr>
            <w:tcW w:w="1453" w:type="dxa"/>
          </w:tcPr>
          <w:p w14:paraId="6DB63A42"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721" w:type="dxa"/>
          </w:tcPr>
          <w:p w14:paraId="02E5E28D"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884" w:type="dxa"/>
            <w:shd w:val="clear" w:color="auto" w:fill="auto"/>
          </w:tcPr>
          <w:p w14:paraId="4830F657"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13071858629</w:t>
            </w:r>
          </w:p>
        </w:tc>
        <w:tc>
          <w:tcPr>
            <w:tcW w:w="1632" w:type="dxa"/>
          </w:tcPr>
          <w:p w14:paraId="19674D83"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理四-415</w:t>
            </w:r>
            <w:r w:rsidRPr="00FF3948">
              <w:rPr>
                <w:rFonts w:ascii="宋体" w:eastAsia="宋体" w:hAnsi="宋体"/>
              </w:rPr>
              <w:t>A</w:t>
            </w:r>
          </w:p>
        </w:tc>
      </w:tr>
    </w:tbl>
    <w:p w14:paraId="6F012A13" w14:textId="77777777" w:rsidR="00A36B8B" w:rsidRPr="00140E72" w:rsidRDefault="00A36B8B" w:rsidP="00A36B8B"/>
    <w:p w14:paraId="1AB7FFE9" w14:textId="77777777" w:rsidR="00A36B8B" w:rsidRPr="00FF3948" w:rsidRDefault="00A36B8B" w:rsidP="00A36B8B">
      <w:pPr>
        <w:pStyle w:val="3"/>
        <w:rPr>
          <w:rFonts w:ascii="宋体" w:eastAsia="宋体" w:hAnsi="宋体"/>
        </w:rPr>
      </w:pPr>
      <w:bookmarkStart w:id="919" w:name="_Toc497416125"/>
      <w:bookmarkStart w:id="920" w:name="_Toc525928541"/>
      <w:bookmarkStart w:id="921" w:name="_Toc525928643"/>
      <w:bookmarkStart w:id="922" w:name="_Toc525928710"/>
      <w:bookmarkStart w:id="923" w:name="_Toc525929100"/>
      <w:bookmarkStart w:id="924" w:name="_Toc525929136"/>
      <w:bookmarkStart w:id="925" w:name="_Toc525935980"/>
      <w:bookmarkStart w:id="926" w:name="_Toc526017351"/>
      <w:bookmarkStart w:id="927" w:name="_Toc526017394"/>
      <w:bookmarkStart w:id="928" w:name="_Toc526017431"/>
      <w:bookmarkStart w:id="929" w:name="_Toc526024411"/>
      <w:bookmarkStart w:id="930" w:name="_Toc526024823"/>
      <w:bookmarkStart w:id="931" w:name="_Toc526024949"/>
      <w:bookmarkStart w:id="932" w:name="_Toc526025091"/>
      <w:bookmarkStart w:id="933" w:name="_Toc526616502"/>
      <w:bookmarkStart w:id="934" w:name="_Toc526616580"/>
      <w:bookmarkStart w:id="935" w:name="_Toc529546217"/>
      <w:r w:rsidRPr="00FF3948">
        <w:rPr>
          <w:rFonts w:ascii="宋体" w:eastAsia="宋体" w:hAnsi="宋体"/>
        </w:rPr>
        <w:lastRenderedPageBreak/>
        <w:t>2.</w:t>
      </w:r>
      <w:r w:rsidRPr="00FF3948">
        <w:rPr>
          <w:rFonts w:ascii="宋体" w:eastAsia="宋体" w:hAnsi="宋体" w:hint="eastAsia"/>
        </w:rPr>
        <w:t>4</w:t>
      </w:r>
      <w:r w:rsidRPr="00FF3948">
        <w:rPr>
          <w:rFonts w:ascii="宋体" w:eastAsia="宋体" w:hAnsi="宋体"/>
        </w:rPr>
        <w:t xml:space="preserve"> 产品</w:t>
      </w:r>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1FE13B6E" w14:textId="77777777" w:rsidR="00A36B8B" w:rsidRPr="00FF3948" w:rsidRDefault="00A36B8B" w:rsidP="00A36B8B">
      <w:pPr>
        <w:pStyle w:val="4"/>
        <w:rPr>
          <w:rFonts w:ascii="宋体" w:eastAsia="宋体" w:hAnsi="宋体"/>
        </w:rPr>
      </w:pPr>
      <w:bookmarkStart w:id="936" w:name="_Toc526025092"/>
      <w:bookmarkStart w:id="937" w:name="_Toc526616581"/>
      <w:bookmarkStart w:id="938" w:name="_Toc529546218"/>
      <w:r w:rsidRPr="00FF3948">
        <w:rPr>
          <w:rFonts w:ascii="宋体" w:eastAsia="宋体" w:hAnsi="宋体"/>
        </w:rPr>
        <w:t>2.</w:t>
      </w:r>
      <w:r w:rsidRPr="00FF3948">
        <w:rPr>
          <w:rFonts w:ascii="宋体" w:eastAsia="宋体" w:hAnsi="宋体" w:hint="eastAsia"/>
        </w:rPr>
        <w:t>4</w:t>
      </w:r>
      <w:r w:rsidRPr="00FF3948">
        <w:rPr>
          <w:rFonts w:ascii="宋体" w:eastAsia="宋体" w:hAnsi="宋体"/>
        </w:rPr>
        <w:t>.1 需要移交用户的文件</w:t>
      </w:r>
      <w:bookmarkEnd w:id="936"/>
      <w:bookmarkEnd w:id="937"/>
      <w:bookmarkEnd w:id="938"/>
    </w:p>
    <w:p w14:paraId="1EB19DC4" w14:textId="77777777" w:rsidR="00A36B8B" w:rsidRPr="00FF3948" w:rsidRDefault="00A36B8B" w:rsidP="00A36B8B">
      <w:pPr>
        <w:rPr>
          <w:rFonts w:ascii="宋体" w:eastAsia="宋体" w:hAnsi="宋体"/>
        </w:rPr>
      </w:pPr>
      <w:r w:rsidRPr="00FF3948">
        <w:rPr>
          <w:rFonts w:ascii="宋体" w:eastAsia="宋体" w:hAnsi="宋体" w:hint="eastAsia"/>
        </w:rPr>
        <w:t>表</w:t>
      </w:r>
      <w:r w:rsidRPr="00FF3948">
        <w:rPr>
          <w:rFonts w:ascii="宋体" w:eastAsia="宋体" w:hAnsi="宋体"/>
        </w:rPr>
        <w:t xml:space="preserve"> </w:t>
      </w:r>
      <w:r w:rsidRPr="00FF3948">
        <w:rPr>
          <w:rFonts w:ascii="宋体" w:eastAsia="宋体" w:hAnsi="宋体" w:hint="eastAsia"/>
        </w:rPr>
        <w:t>2</w:t>
      </w:r>
      <w:r w:rsidRPr="00FF3948">
        <w:rPr>
          <w:rFonts w:ascii="宋体" w:eastAsia="宋体" w:hAnsi="宋体"/>
        </w:rPr>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rsidRPr="00FF3948"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Pr="00FF3948" w:rsidRDefault="00A36B8B" w:rsidP="001536BD">
            <w:pPr>
              <w:rPr>
                <w:rFonts w:ascii="宋体" w:eastAsia="宋体" w:hAnsi="宋体"/>
              </w:rPr>
            </w:pPr>
            <w:bookmarkStart w:id="939" w:name="_Hlk497419580"/>
            <w:r w:rsidRPr="00FF3948">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Pr="00FF3948" w:rsidRDefault="00A36B8B" w:rsidP="001536BD">
            <w:pPr>
              <w:rPr>
                <w:rFonts w:ascii="宋体" w:eastAsia="宋体" w:hAnsi="宋体"/>
              </w:rPr>
            </w:pPr>
            <w:r w:rsidRPr="00FF3948">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Pr="00FF3948" w:rsidRDefault="00A36B8B" w:rsidP="001536BD">
            <w:pPr>
              <w:rPr>
                <w:rFonts w:ascii="宋体" w:eastAsia="宋体" w:hAnsi="宋体"/>
              </w:rPr>
            </w:pPr>
            <w:r w:rsidRPr="00FF3948">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Pr="00FF3948" w:rsidRDefault="00A36B8B" w:rsidP="001536BD">
            <w:pPr>
              <w:rPr>
                <w:rFonts w:ascii="宋体" w:eastAsia="宋体" w:hAnsi="宋体"/>
              </w:rPr>
            </w:pPr>
            <w:r w:rsidRPr="00FF3948">
              <w:rPr>
                <w:rFonts w:ascii="宋体" w:eastAsia="宋体" w:hAnsi="宋体" w:hint="eastAsia"/>
              </w:rPr>
              <w:t>介质</w:t>
            </w:r>
          </w:p>
        </w:tc>
      </w:tr>
      <w:tr w:rsidR="00A36B8B" w:rsidRPr="00FF3948"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Pr="00FF3948" w:rsidRDefault="00A36B8B" w:rsidP="001536BD">
            <w:pPr>
              <w:rPr>
                <w:rFonts w:ascii="宋体" w:eastAsia="宋体" w:hAnsi="宋体"/>
              </w:rPr>
            </w:pPr>
            <w:r w:rsidRPr="00FF3948">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Pr="00FF3948" w:rsidRDefault="00A36B8B" w:rsidP="001536BD">
            <w:pPr>
              <w:rPr>
                <w:rFonts w:ascii="宋体" w:eastAsia="宋体" w:hAnsi="宋体"/>
              </w:rPr>
            </w:pPr>
            <w:r w:rsidRPr="00FF3948">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Pr="00FF3948" w:rsidRDefault="00A36B8B" w:rsidP="001536BD">
            <w:pPr>
              <w:rPr>
                <w:rFonts w:ascii="宋体" w:eastAsia="宋体" w:hAnsi="宋体"/>
              </w:rPr>
            </w:pPr>
            <w:r w:rsidRPr="00FF3948">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-软件需求</w:t>
            </w:r>
            <w:r w:rsidR="00DE2158" w:rsidRPr="00FF3948">
              <w:rPr>
                <w:rFonts w:ascii="宋体" w:eastAsia="宋体" w:hAnsi="宋体" w:hint="eastAsia"/>
              </w:rPr>
              <w:t>规格</w:t>
            </w:r>
            <w:r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Pr="00FF3948" w:rsidRDefault="00A36B8B" w:rsidP="001536BD">
            <w:pPr>
              <w:rPr>
                <w:rFonts w:ascii="宋体" w:eastAsia="宋体" w:hAnsi="宋体"/>
              </w:rPr>
            </w:pPr>
            <w:r w:rsidRPr="00FF3948">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DE2158" w:rsidRPr="00FF394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Pr="00FF3948" w:rsidRDefault="00DE2158" w:rsidP="001536BD">
            <w:pPr>
              <w:rPr>
                <w:rFonts w:ascii="宋体" w:eastAsia="宋体" w:hAnsi="宋体"/>
              </w:rPr>
            </w:pPr>
            <w:r w:rsidRPr="00FF3948">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Pr="00FF3948" w:rsidRDefault="00DE2158" w:rsidP="001536BD">
            <w:pPr>
              <w:rPr>
                <w:rFonts w:ascii="宋体" w:eastAsia="宋体" w:hAnsi="宋体"/>
              </w:rPr>
            </w:pPr>
            <w:r w:rsidRPr="00FF3948">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DE2158" w:rsidRPr="00FF394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Pr="00FF3948" w:rsidRDefault="00DE2158" w:rsidP="001536BD">
            <w:pPr>
              <w:rPr>
                <w:rFonts w:ascii="宋体" w:eastAsia="宋体" w:hAnsi="宋体"/>
              </w:rPr>
            </w:pPr>
            <w:r w:rsidRPr="00FF3948">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Pr="00FF3948" w:rsidRDefault="00DE2158" w:rsidP="001536BD">
            <w:pPr>
              <w:rPr>
                <w:rFonts w:ascii="宋体" w:eastAsia="宋体" w:hAnsi="宋体"/>
              </w:rPr>
            </w:pPr>
            <w:r w:rsidRPr="00FF3948">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A36B8B" w:rsidRPr="00FF3948"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Pr="00FF3948" w:rsidRDefault="00DE2158" w:rsidP="001536BD">
            <w:pPr>
              <w:rPr>
                <w:rFonts w:ascii="宋体" w:eastAsia="宋体" w:hAnsi="宋体"/>
              </w:rPr>
            </w:pPr>
            <w:r w:rsidRPr="00FF3948">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-软件测试</w:t>
            </w:r>
            <w:r w:rsidR="00DE2158"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bookmarkEnd w:id="939"/>
    </w:tbl>
    <w:p w14:paraId="69C0330E" w14:textId="77777777" w:rsidR="00A36B8B" w:rsidRPr="00FF3948" w:rsidRDefault="00A36B8B" w:rsidP="00A36B8B">
      <w:pPr>
        <w:rPr>
          <w:rFonts w:ascii="宋体" w:eastAsia="宋体" w:hAnsi="宋体"/>
        </w:rPr>
      </w:pPr>
    </w:p>
    <w:p w14:paraId="0D7399EC" w14:textId="77777777" w:rsidR="00A36B8B" w:rsidRPr="00FF3948" w:rsidRDefault="00A36B8B" w:rsidP="00A36B8B">
      <w:pPr>
        <w:pStyle w:val="4"/>
        <w:rPr>
          <w:rFonts w:ascii="宋体" w:eastAsia="宋体" w:hAnsi="宋体"/>
        </w:rPr>
      </w:pPr>
      <w:bookmarkStart w:id="940" w:name="_Toc526025093"/>
      <w:bookmarkStart w:id="941" w:name="_Toc526616582"/>
      <w:bookmarkStart w:id="942" w:name="_Toc529546219"/>
      <w:r w:rsidRPr="00FF3948">
        <w:rPr>
          <w:rFonts w:ascii="宋体" w:eastAsia="宋体" w:hAnsi="宋体"/>
        </w:rPr>
        <w:t>2.</w:t>
      </w:r>
      <w:r w:rsidRPr="00FF3948">
        <w:rPr>
          <w:rFonts w:ascii="宋体" w:eastAsia="宋体" w:hAnsi="宋体" w:hint="eastAsia"/>
        </w:rPr>
        <w:t>4</w:t>
      </w:r>
      <w:r w:rsidRPr="00FF3948">
        <w:rPr>
          <w:rFonts w:ascii="宋体" w:eastAsia="宋体" w:hAnsi="宋体"/>
        </w:rPr>
        <w:t>.2 服务</w:t>
      </w:r>
      <w:bookmarkEnd w:id="940"/>
      <w:bookmarkEnd w:id="941"/>
      <w:bookmarkEnd w:id="942"/>
      <w:r w:rsidRPr="00FF3948">
        <w:rPr>
          <w:rFonts w:ascii="宋体" w:eastAsia="宋体" w:hAnsi="宋体"/>
        </w:rPr>
        <w:t xml:space="preserve">  </w:t>
      </w:r>
    </w:p>
    <w:p w14:paraId="26E4B38D" w14:textId="77777777" w:rsidR="00A36B8B" w:rsidRPr="00FF3948" w:rsidRDefault="00A36B8B" w:rsidP="00A36B8B">
      <w:pPr>
        <w:rPr>
          <w:rFonts w:ascii="宋体" w:eastAsia="宋体" w:hAnsi="宋体"/>
        </w:rPr>
      </w:pPr>
      <w:r w:rsidRPr="00FF3948">
        <w:rPr>
          <w:rFonts w:ascii="宋体" w:eastAsia="宋体" w:hAnsi="宋体" w:hint="eastAsia"/>
        </w:rPr>
        <w:t>计划提供以下服务：</w:t>
      </w:r>
    </w:p>
    <w:p w14:paraId="2EC8E045" w14:textId="77777777" w:rsidR="00A36B8B" w:rsidRPr="00FF3948" w:rsidRDefault="00A36B8B" w:rsidP="00A36B8B">
      <w:pPr>
        <w:rPr>
          <w:rFonts w:ascii="宋体" w:eastAsia="宋体" w:hAnsi="宋体"/>
        </w:rPr>
      </w:pPr>
      <w:r w:rsidRPr="00FF3948">
        <w:rPr>
          <w:rFonts w:ascii="宋体" w:eastAsia="宋体" w:hAnsi="宋体" w:hint="eastAsia"/>
        </w:rPr>
        <w:t>免费咨询：客户可以在工作时间向技术人员提出问题</w:t>
      </w:r>
      <w:r w:rsidR="00DE2158" w:rsidRPr="00FF3948">
        <w:rPr>
          <w:rFonts w:ascii="宋体" w:eastAsia="宋体" w:hAnsi="宋体" w:hint="eastAsia"/>
        </w:rPr>
        <w:t>，并由技术人员</w:t>
      </w:r>
      <w:r w:rsidRPr="00FF3948">
        <w:rPr>
          <w:rFonts w:ascii="宋体" w:eastAsia="宋体" w:hAnsi="宋体" w:hint="eastAsia"/>
        </w:rPr>
        <w:t>解答。</w:t>
      </w:r>
    </w:p>
    <w:p w14:paraId="6B508BCF" w14:textId="77777777" w:rsidR="00767D7D" w:rsidRPr="00FF3948" w:rsidRDefault="00A36B8B" w:rsidP="00A36B8B">
      <w:pPr>
        <w:rPr>
          <w:rFonts w:ascii="宋体" w:eastAsia="宋体" w:hAnsi="宋体"/>
        </w:rPr>
      </w:pPr>
      <w:r w:rsidRPr="00FF3948">
        <w:rPr>
          <w:rFonts w:ascii="宋体" w:eastAsia="宋体" w:hAnsi="宋体" w:hint="eastAsia"/>
        </w:rPr>
        <w:t>技术支持：</w:t>
      </w:r>
    </w:p>
    <w:p w14:paraId="0C106EC0" w14:textId="77777777" w:rsidR="00A36B8B" w:rsidRPr="00FF3948" w:rsidRDefault="00A36B8B" w:rsidP="00A36B8B">
      <w:pPr>
        <w:rPr>
          <w:rFonts w:ascii="宋体" w:eastAsia="宋体" w:hAnsi="宋体"/>
        </w:rPr>
      </w:pPr>
      <w:r w:rsidRPr="00FF3948">
        <w:rPr>
          <w:rFonts w:ascii="宋体" w:eastAsia="宋体" w:hAnsi="宋体" w:hint="eastAsia"/>
        </w:rPr>
        <w:t>对于某些客户，采取上门指导的方式。</w:t>
      </w:r>
      <w:r w:rsidR="00DE2158" w:rsidRPr="00FF3948">
        <w:rPr>
          <w:rFonts w:ascii="宋体" w:eastAsia="宋体" w:hAnsi="宋体" w:hint="eastAsia"/>
        </w:rPr>
        <w:t>同时编写使用手册说明安装作业指导书。</w:t>
      </w:r>
    </w:p>
    <w:p w14:paraId="6D757A9D" w14:textId="77777777" w:rsidR="00A36B8B" w:rsidRPr="00FF3948" w:rsidRDefault="00A36B8B" w:rsidP="00A36B8B">
      <w:pPr>
        <w:rPr>
          <w:rFonts w:ascii="宋体" w:eastAsia="宋体" w:hAnsi="宋体"/>
          <w:b/>
          <w:bCs/>
        </w:rPr>
      </w:pPr>
      <w:r w:rsidRPr="00FF3948">
        <w:rPr>
          <w:rFonts w:ascii="宋体" w:eastAsia="宋体" w:hAnsi="宋体"/>
        </w:rPr>
        <w:t>软件维护：获取网站使用中的问题，完善网站功能</w:t>
      </w:r>
      <w:r w:rsidR="00DE2158" w:rsidRPr="00FF3948">
        <w:rPr>
          <w:rFonts w:ascii="宋体" w:eastAsia="宋体" w:hAnsi="宋体" w:hint="eastAsia"/>
        </w:rPr>
        <w:t>，对软件后期使用时出现的bug进行修复</w:t>
      </w:r>
      <w:r w:rsidRPr="00FF3948">
        <w:rPr>
          <w:rFonts w:ascii="宋体" w:eastAsia="宋体" w:hAnsi="宋体"/>
        </w:rPr>
        <w:t>。</w:t>
      </w:r>
    </w:p>
    <w:p w14:paraId="4EEDC216" w14:textId="77777777" w:rsidR="00A36B8B" w:rsidRPr="00FF3948" w:rsidRDefault="00A36B8B" w:rsidP="00A36B8B">
      <w:pPr>
        <w:pStyle w:val="3"/>
        <w:rPr>
          <w:rFonts w:ascii="宋体" w:eastAsia="宋体" w:hAnsi="宋体"/>
        </w:rPr>
      </w:pPr>
      <w:bookmarkStart w:id="943" w:name="_Toc497416126"/>
      <w:bookmarkStart w:id="944" w:name="_Toc525928542"/>
      <w:bookmarkStart w:id="945" w:name="_Toc525928644"/>
      <w:bookmarkStart w:id="946" w:name="_Toc525928711"/>
      <w:bookmarkStart w:id="947" w:name="_Toc525929101"/>
      <w:bookmarkStart w:id="948" w:name="_Toc525929137"/>
      <w:bookmarkStart w:id="949" w:name="_Toc525935981"/>
      <w:bookmarkStart w:id="950" w:name="_Toc526017352"/>
      <w:bookmarkStart w:id="951" w:name="_Toc526017395"/>
      <w:bookmarkStart w:id="952" w:name="_Toc526017432"/>
      <w:bookmarkStart w:id="953" w:name="_Toc526024412"/>
      <w:bookmarkStart w:id="954" w:name="_Toc526024824"/>
      <w:bookmarkStart w:id="955" w:name="_Toc526024950"/>
      <w:bookmarkStart w:id="956" w:name="_Toc526025094"/>
      <w:bookmarkStart w:id="957" w:name="_Toc526616503"/>
      <w:bookmarkStart w:id="958" w:name="_Toc526616583"/>
      <w:bookmarkStart w:id="959" w:name="_Toc529546220"/>
      <w:r w:rsidRPr="00FF3948">
        <w:rPr>
          <w:rFonts w:ascii="宋体" w:eastAsia="宋体" w:hAnsi="宋体"/>
        </w:rPr>
        <w:t>2.</w:t>
      </w:r>
      <w:r w:rsidRPr="00FF3948">
        <w:rPr>
          <w:rFonts w:ascii="宋体" w:eastAsia="宋体" w:hAnsi="宋体" w:hint="eastAsia"/>
        </w:rPr>
        <w:t>5</w:t>
      </w:r>
      <w:r w:rsidRPr="00FF3948">
        <w:rPr>
          <w:rFonts w:ascii="宋体" w:eastAsia="宋体" w:hAnsi="宋体"/>
        </w:rPr>
        <w:t xml:space="preserve"> 验收标准</w:t>
      </w:r>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p>
    <w:p w14:paraId="123B92F2" w14:textId="77777777" w:rsidR="00A36B8B" w:rsidRPr="00FF3948" w:rsidRDefault="00A36B8B" w:rsidP="00A36B8B">
      <w:pPr>
        <w:rPr>
          <w:rFonts w:ascii="宋体" w:eastAsia="宋体" w:hAnsi="宋体"/>
        </w:rPr>
      </w:pPr>
      <w:r w:rsidRPr="00FF3948">
        <w:rPr>
          <w:rFonts w:ascii="宋体" w:eastAsia="宋体" w:hAnsi="宋体"/>
        </w:rPr>
        <w:t>1) </w:t>
      </w:r>
      <w:r w:rsidRPr="00FF3948">
        <w:rPr>
          <w:rFonts w:ascii="宋体" w:eastAsia="宋体" w:hAnsi="宋体" w:hint="eastAsia"/>
        </w:rPr>
        <w:t>测试用例不通过数的比例</w:t>
      </w:r>
      <w:r w:rsidRPr="00FF3948">
        <w:rPr>
          <w:rFonts w:ascii="宋体" w:eastAsia="宋体" w:hAnsi="宋体"/>
        </w:rPr>
        <w:t>&lt; 3 %; </w:t>
      </w:r>
    </w:p>
    <w:p w14:paraId="1281164C" w14:textId="77777777" w:rsidR="00A36B8B" w:rsidRPr="00FF3948" w:rsidRDefault="00A36B8B" w:rsidP="00A36B8B">
      <w:pPr>
        <w:rPr>
          <w:rFonts w:ascii="宋体" w:eastAsia="宋体" w:hAnsi="宋体"/>
        </w:rPr>
      </w:pPr>
      <w:r w:rsidRPr="00FF3948">
        <w:rPr>
          <w:rFonts w:ascii="宋体" w:eastAsia="宋体" w:hAnsi="宋体"/>
        </w:rPr>
        <w:t>2) </w:t>
      </w:r>
      <w:r w:rsidRPr="00FF3948">
        <w:rPr>
          <w:rFonts w:ascii="宋体" w:eastAsia="宋体" w:hAnsi="宋体" w:hint="eastAsia"/>
        </w:rPr>
        <w:t>不存在错误等级为1的错误</w:t>
      </w:r>
      <w:r w:rsidRPr="00FF3948">
        <w:rPr>
          <w:rFonts w:ascii="宋体" w:eastAsia="宋体" w:hAnsi="宋体"/>
        </w:rPr>
        <w:t>; </w:t>
      </w:r>
    </w:p>
    <w:p w14:paraId="7D4126EA" w14:textId="77777777" w:rsidR="00A36B8B" w:rsidRPr="00FF3948" w:rsidRDefault="00A36B8B" w:rsidP="00A36B8B">
      <w:pPr>
        <w:rPr>
          <w:rFonts w:ascii="宋体" w:eastAsia="宋体" w:hAnsi="宋体"/>
        </w:rPr>
      </w:pPr>
      <w:r w:rsidRPr="00FF3948">
        <w:rPr>
          <w:rFonts w:ascii="宋体" w:eastAsia="宋体" w:hAnsi="宋体"/>
        </w:rPr>
        <w:t>3) </w:t>
      </w:r>
      <w:r w:rsidRPr="00FF3948">
        <w:rPr>
          <w:rFonts w:ascii="宋体" w:eastAsia="宋体" w:hAnsi="宋体" w:hint="eastAsia"/>
        </w:rPr>
        <w:t>不存在错误等级为</w:t>
      </w:r>
      <w:r w:rsidRPr="00FF3948">
        <w:rPr>
          <w:rFonts w:ascii="宋体" w:eastAsia="宋体" w:hAnsi="宋体"/>
        </w:rPr>
        <w:t>2 </w:t>
      </w:r>
      <w:r w:rsidRPr="00FF3948">
        <w:rPr>
          <w:rFonts w:ascii="宋体" w:eastAsia="宋体" w:hAnsi="宋体" w:hint="eastAsia"/>
        </w:rPr>
        <w:t>的错误</w:t>
      </w:r>
      <w:r w:rsidRPr="00FF3948">
        <w:rPr>
          <w:rFonts w:ascii="宋体" w:eastAsia="宋体" w:hAnsi="宋体"/>
        </w:rPr>
        <w:t>; </w:t>
      </w:r>
    </w:p>
    <w:p w14:paraId="477EDFE2" w14:textId="77777777" w:rsidR="00A36B8B" w:rsidRPr="00FF3948" w:rsidRDefault="00A36B8B" w:rsidP="00A36B8B">
      <w:pPr>
        <w:rPr>
          <w:rFonts w:ascii="宋体" w:eastAsia="宋体" w:hAnsi="宋体"/>
        </w:rPr>
      </w:pPr>
      <w:r w:rsidRPr="00FF3948">
        <w:rPr>
          <w:rFonts w:ascii="宋体" w:eastAsia="宋体" w:hAnsi="宋体"/>
        </w:rPr>
        <w:t>4) </w:t>
      </w:r>
      <w:r w:rsidRPr="00FF3948">
        <w:rPr>
          <w:rFonts w:ascii="宋体" w:eastAsia="宋体" w:hAnsi="宋体" w:hint="eastAsia"/>
        </w:rPr>
        <w:t>错误等级为</w:t>
      </w:r>
      <w:r w:rsidRPr="00FF3948">
        <w:rPr>
          <w:rFonts w:ascii="宋体" w:eastAsia="宋体" w:hAnsi="宋体"/>
        </w:rPr>
        <w:t>3 </w:t>
      </w:r>
      <w:r w:rsidRPr="00FF3948">
        <w:rPr>
          <w:rFonts w:ascii="宋体" w:eastAsia="宋体" w:hAnsi="宋体" w:hint="eastAsia"/>
        </w:rPr>
        <w:t>的错误数量≤ </w:t>
      </w:r>
      <w:r w:rsidRPr="00FF3948">
        <w:rPr>
          <w:rFonts w:ascii="宋体" w:eastAsia="宋体" w:hAnsi="宋体"/>
        </w:rPr>
        <w:t>20; </w:t>
      </w:r>
    </w:p>
    <w:p w14:paraId="695FCB1F" w14:textId="77777777" w:rsidR="00A36B8B" w:rsidRPr="00FF3948" w:rsidRDefault="00A36B8B" w:rsidP="00A36B8B">
      <w:pPr>
        <w:rPr>
          <w:rFonts w:ascii="宋体" w:eastAsia="宋体" w:hAnsi="宋体"/>
        </w:rPr>
      </w:pPr>
      <w:r w:rsidRPr="00FF3948">
        <w:rPr>
          <w:rFonts w:ascii="宋体" w:eastAsia="宋体" w:hAnsi="宋体" w:hint="eastAsia"/>
        </w:rPr>
        <w:t>5</w:t>
      </w:r>
      <w:r w:rsidRPr="00FF3948">
        <w:rPr>
          <w:rFonts w:ascii="宋体" w:eastAsia="宋体" w:hAnsi="宋体"/>
        </w:rPr>
        <w:t>) </w:t>
      </w:r>
      <w:r w:rsidRPr="00FF3948">
        <w:rPr>
          <w:rFonts w:ascii="宋体" w:eastAsia="宋体" w:hAnsi="宋体" w:hint="eastAsia"/>
        </w:rPr>
        <w:t>实现软件需求说明书要求的各项标准</w:t>
      </w:r>
    </w:p>
    <w:p w14:paraId="1B00654A" w14:textId="77777777" w:rsidR="00A36B8B" w:rsidRPr="00FF3948" w:rsidRDefault="00A36B8B" w:rsidP="00A36B8B">
      <w:pPr>
        <w:rPr>
          <w:rFonts w:ascii="宋体" w:eastAsia="宋体" w:hAnsi="宋体"/>
        </w:rPr>
      </w:pPr>
      <w:r w:rsidRPr="00FF3948">
        <w:rPr>
          <w:rFonts w:ascii="宋体" w:eastAsia="宋体" w:hAnsi="宋体" w:hint="eastAsia"/>
        </w:rPr>
        <w:t>6</w:t>
      </w:r>
      <w:r w:rsidRPr="00FF3948">
        <w:rPr>
          <w:rFonts w:ascii="宋体" w:eastAsia="宋体" w:hAnsi="宋体"/>
        </w:rPr>
        <w:t xml:space="preserve"> ) </w:t>
      </w:r>
      <w:r w:rsidRPr="00FF3948">
        <w:rPr>
          <w:rFonts w:ascii="宋体" w:eastAsia="宋体" w:hAnsi="宋体" w:hint="eastAsia"/>
        </w:rPr>
        <w:t xml:space="preserve">界面友好,易于交互 </w:t>
      </w:r>
    </w:p>
    <w:p w14:paraId="793A997A" w14:textId="77777777" w:rsidR="00A36B8B" w:rsidRPr="00FF3948" w:rsidRDefault="00A36B8B" w:rsidP="00A36B8B">
      <w:pPr>
        <w:rPr>
          <w:rFonts w:ascii="宋体" w:eastAsia="宋体" w:hAnsi="宋体"/>
        </w:rPr>
      </w:pPr>
      <w:r w:rsidRPr="00FF3948">
        <w:rPr>
          <w:rFonts w:ascii="宋体" w:eastAsia="宋体" w:hAnsi="宋体" w:hint="eastAsia"/>
        </w:rPr>
        <w:t>附：</w:t>
      </w:r>
    </w:p>
    <w:p w14:paraId="581ED61B" w14:textId="77777777" w:rsidR="00A36B8B" w:rsidRPr="00FF3948" w:rsidRDefault="00A36B8B" w:rsidP="00A36B8B">
      <w:pPr>
        <w:rPr>
          <w:rFonts w:ascii="宋体" w:eastAsia="宋体" w:hAnsi="宋体"/>
        </w:rPr>
      </w:pPr>
      <w:r w:rsidRPr="00FF3948">
        <w:rPr>
          <w:rFonts w:ascii="宋体" w:eastAsia="宋体" w:hAnsi="宋体" w:hint="eastAsia"/>
        </w:rPr>
        <w:t> </w:t>
      </w:r>
      <w:r w:rsidRPr="00FF3948">
        <w:rPr>
          <w:rFonts w:ascii="宋体" w:eastAsia="宋体" w:hAnsi="宋体"/>
        </w:rPr>
        <w:t xml:space="preserve"> </w:t>
      </w:r>
    </w:p>
    <w:p w14:paraId="32089C28" w14:textId="77777777" w:rsidR="00A36B8B" w:rsidRPr="00FF3948" w:rsidRDefault="00A36B8B" w:rsidP="00A36B8B">
      <w:pPr>
        <w:rPr>
          <w:rFonts w:ascii="宋体" w:eastAsia="宋体" w:hAnsi="宋体"/>
        </w:rPr>
      </w:pPr>
      <w:r w:rsidRPr="00FF3948">
        <w:rPr>
          <w:rFonts w:ascii="宋体" w:eastAsia="宋体" w:hAnsi="宋体" w:hint="eastAsia"/>
        </w:rPr>
        <w:t>错误级别描述：软件的错误级别分为</w:t>
      </w:r>
      <w:r w:rsidRPr="00FF3948">
        <w:rPr>
          <w:rFonts w:ascii="宋体" w:eastAsia="宋体" w:hAnsi="宋体"/>
        </w:rPr>
        <w:t>4</w:t>
      </w:r>
      <w:r w:rsidRPr="00FF3948">
        <w:rPr>
          <w:rFonts w:ascii="宋体" w:eastAsia="宋体" w:hAnsi="宋体" w:hint="eastAsia"/>
        </w:rPr>
        <w:t>级：</w:t>
      </w:r>
    </w:p>
    <w:p w14:paraId="0F5B75EA" w14:textId="77777777" w:rsidR="00A36B8B" w:rsidRPr="00FF3948" w:rsidRDefault="00A36B8B" w:rsidP="00A36B8B">
      <w:pPr>
        <w:rPr>
          <w:rFonts w:ascii="宋体" w:eastAsia="宋体" w:hAnsi="宋体"/>
        </w:rPr>
      </w:pPr>
      <w:r w:rsidRPr="00FF3948">
        <w:rPr>
          <w:rFonts w:ascii="宋体" w:eastAsia="宋体" w:hAnsi="宋体"/>
        </w:rPr>
        <w:t>1</w:t>
      </w:r>
      <w:r w:rsidRPr="00FF3948">
        <w:rPr>
          <w:rFonts w:ascii="宋体" w:eastAsia="宋体" w:hAnsi="宋体" w:hint="eastAsia"/>
        </w:rPr>
        <w:t>级错误：系统崩溃、数据丢失、数据毁坏。</w:t>
      </w:r>
    </w:p>
    <w:p w14:paraId="42C73B25" w14:textId="77777777" w:rsidR="00A36B8B" w:rsidRPr="00FF3948" w:rsidRDefault="00A36B8B" w:rsidP="00A36B8B">
      <w:pPr>
        <w:rPr>
          <w:rFonts w:ascii="宋体" w:eastAsia="宋体" w:hAnsi="宋体"/>
        </w:rPr>
      </w:pPr>
      <w:r w:rsidRPr="00FF3948">
        <w:rPr>
          <w:rFonts w:ascii="宋体" w:eastAsia="宋体" w:hAnsi="宋体" w:hint="eastAsia"/>
        </w:rPr>
        <w:t>2级错误：操作性错误、错误结果、遗漏功能。</w:t>
      </w:r>
    </w:p>
    <w:p w14:paraId="7034C990" w14:textId="77777777" w:rsidR="00A36B8B" w:rsidRPr="00FF3948" w:rsidRDefault="00A36B8B" w:rsidP="00A36B8B">
      <w:pPr>
        <w:rPr>
          <w:rFonts w:ascii="宋体" w:eastAsia="宋体" w:hAnsi="宋体"/>
        </w:rPr>
      </w:pPr>
      <w:r w:rsidRPr="00FF3948">
        <w:rPr>
          <w:rFonts w:ascii="宋体" w:eastAsia="宋体" w:hAnsi="宋体"/>
        </w:rPr>
        <w:t>3</w:t>
      </w:r>
      <w:r w:rsidRPr="00FF3948">
        <w:rPr>
          <w:rFonts w:ascii="宋体" w:eastAsia="宋体" w:hAnsi="宋体" w:hint="eastAsia"/>
        </w:rPr>
        <w:t>级错误：小问题、错别字、</w:t>
      </w:r>
      <w:r w:rsidRPr="00FF3948">
        <w:rPr>
          <w:rFonts w:ascii="宋体" w:eastAsia="宋体" w:hAnsi="宋体"/>
        </w:rPr>
        <w:t>UI</w:t>
      </w:r>
      <w:r w:rsidRPr="00FF3948">
        <w:rPr>
          <w:rFonts w:ascii="宋体" w:eastAsia="宋体" w:hAnsi="宋体" w:hint="eastAsia"/>
        </w:rPr>
        <w:t>布局、罕见故障。</w:t>
      </w:r>
    </w:p>
    <w:p w14:paraId="34259253" w14:textId="77777777" w:rsidR="00A36B8B" w:rsidRPr="00FF3948" w:rsidRDefault="00A36B8B" w:rsidP="00A36B8B">
      <w:pPr>
        <w:rPr>
          <w:rFonts w:ascii="宋体" w:eastAsia="宋体" w:hAnsi="宋体"/>
        </w:rPr>
      </w:pPr>
      <w:r w:rsidRPr="00FF3948">
        <w:rPr>
          <w:rFonts w:ascii="宋体" w:eastAsia="宋体" w:hAnsi="宋体"/>
        </w:rPr>
        <w:t>4</w:t>
      </w:r>
      <w:r w:rsidRPr="00FF3948">
        <w:rPr>
          <w:rFonts w:ascii="宋体" w:eastAsia="宋体" w:hAnsi="宋体" w:hint="eastAsia"/>
        </w:rPr>
        <w:t>级错误：不影响使用的瑕疵或更好的实现。</w:t>
      </w:r>
    </w:p>
    <w:p w14:paraId="206B3B1E" w14:textId="77777777" w:rsidR="00A36B8B" w:rsidRPr="00140E72" w:rsidRDefault="00A36B8B" w:rsidP="00A36B8B"/>
    <w:p w14:paraId="4CC7B3E2" w14:textId="04169708" w:rsidR="00A36B8B" w:rsidRPr="00FF3948" w:rsidRDefault="00A36B8B" w:rsidP="00A36B8B">
      <w:pPr>
        <w:pStyle w:val="3"/>
        <w:rPr>
          <w:rFonts w:ascii="宋体" w:eastAsia="宋体" w:hAnsi="宋体"/>
        </w:rPr>
      </w:pPr>
      <w:bookmarkStart w:id="960" w:name="_Toc497416127"/>
      <w:bookmarkStart w:id="961" w:name="_Toc525928543"/>
      <w:bookmarkStart w:id="962" w:name="_Toc525928645"/>
      <w:bookmarkStart w:id="963" w:name="_Toc525928712"/>
      <w:bookmarkStart w:id="964" w:name="_Toc525929102"/>
      <w:bookmarkStart w:id="965" w:name="_Toc525929138"/>
      <w:bookmarkStart w:id="966" w:name="_Toc525935982"/>
      <w:bookmarkStart w:id="967" w:name="_Toc526017353"/>
      <w:bookmarkStart w:id="968" w:name="_Toc526017396"/>
      <w:bookmarkStart w:id="969" w:name="_Toc526017433"/>
      <w:bookmarkStart w:id="970" w:name="_Toc526024413"/>
      <w:bookmarkStart w:id="971" w:name="_Toc526024825"/>
      <w:bookmarkStart w:id="972" w:name="_Toc526024951"/>
      <w:bookmarkStart w:id="973" w:name="_Toc526025095"/>
      <w:bookmarkStart w:id="974" w:name="_Toc526616504"/>
      <w:bookmarkStart w:id="975" w:name="_Toc526616584"/>
      <w:bookmarkStart w:id="976" w:name="_Toc529546221"/>
      <w:r w:rsidRPr="00FF3948">
        <w:rPr>
          <w:rFonts w:ascii="宋体" w:eastAsia="宋体" w:hAnsi="宋体" w:hint="eastAsia"/>
        </w:rPr>
        <w:lastRenderedPageBreak/>
        <w:t>2.6</w:t>
      </w:r>
      <w:r w:rsidRPr="00FF3948">
        <w:rPr>
          <w:rFonts w:ascii="宋体" w:eastAsia="宋体" w:hAnsi="宋体"/>
        </w:rPr>
        <w:t xml:space="preserve"> 系统运行环境</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p>
    <w:p w14:paraId="244CB19B" w14:textId="77777777" w:rsidR="00A36B8B" w:rsidRPr="00FF3948" w:rsidRDefault="00A36B8B" w:rsidP="00A36B8B">
      <w:pPr>
        <w:pStyle w:val="4"/>
        <w:rPr>
          <w:rFonts w:ascii="宋体" w:eastAsia="宋体" w:hAnsi="宋体"/>
        </w:rPr>
      </w:pPr>
      <w:bookmarkStart w:id="977" w:name="_Toc526025096"/>
      <w:bookmarkStart w:id="978" w:name="_Toc526616585"/>
      <w:bookmarkStart w:id="979" w:name="_Toc529546222"/>
      <w:r w:rsidRPr="00FF3948">
        <w:rPr>
          <w:rFonts w:ascii="宋体" w:eastAsia="宋体" w:hAnsi="宋体" w:hint="eastAsia"/>
        </w:rPr>
        <w:t>2.6.1硬件</w:t>
      </w:r>
      <w:bookmarkEnd w:id="977"/>
      <w:bookmarkEnd w:id="978"/>
      <w:bookmarkEnd w:id="979"/>
    </w:p>
    <w:p w14:paraId="2D464C3E" w14:textId="77777777" w:rsidR="00D35B18" w:rsidRPr="00FF3948" w:rsidRDefault="00D35B18" w:rsidP="00D35B18">
      <w:pPr>
        <w:rPr>
          <w:rFonts w:ascii="宋体" w:eastAsia="宋体" w:hAnsi="宋体"/>
          <w:szCs w:val="24"/>
        </w:rPr>
      </w:pPr>
      <w:r w:rsidRPr="00FF3948">
        <w:rPr>
          <w:rFonts w:ascii="宋体" w:eastAsia="宋体" w:hAnsi="宋体" w:hint="eastAsia"/>
        </w:rPr>
        <w:t>实验设备：个人</w:t>
      </w:r>
      <w:r w:rsidRPr="00FF3948">
        <w:rPr>
          <w:rFonts w:ascii="宋体" w:eastAsia="宋体" w:hAnsi="宋体"/>
        </w:rPr>
        <w:t xml:space="preserve">PC </w:t>
      </w:r>
      <w:r w:rsidRPr="00FF3948">
        <w:rPr>
          <w:rFonts w:ascii="宋体" w:eastAsia="宋体" w:hAnsi="宋体" w:hint="eastAsia"/>
        </w:rPr>
        <w:t>机、笔记本、实验室</w:t>
      </w:r>
      <w:r w:rsidRPr="00FF3948">
        <w:rPr>
          <w:rFonts w:ascii="宋体" w:eastAsia="宋体" w:hAnsi="宋体"/>
        </w:rPr>
        <w:t>PC</w:t>
      </w:r>
      <w:r w:rsidRPr="00FF3948">
        <w:rPr>
          <w:rFonts w:ascii="宋体" w:eastAsia="宋体" w:hAnsi="宋体" w:hint="eastAsia"/>
        </w:rPr>
        <w:t>机</w:t>
      </w:r>
    </w:p>
    <w:p w14:paraId="7CE7C48E" w14:textId="77777777" w:rsidR="00D35B18" w:rsidRPr="00FF3948" w:rsidRDefault="00D35B18" w:rsidP="00D35B18">
      <w:pPr>
        <w:rPr>
          <w:rFonts w:ascii="宋体" w:eastAsia="宋体" w:hAnsi="宋体"/>
        </w:rPr>
      </w:pPr>
      <w:r w:rsidRPr="00FF3948">
        <w:rPr>
          <w:rFonts w:ascii="宋体" w:eastAsia="宋体" w:hAnsi="宋体" w:hint="eastAsia"/>
        </w:rPr>
        <w:t>项目资源维护需求的数目和类型：5台个人电脑</w:t>
      </w:r>
    </w:p>
    <w:p w14:paraId="626C7A37" w14:textId="77777777" w:rsidR="00D35B18" w:rsidRPr="00FF3948" w:rsidRDefault="00D35B18" w:rsidP="00D35B18">
      <w:pPr>
        <w:rPr>
          <w:rFonts w:ascii="宋体" w:eastAsia="宋体" w:hAnsi="宋体"/>
        </w:rPr>
      </w:pPr>
      <w:r w:rsidRPr="00FF3948">
        <w:rPr>
          <w:rFonts w:ascii="宋体" w:eastAsia="宋体" w:hAnsi="宋体" w:hint="eastAsia"/>
        </w:rPr>
        <w:t>计算机内存要求：内存≥</w:t>
      </w:r>
      <w:r w:rsidRPr="00FF3948">
        <w:rPr>
          <w:rFonts w:ascii="宋体" w:eastAsia="宋体" w:hAnsi="宋体"/>
        </w:rPr>
        <w:t>4G</w:t>
      </w:r>
    </w:p>
    <w:p w14:paraId="769968EB" w14:textId="77777777" w:rsidR="00D35B18" w:rsidRPr="00FF3948" w:rsidRDefault="00D35B18" w:rsidP="00D35B18">
      <w:pPr>
        <w:rPr>
          <w:rFonts w:ascii="宋体" w:eastAsia="宋体" w:hAnsi="宋体"/>
        </w:rPr>
      </w:pPr>
      <w:r w:rsidRPr="00FF3948">
        <w:rPr>
          <w:rFonts w:ascii="宋体" w:eastAsia="宋体" w:hAnsi="宋体" w:hint="eastAsia"/>
        </w:rPr>
        <w:t>显卡要求：独显</w:t>
      </w:r>
      <w:r w:rsidRPr="00FF3948">
        <w:rPr>
          <w:rFonts w:ascii="宋体" w:eastAsia="宋体" w:hAnsi="宋体"/>
        </w:rPr>
        <w:t>2G</w:t>
      </w:r>
      <w:r w:rsidRPr="00FF3948">
        <w:rPr>
          <w:rFonts w:ascii="宋体" w:eastAsia="宋体" w:hAnsi="宋体" w:hint="eastAsia"/>
        </w:rPr>
        <w:t>及以上</w:t>
      </w:r>
    </w:p>
    <w:p w14:paraId="765AF083" w14:textId="77777777" w:rsidR="00D35B18" w:rsidRPr="00FF3948" w:rsidRDefault="00D35B18" w:rsidP="00D35B18">
      <w:pPr>
        <w:rPr>
          <w:rFonts w:ascii="宋体" w:eastAsia="宋体" w:hAnsi="宋体"/>
        </w:rPr>
      </w:pPr>
      <w:r w:rsidRPr="00FF3948">
        <w:rPr>
          <w:rFonts w:ascii="宋体" w:eastAsia="宋体" w:hAnsi="宋体" w:hint="eastAsia"/>
        </w:rPr>
        <w:t>数据存储能力：磁盘类型</w:t>
      </w:r>
      <w:r w:rsidRPr="00FF3948">
        <w:rPr>
          <w:rFonts w:ascii="宋体" w:eastAsia="宋体" w:hAnsi="宋体"/>
        </w:rPr>
        <w:t xml:space="preserve">SSD </w:t>
      </w:r>
      <w:r w:rsidR="006B0D94" w:rsidRPr="00FF3948">
        <w:rPr>
          <w:rFonts w:ascii="宋体" w:eastAsia="宋体" w:hAnsi="宋体" w:hint="eastAsia"/>
        </w:rPr>
        <w:t>128</w:t>
      </w:r>
      <w:r w:rsidR="006B0D94" w:rsidRPr="00FF3948">
        <w:rPr>
          <w:rFonts w:ascii="宋体" w:eastAsia="宋体" w:hAnsi="宋体"/>
        </w:rPr>
        <w:t>G</w:t>
      </w:r>
      <w:r w:rsidRPr="00FF3948">
        <w:rPr>
          <w:rFonts w:ascii="宋体" w:eastAsia="宋体" w:hAnsi="宋体" w:hint="eastAsia"/>
        </w:rPr>
        <w:t>容量</w:t>
      </w:r>
      <w:r w:rsidRPr="00FF3948">
        <w:rPr>
          <w:rFonts w:ascii="宋体" w:eastAsia="宋体" w:hAnsi="宋体"/>
        </w:rPr>
        <w:t xml:space="preserve"> </w:t>
      </w:r>
    </w:p>
    <w:p w14:paraId="19C9B639" w14:textId="77777777" w:rsidR="00A36B8B" w:rsidRPr="00FF3948" w:rsidRDefault="00A36B8B" w:rsidP="00A36B8B">
      <w:pPr>
        <w:pStyle w:val="4"/>
        <w:rPr>
          <w:rFonts w:ascii="宋体" w:eastAsia="宋体" w:hAnsi="宋体"/>
        </w:rPr>
      </w:pPr>
      <w:bookmarkStart w:id="980" w:name="_Toc526025097"/>
      <w:bookmarkStart w:id="981" w:name="_Toc526616586"/>
      <w:bookmarkStart w:id="982" w:name="_Toc529546223"/>
      <w:r w:rsidRPr="00FF3948">
        <w:rPr>
          <w:rFonts w:ascii="宋体" w:eastAsia="宋体" w:hAnsi="宋体" w:hint="eastAsia"/>
        </w:rPr>
        <w:t>2.6.2软件及网站</w:t>
      </w:r>
      <w:bookmarkEnd w:id="980"/>
      <w:bookmarkEnd w:id="981"/>
      <w:bookmarkEnd w:id="982"/>
    </w:p>
    <w:p w14:paraId="3DE74A7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Axure RP</w:t>
      </w:r>
      <w:r w:rsidRPr="00FF3948">
        <w:rPr>
          <w:rFonts w:ascii="宋体" w:eastAsia="宋体" w:hAnsi="宋体" w:hint="eastAsia"/>
        </w:rPr>
        <w:t>（快速原型界面设计工具）</w:t>
      </w:r>
    </w:p>
    <w:p w14:paraId="6D20DB2C"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oKit（软件需求管理工具）</w:t>
      </w:r>
    </w:p>
    <w:p w14:paraId="2085114F"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IBM Rational Rose/IBM Rational Software Architect</w:t>
      </w:r>
      <w:r w:rsidRPr="00FF3948">
        <w:rPr>
          <w:rFonts w:ascii="宋体" w:eastAsia="宋体" w:hAnsi="宋体" w:hint="eastAsia"/>
        </w:rPr>
        <w:t>（</w:t>
      </w:r>
      <w:r w:rsidRPr="00FF3948">
        <w:rPr>
          <w:rFonts w:ascii="宋体" w:eastAsia="宋体" w:hAnsi="宋体"/>
        </w:rPr>
        <w:t>UML</w:t>
      </w:r>
      <w:r w:rsidRPr="00FF3948">
        <w:rPr>
          <w:rFonts w:ascii="宋体" w:eastAsia="宋体" w:hAnsi="宋体" w:hint="eastAsia"/>
        </w:rPr>
        <w:t>分析与建模工具）</w:t>
      </w:r>
    </w:p>
    <w:p w14:paraId="2BF5D3F3"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Project</w:t>
      </w:r>
      <w:r w:rsidRPr="00FF3948">
        <w:rPr>
          <w:rFonts w:ascii="宋体" w:eastAsia="宋体" w:hAnsi="宋体" w:hint="eastAsia"/>
        </w:rPr>
        <w:t>（项目管理工具）</w:t>
      </w:r>
    </w:p>
    <w:p w14:paraId="10D0D95D"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Office</w:t>
      </w:r>
      <w:r w:rsidRPr="00FF3948">
        <w:rPr>
          <w:rFonts w:ascii="宋体" w:eastAsia="宋体" w:hAnsi="宋体" w:hint="eastAsia"/>
        </w:rPr>
        <w:t>（文档编写工具）</w:t>
      </w:r>
    </w:p>
    <w:p w14:paraId="372F6E3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Git+GitHub Desktop</w:t>
      </w:r>
    </w:p>
    <w:p w14:paraId="31A4455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GitHub</w:t>
      </w:r>
      <w:r w:rsidRPr="00FF3948">
        <w:rPr>
          <w:rFonts w:ascii="宋体" w:eastAsia="宋体" w:hAnsi="宋体" w:hint="eastAsia"/>
        </w:rPr>
        <w:t>（在线代码托管平台）</w:t>
      </w:r>
    </w:p>
    <w:p w14:paraId="0605032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MySQL</w:t>
      </w:r>
      <w:r w:rsidRPr="00FF3948">
        <w:rPr>
          <w:rFonts w:ascii="宋体" w:eastAsia="宋体" w:hAnsi="宋体" w:hint="eastAsia"/>
        </w:rPr>
        <w:t>（关系型数据库管理系统）</w:t>
      </w:r>
      <w:r w:rsidRPr="00FF3948">
        <w:rPr>
          <w:rFonts w:ascii="宋体" w:eastAsia="宋体" w:hAnsi="宋体"/>
        </w:rPr>
        <w:t xml:space="preserve"> </w:t>
      </w:r>
    </w:p>
    <w:p w14:paraId="0955F1BE"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Windows 2003 server</w:t>
      </w:r>
      <w:r w:rsidRPr="00FF3948">
        <w:rPr>
          <w:rFonts w:ascii="宋体" w:eastAsia="宋体" w:hAnsi="宋体" w:hint="eastAsia"/>
        </w:rPr>
        <w:t>（服务器系统）</w:t>
      </w:r>
    </w:p>
    <w:p w14:paraId="4127B6F4"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V</w:t>
      </w:r>
      <w:r w:rsidRPr="00FF3948">
        <w:rPr>
          <w:rFonts w:ascii="宋体" w:eastAsia="宋体" w:hAnsi="宋体"/>
        </w:rPr>
        <w:t>isio(office软件系列中的负责绘制流程图和示意图的软件</w:t>
      </w:r>
      <w:r w:rsidRPr="00FF3948">
        <w:rPr>
          <w:rFonts w:ascii="宋体" w:eastAsia="宋体" w:hAnsi="宋体" w:hint="eastAsia"/>
        </w:rPr>
        <w:t>)</w:t>
      </w:r>
    </w:p>
    <w:p w14:paraId="2BA2799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X</w:t>
      </w:r>
      <w:r w:rsidRPr="00FF3948">
        <w:rPr>
          <w:rFonts w:ascii="宋体" w:eastAsia="宋体" w:hAnsi="宋体"/>
        </w:rPr>
        <w:t>mind(一款非常实用的商业思维导图软件</w:t>
      </w:r>
      <w:r w:rsidRPr="00FF3948">
        <w:rPr>
          <w:rFonts w:ascii="宋体" w:eastAsia="宋体" w:hAnsi="宋体" w:hint="eastAsia"/>
        </w:rPr>
        <w:t>)</w:t>
      </w:r>
    </w:p>
    <w:p w14:paraId="131EA21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HBuilder（HTML5+CSS+JavaScript前端开发）</w:t>
      </w:r>
    </w:p>
    <w:p w14:paraId="193D3435"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Doors(是一个功能全面且强大的需求管理工具</w:t>
      </w:r>
      <w:r w:rsidRPr="00FF3948">
        <w:rPr>
          <w:rFonts w:ascii="宋体" w:eastAsia="宋体" w:hAnsi="宋体" w:hint="eastAsia"/>
        </w:rPr>
        <w:t>)</w:t>
      </w:r>
    </w:p>
    <w:p w14:paraId="00F3FAF2" w14:textId="77777777" w:rsidR="00A36B8B" w:rsidRPr="00FF3948" w:rsidRDefault="00A36B8B" w:rsidP="00F14404">
      <w:pPr>
        <w:tabs>
          <w:tab w:val="left" w:pos="1260"/>
        </w:tabs>
        <w:ind w:left="400"/>
        <w:rPr>
          <w:rFonts w:ascii="宋体" w:eastAsia="宋体" w:hAnsi="宋体"/>
        </w:rPr>
      </w:pPr>
    </w:p>
    <w:p w14:paraId="2AEECE56" w14:textId="77777777" w:rsidR="004531AB" w:rsidRPr="00662255" w:rsidRDefault="004531AB" w:rsidP="004531AB"/>
    <w:p w14:paraId="266E8A78" w14:textId="77777777" w:rsidR="003B149C" w:rsidRPr="00FF3948" w:rsidRDefault="003B149C" w:rsidP="003B149C">
      <w:pPr>
        <w:pStyle w:val="2"/>
        <w:rPr>
          <w:rFonts w:ascii="宋体" w:eastAsia="宋体" w:hAnsi="宋体"/>
          <w:sz w:val="44"/>
          <w:szCs w:val="44"/>
        </w:rPr>
      </w:pPr>
      <w:bookmarkStart w:id="983" w:name="_Toc497416128"/>
      <w:bookmarkStart w:id="984" w:name="_Toc526024826"/>
      <w:bookmarkStart w:id="985" w:name="_Toc526024952"/>
      <w:bookmarkStart w:id="986" w:name="_Toc526017397"/>
      <w:bookmarkStart w:id="987" w:name="_Toc525929103"/>
      <w:bookmarkStart w:id="988" w:name="_Toc525929139"/>
      <w:bookmarkStart w:id="989" w:name="_Toc525928713"/>
      <w:bookmarkStart w:id="990" w:name="_Toc525928544"/>
      <w:bookmarkStart w:id="991" w:name="_Toc526025098"/>
      <w:bookmarkStart w:id="992" w:name="_Toc525928646"/>
      <w:bookmarkStart w:id="993" w:name="_Toc526019633"/>
      <w:bookmarkStart w:id="994" w:name="_Toc525935983"/>
      <w:bookmarkStart w:id="995" w:name="_Toc526017354"/>
      <w:bookmarkStart w:id="996" w:name="_Toc526616505"/>
      <w:bookmarkStart w:id="997" w:name="_Toc526616587"/>
      <w:bookmarkStart w:id="998" w:name="_Toc529546224"/>
      <w:r w:rsidRPr="00FF3948">
        <w:rPr>
          <w:rFonts w:ascii="宋体" w:eastAsia="宋体" w:hAnsi="宋体" w:hint="eastAsia"/>
          <w:sz w:val="44"/>
          <w:szCs w:val="44"/>
        </w:rPr>
        <w:t>第</w:t>
      </w:r>
      <w:r w:rsidRPr="00FF3948">
        <w:rPr>
          <w:rFonts w:ascii="宋体" w:eastAsia="宋体" w:hAnsi="宋体"/>
          <w:sz w:val="44"/>
          <w:szCs w:val="44"/>
        </w:rPr>
        <w:t>3章  时间管理计划</w:t>
      </w:r>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r w:rsidRPr="00FF3948">
        <w:rPr>
          <w:rFonts w:ascii="宋体" w:eastAsia="宋体" w:hAnsi="宋体"/>
          <w:sz w:val="44"/>
          <w:szCs w:val="44"/>
        </w:rPr>
        <w:t xml:space="preserve">  </w:t>
      </w:r>
    </w:p>
    <w:p w14:paraId="79C2D8AC" w14:textId="77777777" w:rsidR="003B149C" w:rsidRDefault="003B149C" w:rsidP="003B149C"/>
    <w:p w14:paraId="42FF3416" w14:textId="77777777" w:rsidR="003B149C" w:rsidRPr="00FF3948" w:rsidRDefault="003B149C" w:rsidP="003B149C">
      <w:pPr>
        <w:pStyle w:val="3"/>
        <w:rPr>
          <w:rFonts w:ascii="宋体" w:eastAsia="宋体" w:hAnsi="宋体"/>
        </w:rPr>
      </w:pPr>
      <w:bookmarkStart w:id="999" w:name="_Toc526024953"/>
      <w:bookmarkStart w:id="1000" w:name="_Toc526025099"/>
      <w:bookmarkStart w:id="1001" w:name="_Toc526024827"/>
      <w:bookmarkStart w:id="1002" w:name="_Toc526024414"/>
      <w:bookmarkStart w:id="1003" w:name="_Toc526616506"/>
      <w:bookmarkStart w:id="1004" w:name="_Toc526616588"/>
      <w:bookmarkStart w:id="1005" w:name="_Toc529546225"/>
      <w:r w:rsidRPr="00FF3948">
        <w:rPr>
          <w:rFonts w:ascii="宋体" w:eastAsia="宋体" w:hAnsi="宋体" w:hint="eastAsia"/>
        </w:rPr>
        <w:t>3</w:t>
      </w:r>
      <w:r w:rsidRPr="00FF3948">
        <w:rPr>
          <w:rFonts w:ascii="宋体" w:eastAsia="宋体" w:hAnsi="宋体"/>
        </w:rPr>
        <w:t>.1WBS</w:t>
      </w:r>
      <w:bookmarkEnd w:id="999"/>
      <w:bookmarkEnd w:id="1000"/>
      <w:bookmarkEnd w:id="1001"/>
      <w:bookmarkEnd w:id="1002"/>
      <w:bookmarkEnd w:id="1003"/>
      <w:bookmarkEnd w:id="1004"/>
      <w:bookmarkEnd w:id="1005"/>
    </w:p>
    <w:p w14:paraId="537DF9F2" w14:textId="77777777" w:rsidR="003B149C" w:rsidRPr="00FF3948" w:rsidRDefault="003B149C" w:rsidP="003B149C">
      <w:pPr>
        <w:pStyle w:val="4"/>
        <w:rPr>
          <w:rFonts w:ascii="宋体" w:eastAsia="宋体" w:hAnsi="宋体"/>
        </w:rPr>
      </w:pPr>
      <w:bookmarkStart w:id="1006" w:name="_Toc526025100"/>
      <w:bookmarkStart w:id="1007" w:name="_Toc526616589"/>
      <w:bookmarkStart w:id="1008" w:name="_Toc529546226"/>
      <w:r w:rsidRPr="00FF3948">
        <w:rPr>
          <w:rFonts w:ascii="宋体" w:eastAsia="宋体" w:hAnsi="宋体" w:hint="eastAsia"/>
        </w:rPr>
        <w:t>3</w:t>
      </w:r>
      <w:r w:rsidRPr="00FF3948">
        <w:rPr>
          <w:rFonts w:ascii="宋体" w:eastAsia="宋体" w:hAnsi="宋体"/>
        </w:rPr>
        <w:t>.1.1</w:t>
      </w:r>
      <w:r w:rsidRPr="00FF3948">
        <w:rPr>
          <w:rFonts w:ascii="宋体" w:eastAsia="宋体" w:hAnsi="宋体" w:hint="eastAsia"/>
        </w:rPr>
        <w:t>准备工作</w:t>
      </w:r>
      <w:bookmarkEnd w:id="1006"/>
      <w:bookmarkEnd w:id="1007"/>
      <w:bookmarkEnd w:id="1008"/>
    </w:p>
    <w:p w14:paraId="22EA9D78" w14:textId="77777777" w:rsidR="003B149C" w:rsidRPr="00CD1218" w:rsidRDefault="003B149C" w:rsidP="003B149C">
      <w:pPr>
        <w:pStyle w:val="5"/>
        <w:rPr>
          <w:rFonts w:ascii="宋体" w:eastAsia="宋体" w:hAnsi="宋体" w:cs="宋体"/>
          <w:color w:val="000000"/>
          <w:kern w:val="0"/>
          <w:sz w:val="24"/>
          <w:szCs w:val="24"/>
          <w:lang w:val="zh-CN"/>
        </w:rPr>
      </w:pPr>
      <w:bookmarkStart w:id="1009" w:name="_Toc526025101"/>
      <w:bookmarkStart w:id="1010" w:name="_Toc526616590"/>
      <w:bookmarkStart w:id="1011" w:name="_Toc529546227"/>
      <w:r w:rsidRPr="00CD1218">
        <w:rPr>
          <w:rFonts w:ascii="宋体" w:eastAsia="宋体" w:hAnsi="宋体" w:hint="eastAsia"/>
          <w:sz w:val="24"/>
          <w:szCs w:val="24"/>
          <w:lang w:val="zh-CN"/>
        </w:rPr>
        <w:t>3</w:t>
      </w:r>
      <w:r w:rsidRPr="00CD1218">
        <w:rPr>
          <w:rFonts w:ascii="宋体" w:eastAsia="宋体" w:hAnsi="宋体"/>
          <w:sz w:val="24"/>
          <w:szCs w:val="24"/>
          <w:lang w:val="zh-CN"/>
        </w:rPr>
        <w:t>.1.1.1</w:t>
      </w:r>
      <w:r w:rsidRPr="00CD1218">
        <w:rPr>
          <w:rFonts w:ascii="宋体" w:eastAsia="宋体" w:hAnsi="宋体" w:cs="宋体" w:hint="eastAsia"/>
          <w:color w:val="000000"/>
          <w:kern w:val="0"/>
          <w:sz w:val="24"/>
          <w:szCs w:val="24"/>
          <w:lang w:val="zh-CN"/>
        </w:rPr>
        <w:t>小组建立</w:t>
      </w:r>
      <w:bookmarkEnd w:id="1009"/>
      <w:bookmarkEnd w:id="1010"/>
      <w:bookmarkEnd w:id="1011"/>
    </w:p>
    <w:p w14:paraId="1DA7D54B" w14:textId="77777777" w:rsidR="003B149C" w:rsidRDefault="003B149C" w:rsidP="003B149C">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F6144F8" w14:textId="77777777" w:rsidTr="00E024DC">
        <w:tc>
          <w:tcPr>
            <w:tcW w:w="805" w:type="dxa"/>
          </w:tcPr>
          <w:p w14:paraId="4AAE69C6" w14:textId="77777777" w:rsidR="003B149C" w:rsidRPr="00CD1218" w:rsidRDefault="003B149C" w:rsidP="00E024DC">
            <w:pPr>
              <w:rPr>
                <w:rFonts w:ascii="宋体" w:eastAsia="宋体" w:hAnsi="宋体"/>
              </w:rPr>
            </w:pPr>
            <w:r w:rsidRPr="00CD1218">
              <w:rPr>
                <w:rFonts w:ascii="宋体" w:eastAsia="宋体" w:hAnsi="宋体" w:hint="eastAsia"/>
              </w:rPr>
              <w:lastRenderedPageBreak/>
              <w:t>姓名</w:t>
            </w:r>
          </w:p>
        </w:tc>
        <w:tc>
          <w:tcPr>
            <w:tcW w:w="1498" w:type="dxa"/>
          </w:tcPr>
          <w:p w14:paraId="201CAE5E"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075A1309"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2598ED4E"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76D4832D"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51B95E3E"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59F55792" w14:textId="77777777" w:rsidTr="00E024DC">
        <w:tc>
          <w:tcPr>
            <w:tcW w:w="805" w:type="dxa"/>
          </w:tcPr>
          <w:p w14:paraId="619FACC4"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5B3D0C4"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1E5CC8D2"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6890DD0E"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187D47D7"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1939D036" w14:textId="77777777" w:rsidR="003B149C" w:rsidRPr="00CD1218" w:rsidRDefault="003B149C" w:rsidP="00E024DC">
            <w:pPr>
              <w:rPr>
                <w:rFonts w:ascii="宋体" w:eastAsia="宋体" w:hAnsi="宋体"/>
              </w:rPr>
            </w:pPr>
            <w:r w:rsidRPr="00CD1218">
              <w:rPr>
                <w:rFonts w:ascii="宋体" w:eastAsia="宋体" w:hAnsi="宋体" w:hint="eastAsia"/>
              </w:rPr>
              <w:t>A</w:t>
            </w:r>
          </w:p>
        </w:tc>
      </w:tr>
      <w:tr w:rsidR="003B149C" w14:paraId="4BB459DB" w14:textId="77777777" w:rsidTr="00E024DC">
        <w:tc>
          <w:tcPr>
            <w:tcW w:w="8296" w:type="dxa"/>
            <w:gridSpan w:val="6"/>
          </w:tcPr>
          <w:p w14:paraId="342D5F78"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BF0A1A0" w14:textId="77777777" w:rsidTr="00E024DC">
        <w:tc>
          <w:tcPr>
            <w:tcW w:w="805" w:type="dxa"/>
          </w:tcPr>
          <w:p w14:paraId="60E8098A"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40C2CAF3" w14:textId="77777777" w:rsidR="003B149C" w:rsidRPr="00CD1218" w:rsidRDefault="003B149C" w:rsidP="00E024DC">
            <w:pPr>
              <w:rPr>
                <w:rFonts w:ascii="宋体" w:eastAsia="宋体" w:hAnsi="宋体"/>
              </w:rPr>
            </w:pPr>
            <w:r w:rsidRPr="00CD1218">
              <w:rPr>
                <w:rFonts w:ascii="宋体" w:eastAsia="宋体" w:hAnsi="宋体" w:hint="eastAsia"/>
              </w:rPr>
              <w:t>选定的组员</w:t>
            </w:r>
          </w:p>
        </w:tc>
      </w:tr>
      <w:tr w:rsidR="003B149C" w14:paraId="207F1E06" w14:textId="77777777" w:rsidTr="00E024DC">
        <w:tc>
          <w:tcPr>
            <w:tcW w:w="805" w:type="dxa"/>
          </w:tcPr>
          <w:p w14:paraId="29752655"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0E4C4EFE" w14:textId="77777777" w:rsidR="003B149C" w:rsidRPr="00CD1218" w:rsidRDefault="003B149C" w:rsidP="00E024DC">
            <w:pPr>
              <w:rPr>
                <w:rFonts w:ascii="宋体" w:eastAsia="宋体" w:hAnsi="宋体"/>
              </w:rPr>
            </w:pPr>
            <w:r w:rsidRPr="00CD1218">
              <w:rPr>
                <w:rFonts w:ascii="宋体" w:eastAsia="宋体" w:hAnsi="宋体" w:hint="eastAsia"/>
              </w:rPr>
              <w:t>明确小组成员、组长以及各自分工</w:t>
            </w:r>
          </w:p>
        </w:tc>
      </w:tr>
      <w:tr w:rsidR="003B149C" w14:paraId="3A0497E9" w14:textId="77777777" w:rsidTr="00E024DC">
        <w:tc>
          <w:tcPr>
            <w:tcW w:w="805" w:type="dxa"/>
          </w:tcPr>
          <w:p w14:paraId="47AF850D"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33901865" w14:textId="77777777" w:rsidR="003B149C" w:rsidRPr="00CD1218" w:rsidRDefault="003B149C" w:rsidP="00E024DC">
            <w:pPr>
              <w:rPr>
                <w:rFonts w:ascii="宋体" w:eastAsia="宋体" w:hAnsi="宋体"/>
              </w:rPr>
            </w:pPr>
            <w:r w:rsidRPr="00CD1218">
              <w:rPr>
                <w:rFonts w:ascii="宋体" w:eastAsia="宋体" w:hAnsi="宋体" w:hint="eastAsia"/>
              </w:rPr>
              <w:t>确立G04项目小组、确立分工</w:t>
            </w:r>
          </w:p>
        </w:tc>
      </w:tr>
    </w:tbl>
    <w:p w14:paraId="5D44887B" w14:textId="77777777" w:rsidR="003B149C" w:rsidRDefault="003B149C" w:rsidP="003B149C">
      <w:pPr>
        <w:rPr>
          <w:lang w:val="zh-CN"/>
        </w:rPr>
      </w:pPr>
    </w:p>
    <w:p w14:paraId="2934B16C" w14:textId="77777777" w:rsidR="003B149C" w:rsidRPr="00CD1218" w:rsidRDefault="003B149C" w:rsidP="003B149C">
      <w:pPr>
        <w:pStyle w:val="5"/>
        <w:rPr>
          <w:rFonts w:ascii="宋体" w:eastAsia="宋体" w:hAnsi="宋体" w:cs="宋体"/>
          <w:color w:val="000000"/>
          <w:kern w:val="0"/>
          <w:sz w:val="24"/>
          <w:szCs w:val="24"/>
          <w:lang w:val="zh-CN"/>
        </w:rPr>
      </w:pPr>
      <w:bookmarkStart w:id="1012" w:name="_Toc526025102"/>
      <w:bookmarkStart w:id="1013" w:name="_Toc526616591"/>
      <w:bookmarkStart w:id="1014" w:name="_Toc529546228"/>
      <w:r w:rsidRPr="00CD1218">
        <w:rPr>
          <w:rFonts w:ascii="宋体" w:eastAsia="宋体" w:hAnsi="宋体" w:hint="eastAsia"/>
          <w:sz w:val="24"/>
          <w:szCs w:val="24"/>
          <w:lang w:val="zh-CN"/>
        </w:rPr>
        <w:t>3</w:t>
      </w:r>
      <w:r w:rsidRPr="00CD1218">
        <w:rPr>
          <w:rFonts w:ascii="宋体" w:eastAsia="宋体" w:hAnsi="宋体"/>
          <w:sz w:val="24"/>
          <w:szCs w:val="24"/>
          <w:lang w:val="zh-CN"/>
        </w:rPr>
        <w:t>.1.1.2</w:t>
      </w:r>
      <w:r w:rsidRPr="00CD1218">
        <w:rPr>
          <w:rFonts w:ascii="宋体" w:eastAsia="宋体" w:hAnsi="宋体" w:cs="宋体" w:hint="eastAsia"/>
          <w:color w:val="000000"/>
          <w:kern w:val="0"/>
          <w:sz w:val="24"/>
          <w:szCs w:val="24"/>
          <w:lang w:val="zh-CN"/>
        </w:rPr>
        <w:t>环境搭建</w:t>
      </w:r>
      <w:bookmarkEnd w:id="1012"/>
      <w:bookmarkEnd w:id="1013"/>
      <w:bookmarkEnd w:id="10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B781D7A" w14:textId="77777777" w:rsidTr="00E024DC">
        <w:tc>
          <w:tcPr>
            <w:tcW w:w="805" w:type="dxa"/>
          </w:tcPr>
          <w:p w14:paraId="658754CC"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13CD0AC7"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3C2320A7"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2AA86E87"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1AA4EBF0"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43FC272F"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48C7F4AF" w14:textId="77777777" w:rsidTr="00E024DC">
        <w:tc>
          <w:tcPr>
            <w:tcW w:w="805" w:type="dxa"/>
          </w:tcPr>
          <w:p w14:paraId="0A0F9E46"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1437ABD0"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36C70FDF"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DB8B887"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28BD6B5"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49B8920E" w14:textId="77777777" w:rsidR="003B149C" w:rsidRPr="00CD1218" w:rsidRDefault="003B149C" w:rsidP="00E024DC">
            <w:pPr>
              <w:rPr>
                <w:rFonts w:ascii="宋体" w:eastAsia="宋体" w:hAnsi="宋体"/>
              </w:rPr>
            </w:pPr>
            <w:r w:rsidRPr="00CD1218">
              <w:rPr>
                <w:rFonts w:ascii="宋体" w:eastAsia="宋体" w:hAnsi="宋体" w:hint="eastAsia"/>
              </w:rPr>
              <w:t>A</w:t>
            </w:r>
          </w:p>
        </w:tc>
      </w:tr>
      <w:tr w:rsidR="003B149C" w14:paraId="17991448" w14:textId="77777777" w:rsidTr="00E024DC">
        <w:tc>
          <w:tcPr>
            <w:tcW w:w="8296" w:type="dxa"/>
            <w:gridSpan w:val="6"/>
          </w:tcPr>
          <w:p w14:paraId="3A02C700"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946AEFE" w14:textId="77777777" w:rsidTr="00E024DC">
        <w:tc>
          <w:tcPr>
            <w:tcW w:w="805" w:type="dxa"/>
          </w:tcPr>
          <w:p w14:paraId="66ABDA5B"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9E4CAD8" w14:textId="77777777" w:rsidR="003B149C" w:rsidRPr="00CD1218" w:rsidRDefault="003B149C" w:rsidP="00E024DC">
            <w:pPr>
              <w:rPr>
                <w:rFonts w:ascii="宋体" w:eastAsia="宋体" w:hAnsi="宋体"/>
              </w:rPr>
            </w:pPr>
            <w:r w:rsidRPr="00CD1218">
              <w:rPr>
                <w:rFonts w:ascii="宋体" w:eastAsia="宋体" w:hAnsi="宋体" w:hint="eastAsia"/>
              </w:rPr>
              <w:t>软件安装包、github账号</w:t>
            </w:r>
          </w:p>
        </w:tc>
      </w:tr>
      <w:tr w:rsidR="003B149C" w14:paraId="1E7F6F2F" w14:textId="77777777" w:rsidTr="00E024DC">
        <w:tc>
          <w:tcPr>
            <w:tcW w:w="805" w:type="dxa"/>
          </w:tcPr>
          <w:p w14:paraId="77B3F6AD"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4E0B31B9" w14:textId="77777777" w:rsidR="003B149C" w:rsidRPr="00CD1218" w:rsidRDefault="003B149C" w:rsidP="00E024DC">
            <w:pPr>
              <w:rPr>
                <w:rFonts w:ascii="宋体" w:eastAsia="宋体" w:hAnsi="宋体"/>
              </w:rPr>
            </w:pPr>
            <w:r w:rsidRPr="00CD1218">
              <w:rPr>
                <w:rFonts w:ascii="宋体" w:eastAsia="宋体" w:hAnsi="宋体" w:hint="eastAsia"/>
              </w:rPr>
              <w:t>搭建开发环境、完成配置管理框架</w:t>
            </w:r>
          </w:p>
        </w:tc>
      </w:tr>
      <w:tr w:rsidR="003B149C" w14:paraId="45CEC4CB" w14:textId="77777777" w:rsidTr="00E024DC">
        <w:tc>
          <w:tcPr>
            <w:tcW w:w="805" w:type="dxa"/>
          </w:tcPr>
          <w:p w14:paraId="19D923E9"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3A436036" w14:textId="77777777" w:rsidR="003B149C" w:rsidRPr="00CD1218" w:rsidRDefault="003B149C" w:rsidP="00E024DC">
            <w:pPr>
              <w:rPr>
                <w:rFonts w:ascii="宋体" w:eastAsia="宋体" w:hAnsi="宋体"/>
              </w:rPr>
            </w:pPr>
            <w:r w:rsidRPr="00CD1218">
              <w:rPr>
                <w:rFonts w:ascii="宋体" w:eastAsia="宋体" w:hAnsi="宋体"/>
              </w:rPr>
              <w:t>githu</w:t>
            </w:r>
            <w:r w:rsidRPr="00CD1218">
              <w:rPr>
                <w:rFonts w:ascii="宋体" w:eastAsia="宋体" w:hAnsi="宋体" w:hint="eastAsia"/>
              </w:rPr>
              <w:t>b</w:t>
            </w:r>
            <w:r w:rsidRPr="00CD1218">
              <w:rPr>
                <w:rFonts w:ascii="宋体" w:eastAsia="宋体" w:hAnsi="宋体"/>
              </w:rPr>
              <w:t>组织、安装好的环境的笔记本*5</w:t>
            </w:r>
          </w:p>
        </w:tc>
      </w:tr>
    </w:tbl>
    <w:p w14:paraId="28607D09" w14:textId="77777777" w:rsidR="003B149C" w:rsidRDefault="003B149C" w:rsidP="003B149C"/>
    <w:p w14:paraId="18A97B38" w14:textId="77777777" w:rsidR="003B149C" w:rsidRPr="00CD1218" w:rsidRDefault="003B149C" w:rsidP="003B149C">
      <w:pPr>
        <w:pStyle w:val="5"/>
        <w:rPr>
          <w:rFonts w:ascii="宋体" w:eastAsia="宋体" w:hAnsi="宋体" w:cs="宋体"/>
          <w:color w:val="000000"/>
          <w:kern w:val="0"/>
          <w:sz w:val="24"/>
          <w:szCs w:val="24"/>
          <w:lang w:val="zh-CN"/>
        </w:rPr>
      </w:pPr>
      <w:bookmarkStart w:id="1015" w:name="_Toc526025103"/>
      <w:bookmarkStart w:id="1016" w:name="_Toc526616592"/>
      <w:bookmarkStart w:id="1017" w:name="_Toc529546229"/>
      <w:r w:rsidRPr="00CD1218">
        <w:rPr>
          <w:rFonts w:ascii="宋体" w:eastAsia="宋体" w:hAnsi="宋体" w:hint="eastAsia"/>
          <w:sz w:val="24"/>
          <w:szCs w:val="24"/>
          <w:lang w:val="zh-CN"/>
        </w:rPr>
        <w:t>3</w:t>
      </w:r>
      <w:r w:rsidRPr="00CD1218">
        <w:rPr>
          <w:rFonts w:ascii="宋体" w:eastAsia="宋体" w:hAnsi="宋体"/>
          <w:sz w:val="24"/>
          <w:szCs w:val="24"/>
          <w:lang w:val="zh-CN"/>
        </w:rPr>
        <w:t>.1.1.3</w:t>
      </w:r>
      <w:r w:rsidRPr="00CD1218">
        <w:rPr>
          <w:rFonts w:ascii="宋体" w:eastAsia="宋体" w:hAnsi="宋体" w:cs="宋体" w:hint="eastAsia"/>
          <w:color w:val="000000"/>
          <w:kern w:val="0"/>
          <w:sz w:val="24"/>
          <w:szCs w:val="24"/>
          <w:lang w:val="zh-CN"/>
        </w:rPr>
        <w:t>项目确认</w:t>
      </w:r>
      <w:bookmarkEnd w:id="1015"/>
      <w:bookmarkEnd w:id="1016"/>
      <w:bookmarkEnd w:id="10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9251677" w14:textId="77777777" w:rsidTr="00E024DC">
        <w:tc>
          <w:tcPr>
            <w:tcW w:w="805" w:type="dxa"/>
          </w:tcPr>
          <w:p w14:paraId="38E8C89E"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556534DB"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26A99F22"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544AB291"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50B14F00"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3D30832C"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118B938F" w14:textId="77777777" w:rsidTr="00E024DC">
        <w:tc>
          <w:tcPr>
            <w:tcW w:w="805" w:type="dxa"/>
          </w:tcPr>
          <w:p w14:paraId="6EDB80C9"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75E889A4"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74F544B2"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0596511"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086EF28"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53918AED" w14:textId="77777777" w:rsidR="003B149C" w:rsidRPr="00CD1218" w:rsidRDefault="003B149C" w:rsidP="00E024DC">
            <w:pPr>
              <w:rPr>
                <w:rFonts w:ascii="宋体" w:eastAsia="宋体" w:hAnsi="宋体"/>
              </w:rPr>
            </w:pPr>
            <w:r w:rsidRPr="00CD1218">
              <w:rPr>
                <w:rFonts w:ascii="宋体" w:eastAsia="宋体" w:hAnsi="宋体" w:hint="eastAsia"/>
              </w:rPr>
              <w:t>A</w:t>
            </w:r>
          </w:p>
        </w:tc>
      </w:tr>
      <w:tr w:rsidR="003B149C" w14:paraId="06FC69F9" w14:textId="77777777" w:rsidTr="00E024DC">
        <w:tc>
          <w:tcPr>
            <w:tcW w:w="8296" w:type="dxa"/>
            <w:gridSpan w:val="6"/>
          </w:tcPr>
          <w:p w14:paraId="32A88B80"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56B208D0" w14:textId="77777777" w:rsidTr="00E024DC">
        <w:tc>
          <w:tcPr>
            <w:tcW w:w="805" w:type="dxa"/>
          </w:tcPr>
          <w:p w14:paraId="1C7A18FA"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131CE60C"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34DFB332" w14:textId="77777777" w:rsidTr="00E024DC">
        <w:tc>
          <w:tcPr>
            <w:tcW w:w="805" w:type="dxa"/>
          </w:tcPr>
          <w:p w14:paraId="07090515"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0014B13A" w14:textId="77777777" w:rsidR="003B149C" w:rsidRPr="00CD1218" w:rsidRDefault="003B149C" w:rsidP="00E024DC">
            <w:pPr>
              <w:rPr>
                <w:rFonts w:ascii="宋体" w:eastAsia="宋体" w:hAnsi="宋体"/>
              </w:rPr>
            </w:pPr>
            <w:r w:rsidRPr="00CD1218">
              <w:rPr>
                <w:rFonts w:ascii="宋体" w:eastAsia="宋体" w:hAnsi="宋体" w:hint="eastAsia"/>
              </w:rPr>
              <w:t>明确小组项目内容</w:t>
            </w:r>
          </w:p>
        </w:tc>
      </w:tr>
      <w:tr w:rsidR="003B149C" w14:paraId="523F2042" w14:textId="77777777" w:rsidTr="00E024DC">
        <w:tc>
          <w:tcPr>
            <w:tcW w:w="805" w:type="dxa"/>
          </w:tcPr>
          <w:p w14:paraId="04EA56B1"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2D0C7707" w14:textId="77777777" w:rsidR="003B149C" w:rsidRPr="00CD1218" w:rsidRDefault="003B149C" w:rsidP="00E024DC">
            <w:pPr>
              <w:rPr>
                <w:rFonts w:ascii="宋体" w:eastAsia="宋体" w:hAnsi="宋体"/>
              </w:rPr>
            </w:pPr>
            <w:r w:rsidRPr="00CD1218">
              <w:rPr>
                <w:rFonts w:ascii="宋体" w:eastAsia="宋体" w:hAnsi="宋体" w:hint="eastAsia"/>
              </w:rPr>
              <w:t>确认项目内容</w:t>
            </w:r>
          </w:p>
        </w:tc>
      </w:tr>
    </w:tbl>
    <w:p w14:paraId="5AC56036" w14:textId="77777777" w:rsidR="003B149C" w:rsidRDefault="003B149C" w:rsidP="003B149C"/>
    <w:p w14:paraId="6108E875" w14:textId="77777777" w:rsidR="003B149C" w:rsidRPr="00CD1218" w:rsidRDefault="003B149C" w:rsidP="003B149C">
      <w:pPr>
        <w:pStyle w:val="4"/>
        <w:rPr>
          <w:rFonts w:ascii="宋体" w:eastAsia="宋体" w:hAnsi="宋体"/>
        </w:rPr>
      </w:pPr>
      <w:bookmarkStart w:id="1018" w:name="_Toc526025104"/>
      <w:bookmarkStart w:id="1019" w:name="_Toc526616593"/>
      <w:bookmarkStart w:id="1020" w:name="_Toc529546230"/>
      <w:r w:rsidRPr="00CD1218">
        <w:rPr>
          <w:rFonts w:ascii="宋体" w:eastAsia="宋体" w:hAnsi="宋体" w:hint="eastAsia"/>
        </w:rPr>
        <w:t>3</w:t>
      </w:r>
      <w:r w:rsidRPr="00CD1218">
        <w:rPr>
          <w:rFonts w:ascii="宋体" w:eastAsia="宋体" w:hAnsi="宋体"/>
        </w:rPr>
        <w:t>.1.2</w:t>
      </w:r>
      <w:r w:rsidRPr="00CD1218">
        <w:rPr>
          <w:rFonts w:ascii="宋体" w:eastAsia="宋体" w:hAnsi="宋体" w:hint="eastAsia"/>
        </w:rPr>
        <w:t>可行性分析</w:t>
      </w:r>
      <w:bookmarkEnd w:id="1018"/>
      <w:bookmarkEnd w:id="1019"/>
      <w:bookmarkEnd w:id="1020"/>
    </w:p>
    <w:p w14:paraId="2DCABF79" w14:textId="77777777" w:rsidR="003B149C" w:rsidRPr="00CD1218" w:rsidRDefault="003B149C" w:rsidP="003B149C">
      <w:pPr>
        <w:pStyle w:val="5"/>
        <w:rPr>
          <w:rFonts w:ascii="宋体" w:eastAsia="宋体" w:hAnsi="宋体" w:cs="宋体"/>
          <w:color w:val="000000"/>
          <w:kern w:val="0"/>
          <w:sz w:val="24"/>
          <w:szCs w:val="24"/>
          <w:lang w:val="zh-CN"/>
        </w:rPr>
      </w:pPr>
      <w:bookmarkStart w:id="1021" w:name="_Toc526025105"/>
      <w:bookmarkStart w:id="1022" w:name="_Toc526616594"/>
      <w:bookmarkStart w:id="1023" w:name="_Toc529546231"/>
      <w:r w:rsidRPr="00CD1218">
        <w:rPr>
          <w:rFonts w:ascii="宋体" w:eastAsia="宋体" w:hAnsi="宋体" w:hint="eastAsia"/>
          <w:sz w:val="24"/>
          <w:szCs w:val="24"/>
          <w:lang w:val="zh-CN"/>
        </w:rPr>
        <w:t>3</w:t>
      </w:r>
      <w:r w:rsidRPr="00CD1218">
        <w:rPr>
          <w:rFonts w:ascii="宋体" w:eastAsia="宋体" w:hAnsi="宋体"/>
          <w:sz w:val="24"/>
          <w:szCs w:val="24"/>
          <w:lang w:val="zh-CN"/>
        </w:rPr>
        <w:t>.1.2.1</w:t>
      </w:r>
      <w:r w:rsidRPr="00CD1218">
        <w:rPr>
          <w:rFonts w:ascii="宋体" w:eastAsia="宋体" w:hAnsi="宋体" w:cs="宋体" w:hint="eastAsia"/>
          <w:color w:val="000000"/>
          <w:kern w:val="0"/>
          <w:sz w:val="24"/>
          <w:szCs w:val="24"/>
          <w:lang w:val="zh-CN"/>
        </w:rPr>
        <w:t>技术可行性分析</w:t>
      </w:r>
      <w:bookmarkEnd w:id="1021"/>
      <w:bookmarkEnd w:id="1022"/>
      <w:bookmarkEnd w:id="10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65CB04" w14:textId="77777777" w:rsidTr="00E024DC">
        <w:tc>
          <w:tcPr>
            <w:tcW w:w="805" w:type="dxa"/>
          </w:tcPr>
          <w:p w14:paraId="56205F2B"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32EFE923"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38CFA880"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1180069A"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7789FC16"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0398D666"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6B3E3537" w14:textId="77777777" w:rsidTr="00E024DC">
        <w:tc>
          <w:tcPr>
            <w:tcW w:w="805" w:type="dxa"/>
          </w:tcPr>
          <w:p w14:paraId="712A28A0"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79656999"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2910CF1" w14:textId="77777777" w:rsidR="003B149C" w:rsidRPr="00CD1218" w:rsidRDefault="003B149C" w:rsidP="00E024DC">
            <w:pPr>
              <w:rPr>
                <w:rFonts w:ascii="宋体" w:eastAsia="宋体" w:hAnsi="宋体"/>
              </w:rPr>
            </w:pPr>
            <w:r w:rsidRPr="00CD1218">
              <w:rPr>
                <w:rFonts w:ascii="宋体" w:eastAsia="宋体" w:hAnsi="宋体"/>
              </w:rPr>
              <w:t>R</w:t>
            </w:r>
          </w:p>
        </w:tc>
        <w:tc>
          <w:tcPr>
            <w:tcW w:w="1498" w:type="dxa"/>
          </w:tcPr>
          <w:p w14:paraId="51AA44DA"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C204E18"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4E609B9A"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41C1E4CF" w14:textId="77777777" w:rsidTr="00E024DC">
        <w:tc>
          <w:tcPr>
            <w:tcW w:w="8296" w:type="dxa"/>
            <w:gridSpan w:val="6"/>
          </w:tcPr>
          <w:p w14:paraId="4C8C69C1"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272FC1BE" w14:textId="77777777" w:rsidTr="00E024DC">
        <w:tc>
          <w:tcPr>
            <w:tcW w:w="805" w:type="dxa"/>
          </w:tcPr>
          <w:p w14:paraId="4673AEEB"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5F0A3F6A"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3AC7AD69" w14:textId="77777777" w:rsidTr="00E024DC">
        <w:tc>
          <w:tcPr>
            <w:tcW w:w="805" w:type="dxa"/>
          </w:tcPr>
          <w:p w14:paraId="6E284FA4"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1B843A92" w14:textId="77777777" w:rsidR="003B149C" w:rsidRPr="00CD1218" w:rsidRDefault="003B149C" w:rsidP="00E024DC">
            <w:pPr>
              <w:rPr>
                <w:rFonts w:ascii="宋体" w:eastAsia="宋体" w:hAnsi="宋体"/>
              </w:rPr>
            </w:pPr>
            <w:r w:rsidRPr="00CD1218">
              <w:rPr>
                <w:rFonts w:ascii="宋体" w:eastAsia="宋体" w:hAnsi="宋体" w:hint="eastAsia"/>
              </w:rPr>
              <w:t>分析项目技术可行性</w:t>
            </w:r>
          </w:p>
        </w:tc>
      </w:tr>
      <w:tr w:rsidR="003B149C" w14:paraId="14636ED6" w14:textId="77777777" w:rsidTr="00E024DC">
        <w:tc>
          <w:tcPr>
            <w:tcW w:w="805" w:type="dxa"/>
          </w:tcPr>
          <w:p w14:paraId="19545BBB" w14:textId="77777777" w:rsidR="003B149C" w:rsidRPr="00CD1218" w:rsidRDefault="003B149C" w:rsidP="00E024DC">
            <w:pPr>
              <w:rPr>
                <w:rFonts w:ascii="宋体" w:eastAsia="宋体" w:hAnsi="宋体"/>
              </w:rPr>
            </w:pPr>
            <w:r w:rsidRPr="00CD1218">
              <w:rPr>
                <w:rFonts w:ascii="宋体" w:eastAsia="宋体" w:hAnsi="宋体" w:hint="eastAsia"/>
              </w:rPr>
              <w:lastRenderedPageBreak/>
              <w:t>输出</w:t>
            </w:r>
          </w:p>
        </w:tc>
        <w:tc>
          <w:tcPr>
            <w:tcW w:w="7491" w:type="dxa"/>
            <w:gridSpan w:val="5"/>
          </w:tcPr>
          <w:p w14:paraId="544FCC74" w14:textId="77777777" w:rsidR="003B149C" w:rsidRPr="00CD1218" w:rsidRDefault="003B149C" w:rsidP="00E024DC">
            <w:pPr>
              <w:rPr>
                <w:rFonts w:ascii="宋体" w:eastAsia="宋体" w:hAnsi="宋体"/>
              </w:rPr>
            </w:pPr>
            <w:r w:rsidRPr="00CD1218">
              <w:rPr>
                <w:rFonts w:ascii="宋体" w:eastAsia="宋体" w:hAnsi="宋体" w:hint="eastAsia"/>
              </w:rPr>
              <w:t>技术可行性分析文档</w:t>
            </w:r>
          </w:p>
        </w:tc>
      </w:tr>
    </w:tbl>
    <w:p w14:paraId="459FC269" w14:textId="77777777" w:rsidR="003B149C" w:rsidRDefault="003B149C" w:rsidP="003B149C">
      <w:pPr>
        <w:rPr>
          <w:lang w:val="zh-CN"/>
        </w:rPr>
      </w:pPr>
    </w:p>
    <w:p w14:paraId="1CF2189A" w14:textId="6B249A6A" w:rsidR="003B149C" w:rsidRPr="00CD1218" w:rsidRDefault="003B149C" w:rsidP="003B149C">
      <w:pPr>
        <w:pStyle w:val="5"/>
        <w:rPr>
          <w:rFonts w:ascii="宋体" w:eastAsia="宋体" w:hAnsi="宋体" w:cs="宋体"/>
          <w:color w:val="000000"/>
          <w:kern w:val="0"/>
          <w:sz w:val="24"/>
          <w:szCs w:val="24"/>
          <w:lang w:val="zh-CN"/>
        </w:rPr>
      </w:pPr>
      <w:bookmarkStart w:id="1024" w:name="_Toc526025106"/>
      <w:bookmarkStart w:id="1025" w:name="_Toc526616595"/>
      <w:bookmarkStart w:id="1026" w:name="_Toc529546232"/>
      <w:r w:rsidRPr="00CD1218">
        <w:rPr>
          <w:rFonts w:ascii="宋体" w:eastAsia="宋体" w:hAnsi="宋体" w:hint="eastAsia"/>
          <w:sz w:val="24"/>
          <w:szCs w:val="24"/>
          <w:lang w:val="zh-CN"/>
        </w:rPr>
        <w:t>3</w:t>
      </w:r>
      <w:r w:rsidRPr="00CD1218">
        <w:rPr>
          <w:rFonts w:ascii="宋体" w:eastAsia="宋体" w:hAnsi="宋体"/>
          <w:sz w:val="24"/>
          <w:szCs w:val="24"/>
          <w:lang w:val="zh-CN"/>
        </w:rPr>
        <w:t>.1.2.2</w:t>
      </w:r>
      <w:r w:rsidR="00394E50" w:rsidRPr="00CD1218">
        <w:rPr>
          <w:rFonts w:ascii="宋体" w:eastAsia="宋体" w:hAnsi="宋体" w:cs="宋体" w:hint="eastAsia"/>
          <w:color w:val="000000"/>
          <w:kern w:val="0"/>
          <w:sz w:val="24"/>
          <w:szCs w:val="24"/>
          <w:lang w:val="zh-CN"/>
        </w:rPr>
        <w:t>人力资源</w:t>
      </w:r>
      <w:r w:rsidRPr="00CD1218">
        <w:rPr>
          <w:rFonts w:ascii="宋体" w:eastAsia="宋体" w:hAnsi="宋体" w:cs="宋体" w:hint="eastAsia"/>
          <w:color w:val="000000"/>
          <w:kern w:val="0"/>
          <w:sz w:val="24"/>
          <w:szCs w:val="24"/>
          <w:lang w:val="zh-CN"/>
        </w:rPr>
        <w:t>分析</w:t>
      </w:r>
      <w:bookmarkEnd w:id="1024"/>
      <w:bookmarkEnd w:id="1025"/>
      <w:bookmarkEnd w:id="10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B51C304" w14:textId="77777777" w:rsidTr="00E024DC">
        <w:tc>
          <w:tcPr>
            <w:tcW w:w="805" w:type="dxa"/>
          </w:tcPr>
          <w:p w14:paraId="0EA69959"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2855B729"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7B6072D6"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3E227EDE"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4C69DFB1"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14B7695D"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71419FB0" w14:textId="77777777" w:rsidTr="00E024DC">
        <w:tc>
          <w:tcPr>
            <w:tcW w:w="805" w:type="dxa"/>
          </w:tcPr>
          <w:p w14:paraId="6AB34D10"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7BA04C21"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F958EB7" w14:textId="495C2436" w:rsidR="003B149C" w:rsidRPr="00CD1218" w:rsidRDefault="00E729DD" w:rsidP="00E024DC">
            <w:pPr>
              <w:rPr>
                <w:rFonts w:ascii="宋体" w:eastAsia="宋体" w:hAnsi="宋体"/>
              </w:rPr>
            </w:pPr>
            <w:r w:rsidRPr="00CD1218">
              <w:rPr>
                <w:rFonts w:ascii="宋体" w:eastAsia="宋体" w:hAnsi="宋体"/>
              </w:rPr>
              <w:t>I</w:t>
            </w:r>
          </w:p>
        </w:tc>
        <w:tc>
          <w:tcPr>
            <w:tcW w:w="1498" w:type="dxa"/>
          </w:tcPr>
          <w:p w14:paraId="3790DEB8"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BBD0352"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2D354FC2" w14:textId="088ED523" w:rsidR="003B149C" w:rsidRPr="00CD1218" w:rsidRDefault="00E729DD" w:rsidP="00E024DC">
            <w:pPr>
              <w:rPr>
                <w:rFonts w:ascii="宋体" w:eastAsia="宋体" w:hAnsi="宋体"/>
              </w:rPr>
            </w:pPr>
            <w:r w:rsidRPr="00CD1218">
              <w:rPr>
                <w:rFonts w:ascii="宋体" w:eastAsia="宋体" w:hAnsi="宋体"/>
              </w:rPr>
              <w:t>R</w:t>
            </w:r>
          </w:p>
        </w:tc>
      </w:tr>
      <w:tr w:rsidR="003B149C" w14:paraId="4EC88200" w14:textId="77777777" w:rsidTr="00E024DC">
        <w:tc>
          <w:tcPr>
            <w:tcW w:w="8296" w:type="dxa"/>
            <w:gridSpan w:val="6"/>
          </w:tcPr>
          <w:p w14:paraId="7D981773"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1DBBF7C5" w14:textId="77777777" w:rsidTr="00E024DC">
        <w:tc>
          <w:tcPr>
            <w:tcW w:w="805" w:type="dxa"/>
          </w:tcPr>
          <w:p w14:paraId="7D301123"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380E756F"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7CC96ED1" w14:textId="77777777" w:rsidTr="00E024DC">
        <w:tc>
          <w:tcPr>
            <w:tcW w:w="805" w:type="dxa"/>
          </w:tcPr>
          <w:p w14:paraId="4F1D0F3E"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28DE8CB9" w14:textId="652C6C28" w:rsidR="003B149C" w:rsidRPr="00CD1218" w:rsidRDefault="003B149C" w:rsidP="00E024DC">
            <w:pPr>
              <w:rPr>
                <w:rFonts w:ascii="宋体" w:eastAsia="宋体" w:hAnsi="宋体"/>
              </w:rPr>
            </w:pPr>
            <w:r w:rsidRPr="00CD1218">
              <w:rPr>
                <w:rFonts w:ascii="宋体" w:eastAsia="宋体" w:hAnsi="宋体" w:hint="eastAsia"/>
              </w:rPr>
              <w:t>分析项目</w:t>
            </w:r>
            <w:r w:rsidR="00394E50" w:rsidRPr="00CD1218">
              <w:rPr>
                <w:rFonts w:ascii="宋体" w:eastAsia="宋体" w:hAnsi="宋体" w:hint="eastAsia"/>
              </w:rPr>
              <w:t>小组人员要求和组成</w:t>
            </w:r>
          </w:p>
        </w:tc>
      </w:tr>
      <w:tr w:rsidR="003B149C" w14:paraId="31DFB619" w14:textId="77777777" w:rsidTr="00E024DC">
        <w:tc>
          <w:tcPr>
            <w:tcW w:w="805" w:type="dxa"/>
          </w:tcPr>
          <w:p w14:paraId="56AD516B"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52195BB3" w14:textId="193F2FC2" w:rsidR="003B149C" w:rsidRPr="00CD1218" w:rsidRDefault="00E729DD" w:rsidP="00E024DC">
            <w:pPr>
              <w:rPr>
                <w:rFonts w:ascii="宋体" w:eastAsia="宋体" w:hAnsi="宋体"/>
              </w:rPr>
            </w:pPr>
            <w:r w:rsidRPr="00CD1218">
              <w:rPr>
                <w:rFonts w:ascii="宋体" w:eastAsia="宋体" w:hAnsi="宋体" w:hint="eastAsia"/>
              </w:rPr>
              <w:t>人力资源分析文档</w:t>
            </w:r>
          </w:p>
        </w:tc>
      </w:tr>
    </w:tbl>
    <w:p w14:paraId="6E59AF47" w14:textId="77777777" w:rsidR="003B149C" w:rsidRDefault="003B149C" w:rsidP="003B149C">
      <w:pPr>
        <w:rPr>
          <w:lang w:val="zh-CN"/>
        </w:rPr>
      </w:pPr>
    </w:p>
    <w:p w14:paraId="01A61A9A" w14:textId="7A7A8864" w:rsidR="003B149C" w:rsidRPr="00CD1218" w:rsidRDefault="003B149C" w:rsidP="003B149C">
      <w:pPr>
        <w:pStyle w:val="5"/>
        <w:rPr>
          <w:rFonts w:ascii="宋体" w:eastAsia="宋体" w:hAnsi="宋体" w:cs="宋体"/>
          <w:color w:val="000000"/>
          <w:kern w:val="0"/>
          <w:sz w:val="24"/>
          <w:szCs w:val="24"/>
          <w:lang w:val="zh-CN"/>
        </w:rPr>
      </w:pPr>
      <w:bookmarkStart w:id="1027" w:name="_Toc526025107"/>
      <w:bookmarkStart w:id="1028" w:name="_Toc526616596"/>
      <w:bookmarkStart w:id="1029" w:name="_Toc529546233"/>
      <w:r w:rsidRPr="00CD1218">
        <w:rPr>
          <w:rFonts w:ascii="宋体" w:eastAsia="宋体" w:hAnsi="宋体" w:hint="eastAsia"/>
          <w:sz w:val="24"/>
          <w:szCs w:val="24"/>
          <w:lang w:val="zh-CN"/>
        </w:rPr>
        <w:t>3</w:t>
      </w:r>
      <w:r w:rsidRPr="00CD1218">
        <w:rPr>
          <w:rFonts w:ascii="宋体" w:eastAsia="宋体" w:hAnsi="宋体"/>
          <w:sz w:val="24"/>
          <w:szCs w:val="24"/>
          <w:lang w:val="zh-CN"/>
        </w:rPr>
        <w:t>.1.2.3</w:t>
      </w:r>
      <w:r w:rsidR="00E729DD" w:rsidRPr="00CD1218">
        <w:rPr>
          <w:rFonts w:ascii="宋体" w:eastAsia="宋体" w:hAnsi="宋体" w:cs="宋体" w:hint="eastAsia"/>
          <w:color w:val="000000"/>
          <w:kern w:val="0"/>
          <w:sz w:val="24"/>
          <w:szCs w:val="24"/>
          <w:lang w:val="zh-CN"/>
        </w:rPr>
        <w:t>操作</w:t>
      </w:r>
      <w:r w:rsidRPr="00CD1218">
        <w:rPr>
          <w:rFonts w:ascii="宋体" w:eastAsia="宋体" w:hAnsi="宋体" w:cs="宋体" w:hint="eastAsia"/>
          <w:color w:val="000000"/>
          <w:kern w:val="0"/>
          <w:sz w:val="24"/>
          <w:szCs w:val="24"/>
          <w:lang w:val="zh-CN"/>
        </w:rPr>
        <w:t>可行性分析</w:t>
      </w:r>
      <w:bookmarkEnd w:id="1027"/>
      <w:bookmarkEnd w:id="1028"/>
      <w:bookmarkEnd w:id="10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F716EC" w14:textId="77777777" w:rsidTr="00E024DC">
        <w:tc>
          <w:tcPr>
            <w:tcW w:w="805" w:type="dxa"/>
          </w:tcPr>
          <w:p w14:paraId="5C573752"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18F23988"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1F95D533"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5220C13F"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4DA25ECF"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691C0BA1"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4BB9A0D4" w14:textId="77777777" w:rsidTr="00E024DC">
        <w:tc>
          <w:tcPr>
            <w:tcW w:w="805" w:type="dxa"/>
          </w:tcPr>
          <w:p w14:paraId="69374A1A"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0922B6B8" w14:textId="1B611EBB" w:rsidR="003B149C" w:rsidRPr="00CD1218" w:rsidRDefault="00E729DD" w:rsidP="00E024DC">
            <w:pPr>
              <w:rPr>
                <w:rFonts w:ascii="宋体" w:eastAsia="宋体" w:hAnsi="宋体"/>
              </w:rPr>
            </w:pPr>
            <w:r w:rsidRPr="00CD1218">
              <w:rPr>
                <w:rFonts w:ascii="宋体" w:eastAsia="宋体" w:hAnsi="宋体"/>
              </w:rPr>
              <w:t>A</w:t>
            </w:r>
          </w:p>
        </w:tc>
        <w:tc>
          <w:tcPr>
            <w:tcW w:w="1498" w:type="dxa"/>
          </w:tcPr>
          <w:p w14:paraId="13C85A35"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083960EC" w14:textId="326C7F25" w:rsidR="003B149C" w:rsidRPr="00CD1218" w:rsidRDefault="00E729DD" w:rsidP="00E024DC">
            <w:pPr>
              <w:rPr>
                <w:rFonts w:ascii="宋体" w:eastAsia="宋体" w:hAnsi="宋体"/>
              </w:rPr>
            </w:pPr>
            <w:r w:rsidRPr="00CD1218">
              <w:rPr>
                <w:rFonts w:ascii="宋体" w:eastAsia="宋体" w:hAnsi="宋体"/>
              </w:rPr>
              <w:t>R</w:t>
            </w:r>
          </w:p>
        </w:tc>
        <w:tc>
          <w:tcPr>
            <w:tcW w:w="1498" w:type="dxa"/>
          </w:tcPr>
          <w:p w14:paraId="1C480405"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11CEF5D5"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7A901F66" w14:textId="77777777" w:rsidTr="00E024DC">
        <w:tc>
          <w:tcPr>
            <w:tcW w:w="8296" w:type="dxa"/>
            <w:gridSpan w:val="6"/>
          </w:tcPr>
          <w:p w14:paraId="2B5BC48D"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38A80C68" w14:textId="77777777" w:rsidTr="00E024DC">
        <w:tc>
          <w:tcPr>
            <w:tcW w:w="805" w:type="dxa"/>
          </w:tcPr>
          <w:p w14:paraId="06118584"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93BDD5C"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082497E6" w14:textId="77777777" w:rsidTr="00E024DC">
        <w:tc>
          <w:tcPr>
            <w:tcW w:w="805" w:type="dxa"/>
          </w:tcPr>
          <w:p w14:paraId="21F0C088"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2C16F793" w14:textId="319EA631" w:rsidR="003B149C" w:rsidRPr="00CD1218" w:rsidRDefault="003B149C" w:rsidP="00E024DC">
            <w:pPr>
              <w:rPr>
                <w:rFonts w:ascii="宋体" w:eastAsia="宋体" w:hAnsi="宋体"/>
              </w:rPr>
            </w:pPr>
            <w:r w:rsidRPr="00CD1218">
              <w:rPr>
                <w:rFonts w:ascii="宋体" w:eastAsia="宋体" w:hAnsi="宋体" w:hint="eastAsia"/>
              </w:rPr>
              <w:t>分析项目</w:t>
            </w:r>
            <w:r w:rsidR="00E729DD" w:rsidRPr="00CD1218">
              <w:rPr>
                <w:rFonts w:ascii="宋体" w:eastAsia="宋体" w:hAnsi="宋体" w:hint="eastAsia"/>
              </w:rPr>
              <w:t>操作</w:t>
            </w:r>
            <w:r w:rsidRPr="00CD1218">
              <w:rPr>
                <w:rFonts w:ascii="宋体" w:eastAsia="宋体" w:hAnsi="宋体" w:hint="eastAsia"/>
              </w:rPr>
              <w:t>可行性</w:t>
            </w:r>
          </w:p>
        </w:tc>
      </w:tr>
      <w:tr w:rsidR="003B149C" w14:paraId="08C48D21" w14:textId="77777777" w:rsidTr="00E024DC">
        <w:tc>
          <w:tcPr>
            <w:tcW w:w="805" w:type="dxa"/>
          </w:tcPr>
          <w:p w14:paraId="7EE40FB1"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0E3B01E6" w14:textId="359A8160" w:rsidR="003B149C" w:rsidRPr="00CD1218" w:rsidRDefault="00E729DD" w:rsidP="00E024DC">
            <w:pPr>
              <w:rPr>
                <w:rFonts w:ascii="宋体" w:eastAsia="宋体" w:hAnsi="宋体"/>
              </w:rPr>
            </w:pPr>
            <w:r w:rsidRPr="00CD1218">
              <w:rPr>
                <w:rFonts w:ascii="宋体" w:eastAsia="宋体" w:hAnsi="宋体" w:hint="eastAsia"/>
              </w:rPr>
              <w:t>操作</w:t>
            </w:r>
            <w:r w:rsidR="003B149C" w:rsidRPr="00CD1218">
              <w:rPr>
                <w:rFonts w:ascii="宋体" w:eastAsia="宋体" w:hAnsi="宋体" w:hint="eastAsia"/>
              </w:rPr>
              <w:t>可行性分析文档</w:t>
            </w:r>
          </w:p>
        </w:tc>
      </w:tr>
    </w:tbl>
    <w:p w14:paraId="7766E3C8" w14:textId="0ABBEFE9" w:rsidR="003B149C" w:rsidRPr="006067E2" w:rsidRDefault="00E729DD" w:rsidP="00E729DD">
      <w:pPr>
        <w:pStyle w:val="5"/>
        <w:rPr>
          <w:rFonts w:ascii="宋体" w:eastAsia="宋体" w:hAnsi="宋体"/>
          <w:sz w:val="24"/>
          <w:szCs w:val="24"/>
          <w:rPrChange w:id="1030" w:author="mr.liu" w:date="2018-11-09T16:57:00Z">
            <w:rPr>
              <w:rFonts w:ascii="宋体" w:eastAsia="宋体" w:hAnsi="宋体"/>
            </w:rPr>
          </w:rPrChange>
        </w:rPr>
      </w:pPr>
      <w:bookmarkStart w:id="1031" w:name="_Toc529546234"/>
      <w:r w:rsidRPr="006067E2">
        <w:rPr>
          <w:rFonts w:ascii="宋体" w:eastAsia="宋体" w:hAnsi="宋体"/>
          <w:sz w:val="24"/>
          <w:szCs w:val="24"/>
          <w:rPrChange w:id="1032" w:author="mr.liu" w:date="2018-11-09T16:57:00Z">
            <w:rPr>
              <w:rFonts w:ascii="宋体" w:eastAsia="宋体" w:hAnsi="宋体"/>
            </w:rPr>
          </w:rPrChange>
        </w:rPr>
        <w:t>3.1.2.4</w:t>
      </w:r>
      <w:r w:rsidRPr="006067E2">
        <w:rPr>
          <w:rFonts w:ascii="宋体" w:eastAsia="宋体" w:hAnsi="宋体" w:hint="eastAsia"/>
          <w:sz w:val="24"/>
          <w:szCs w:val="24"/>
          <w:rPrChange w:id="1033" w:author="mr.liu" w:date="2018-11-09T16:57:00Z">
            <w:rPr>
              <w:rFonts w:ascii="宋体" w:eastAsia="宋体" w:hAnsi="宋体" w:hint="eastAsia"/>
            </w:rPr>
          </w:rPrChange>
        </w:rPr>
        <w:t>评估项目时间成本</w:t>
      </w:r>
      <w:bookmarkEnd w:id="10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729DD" w14:paraId="44ACE5A5" w14:textId="77777777" w:rsidTr="005E2438">
        <w:tc>
          <w:tcPr>
            <w:tcW w:w="805" w:type="dxa"/>
          </w:tcPr>
          <w:p w14:paraId="34826E1F" w14:textId="77777777" w:rsidR="00E729DD" w:rsidRPr="00CD1218" w:rsidRDefault="00E729DD" w:rsidP="005E2438">
            <w:pPr>
              <w:rPr>
                <w:rFonts w:ascii="宋体" w:eastAsia="宋体" w:hAnsi="宋体"/>
              </w:rPr>
            </w:pPr>
            <w:r w:rsidRPr="00CD1218">
              <w:rPr>
                <w:rFonts w:ascii="宋体" w:eastAsia="宋体" w:hAnsi="宋体" w:hint="eastAsia"/>
              </w:rPr>
              <w:t>姓名</w:t>
            </w:r>
          </w:p>
        </w:tc>
        <w:tc>
          <w:tcPr>
            <w:tcW w:w="1498" w:type="dxa"/>
          </w:tcPr>
          <w:p w14:paraId="0AC75A48" w14:textId="77777777" w:rsidR="00E729DD" w:rsidRPr="00CD1218" w:rsidRDefault="00E729DD" w:rsidP="005E2438">
            <w:pPr>
              <w:rPr>
                <w:rFonts w:ascii="宋体" w:eastAsia="宋体" w:hAnsi="宋体"/>
              </w:rPr>
            </w:pPr>
            <w:r w:rsidRPr="00CD1218">
              <w:rPr>
                <w:rFonts w:ascii="宋体" w:eastAsia="宋体" w:hAnsi="宋体" w:hint="eastAsia"/>
              </w:rPr>
              <w:t>郦哲聪</w:t>
            </w:r>
          </w:p>
        </w:tc>
        <w:tc>
          <w:tcPr>
            <w:tcW w:w="1498" w:type="dxa"/>
          </w:tcPr>
          <w:p w14:paraId="1CDF266B" w14:textId="77777777" w:rsidR="00E729DD" w:rsidRPr="00CD1218" w:rsidRDefault="00E729DD" w:rsidP="005E2438">
            <w:pPr>
              <w:rPr>
                <w:rFonts w:ascii="宋体" w:eastAsia="宋体" w:hAnsi="宋体"/>
              </w:rPr>
            </w:pPr>
            <w:r w:rsidRPr="00CD1218">
              <w:rPr>
                <w:rFonts w:ascii="宋体" w:eastAsia="宋体" w:hAnsi="宋体" w:hint="eastAsia"/>
              </w:rPr>
              <w:t>冯一鸣</w:t>
            </w:r>
          </w:p>
        </w:tc>
        <w:tc>
          <w:tcPr>
            <w:tcW w:w="1498" w:type="dxa"/>
          </w:tcPr>
          <w:p w14:paraId="37D19B6E" w14:textId="77777777" w:rsidR="00E729DD" w:rsidRPr="00CD1218" w:rsidRDefault="00E729DD" w:rsidP="005E2438">
            <w:pPr>
              <w:rPr>
                <w:rFonts w:ascii="宋体" w:eastAsia="宋体" w:hAnsi="宋体"/>
              </w:rPr>
            </w:pPr>
            <w:r w:rsidRPr="00CD1218">
              <w:rPr>
                <w:rFonts w:ascii="宋体" w:eastAsia="宋体" w:hAnsi="宋体" w:hint="eastAsia"/>
              </w:rPr>
              <w:t>周德阳</w:t>
            </w:r>
          </w:p>
        </w:tc>
        <w:tc>
          <w:tcPr>
            <w:tcW w:w="1498" w:type="dxa"/>
          </w:tcPr>
          <w:p w14:paraId="7F44AC84" w14:textId="77777777" w:rsidR="00E729DD" w:rsidRPr="00CD1218" w:rsidRDefault="00E729DD" w:rsidP="005E2438">
            <w:pPr>
              <w:rPr>
                <w:rFonts w:ascii="宋体" w:eastAsia="宋体" w:hAnsi="宋体"/>
              </w:rPr>
            </w:pPr>
            <w:r w:rsidRPr="00CD1218">
              <w:rPr>
                <w:rFonts w:ascii="宋体" w:eastAsia="宋体" w:hAnsi="宋体" w:hint="eastAsia"/>
              </w:rPr>
              <w:t>王飞钢</w:t>
            </w:r>
          </w:p>
        </w:tc>
        <w:tc>
          <w:tcPr>
            <w:tcW w:w="1499" w:type="dxa"/>
          </w:tcPr>
          <w:p w14:paraId="089B30D4" w14:textId="77777777" w:rsidR="00E729DD" w:rsidRPr="00CD1218" w:rsidRDefault="00E729DD" w:rsidP="005E2438">
            <w:pPr>
              <w:rPr>
                <w:rFonts w:ascii="宋体" w:eastAsia="宋体" w:hAnsi="宋体"/>
              </w:rPr>
            </w:pPr>
            <w:r w:rsidRPr="00CD1218">
              <w:rPr>
                <w:rFonts w:ascii="宋体" w:eastAsia="宋体" w:hAnsi="宋体" w:hint="eastAsia"/>
              </w:rPr>
              <w:t>刘乐威</w:t>
            </w:r>
          </w:p>
        </w:tc>
      </w:tr>
      <w:tr w:rsidR="00E729DD" w14:paraId="27231712" w14:textId="77777777" w:rsidTr="005E2438">
        <w:tc>
          <w:tcPr>
            <w:tcW w:w="805" w:type="dxa"/>
          </w:tcPr>
          <w:p w14:paraId="37F2C05C" w14:textId="77777777" w:rsidR="00E729DD" w:rsidRPr="00CD1218" w:rsidRDefault="00E729DD" w:rsidP="005E2438">
            <w:pPr>
              <w:rPr>
                <w:rFonts w:ascii="宋体" w:eastAsia="宋体" w:hAnsi="宋体"/>
              </w:rPr>
            </w:pPr>
            <w:r w:rsidRPr="00CD1218">
              <w:rPr>
                <w:rFonts w:ascii="宋体" w:eastAsia="宋体" w:hAnsi="宋体" w:hint="eastAsia"/>
              </w:rPr>
              <w:t>职责</w:t>
            </w:r>
          </w:p>
        </w:tc>
        <w:tc>
          <w:tcPr>
            <w:tcW w:w="1498" w:type="dxa"/>
          </w:tcPr>
          <w:p w14:paraId="76CA65F5" w14:textId="77777777" w:rsidR="00E729DD" w:rsidRPr="00CD1218" w:rsidRDefault="00E729DD" w:rsidP="005E2438">
            <w:pPr>
              <w:rPr>
                <w:rFonts w:ascii="宋体" w:eastAsia="宋体" w:hAnsi="宋体"/>
              </w:rPr>
            </w:pPr>
            <w:r w:rsidRPr="00CD1218">
              <w:rPr>
                <w:rFonts w:ascii="宋体" w:eastAsia="宋体" w:hAnsi="宋体" w:hint="eastAsia"/>
              </w:rPr>
              <w:t>R</w:t>
            </w:r>
          </w:p>
        </w:tc>
        <w:tc>
          <w:tcPr>
            <w:tcW w:w="1498" w:type="dxa"/>
          </w:tcPr>
          <w:p w14:paraId="4DB64E5B" w14:textId="77777777" w:rsidR="00E729DD" w:rsidRPr="00CD1218" w:rsidRDefault="00E729DD" w:rsidP="005E2438">
            <w:pPr>
              <w:rPr>
                <w:rFonts w:ascii="宋体" w:eastAsia="宋体" w:hAnsi="宋体"/>
              </w:rPr>
            </w:pPr>
            <w:r w:rsidRPr="00CD1218">
              <w:rPr>
                <w:rFonts w:ascii="宋体" w:eastAsia="宋体" w:hAnsi="宋体"/>
              </w:rPr>
              <w:t>I</w:t>
            </w:r>
          </w:p>
        </w:tc>
        <w:tc>
          <w:tcPr>
            <w:tcW w:w="1498" w:type="dxa"/>
          </w:tcPr>
          <w:p w14:paraId="65E8D7B1" w14:textId="77777777" w:rsidR="00E729DD" w:rsidRPr="00CD1218" w:rsidRDefault="00E729DD" w:rsidP="005E2438">
            <w:pPr>
              <w:rPr>
                <w:rFonts w:ascii="宋体" w:eastAsia="宋体" w:hAnsi="宋体"/>
              </w:rPr>
            </w:pPr>
            <w:r w:rsidRPr="00CD1218">
              <w:rPr>
                <w:rFonts w:ascii="宋体" w:eastAsia="宋体" w:hAnsi="宋体"/>
              </w:rPr>
              <w:t>I</w:t>
            </w:r>
          </w:p>
        </w:tc>
        <w:tc>
          <w:tcPr>
            <w:tcW w:w="1498" w:type="dxa"/>
          </w:tcPr>
          <w:p w14:paraId="30A78AF3" w14:textId="77777777" w:rsidR="00E729DD" w:rsidRPr="00CD1218" w:rsidRDefault="00E729DD" w:rsidP="005E2438">
            <w:pPr>
              <w:rPr>
                <w:rFonts w:ascii="宋体" w:eastAsia="宋体" w:hAnsi="宋体"/>
              </w:rPr>
            </w:pPr>
            <w:r w:rsidRPr="00CD1218">
              <w:rPr>
                <w:rFonts w:ascii="宋体" w:eastAsia="宋体" w:hAnsi="宋体"/>
              </w:rPr>
              <w:t>I</w:t>
            </w:r>
          </w:p>
        </w:tc>
        <w:tc>
          <w:tcPr>
            <w:tcW w:w="1499" w:type="dxa"/>
          </w:tcPr>
          <w:p w14:paraId="268A6A77" w14:textId="77777777" w:rsidR="00E729DD" w:rsidRPr="00CD1218" w:rsidRDefault="00E729DD" w:rsidP="005E2438">
            <w:pPr>
              <w:rPr>
                <w:rFonts w:ascii="宋体" w:eastAsia="宋体" w:hAnsi="宋体"/>
              </w:rPr>
            </w:pPr>
            <w:r w:rsidRPr="00CD1218">
              <w:rPr>
                <w:rFonts w:ascii="宋体" w:eastAsia="宋体" w:hAnsi="宋体"/>
              </w:rPr>
              <w:t>I</w:t>
            </w:r>
          </w:p>
        </w:tc>
      </w:tr>
      <w:tr w:rsidR="00E729DD" w14:paraId="08ACD5F3" w14:textId="77777777" w:rsidTr="005E2438">
        <w:tc>
          <w:tcPr>
            <w:tcW w:w="8296" w:type="dxa"/>
            <w:gridSpan w:val="6"/>
          </w:tcPr>
          <w:p w14:paraId="0838DE17" w14:textId="77777777" w:rsidR="00E729DD" w:rsidRPr="00CD1218" w:rsidRDefault="00E729DD" w:rsidP="005E2438">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E729DD" w14:paraId="3A98EA22" w14:textId="77777777" w:rsidTr="005E2438">
        <w:tc>
          <w:tcPr>
            <w:tcW w:w="805" w:type="dxa"/>
          </w:tcPr>
          <w:p w14:paraId="69988A97" w14:textId="77777777" w:rsidR="00E729DD" w:rsidRPr="00CD1218" w:rsidRDefault="00E729DD" w:rsidP="005E2438">
            <w:pPr>
              <w:rPr>
                <w:rFonts w:ascii="宋体" w:eastAsia="宋体" w:hAnsi="宋体"/>
              </w:rPr>
            </w:pPr>
            <w:r w:rsidRPr="00CD1218">
              <w:rPr>
                <w:rFonts w:ascii="宋体" w:eastAsia="宋体" w:hAnsi="宋体" w:hint="eastAsia"/>
              </w:rPr>
              <w:t>输入</w:t>
            </w:r>
          </w:p>
        </w:tc>
        <w:tc>
          <w:tcPr>
            <w:tcW w:w="7491" w:type="dxa"/>
            <w:gridSpan w:val="5"/>
          </w:tcPr>
          <w:p w14:paraId="1C09AF5B" w14:textId="77777777" w:rsidR="00E729DD" w:rsidRPr="00CD1218" w:rsidRDefault="00E729DD" w:rsidP="005E2438">
            <w:pPr>
              <w:rPr>
                <w:rFonts w:ascii="宋体" w:eastAsia="宋体" w:hAnsi="宋体"/>
              </w:rPr>
            </w:pPr>
            <w:r w:rsidRPr="00CD1218">
              <w:rPr>
                <w:rFonts w:ascii="宋体" w:eastAsia="宋体" w:hAnsi="宋体" w:hint="eastAsia"/>
              </w:rPr>
              <w:t>任务书</w:t>
            </w:r>
          </w:p>
        </w:tc>
      </w:tr>
      <w:tr w:rsidR="00E729DD" w14:paraId="73EA54E5" w14:textId="77777777" w:rsidTr="005E2438">
        <w:tc>
          <w:tcPr>
            <w:tcW w:w="805" w:type="dxa"/>
          </w:tcPr>
          <w:p w14:paraId="175AFD69" w14:textId="77777777" w:rsidR="00E729DD" w:rsidRPr="00CD1218" w:rsidRDefault="00E729DD" w:rsidP="005E2438">
            <w:pPr>
              <w:rPr>
                <w:rFonts w:ascii="宋体" w:eastAsia="宋体" w:hAnsi="宋体"/>
              </w:rPr>
            </w:pPr>
            <w:r w:rsidRPr="00CD1218">
              <w:rPr>
                <w:rFonts w:ascii="宋体" w:eastAsia="宋体" w:hAnsi="宋体" w:hint="eastAsia"/>
              </w:rPr>
              <w:t>任务说明</w:t>
            </w:r>
          </w:p>
        </w:tc>
        <w:tc>
          <w:tcPr>
            <w:tcW w:w="7491" w:type="dxa"/>
            <w:gridSpan w:val="5"/>
          </w:tcPr>
          <w:p w14:paraId="18B85D91" w14:textId="6E835F2C" w:rsidR="00E729DD" w:rsidRPr="00CD1218" w:rsidRDefault="00E729DD" w:rsidP="005E2438">
            <w:pPr>
              <w:rPr>
                <w:rFonts w:ascii="宋体" w:eastAsia="宋体" w:hAnsi="宋体"/>
              </w:rPr>
            </w:pPr>
            <w:r w:rsidRPr="00CD1218">
              <w:rPr>
                <w:rFonts w:ascii="宋体" w:eastAsia="宋体" w:hAnsi="宋体" w:hint="eastAsia"/>
              </w:rPr>
              <w:t>评估项目时间成本</w:t>
            </w:r>
          </w:p>
        </w:tc>
      </w:tr>
      <w:tr w:rsidR="00E729DD" w14:paraId="7B5707CD" w14:textId="77777777" w:rsidTr="005E2438">
        <w:tc>
          <w:tcPr>
            <w:tcW w:w="805" w:type="dxa"/>
          </w:tcPr>
          <w:p w14:paraId="7FC7D17E" w14:textId="77777777" w:rsidR="00E729DD" w:rsidRPr="00CD1218" w:rsidRDefault="00E729DD" w:rsidP="005E2438">
            <w:pPr>
              <w:rPr>
                <w:rFonts w:ascii="宋体" w:eastAsia="宋体" w:hAnsi="宋体"/>
              </w:rPr>
            </w:pPr>
            <w:r w:rsidRPr="00CD1218">
              <w:rPr>
                <w:rFonts w:ascii="宋体" w:eastAsia="宋体" w:hAnsi="宋体" w:hint="eastAsia"/>
              </w:rPr>
              <w:t>输出</w:t>
            </w:r>
          </w:p>
        </w:tc>
        <w:tc>
          <w:tcPr>
            <w:tcW w:w="7491" w:type="dxa"/>
            <w:gridSpan w:val="5"/>
          </w:tcPr>
          <w:p w14:paraId="2FBCDC2A" w14:textId="79AC78FB" w:rsidR="00E729DD" w:rsidRPr="00CD1218" w:rsidRDefault="00E729DD" w:rsidP="005E2438">
            <w:pPr>
              <w:rPr>
                <w:rFonts w:ascii="宋体" w:eastAsia="宋体" w:hAnsi="宋体"/>
              </w:rPr>
            </w:pPr>
            <w:r w:rsidRPr="00CD1218">
              <w:rPr>
                <w:rFonts w:ascii="宋体" w:eastAsia="宋体" w:hAnsi="宋体" w:hint="eastAsia"/>
              </w:rPr>
              <w:t>风险分析文档</w:t>
            </w:r>
          </w:p>
        </w:tc>
      </w:tr>
    </w:tbl>
    <w:p w14:paraId="66EF77F0" w14:textId="3B6A75D0" w:rsidR="00E729DD" w:rsidRDefault="00E729DD" w:rsidP="00E729DD">
      <w:pPr>
        <w:rPr>
          <w:lang w:val="zh-CN"/>
        </w:rPr>
      </w:pPr>
    </w:p>
    <w:p w14:paraId="7E36904A" w14:textId="77777777" w:rsidR="00E729DD" w:rsidRPr="00E729DD" w:rsidRDefault="00E729DD" w:rsidP="00E729DD">
      <w:pPr>
        <w:rPr>
          <w:lang w:val="zh-CN"/>
        </w:rPr>
      </w:pPr>
    </w:p>
    <w:p w14:paraId="413D63B8" w14:textId="77777777" w:rsidR="003B149C" w:rsidRPr="00CD1218" w:rsidRDefault="003B149C" w:rsidP="003B149C">
      <w:pPr>
        <w:pStyle w:val="4"/>
        <w:rPr>
          <w:rFonts w:ascii="宋体" w:eastAsia="宋体" w:hAnsi="宋体"/>
        </w:rPr>
      </w:pPr>
      <w:bookmarkStart w:id="1034" w:name="_Toc526025108"/>
      <w:bookmarkStart w:id="1035" w:name="_Toc526616597"/>
      <w:bookmarkStart w:id="1036" w:name="_Toc529546235"/>
      <w:r w:rsidRPr="00CD1218">
        <w:rPr>
          <w:rFonts w:ascii="宋体" w:eastAsia="宋体" w:hAnsi="宋体" w:hint="eastAsia"/>
        </w:rPr>
        <w:t>3</w:t>
      </w:r>
      <w:r w:rsidRPr="00CD1218">
        <w:rPr>
          <w:rFonts w:ascii="宋体" w:eastAsia="宋体" w:hAnsi="宋体"/>
        </w:rPr>
        <w:t>.1.3</w:t>
      </w:r>
      <w:r w:rsidRPr="00CD1218">
        <w:rPr>
          <w:rFonts w:ascii="宋体" w:eastAsia="宋体" w:hAnsi="宋体" w:hint="eastAsia"/>
        </w:rPr>
        <w:t>项目计划</w:t>
      </w:r>
      <w:bookmarkEnd w:id="1034"/>
      <w:bookmarkEnd w:id="1035"/>
      <w:bookmarkEnd w:id="1036"/>
    </w:p>
    <w:p w14:paraId="6B27719E" w14:textId="77777777" w:rsidR="003B149C" w:rsidRPr="00CD1218" w:rsidRDefault="003B149C" w:rsidP="003B149C">
      <w:pPr>
        <w:pStyle w:val="5"/>
        <w:rPr>
          <w:rFonts w:ascii="宋体" w:eastAsia="宋体" w:hAnsi="宋体" w:cs="宋体"/>
          <w:color w:val="000000"/>
          <w:kern w:val="0"/>
          <w:sz w:val="24"/>
          <w:szCs w:val="24"/>
          <w:lang w:val="zh-CN"/>
        </w:rPr>
      </w:pPr>
      <w:bookmarkStart w:id="1037" w:name="_Toc526025109"/>
      <w:bookmarkStart w:id="1038" w:name="_Toc526616598"/>
      <w:bookmarkStart w:id="1039" w:name="_Toc529546236"/>
      <w:r w:rsidRPr="00CD1218">
        <w:rPr>
          <w:rFonts w:ascii="宋体" w:eastAsia="宋体" w:hAnsi="宋体" w:hint="eastAsia"/>
          <w:sz w:val="24"/>
          <w:szCs w:val="24"/>
          <w:lang w:val="zh-CN"/>
        </w:rPr>
        <w:t>3</w:t>
      </w:r>
      <w:r w:rsidRPr="00CD1218">
        <w:rPr>
          <w:rFonts w:ascii="宋体" w:eastAsia="宋体" w:hAnsi="宋体"/>
          <w:sz w:val="24"/>
          <w:szCs w:val="24"/>
          <w:lang w:val="zh-CN"/>
        </w:rPr>
        <w:t>.1.3.1</w:t>
      </w:r>
      <w:r w:rsidRPr="00CD1218">
        <w:rPr>
          <w:rFonts w:ascii="宋体" w:eastAsia="宋体" w:hAnsi="宋体" w:cs="宋体" w:hint="eastAsia"/>
          <w:color w:val="000000"/>
          <w:kern w:val="0"/>
          <w:sz w:val="24"/>
          <w:szCs w:val="24"/>
          <w:lang w:val="zh-CN"/>
        </w:rPr>
        <w:t>工作分解</w:t>
      </w:r>
      <w:bookmarkEnd w:id="1037"/>
      <w:bookmarkEnd w:id="1038"/>
      <w:bookmarkEnd w:id="10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B3E9A1" w14:textId="77777777" w:rsidTr="00E024DC">
        <w:tc>
          <w:tcPr>
            <w:tcW w:w="805" w:type="dxa"/>
          </w:tcPr>
          <w:p w14:paraId="633EAA31"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7613F3F0"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76822BBB"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7AD49459"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484C1E6E"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2B3844CB"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17AE1018" w14:textId="77777777" w:rsidTr="00E024DC">
        <w:tc>
          <w:tcPr>
            <w:tcW w:w="805" w:type="dxa"/>
          </w:tcPr>
          <w:p w14:paraId="19167CB7" w14:textId="77777777" w:rsidR="003B149C" w:rsidRPr="00CD1218" w:rsidRDefault="003B149C" w:rsidP="00E024DC">
            <w:pPr>
              <w:rPr>
                <w:rFonts w:ascii="宋体" w:eastAsia="宋体" w:hAnsi="宋体"/>
              </w:rPr>
            </w:pPr>
            <w:r w:rsidRPr="00CD1218">
              <w:rPr>
                <w:rFonts w:ascii="宋体" w:eastAsia="宋体" w:hAnsi="宋体" w:hint="eastAsia"/>
              </w:rPr>
              <w:lastRenderedPageBreak/>
              <w:t>职责</w:t>
            </w:r>
          </w:p>
        </w:tc>
        <w:tc>
          <w:tcPr>
            <w:tcW w:w="1498" w:type="dxa"/>
          </w:tcPr>
          <w:p w14:paraId="0EBB26F0"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3CD19057"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E9B3A90"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342281CD"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2ADA66FF"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644121A7" w14:textId="77777777" w:rsidTr="00E024DC">
        <w:tc>
          <w:tcPr>
            <w:tcW w:w="8296" w:type="dxa"/>
            <w:gridSpan w:val="6"/>
          </w:tcPr>
          <w:p w14:paraId="0BAC18D4"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C2995EB" w14:textId="77777777" w:rsidTr="00E024DC">
        <w:tc>
          <w:tcPr>
            <w:tcW w:w="805" w:type="dxa"/>
          </w:tcPr>
          <w:p w14:paraId="31B4FD0E"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075CBF75" w14:textId="77777777" w:rsidR="003B149C" w:rsidRPr="00CD1218" w:rsidRDefault="003B149C" w:rsidP="00E024DC">
            <w:pPr>
              <w:rPr>
                <w:rFonts w:ascii="宋体" w:eastAsia="宋体" w:hAnsi="宋体"/>
              </w:rPr>
            </w:pPr>
            <w:r w:rsidRPr="00CD1218">
              <w:rPr>
                <w:rFonts w:ascii="宋体" w:eastAsia="宋体" w:hAnsi="宋体" w:hint="eastAsia"/>
              </w:rPr>
              <w:t>任务书、模板</w:t>
            </w:r>
          </w:p>
        </w:tc>
      </w:tr>
      <w:tr w:rsidR="003B149C" w14:paraId="550085F7" w14:textId="77777777" w:rsidTr="00E024DC">
        <w:tc>
          <w:tcPr>
            <w:tcW w:w="805" w:type="dxa"/>
          </w:tcPr>
          <w:p w14:paraId="32690481"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01DEA22F" w14:textId="77777777" w:rsidR="003B149C" w:rsidRPr="00CD1218" w:rsidRDefault="003B149C" w:rsidP="00E024DC">
            <w:pPr>
              <w:rPr>
                <w:rFonts w:ascii="宋体" w:eastAsia="宋体" w:hAnsi="宋体"/>
              </w:rPr>
            </w:pPr>
            <w:r w:rsidRPr="00CD1218">
              <w:rPr>
                <w:rFonts w:ascii="宋体" w:eastAsia="宋体" w:hAnsi="宋体" w:hint="eastAsia"/>
              </w:rPr>
              <w:t>分解工作，方便安排工作到人</w:t>
            </w:r>
          </w:p>
        </w:tc>
      </w:tr>
      <w:tr w:rsidR="003B149C" w14:paraId="201A245E" w14:textId="77777777" w:rsidTr="00E024DC">
        <w:tc>
          <w:tcPr>
            <w:tcW w:w="805" w:type="dxa"/>
          </w:tcPr>
          <w:p w14:paraId="10204AF9"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41E8EEB3" w14:textId="77777777" w:rsidR="003B149C" w:rsidRPr="00CD1218" w:rsidRDefault="003B149C" w:rsidP="00E024DC">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图</w:t>
            </w:r>
          </w:p>
        </w:tc>
      </w:tr>
    </w:tbl>
    <w:p w14:paraId="25F1EDBC" w14:textId="77777777" w:rsidR="003B149C" w:rsidRDefault="003B149C" w:rsidP="003B149C">
      <w:pPr>
        <w:rPr>
          <w:lang w:val="zh-CN"/>
        </w:rPr>
      </w:pPr>
    </w:p>
    <w:p w14:paraId="4D3A18FE" w14:textId="77777777" w:rsidR="003B149C" w:rsidRPr="00CD1218" w:rsidRDefault="003B149C" w:rsidP="003B149C">
      <w:pPr>
        <w:pStyle w:val="5"/>
        <w:rPr>
          <w:rFonts w:ascii="宋体" w:eastAsia="宋体" w:hAnsi="宋体" w:cs="宋体"/>
          <w:color w:val="000000"/>
          <w:kern w:val="0"/>
          <w:sz w:val="24"/>
          <w:szCs w:val="24"/>
          <w:lang w:val="zh-CN"/>
        </w:rPr>
      </w:pPr>
      <w:bookmarkStart w:id="1040" w:name="_Toc526025110"/>
      <w:bookmarkStart w:id="1041" w:name="_Toc526616599"/>
      <w:bookmarkStart w:id="1042" w:name="_Toc529546237"/>
      <w:r w:rsidRPr="00CD1218">
        <w:rPr>
          <w:rFonts w:ascii="宋体" w:eastAsia="宋体" w:hAnsi="宋体" w:hint="eastAsia"/>
          <w:sz w:val="24"/>
          <w:szCs w:val="24"/>
          <w:lang w:val="zh-CN"/>
        </w:rPr>
        <w:t>3</w:t>
      </w:r>
      <w:r w:rsidRPr="00CD1218">
        <w:rPr>
          <w:rFonts w:ascii="宋体" w:eastAsia="宋体" w:hAnsi="宋体"/>
          <w:sz w:val="24"/>
          <w:szCs w:val="24"/>
          <w:lang w:val="zh-CN"/>
        </w:rPr>
        <w:t>.1.3.2</w:t>
      </w:r>
      <w:r w:rsidRPr="00CD1218">
        <w:rPr>
          <w:rFonts w:ascii="宋体" w:eastAsia="宋体" w:hAnsi="宋体" w:cs="宋体" w:hint="eastAsia"/>
          <w:color w:val="000000"/>
          <w:kern w:val="0"/>
          <w:sz w:val="24"/>
          <w:szCs w:val="24"/>
          <w:lang w:val="zh-CN"/>
        </w:rPr>
        <w:t>人员分工</w:t>
      </w:r>
      <w:bookmarkEnd w:id="1040"/>
      <w:bookmarkEnd w:id="1041"/>
      <w:bookmarkEnd w:id="10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96EED73" w14:textId="77777777" w:rsidTr="00E024DC">
        <w:tc>
          <w:tcPr>
            <w:tcW w:w="805" w:type="dxa"/>
          </w:tcPr>
          <w:p w14:paraId="48DD9DFE"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7902EB51"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000A7EA9"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2DA9D32A"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6716CDD2"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70E2D76A"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77361354" w14:textId="77777777" w:rsidTr="00E024DC">
        <w:tc>
          <w:tcPr>
            <w:tcW w:w="805" w:type="dxa"/>
          </w:tcPr>
          <w:p w14:paraId="3F983D01"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E691C3D"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316D37F0"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607BB9E"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31B5768A"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19915351"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70AFBEF9" w14:textId="77777777" w:rsidTr="00E024DC">
        <w:tc>
          <w:tcPr>
            <w:tcW w:w="8296" w:type="dxa"/>
            <w:gridSpan w:val="6"/>
          </w:tcPr>
          <w:p w14:paraId="7090739A"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6B57B0DC" w14:textId="77777777" w:rsidTr="00E024DC">
        <w:tc>
          <w:tcPr>
            <w:tcW w:w="805" w:type="dxa"/>
          </w:tcPr>
          <w:p w14:paraId="213E432E"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CA404C3" w14:textId="77777777" w:rsidR="003B149C" w:rsidRPr="00CD1218" w:rsidRDefault="003B149C" w:rsidP="00E024DC">
            <w:pPr>
              <w:rPr>
                <w:rFonts w:ascii="宋体" w:eastAsia="宋体" w:hAnsi="宋体"/>
              </w:rPr>
            </w:pPr>
            <w:r w:rsidRPr="00CD1218">
              <w:rPr>
                <w:rFonts w:ascii="宋体" w:eastAsia="宋体" w:hAnsi="宋体" w:hint="eastAsia"/>
              </w:rPr>
              <w:t>WBS图</w:t>
            </w:r>
          </w:p>
        </w:tc>
      </w:tr>
      <w:tr w:rsidR="003B149C" w14:paraId="16E8E2D0" w14:textId="77777777" w:rsidTr="00E024DC">
        <w:tc>
          <w:tcPr>
            <w:tcW w:w="805" w:type="dxa"/>
          </w:tcPr>
          <w:p w14:paraId="1E28EA39"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22AE61C1" w14:textId="77777777" w:rsidR="003B149C" w:rsidRPr="00CD1218" w:rsidRDefault="003B149C" w:rsidP="00E024DC">
            <w:pPr>
              <w:rPr>
                <w:rFonts w:ascii="宋体" w:eastAsia="宋体" w:hAnsi="宋体"/>
              </w:rPr>
            </w:pPr>
            <w:r w:rsidRPr="00CD1218">
              <w:rPr>
                <w:rFonts w:ascii="宋体" w:eastAsia="宋体" w:hAnsi="宋体" w:hint="eastAsia"/>
              </w:rPr>
              <w:t>安排工作到人，以便项目管理和控制</w:t>
            </w:r>
          </w:p>
        </w:tc>
      </w:tr>
      <w:tr w:rsidR="003B149C" w14:paraId="2B428361" w14:textId="77777777" w:rsidTr="00E024DC">
        <w:tc>
          <w:tcPr>
            <w:tcW w:w="805" w:type="dxa"/>
          </w:tcPr>
          <w:p w14:paraId="7F51F3CA"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06028F5C" w14:textId="77777777" w:rsidR="003B149C" w:rsidRPr="00CD1218" w:rsidRDefault="003B149C" w:rsidP="00E024DC">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表</w:t>
            </w:r>
          </w:p>
        </w:tc>
      </w:tr>
    </w:tbl>
    <w:p w14:paraId="31B6FA9A" w14:textId="77777777" w:rsidR="003B149C" w:rsidRDefault="003B149C" w:rsidP="003B149C">
      <w:pPr>
        <w:rPr>
          <w:lang w:val="zh-CN"/>
        </w:rPr>
      </w:pPr>
    </w:p>
    <w:p w14:paraId="53B8C208" w14:textId="77777777" w:rsidR="003B149C" w:rsidRPr="00CD1218" w:rsidRDefault="003B149C" w:rsidP="003B149C">
      <w:pPr>
        <w:pStyle w:val="5"/>
        <w:rPr>
          <w:rFonts w:ascii="宋体" w:eastAsia="宋体" w:hAnsi="宋体" w:cs="宋体"/>
          <w:color w:val="000000"/>
          <w:kern w:val="0"/>
          <w:sz w:val="24"/>
          <w:szCs w:val="24"/>
          <w:lang w:val="zh-CN"/>
        </w:rPr>
      </w:pPr>
      <w:bookmarkStart w:id="1043" w:name="_Toc526025111"/>
      <w:bookmarkStart w:id="1044" w:name="_Toc526616600"/>
      <w:bookmarkStart w:id="1045" w:name="_Toc529546238"/>
      <w:r w:rsidRPr="00CD1218">
        <w:rPr>
          <w:rFonts w:ascii="宋体" w:eastAsia="宋体" w:hAnsi="宋体" w:hint="eastAsia"/>
          <w:sz w:val="24"/>
          <w:szCs w:val="24"/>
          <w:lang w:val="zh-CN"/>
        </w:rPr>
        <w:t>3</w:t>
      </w:r>
      <w:r w:rsidRPr="00CD1218">
        <w:rPr>
          <w:rFonts w:ascii="宋体" w:eastAsia="宋体" w:hAnsi="宋体"/>
          <w:sz w:val="24"/>
          <w:szCs w:val="24"/>
          <w:lang w:val="zh-CN"/>
        </w:rPr>
        <w:t>.1.3.3</w:t>
      </w:r>
      <w:r w:rsidRPr="00CD1218">
        <w:rPr>
          <w:rFonts w:ascii="宋体" w:eastAsia="宋体" w:hAnsi="宋体" w:cs="宋体" w:hint="eastAsia"/>
          <w:color w:val="000000"/>
          <w:kern w:val="0"/>
          <w:sz w:val="24"/>
          <w:szCs w:val="24"/>
          <w:lang w:val="zh-CN"/>
        </w:rPr>
        <w:t>甘特图</w:t>
      </w:r>
      <w:bookmarkEnd w:id="1043"/>
      <w:bookmarkEnd w:id="1044"/>
      <w:bookmarkEnd w:id="10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33E0AF5" w14:textId="77777777" w:rsidTr="00E024DC">
        <w:tc>
          <w:tcPr>
            <w:tcW w:w="805" w:type="dxa"/>
          </w:tcPr>
          <w:p w14:paraId="71F88FCF"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67B1EF68"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303A68AF"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4BCEDDBC"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5A1D5F2B"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33D8E7B6"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1E5B26CE" w14:textId="77777777" w:rsidTr="00E024DC">
        <w:tc>
          <w:tcPr>
            <w:tcW w:w="805" w:type="dxa"/>
          </w:tcPr>
          <w:p w14:paraId="1E372AAE"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56D083D"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02E1DA64"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2D83D3B8"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355E05D3"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7312412C"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6BB9346C" w14:textId="77777777" w:rsidTr="00E024DC">
        <w:tc>
          <w:tcPr>
            <w:tcW w:w="8296" w:type="dxa"/>
            <w:gridSpan w:val="6"/>
          </w:tcPr>
          <w:p w14:paraId="29EC5D04"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36CFBA6" w14:textId="77777777" w:rsidTr="00E024DC">
        <w:tc>
          <w:tcPr>
            <w:tcW w:w="805" w:type="dxa"/>
          </w:tcPr>
          <w:p w14:paraId="3B1D087F"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3DBD450" w14:textId="77777777" w:rsidR="003B149C" w:rsidRPr="00CD1218" w:rsidRDefault="003B149C" w:rsidP="00E024DC">
            <w:pPr>
              <w:rPr>
                <w:rFonts w:ascii="宋体" w:eastAsia="宋体" w:hAnsi="宋体"/>
              </w:rPr>
            </w:pPr>
            <w:r w:rsidRPr="00CD1218">
              <w:rPr>
                <w:rFonts w:ascii="宋体" w:eastAsia="宋体" w:hAnsi="宋体" w:hint="eastAsia"/>
              </w:rPr>
              <w:t>WBS表</w:t>
            </w:r>
          </w:p>
        </w:tc>
      </w:tr>
      <w:tr w:rsidR="003B149C" w14:paraId="53FBE2B8" w14:textId="77777777" w:rsidTr="00E024DC">
        <w:tc>
          <w:tcPr>
            <w:tcW w:w="805" w:type="dxa"/>
          </w:tcPr>
          <w:p w14:paraId="06FEC914"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7774B976" w14:textId="77777777" w:rsidR="003B149C" w:rsidRPr="00CD1218" w:rsidRDefault="003B149C" w:rsidP="00E024DC">
            <w:pPr>
              <w:rPr>
                <w:rFonts w:ascii="宋体" w:eastAsia="宋体" w:hAnsi="宋体"/>
              </w:rPr>
            </w:pPr>
            <w:r w:rsidRPr="00CD1218">
              <w:rPr>
                <w:rFonts w:ascii="宋体" w:eastAsia="宋体" w:hAnsi="宋体" w:hint="eastAsia"/>
              </w:rPr>
              <w:t>安排工作实施时间，以便进度管理和控制</w:t>
            </w:r>
          </w:p>
        </w:tc>
      </w:tr>
      <w:tr w:rsidR="003B149C" w14:paraId="4A058632" w14:textId="77777777" w:rsidTr="00E024DC">
        <w:tc>
          <w:tcPr>
            <w:tcW w:w="805" w:type="dxa"/>
          </w:tcPr>
          <w:p w14:paraId="01359A9E"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007956D9" w14:textId="77777777" w:rsidR="003B149C" w:rsidRPr="00CD1218" w:rsidRDefault="003B149C" w:rsidP="00E024DC">
            <w:pPr>
              <w:rPr>
                <w:rFonts w:ascii="宋体" w:eastAsia="宋体" w:hAnsi="宋体"/>
              </w:rPr>
            </w:pPr>
            <w:r w:rsidRPr="00CD1218">
              <w:rPr>
                <w:rFonts w:ascii="宋体" w:eastAsia="宋体" w:hAnsi="宋体" w:hint="eastAsia"/>
              </w:rPr>
              <w:t>甘特图</w:t>
            </w:r>
          </w:p>
        </w:tc>
      </w:tr>
    </w:tbl>
    <w:p w14:paraId="50F9F674" w14:textId="77777777" w:rsidR="003B149C" w:rsidRDefault="003B149C" w:rsidP="003B149C">
      <w:pPr>
        <w:rPr>
          <w:lang w:val="zh-CN"/>
        </w:rPr>
      </w:pPr>
    </w:p>
    <w:p w14:paraId="207099E8" w14:textId="77777777" w:rsidR="003B149C" w:rsidRPr="00CD1218" w:rsidRDefault="003B149C" w:rsidP="003B149C">
      <w:pPr>
        <w:pStyle w:val="5"/>
        <w:rPr>
          <w:rFonts w:ascii="宋体" w:eastAsia="宋体" w:hAnsi="宋体" w:cs="宋体"/>
          <w:color w:val="000000"/>
          <w:kern w:val="0"/>
          <w:sz w:val="24"/>
          <w:szCs w:val="24"/>
          <w:lang w:val="zh-CN"/>
        </w:rPr>
      </w:pPr>
      <w:bookmarkStart w:id="1046" w:name="_Toc526025112"/>
      <w:bookmarkStart w:id="1047" w:name="_Toc526616601"/>
      <w:bookmarkStart w:id="1048" w:name="_Toc529546239"/>
      <w:r w:rsidRPr="00CD1218">
        <w:rPr>
          <w:rFonts w:ascii="宋体" w:eastAsia="宋体" w:hAnsi="宋体" w:hint="eastAsia"/>
          <w:sz w:val="24"/>
          <w:szCs w:val="24"/>
          <w:lang w:val="zh-CN"/>
        </w:rPr>
        <w:t>3</w:t>
      </w:r>
      <w:r w:rsidRPr="00CD1218">
        <w:rPr>
          <w:rFonts w:ascii="宋体" w:eastAsia="宋体" w:hAnsi="宋体"/>
          <w:sz w:val="24"/>
          <w:szCs w:val="24"/>
          <w:lang w:val="zh-CN"/>
        </w:rPr>
        <w:t>.1.3.4</w:t>
      </w:r>
      <w:r w:rsidRPr="00CD1218">
        <w:rPr>
          <w:rFonts w:ascii="宋体" w:eastAsia="宋体" w:hAnsi="宋体" w:cs="宋体" w:hint="eastAsia"/>
          <w:color w:val="000000"/>
          <w:kern w:val="0"/>
          <w:sz w:val="24"/>
          <w:szCs w:val="24"/>
          <w:lang w:val="zh-CN"/>
        </w:rPr>
        <w:t>项目计划文档编写</w:t>
      </w:r>
      <w:bookmarkEnd w:id="1046"/>
      <w:bookmarkEnd w:id="1047"/>
      <w:bookmarkEnd w:id="10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219713" w14:textId="77777777" w:rsidTr="00E024DC">
        <w:tc>
          <w:tcPr>
            <w:tcW w:w="805" w:type="dxa"/>
          </w:tcPr>
          <w:p w14:paraId="1ACD23FD"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姓名</w:t>
            </w:r>
          </w:p>
        </w:tc>
        <w:tc>
          <w:tcPr>
            <w:tcW w:w="1498" w:type="dxa"/>
          </w:tcPr>
          <w:p w14:paraId="4AEA580F"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郦哲聪</w:t>
            </w:r>
          </w:p>
        </w:tc>
        <w:tc>
          <w:tcPr>
            <w:tcW w:w="1498" w:type="dxa"/>
          </w:tcPr>
          <w:p w14:paraId="1B41054D"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冯一鸣</w:t>
            </w:r>
          </w:p>
        </w:tc>
        <w:tc>
          <w:tcPr>
            <w:tcW w:w="1498" w:type="dxa"/>
          </w:tcPr>
          <w:p w14:paraId="28752A40"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周德阳</w:t>
            </w:r>
          </w:p>
        </w:tc>
        <w:tc>
          <w:tcPr>
            <w:tcW w:w="1498" w:type="dxa"/>
          </w:tcPr>
          <w:p w14:paraId="31E29378"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王飞钢</w:t>
            </w:r>
          </w:p>
        </w:tc>
        <w:tc>
          <w:tcPr>
            <w:tcW w:w="1499" w:type="dxa"/>
          </w:tcPr>
          <w:p w14:paraId="5C40419A"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刘乐威</w:t>
            </w:r>
          </w:p>
        </w:tc>
      </w:tr>
      <w:tr w:rsidR="003B149C" w14:paraId="2A0F5E49" w14:textId="77777777" w:rsidTr="00E024DC">
        <w:tc>
          <w:tcPr>
            <w:tcW w:w="805" w:type="dxa"/>
          </w:tcPr>
          <w:p w14:paraId="2BAD7D7C"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职责</w:t>
            </w:r>
          </w:p>
        </w:tc>
        <w:tc>
          <w:tcPr>
            <w:tcW w:w="1498" w:type="dxa"/>
          </w:tcPr>
          <w:p w14:paraId="39B3BFC2" w14:textId="77777777" w:rsidR="003B149C" w:rsidRPr="00CD1218" w:rsidRDefault="003B149C" w:rsidP="00E024DC">
            <w:pPr>
              <w:rPr>
                <w:rFonts w:ascii="宋体" w:eastAsia="宋体" w:hAnsi="宋体"/>
                <w:szCs w:val="21"/>
              </w:rPr>
            </w:pPr>
            <w:r w:rsidRPr="00CD1218">
              <w:rPr>
                <w:rFonts w:ascii="宋体" w:eastAsia="宋体" w:hAnsi="宋体"/>
                <w:szCs w:val="21"/>
              </w:rPr>
              <w:t>I</w:t>
            </w:r>
          </w:p>
        </w:tc>
        <w:tc>
          <w:tcPr>
            <w:tcW w:w="1498" w:type="dxa"/>
          </w:tcPr>
          <w:p w14:paraId="3FD05AC8" w14:textId="77777777" w:rsidR="003B149C" w:rsidRPr="00CD1218" w:rsidRDefault="003B149C" w:rsidP="00E024DC">
            <w:pPr>
              <w:rPr>
                <w:rFonts w:ascii="宋体" w:eastAsia="宋体" w:hAnsi="宋体"/>
                <w:szCs w:val="21"/>
              </w:rPr>
            </w:pPr>
            <w:r w:rsidRPr="00CD1218">
              <w:rPr>
                <w:rFonts w:ascii="宋体" w:eastAsia="宋体" w:hAnsi="宋体"/>
                <w:szCs w:val="21"/>
              </w:rPr>
              <w:t>A</w:t>
            </w:r>
          </w:p>
        </w:tc>
        <w:tc>
          <w:tcPr>
            <w:tcW w:w="1498" w:type="dxa"/>
          </w:tcPr>
          <w:p w14:paraId="37377450" w14:textId="77777777" w:rsidR="003B149C" w:rsidRPr="00CD1218" w:rsidRDefault="003B149C" w:rsidP="00E024DC">
            <w:pPr>
              <w:rPr>
                <w:rFonts w:ascii="宋体" w:eastAsia="宋体" w:hAnsi="宋体"/>
                <w:szCs w:val="21"/>
              </w:rPr>
            </w:pPr>
            <w:r w:rsidRPr="00CD1218">
              <w:rPr>
                <w:rFonts w:ascii="宋体" w:eastAsia="宋体" w:hAnsi="宋体"/>
                <w:szCs w:val="21"/>
              </w:rPr>
              <w:t>A</w:t>
            </w:r>
          </w:p>
        </w:tc>
        <w:tc>
          <w:tcPr>
            <w:tcW w:w="1498" w:type="dxa"/>
          </w:tcPr>
          <w:p w14:paraId="6575E9BE" w14:textId="77777777" w:rsidR="003B149C" w:rsidRPr="00CD1218" w:rsidRDefault="003B149C" w:rsidP="00E024DC">
            <w:pPr>
              <w:rPr>
                <w:rFonts w:ascii="宋体" w:eastAsia="宋体" w:hAnsi="宋体"/>
                <w:szCs w:val="21"/>
              </w:rPr>
            </w:pPr>
            <w:r w:rsidRPr="00CD1218">
              <w:rPr>
                <w:rFonts w:ascii="宋体" w:eastAsia="宋体" w:hAnsi="宋体"/>
                <w:szCs w:val="21"/>
              </w:rPr>
              <w:t>A</w:t>
            </w:r>
          </w:p>
        </w:tc>
        <w:tc>
          <w:tcPr>
            <w:tcW w:w="1499" w:type="dxa"/>
          </w:tcPr>
          <w:p w14:paraId="7794FF34" w14:textId="77777777" w:rsidR="003B149C" w:rsidRPr="00CD1218" w:rsidRDefault="003B149C" w:rsidP="00E024DC">
            <w:pPr>
              <w:rPr>
                <w:rFonts w:ascii="宋体" w:eastAsia="宋体" w:hAnsi="宋体"/>
                <w:szCs w:val="21"/>
              </w:rPr>
            </w:pPr>
            <w:r w:rsidRPr="00CD1218">
              <w:rPr>
                <w:rFonts w:ascii="宋体" w:eastAsia="宋体" w:hAnsi="宋体"/>
                <w:szCs w:val="21"/>
              </w:rPr>
              <w:t>R</w:t>
            </w:r>
          </w:p>
        </w:tc>
      </w:tr>
      <w:tr w:rsidR="003B149C" w14:paraId="78186EC9" w14:textId="77777777" w:rsidTr="00E024DC">
        <w:tc>
          <w:tcPr>
            <w:tcW w:w="8296" w:type="dxa"/>
            <w:gridSpan w:val="6"/>
          </w:tcPr>
          <w:p w14:paraId="2AA0DBAE"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3B149C" w14:paraId="62883BD5" w14:textId="77777777" w:rsidTr="00E024DC">
        <w:tc>
          <w:tcPr>
            <w:tcW w:w="805" w:type="dxa"/>
          </w:tcPr>
          <w:p w14:paraId="5C5F0749"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输入</w:t>
            </w:r>
          </w:p>
        </w:tc>
        <w:tc>
          <w:tcPr>
            <w:tcW w:w="7491" w:type="dxa"/>
            <w:gridSpan w:val="5"/>
          </w:tcPr>
          <w:p w14:paraId="44A75582"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任务书、可行性分许、甘特图</w:t>
            </w:r>
          </w:p>
        </w:tc>
      </w:tr>
      <w:tr w:rsidR="003B149C" w14:paraId="070AB18D" w14:textId="77777777" w:rsidTr="00E024DC">
        <w:tc>
          <w:tcPr>
            <w:tcW w:w="805" w:type="dxa"/>
          </w:tcPr>
          <w:p w14:paraId="1F6C51E4"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198E66CE"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编写项目计划文档、以便项目实施</w:t>
            </w:r>
          </w:p>
        </w:tc>
      </w:tr>
      <w:tr w:rsidR="003B149C" w14:paraId="1F20EBCD" w14:textId="77777777" w:rsidTr="00E024DC">
        <w:tc>
          <w:tcPr>
            <w:tcW w:w="805" w:type="dxa"/>
          </w:tcPr>
          <w:p w14:paraId="404A10FD"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输出</w:t>
            </w:r>
          </w:p>
        </w:tc>
        <w:tc>
          <w:tcPr>
            <w:tcW w:w="7491" w:type="dxa"/>
            <w:gridSpan w:val="5"/>
          </w:tcPr>
          <w:p w14:paraId="747A9E89" w14:textId="77777777" w:rsidR="003B149C" w:rsidRPr="00CD1218" w:rsidRDefault="003B149C" w:rsidP="00E024DC">
            <w:pPr>
              <w:rPr>
                <w:rFonts w:ascii="宋体" w:eastAsia="宋体" w:hAnsi="宋体"/>
                <w:szCs w:val="21"/>
              </w:rPr>
            </w:pPr>
            <w:r w:rsidRPr="00CD1218">
              <w:rPr>
                <w:rFonts w:ascii="宋体" w:eastAsia="宋体" w:hAnsi="宋体" w:cs="宋体" w:hint="eastAsia"/>
                <w:color w:val="000000"/>
                <w:kern w:val="0"/>
                <w:szCs w:val="21"/>
                <w:lang w:val="zh-CN"/>
              </w:rPr>
              <w:t>项目计划文档</w:t>
            </w:r>
          </w:p>
        </w:tc>
      </w:tr>
    </w:tbl>
    <w:p w14:paraId="4D02DF07" w14:textId="6156B0BF" w:rsidR="003B149C" w:rsidRDefault="003B149C" w:rsidP="003B149C">
      <w:pPr>
        <w:rPr>
          <w:lang w:val="zh-CN"/>
        </w:rPr>
      </w:pPr>
    </w:p>
    <w:p w14:paraId="5F1DE298" w14:textId="11BC834B" w:rsidR="00E729DD" w:rsidRPr="00CD1218" w:rsidRDefault="00E729DD" w:rsidP="00E729DD">
      <w:pPr>
        <w:pStyle w:val="5"/>
        <w:rPr>
          <w:rFonts w:ascii="宋体" w:eastAsia="宋体" w:hAnsi="宋体" w:cs="宋体"/>
          <w:color w:val="000000"/>
          <w:kern w:val="0"/>
          <w:sz w:val="24"/>
          <w:szCs w:val="24"/>
          <w:lang w:val="zh-CN"/>
        </w:rPr>
      </w:pPr>
      <w:bookmarkStart w:id="1049" w:name="_Toc529546240"/>
      <w:r w:rsidRPr="00CD1218">
        <w:rPr>
          <w:rFonts w:ascii="宋体" w:eastAsia="宋体" w:hAnsi="宋体" w:hint="eastAsia"/>
          <w:sz w:val="24"/>
          <w:szCs w:val="24"/>
          <w:lang w:val="zh-CN"/>
        </w:rPr>
        <w:lastRenderedPageBreak/>
        <w:t>3</w:t>
      </w:r>
      <w:r w:rsidRPr="00CD1218">
        <w:rPr>
          <w:rFonts w:ascii="宋体" w:eastAsia="宋体" w:hAnsi="宋体"/>
          <w:sz w:val="24"/>
          <w:szCs w:val="24"/>
          <w:lang w:val="zh-CN"/>
        </w:rPr>
        <w:t>.1.3.5</w:t>
      </w:r>
      <w:r w:rsidRPr="00CD1218">
        <w:rPr>
          <w:rFonts w:ascii="宋体" w:eastAsia="宋体" w:hAnsi="宋体" w:cs="宋体" w:hint="eastAsia"/>
          <w:color w:val="000000"/>
          <w:kern w:val="0"/>
          <w:sz w:val="24"/>
          <w:szCs w:val="24"/>
          <w:lang w:val="zh-CN"/>
        </w:rPr>
        <w:t>项目章节</w:t>
      </w:r>
      <w:bookmarkEnd w:id="10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729DD" w14:paraId="05DFDC4C" w14:textId="77777777" w:rsidTr="005E2438">
        <w:tc>
          <w:tcPr>
            <w:tcW w:w="805" w:type="dxa"/>
          </w:tcPr>
          <w:p w14:paraId="41AC3492"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姓名</w:t>
            </w:r>
          </w:p>
        </w:tc>
        <w:tc>
          <w:tcPr>
            <w:tcW w:w="1498" w:type="dxa"/>
          </w:tcPr>
          <w:p w14:paraId="06698D46"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郦哲聪</w:t>
            </w:r>
          </w:p>
        </w:tc>
        <w:tc>
          <w:tcPr>
            <w:tcW w:w="1498" w:type="dxa"/>
          </w:tcPr>
          <w:p w14:paraId="1A5D6DCE"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冯一鸣</w:t>
            </w:r>
          </w:p>
        </w:tc>
        <w:tc>
          <w:tcPr>
            <w:tcW w:w="1498" w:type="dxa"/>
          </w:tcPr>
          <w:p w14:paraId="0D4A343B"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周德阳</w:t>
            </w:r>
          </w:p>
        </w:tc>
        <w:tc>
          <w:tcPr>
            <w:tcW w:w="1498" w:type="dxa"/>
          </w:tcPr>
          <w:p w14:paraId="72C27E57"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王飞钢</w:t>
            </w:r>
          </w:p>
        </w:tc>
        <w:tc>
          <w:tcPr>
            <w:tcW w:w="1499" w:type="dxa"/>
          </w:tcPr>
          <w:p w14:paraId="2A75D7AD"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刘乐威</w:t>
            </w:r>
          </w:p>
        </w:tc>
      </w:tr>
      <w:tr w:rsidR="00E729DD" w14:paraId="5E2B35BF" w14:textId="77777777" w:rsidTr="005E2438">
        <w:tc>
          <w:tcPr>
            <w:tcW w:w="805" w:type="dxa"/>
          </w:tcPr>
          <w:p w14:paraId="7812F7EB"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职责</w:t>
            </w:r>
          </w:p>
        </w:tc>
        <w:tc>
          <w:tcPr>
            <w:tcW w:w="1498" w:type="dxa"/>
          </w:tcPr>
          <w:p w14:paraId="0ABDE7F0" w14:textId="77777777" w:rsidR="00E729DD" w:rsidRPr="00CD1218" w:rsidRDefault="00E729DD" w:rsidP="005E2438">
            <w:pPr>
              <w:rPr>
                <w:rFonts w:ascii="宋体" w:eastAsia="宋体" w:hAnsi="宋体"/>
                <w:szCs w:val="21"/>
              </w:rPr>
            </w:pPr>
            <w:r w:rsidRPr="00CD1218">
              <w:rPr>
                <w:rFonts w:ascii="宋体" w:eastAsia="宋体" w:hAnsi="宋体"/>
                <w:szCs w:val="21"/>
              </w:rPr>
              <w:t>I</w:t>
            </w:r>
          </w:p>
        </w:tc>
        <w:tc>
          <w:tcPr>
            <w:tcW w:w="1498" w:type="dxa"/>
          </w:tcPr>
          <w:p w14:paraId="32779584" w14:textId="6A2B1A45" w:rsidR="00E729DD" w:rsidRPr="00CD1218" w:rsidRDefault="00E729DD" w:rsidP="005E2438">
            <w:pPr>
              <w:rPr>
                <w:rFonts w:ascii="宋体" w:eastAsia="宋体" w:hAnsi="宋体"/>
                <w:szCs w:val="21"/>
              </w:rPr>
            </w:pPr>
            <w:r w:rsidRPr="00CD1218">
              <w:rPr>
                <w:rFonts w:ascii="宋体" w:eastAsia="宋体" w:hAnsi="宋体"/>
                <w:szCs w:val="21"/>
              </w:rPr>
              <w:t>R</w:t>
            </w:r>
          </w:p>
        </w:tc>
        <w:tc>
          <w:tcPr>
            <w:tcW w:w="1498" w:type="dxa"/>
          </w:tcPr>
          <w:p w14:paraId="30AFACB1" w14:textId="161B607A" w:rsidR="00E729DD" w:rsidRPr="00CD1218" w:rsidRDefault="00E729DD" w:rsidP="005E2438">
            <w:pPr>
              <w:rPr>
                <w:rFonts w:ascii="宋体" w:eastAsia="宋体" w:hAnsi="宋体"/>
                <w:szCs w:val="21"/>
              </w:rPr>
            </w:pPr>
            <w:r w:rsidRPr="00CD1218">
              <w:rPr>
                <w:rFonts w:ascii="宋体" w:eastAsia="宋体" w:hAnsi="宋体"/>
                <w:szCs w:val="21"/>
              </w:rPr>
              <w:t>I</w:t>
            </w:r>
          </w:p>
        </w:tc>
        <w:tc>
          <w:tcPr>
            <w:tcW w:w="1498" w:type="dxa"/>
          </w:tcPr>
          <w:p w14:paraId="5E80BD91" w14:textId="21A25C7F" w:rsidR="00E729DD" w:rsidRPr="00CD1218" w:rsidRDefault="00E729DD" w:rsidP="005E2438">
            <w:pPr>
              <w:rPr>
                <w:rFonts w:ascii="宋体" w:eastAsia="宋体" w:hAnsi="宋体"/>
                <w:szCs w:val="21"/>
              </w:rPr>
            </w:pPr>
            <w:r w:rsidRPr="00CD1218">
              <w:rPr>
                <w:rFonts w:ascii="宋体" w:eastAsia="宋体" w:hAnsi="宋体"/>
                <w:szCs w:val="21"/>
              </w:rPr>
              <w:t>I</w:t>
            </w:r>
          </w:p>
        </w:tc>
        <w:tc>
          <w:tcPr>
            <w:tcW w:w="1499" w:type="dxa"/>
          </w:tcPr>
          <w:p w14:paraId="0BF55785" w14:textId="7A8E4FE1" w:rsidR="00E729DD" w:rsidRPr="00CD1218" w:rsidRDefault="00E729DD" w:rsidP="005E2438">
            <w:pPr>
              <w:rPr>
                <w:rFonts w:ascii="宋体" w:eastAsia="宋体" w:hAnsi="宋体"/>
                <w:szCs w:val="21"/>
              </w:rPr>
            </w:pPr>
            <w:r w:rsidRPr="00CD1218">
              <w:rPr>
                <w:rFonts w:ascii="宋体" w:eastAsia="宋体" w:hAnsi="宋体"/>
                <w:szCs w:val="21"/>
              </w:rPr>
              <w:t>I</w:t>
            </w:r>
          </w:p>
        </w:tc>
      </w:tr>
      <w:tr w:rsidR="00E729DD" w14:paraId="0643458B" w14:textId="77777777" w:rsidTr="005E2438">
        <w:tc>
          <w:tcPr>
            <w:tcW w:w="8296" w:type="dxa"/>
            <w:gridSpan w:val="6"/>
          </w:tcPr>
          <w:p w14:paraId="3AB9D593"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729DD" w14:paraId="1375BFBC" w14:textId="77777777" w:rsidTr="005E2438">
        <w:tc>
          <w:tcPr>
            <w:tcW w:w="805" w:type="dxa"/>
          </w:tcPr>
          <w:p w14:paraId="5DCF9081"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7EE788BD" w14:textId="3350E77C" w:rsidR="00E729DD" w:rsidRPr="00CD1218" w:rsidRDefault="00E729DD" w:rsidP="005E2438">
            <w:pPr>
              <w:rPr>
                <w:rFonts w:ascii="宋体" w:eastAsia="宋体" w:hAnsi="宋体"/>
                <w:szCs w:val="21"/>
              </w:rPr>
            </w:pPr>
            <w:r w:rsidRPr="00CD1218">
              <w:rPr>
                <w:rFonts w:ascii="宋体" w:eastAsia="宋体" w:hAnsi="宋体" w:hint="eastAsia"/>
                <w:szCs w:val="21"/>
              </w:rPr>
              <w:t>任务书、可行性分许</w:t>
            </w:r>
          </w:p>
        </w:tc>
      </w:tr>
      <w:tr w:rsidR="00E729DD" w14:paraId="67FDE718" w14:textId="77777777" w:rsidTr="005E2438">
        <w:tc>
          <w:tcPr>
            <w:tcW w:w="805" w:type="dxa"/>
          </w:tcPr>
          <w:p w14:paraId="2749598D"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43FD5049" w14:textId="61DA5277" w:rsidR="00E729DD" w:rsidRPr="00CD1218" w:rsidRDefault="00E729DD" w:rsidP="005E2438">
            <w:pPr>
              <w:rPr>
                <w:rFonts w:ascii="宋体" w:eastAsia="宋体" w:hAnsi="宋体"/>
                <w:szCs w:val="21"/>
              </w:rPr>
            </w:pPr>
            <w:r w:rsidRPr="00CD1218">
              <w:rPr>
                <w:rFonts w:ascii="宋体" w:eastAsia="宋体" w:hAnsi="宋体" w:hint="eastAsia"/>
                <w:szCs w:val="21"/>
              </w:rPr>
              <w:t>编写项目章程</w:t>
            </w:r>
          </w:p>
        </w:tc>
      </w:tr>
      <w:tr w:rsidR="00E729DD" w14:paraId="2B3BA1DE" w14:textId="77777777" w:rsidTr="005E2438">
        <w:tc>
          <w:tcPr>
            <w:tcW w:w="805" w:type="dxa"/>
          </w:tcPr>
          <w:p w14:paraId="1297771D"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57C13C85" w14:textId="499DA848" w:rsidR="00E729DD" w:rsidRPr="00CD1218" w:rsidRDefault="00E729DD" w:rsidP="005E2438">
            <w:pPr>
              <w:rPr>
                <w:rFonts w:ascii="宋体" w:eastAsia="宋体" w:hAnsi="宋体"/>
                <w:szCs w:val="21"/>
              </w:rPr>
            </w:pPr>
            <w:r w:rsidRPr="00CD1218">
              <w:rPr>
                <w:rFonts w:ascii="宋体" w:eastAsia="宋体" w:hAnsi="宋体" w:cs="宋体" w:hint="eastAsia"/>
                <w:color w:val="000000"/>
                <w:kern w:val="0"/>
                <w:szCs w:val="21"/>
                <w:lang w:val="zh-CN"/>
              </w:rPr>
              <w:t>项目</w:t>
            </w:r>
            <w:r w:rsidRPr="00CD1218">
              <w:rPr>
                <w:rFonts w:ascii="宋体" w:eastAsia="宋体" w:hAnsi="宋体" w:hint="eastAsia"/>
                <w:szCs w:val="21"/>
              </w:rPr>
              <w:t>章程</w:t>
            </w:r>
            <w:r w:rsidRPr="00CD1218">
              <w:rPr>
                <w:rFonts w:ascii="宋体" w:eastAsia="宋体" w:hAnsi="宋体" w:cs="宋体" w:hint="eastAsia"/>
                <w:color w:val="000000"/>
                <w:kern w:val="0"/>
                <w:szCs w:val="21"/>
                <w:lang w:val="zh-CN"/>
              </w:rPr>
              <w:t>文档</w:t>
            </w:r>
          </w:p>
        </w:tc>
      </w:tr>
    </w:tbl>
    <w:p w14:paraId="55C77E21" w14:textId="613EA3A9" w:rsidR="00E729DD" w:rsidRDefault="00E729DD" w:rsidP="003B149C">
      <w:pPr>
        <w:rPr>
          <w:lang w:val="zh-CN"/>
        </w:rPr>
      </w:pPr>
    </w:p>
    <w:p w14:paraId="3B1964E9" w14:textId="77777777" w:rsidR="00E729DD" w:rsidRDefault="00E729DD" w:rsidP="003B149C">
      <w:pPr>
        <w:rPr>
          <w:lang w:val="zh-CN"/>
        </w:rPr>
      </w:pPr>
    </w:p>
    <w:p w14:paraId="0232FB4B" w14:textId="7197B0F1" w:rsidR="003B149C" w:rsidRPr="00CD1218" w:rsidRDefault="003B149C" w:rsidP="003B149C">
      <w:pPr>
        <w:pStyle w:val="4"/>
        <w:rPr>
          <w:rFonts w:ascii="宋体" w:eastAsia="宋体" w:hAnsi="宋体"/>
        </w:rPr>
      </w:pPr>
      <w:bookmarkStart w:id="1050" w:name="_Toc526025113"/>
      <w:bookmarkStart w:id="1051" w:name="_Toc526616602"/>
      <w:bookmarkStart w:id="1052" w:name="_Toc529546241"/>
      <w:r w:rsidRPr="00CD1218">
        <w:rPr>
          <w:rFonts w:ascii="宋体" w:eastAsia="宋体" w:hAnsi="宋体" w:hint="eastAsia"/>
        </w:rPr>
        <w:t>3</w:t>
      </w:r>
      <w:r w:rsidRPr="00CD1218">
        <w:rPr>
          <w:rFonts w:ascii="宋体" w:eastAsia="宋体" w:hAnsi="宋体"/>
        </w:rPr>
        <w:t>.1.4</w:t>
      </w:r>
      <w:r w:rsidRPr="00CD1218">
        <w:rPr>
          <w:rFonts w:ascii="宋体" w:eastAsia="宋体" w:hAnsi="宋体" w:hint="eastAsia"/>
        </w:rPr>
        <w:t>需求分析</w:t>
      </w:r>
      <w:bookmarkEnd w:id="1050"/>
      <w:bookmarkEnd w:id="1051"/>
      <w:bookmarkEnd w:id="1052"/>
    </w:p>
    <w:p w14:paraId="636C1073" w14:textId="0571A488" w:rsidR="00E729DD" w:rsidRPr="00CD1218" w:rsidRDefault="00E729DD" w:rsidP="00E729DD">
      <w:pPr>
        <w:pStyle w:val="5"/>
        <w:rPr>
          <w:rFonts w:ascii="宋体" w:eastAsia="宋体" w:hAnsi="宋体"/>
          <w:sz w:val="24"/>
          <w:szCs w:val="24"/>
        </w:rPr>
      </w:pPr>
      <w:bookmarkStart w:id="1053" w:name="_Toc529546242"/>
      <w:r w:rsidRPr="00CD1218">
        <w:rPr>
          <w:rFonts w:ascii="宋体" w:eastAsia="宋体" w:hAnsi="宋体" w:hint="eastAsia"/>
          <w:sz w:val="24"/>
          <w:szCs w:val="24"/>
        </w:rPr>
        <w:t>3</w:t>
      </w:r>
      <w:r w:rsidRPr="00CD1218">
        <w:rPr>
          <w:rFonts w:ascii="宋体" w:eastAsia="宋体" w:hAnsi="宋体"/>
          <w:sz w:val="24"/>
          <w:szCs w:val="24"/>
        </w:rPr>
        <w:t>.1.4.1</w:t>
      </w:r>
      <w:r w:rsidRPr="00CD1218">
        <w:rPr>
          <w:rFonts w:ascii="宋体" w:eastAsia="宋体" w:hAnsi="宋体" w:hint="eastAsia"/>
          <w:sz w:val="24"/>
          <w:szCs w:val="24"/>
        </w:rPr>
        <w:t>需求计划</w:t>
      </w:r>
      <w:bookmarkEnd w:id="1053"/>
    </w:p>
    <w:p w14:paraId="73C1B17F" w14:textId="1DDADE8F" w:rsidR="00E729DD" w:rsidRPr="00CD1218" w:rsidRDefault="00E729DD" w:rsidP="00E729DD">
      <w:pPr>
        <w:pStyle w:val="6"/>
        <w:rPr>
          <w:rFonts w:ascii="宋体" w:eastAsia="宋体" w:hAnsi="宋体"/>
          <w:sz w:val="21"/>
          <w:szCs w:val="21"/>
        </w:rPr>
      </w:pPr>
      <w:bookmarkStart w:id="1054" w:name="_Toc529546243"/>
      <w:r w:rsidRPr="00CD1218">
        <w:rPr>
          <w:rFonts w:ascii="宋体" w:eastAsia="宋体" w:hAnsi="宋体" w:hint="eastAsia"/>
          <w:sz w:val="21"/>
          <w:szCs w:val="21"/>
        </w:rPr>
        <w:t>3</w:t>
      </w:r>
      <w:r w:rsidRPr="00CD1218">
        <w:rPr>
          <w:rFonts w:ascii="宋体" w:eastAsia="宋体" w:hAnsi="宋体"/>
          <w:sz w:val="21"/>
          <w:szCs w:val="21"/>
        </w:rPr>
        <w:t>.1.4.1.1</w:t>
      </w:r>
      <w:r w:rsidRPr="00CD1218">
        <w:rPr>
          <w:rFonts w:ascii="宋体" w:eastAsia="宋体" w:hAnsi="宋体" w:hint="eastAsia"/>
          <w:sz w:val="21"/>
          <w:szCs w:val="21"/>
        </w:rPr>
        <w:t>沟通</w:t>
      </w:r>
      <w:r w:rsidR="00E16705" w:rsidRPr="00CD1218">
        <w:rPr>
          <w:rFonts w:ascii="宋体" w:eastAsia="宋体" w:hAnsi="宋体" w:hint="eastAsia"/>
          <w:sz w:val="21"/>
          <w:szCs w:val="21"/>
        </w:rPr>
        <w:t>管理</w:t>
      </w:r>
      <w:r w:rsidRPr="00CD1218">
        <w:rPr>
          <w:rFonts w:ascii="宋体" w:eastAsia="宋体" w:hAnsi="宋体" w:hint="eastAsia"/>
          <w:sz w:val="21"/>
          <w:szCs w:val="21"/>
        </w:rPr>
        <w:t>计划</w:t>
      </w:r>
      <w:bookmarkEnd w:id="10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2D598D89" w14:textId="77777777" w:rsidTr="005E2438">
        <w:tc>
          <w:tcPr>
            <w:tcW w:w="805" w:type="dxa"/>
          </w:tcPr>
          <w:p w14:paraId="0043947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3BA36582"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郦哲聪</w:t>
            </w:r>
          </w:p>
        </w:tc>
        <w:tc>
          <w:tcPr>
            <w:tcW w:w="1498" w:type="dxa"/>
          </w:tcPr>
          <w:p w14:paraId="067A02A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11C3603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0F4DBD6C"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3468A39D"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11B48B65" w14:textId="77777777" w:rsidTr="005E2438">
        <w:tc>
          <w:tcPr>
            <w:tcW w:w="805" w:type="dxa"/>
          </w:tcPr>
          <w:p w14:paraId="5F978FE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547816D6"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1E10F6FF" w14:textId="06A933FB"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8" w:type="dxa"/>
          </w:tcPr>
          <w:p w14:paraId="0BE053A8"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37F5FE4B" w14:textId="2976816B"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732947CD"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7F34032F" w14:textId="77777777" w:rsidTr="005E2438">
        <w:tc>
          <w:tcPr>
            <w:tcW w:w="8296" w:type="dxa"/>
            <w:gridSpan w:val="6"/>
          </w:tcPr>
          <w:p w14:paraId="56546859"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6D2C6222" w14:textId="77777777" w:rsidTr="005E2438">
        <w:tc>
          <w:tcPr>
            <w:tcW w:w="805" w:type="dxa"/>
          </w:tcPr>
          <w:p w14:paraId="096B0EA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6B1DB16C" w14:textId="4FACBB60" w:rsidR="00E16705" w:rsidRPr="00CD1218" w:rsidRDefault="00E16705" w:rsidP="005E2438">
            <w:pPr>
              <w:rPr>
                <w:rFonts w:ascii="宋体" w:eastAsia="宋体" w:hAnsi="宋体"/>
                <w:szCs w:val="21"/>
              </w:rPr>
            </w:pPr>
            <w:r w:rsidRPr="00CD1218">
              <w:rPr>
                <w:rFonts w:ascii="宋体" w:eastAsia="宋体" w:hAnsi="宋体" w:hint="eastAsia"/>
                <w:szCs w:val="21"/>
              </w:rPr>
              <w:t>OBS、会议记录</w:t>
            </w:r>
          </w:p>
        </w:tc>
      </w:tr>
      <w:tr w:rsidR="00E16705" w14:paraId="03F4127E" w14:textId="77777777" w:rsidTr="005E2438">
        <w:trPr>
          <w:trHeight w:val="58"/>
        </w:trPr>
        <w:tc>
          <w:tcPr>
            <w:tcW w:w="805" w:type="dxa"/>
          </w:tcPr>
          <w:p w14:paraId="5ABDB3C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3AA5C144" w14:textId="35C5DDBD" w:rsidR="00E16705" w:rsidRPr="00CD1218" w:rsidRDefault="00E16705" w:rsidP="005E2438">
            <w:pPr>
              <w:rPr>
                <w:rFonts w:ascii="宋体" w:eastAsia="宋体" w:hAnsi="宋体"/>
                <w:szCs w:val="21"/>
              </w:rPr>
            </w:pPr>
            <w:r w:rsidRPr="00CD1218">
              <w:rPr>
                <w:rFonts w:ascii="宋体" w:eastAsia="宋体" w:hAnsi="宋体" w:hint="eastAsia"/>
                <w:szCs w:val="21"/>
              </w:rPr>
              <w:t>制定沟通</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25A39057" w14:textId="77777777" w:rsidTr="005E2438">
        <w:trPr>
          <w:trHeight w:val="58"/>
        </w:trPr>
        <w:tc>
          <w:tcPr>
            <w:tcW w:w="805" w:type="dxa"/>
          </w:tcPr>
          <w:p w14:paraId="45761582"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5E23FCBC" w14:textId="0B1EC059" w:rsidR="00E16705" w:rsidRPr="00CD1218" w:rsidRDefault="00E16705" w:rsidP="005E2438">
            <w:pPr>
              <w:rPr>
                <w:rFonts w:ascii="宋体" w:eastAsia="宋体" w:hAnsi="宋体"/>
                <w:szCs w:val="21"/>
              </w:rPr>
            </w:pPr>
            <w:r w:rsidRPr="00CD1218">
              <w:rPr>
                <w:rFonts w:ascii="宋体" w:eastAsia="宋体" w:hAnsi="宋体" w:hint="eastAsia"/>
                <w:szCs w:val="21"/>
              </w:rPr>
              <w:t>沟通</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3F61B715" w14:textId="29936FD6" w:rsidR="00E729DD" w:rsidRDefault="00E729DD" w:rsidP="00E729DD"/>
    <w:p w14:paraId="18361AFE" w14:textId="26269557" w:rsidR="00E729DD" w:rsidRPr="00CD1218" w:rsidRDefault="00E729DD" w:rsidP="00E729DD">
      <w:pPr>
        <w:pStyle w:val="6"/>
        <w:rPr>
          <w:rFonts w:ascii="宋体" w:eastAsia="宋体" w:hAnsi="宋体" w:cs="宋体"/>
          <w:color w:val="000000"/>
          <w:kern w:val="0"/>
          <w:sz w:val="21"/>
          <w:szCs w:val="21"/>
          <w:lang w:val="zh-CN"/>
        </w:rPr>
      </w:pPr>
      <w:bookmarkStart w:id="1055" w:name="_Toc529546244"/>
      <w:r w:rsidRPr="00CD1218">
        <w:rPr>
          <w:rFonts w:ascii="宋体" w:eastAsia="宋体" w:hAnsi="宋体" w:hint="eastAsia"/>
          <w:sz w:val="21"/>
          <w:szCs w:val="21"/>
        </w:rPr>
        <w:t>3</w:t>
      </w:r>
      <w:r w:rsidRPr="00CD1218">
        <w:rPr>
          <w:rFonts w:ascii="宋体" w:eastAsia="宋体" w:hAnsi="宋体"/>
          <w:sz w:val="21"/>
          <w:szCs w:val="21"/>
        </w:rPr>
        <w:t>.1.4.1.2</w:t>
      </w:r>
      <w:r w:rsidRPr="00CD1218">
        <w:rPr>
          <w:rFonts w:ascii="宋体" w:eastAsia="宋体" w:hAnsi="宋体" w:cs="宋体" w:hint="eastAsia"/>
          <w:color w:val="000000"/>
          <w:kern w:val="0"/>
          <w:sz w:val="21"/>
          <w:szCs w:val="21"/>
          <w:lang w:val="zh-CN"/>
        </w:rPr>
        <w:t>时间管理计划</w:t>
      </w:r>
      <w:bookmarkEnd w:id="10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69B42DDA" w14:textId="77777777" w:rsidTr="005E2438">
        <w:tc>
          <w:tcPr>
            <w:tcW w:w="805" w:type="dxa"/>
          </w:tcPr>
          <w:p w14:paraId="45A0800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395BF87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郦哲聪</w:t>
            </w:r>
          </w:p>
        </w:tc>
        <w:tc>
          <w:tcPr>
            <w:tcW w:w="1498" w:type="dxa"/>
          </w:tcPr>
          <w:p w14:paraId="1857ACFF"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76947C3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396E320E"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5383287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7D2F2A56" w14:textId="77777777" w:rsidTr="005E2438">
        <w:tc>
          <w:tcPr>
            <w:tcW w:w="805" w:type="dxa"/>
          </w:tcPr>
          <w:p w14:paraId="404FEF1E"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55953374" w14:textId="25C168F6"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8" w:type="dxa"/>
          </w:tcPr>
          <w:p w14:paraId="57E3D603" w14:textId="5FA11796"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5A960801"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48BE032D"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3C8CB601"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3E7AA9FD" w14:textId="77777777" w:rsidTr="005E2438">
        <w:tc>
          <w:tcPr>
            <w:tcW w:w="8296" w:type="dxa"/>
            <w:gridSpan w:val="6"/>
          </w:tcPr>
          <w:p w14:paraId="15782D9D"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683771FD" w14:textId="77777777" w:rsidTr="005E2438">
        <w:tc>
          <w:tcPr>
            <w:tcW w:w="805" w:type="dxa"/>
          </w:tcPr>
          <w:p w14:paraId="02D8337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3B3B2CEE" w14:textId="2DFD51DE" w:rsidR="00E16705" w:rsidRPr="00CD1218" w:rsidRDefault="00E16705" w:rsidP="005E2438">
            <w:pPr>
              <w:rPr>
                <w:rFonts w:ascii="宋体" w:eastAsia="宋体" w:hAnsi="宋体"/>
                <w:szCs w:val="21"/>
              </w:rPr>
            </w:pPr>
            <w:r w:rsidRPr="00CD1218">
              <w:rPr>
                <w:rFonts w:ascii="宋体" w:eastAsia="宋体" w:hAnsi="宋体" w:hint="eastAsia"/>
                <w:szCs w:val="21"/>
              </w:rPr>
              <w:t>任务书、会议记录</w:t>
            </w:r>
          </w:p>
        </w:tc>
      </w:tr>
      <w:tr w:rsidR="00E16705" w14:paraId="5F770ACF" w14:textId="77777777" w:rsidTr="005E2438">
        <w:trPr>
          <w:trHeight w:val="58"/>
        </w:trPr>
        <w:tc>
          <w:tcPr>
            <w:tcW w:w="805" w:type="dxa"/>
          </w:tcPr>
          <w:p w14:paraId="321CEB5A"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1A7D9984" w14:textId="79DF18C3" w:rsidR="00E16705" w:rsidRPr="00CD1218" w:rsidRDefault="00E16705" w:rsidP="005E2438">
            <w:pPr>
              <w:rPr>
                <w:rFonts w:ascii="宋体" w:eastAsia="宋体" w:hAnsi="宋体"/>
                <w:szCs w:val="21"/>
              </w:rPr>
            </w:pPr>
            <w:r w:rsidRPr="00CD1218">
              <w:rPr>
                <w:rFonts w:ascii="宋体" w:eastAsia="宋体" w:hAnsi="宋体" w:hint="eastAsia"/>
                <w:szCs w:val="21"/>
              </w:rPr>
              <w:t>制定时间</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73A4FEB0" w14:textId="77777777" w:rsidTr="005E2438">
        <w:trPr>
          <w:trHeight w:val="58"/>
        </w:trPr>
        <w:tc>
          <w:tcPr>
            <w:tcW w:w="805" w:type="dxa"/>
          </w:tcPr>
          <w:p w14:paraId="74E6875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4AE2A371" w14:textId="7EC5F396" w:rsidR="00E16705" w:rsidRPr="00CD1218" w:rsidRDefault="00E16705" w:rsidP="005E2438">
            <w:pPr>
              <w:rPr>
                <w:rFonts w:ascii="宋体" w:eastAsia="宋体" w:hAnsi="宋体"/>
                <w:szCs w:val="21"/>
              </w:rPr>
            </w:pPr>
            <w:r w:rsidRPr="00CD1218">
              <w:rPr>
                <w:rFonts w:ascii="宋体" w:eastAsia="宋体" w:hAnsi="宋体" w:hint="eastAsia"/>
                <w:szCs w:val="21"/>
              </w:rPr>
              <w:t>时间</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313BE7AC" w14:textId="62338CBF" w:rsidR="00E729DD" w:rsidRDefault="00E729DD" w:rsidP="00E729DD">
      <w:pPr>
        <w:rPr>
          <w:lang w:val="zh-CN"/>
        </w:rPr>
      </w:pPr>
    </w:p>
    <w:p w14:paraId="6EAB5E5D" w14:textId="038D44B6" w:rsidR="00E729DD" w:rsidRPr="00CD1218" w:rsidRDefault="00E16705" w:rsidP="00E16705">
      <w:pPr>
        <w:pStyle w:val="6"/>
        <w:rPr>
          <w:rFonts w:ascii="宋体" w:eastAsia="宋体" w:hAnsi="宋体" w:cs="宋体"/>
          <w:color w:val="000000"/>
          <w:kern w:val="0"/>
          <w:sz w:val="21"/>
          <w:szCs w:val="21"/>
          <w:lang w:val="zh-CN"/>
        </w:rPr>
      </w:pPr>
      <w:bookmarkStart w:id="1056" w:name="_Toc529546245"/>
      <w:r w:rsidRPr="00CD1218">
        <w:rPr>
          <w:rFonts w:ascii="宋体" w:eastAsia="宋体" w:hAnsi="宋体" w:hint="eastAsia"/>
          <w:sz w:val="21"/>
          <w:szCs w:val="21"/>
          <w:lang w:val="zh-CN"/>
        </w:rPr>
        <w:t>3</w:t>
      </w:r>
      <w:r w:rsidRPr="00CD1218">
        <w:rPr>
          <w:rFonts w:ascii="宋体" w:eastAsia="宋体" w:hAnsi="宋体"/>
          <w:sz w:val="21"/>
          <w:szCs w:val="21"/>
          <w:lang w:val="zh-CN"/>
        </w:rPr>
        <w:t>.1.4.1.3</w:t>
      </w:r>
      <w:r w:rsidRPr="00CD1218">
        <w:rPr>
          <w:rFonts w:ascii="宋体" w:eastAsia="宋体" w:hAnsi="宋体" w:cs="宋体" w:hint="eastAsia"/>
          <w:color w:val="000000"/>
          <w:kern w:val="0"/>
          <w:sz w:val="21"/>
          <w:szCs w:val="21"/>
          <w:lang w:val="zh-CN"/>
        </w:rPr>
        <w:t>质量管理计划</w:t>
      </w:r>
      <w:bookmarkEnd w:id="10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53A384CF" w14:textId="77777777" w:rsidTr="005E2438">
        <w:tc>
          <w:tcPr>
            <w:tcW w:w="805" w:type="dxa"/>
          </w:tcPr>
          <w:p w14:paraId="6DFA947C"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411F3F79"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郦哲聪</w:t>
            </w:r>
          </w:p>
        </w:tc>
        <w:tc>
          <w:tcPr>
            <w:tcW w:w="1498" w:type="dxa"/>
          </w:tcPr>
          <w:p w14:paraId="66D2EA7C"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447A759B"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28FE9DFE"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4AFFD53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1D6DF855" w14:textId="77777777" w:rsidTr="005E2438">
        <w:tc>
          <w:tcPr>
            <w:tcW w:w="805" w:type="dxa"/>
          </w:tcPr>
          <w:p w14:paraId="432ACD45"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5C11A243"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2B8AC825" w14:textId="77777777"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8" w:type="dxa"/>
          </w:tcPr>
          <w:p w14:paraId="062D0B30"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0912D874"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33068D78"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0E92CF49" w14:textId="77777777" w:rsidTr="005E2438">
        <w:tc>
          <w:tcPr>
            <w:tcW w:w="8296" w:type="dxa"/>
            <w:gridSpan w:val="6"/>
          </w:tcPr>
          <w:p w14:paraId="1EDC902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7F73BC5D" w14:textId="77777777" w:rsidTr="005E2438">
        <w:tc>
          <w:tcPr>
            <w:tcW w:w="805" w:type="dxa"/>
          </w:tcPr>
          <w:p w14:paraId="3126CFF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lastRenderedPageBreak/>
              <w:t>输入</w:t>
            </w:r>
          </w:p>
        </w:tc>
        <w:tc>
          <w:tcPr>
            <w:tcW w:w="7491" w:type="dxa"/>
            <w:gridSpan w:val="5"/>
          </w:tcPr>
          <w:p w14:paraId="39049277" w14:textId="0424A0E9" w:rsidR="00E16705" w:rsidRPr="00CD1218" w:rsidRDefault="00E16705" w:rsidP="005E2438">
            <w:pPr>
              <w:rPr>
                <w:rFonts w:ascii="宋体" w:eastAsia="宋体" w:hAnsi="宋体"/>
                <w:szCs w:val="21"/>
              </w:rPr>
            </w:pPr>
            <w:r w:rsidRPr="00CD1218">
              <w:rPr>
                <w:rFonts w:ascii="宋体" w:eastAsia="宋体" w:hAnsi="宋体" w:hint="eastAsia"/>
                <w:szCs w:val="21"/>
              </w:rPr>
              <w:t>任务书、会议记录</w:t>
            </w:r>
          </w:p>
        </w:tc>
      </w:tr>
      <w:tr w:rsidR="00E16705" w14:paraId="2EFF719E" w14:textId="77777777" w:rsidTr="005E2438">
        <w:trPr>
          <w:trHeight w:val="58"/>
        </w:trPr>
        <w:tc>
          <w:tcPr>
            <w:tcW w:w="805" w:type="dxa"/>
          </w:tcPr>
          <w:p w14:paraId="160E338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39DB5959" w14:textId="64011C97" w:rsidR="00E16705" w:rsidRPr="00CD1218" w:rsidRDefault="00E16705" w:rsidP="005E2438">
            <w:pPr>
              <w:rPr>
                <w:rFonts w:ascii="宋体" w:eastAsia="宋体" w:hAnsi="宋体"/>
                <w:szCs w:val="21"/>
              </w:rPr>
            </w:pPr>
            <w:r w:rsidRPr="00CD1218">
              <w:rPr>
                <w:rFonts w:ascii="宋体" w:eastAsia="宋体" w:hAnsi="宋体" w:hint="eastAsia"/>
                <w:szCs w:val="21"/>
              </w:rPr>
              <w:t>制定质量</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57AB7089" w14:textId="77777777" w:rsidTr="005E2438">
        <w:trPr>
          <w:trHeight w:val="58"/>
        </w:trPr>
        <w:tc>
          <w:tcPr>
            <w:tcW w:w="805" w:type="dxa"/>
          </w:tcPr>
          <w:p w14:paraId="18B67C6A"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2BCFA2F6" w14:textId="055CBB79" w:rsidR="00E16705" w:rsidRPr="00CD1218" w:rsidRDefault="00E16705" w:rsidP="005E2438">
            <w:pPr>
              <w:rPr>
                <w:rFonts w:ascii="宋体" w:eastAsia="宋体" w:hAnsi="宋体"/>
                <w:szCs w:val="21"/>
              </w:rPr>
            </w:pPr>
            <w:r w:rsidRPr="00CD1218">
              <w:rPr>
                <w:rFonts w:ascii="宋体" w:eastAsia="宋体" w:hAnsi="宋体" w:hint="eastAsia"/>
                <w:szCs w:val="21"/>
              </w:rPr>
              <w:t>质量</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5D91B396" w14:textId="39A3678C" w:rsidR="00E16705" w:rsidRDefault="00E16705" w:rsidP="00E16705">
      <w:pPr>
        <w:rPr>
          <w:lang w:val="zh-CN"/>
        </w:rPr>
      </w:pPr>
    </w:p>
    <w:p w14:paraId="4CC82878" w14:textId="4E54D24C" w:rsidR="00E16705" w:rsidRPr="00CD1218" w:rsidRDefault="00E16705" w:rsidP="00E16705">
      <w:pPr>
        <w:pStyle w:val="6"/>
        <w:rPr>
          <w:rFonts w:ascii="宋体" w:eastAsia="宋体" w:hAnsi="宋体" w:cs="宋体"/>
          <w:color w:val="000000"/>
          <w:kern w:val="0"/>
          <w:sz w:val="21"/>
          <w:szCs w:val="21"/>
          <w:lang w:val="zh-CN"/>
        </w:rPr>
      </w:pPr>
      <w:bookmarkStart w:id="1057" w:name="_Toc529546246"/>
      <w:r w:rsidRPr="00CD1218">
        <w:rPr>
          <w:rFonts w:ascii="宋体" w:eastAsia="宋体" w:hAnsi="宋体" w:hint="eastAsia"/>
          <w:sz w:val="21"/>
          <w:szCs w:val="21"/>
          <w:lang w:val="zh-CN"/>
        </w:rPr>
        <w:t>3</w:t>
      </w:r>
      <w:r w:rsidRPr="00CD1218">
        <w:rPr>
          <w:rFonts w:ascii="宋体" w:eastAsia="宋体" w:hAnsi="宋体"/>
          <w:sz w:val="21"/>
          <w:szCs w:val="21"/>
          <w:lang w:val="zh-CN"/>
        </w:rPr>
        <w:t>.1.4.1.4</w:t>
      </w:r>
      <w:r w:rsidRPr="00CD1218">
        <w:rPr>
          <w:rFonts w:ascii="宋体" w:eastAsia="宋体" w:hAnsi="宋体" w:cs="宋体" w:hint="eastAsia"/>
          <w:color w:val="000000"/>
          <w:kern w:val="0"/>
          <w:sz w:val="21"/>
          <w:szCs w:val="21"/>
          <w:lang w:val="zh-CN"/>
        </w:rPr>
        <w:t>风险管理计划</w:t>
      </w:r>
      <w:bookmarkEnd w:id="10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3D9FEF48" w14:textId="77777777" w:rsidTr="005E2438">
        <w:tc>
          <w:tcPr>
            <w:tcW w:w="805" w:type="dxa"/>
          </w:tcPr>
          <w:p w14:paraId="6709284F"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655C582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郦哲聪</w:t>
            </w:r>
          </w:p>
        </w:tc>
        <w:tc>
          <w:tcPr>
            <w:tcW w:w="1498" w:type="dxa"/>
          </w:tcPr>
          <w:p w14:paraId="22AEE13B"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2A03611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5EB05BDD"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2EC1031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69FAC677" w14:textId="77777777" w:rsidTr="005E2438">
        <w:tc>
          <w:tcPr>
            <w:tcW w:w="805" w:type="dxa"/>
          </w:tcPr>
          <w:p w14:paraId="3BAB6EE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3ACA7447"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03DB91E7" w14:textId="54E27C0E"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1978F0AF"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4FB63207" w14:textId="3C9587EC"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9" w:type="dxa"/>
          </w:tcPr>
          <w:p w14:paraId="1BAA2930"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19BDD0A2" w14:textId="77777777" w:rsidTr="005E2438">
        <w:tc>
          <w:tcPr>
            <w:tcW w:w="8296" w:type="dxa"/>
            <w:gridSpan w:val="6"/>
          </w:tcPr>
          <w:p w14:paraId="549CADA1"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4B7CB4F1" w14:textId="77777777" w:rsidTr="005E2438">
        <w:tc>
          <w:tcPr>
            <w:tcW w:w="805" w:type="dxa"/>
          </w:tcPr>
          <w:p w14:paraId="21F993D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7EA999C2" w14:textId="39C8A117" w:rsidR="00E16705" w:rsidRPr="00CD1218" w:rsidRDefault="00E16705" w:rsidP="005E2438">
            <w:pPr>
              <w:rPr>
                <w:rFonts w:ascii="宋体" w:eastAsia="宋体" w:hAnsi="宋体"/>
                <w:szCs w:val="21"/>
              </w:rPr>
            </w:pPr>
            <w:r w:rsidRPr="00CD1218">
              <w:rPr>
                <w:rFonts w:ascii="宋体" w:eastAsia="宋体" w:hAnsi="宋体" w:hint="eastAsia"/>
                <w:szCs w:val="21"/>
              </w:rPr>
              <w:t>任务书、会议记录</w:t>
            </w:r>
          </w:p>
        </w:tc>
      </w:tr>
      <w:tr w:rsidR="00E16705" w14:paraId="56C9E5E3" w14:textId="77777777" w:rsidTr="005E2438">
        <w:trPr>
          <w:trHeight w:val="58"/>
        </w:trPr>
        <w:tc>
          <w:tcPr>
            <w:tcW w:w="805" w:type="dxa"/>
          </w:tcPr>
          <w:p w14:paraId="0A3658FF"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6200E123" w14:textId="78800B43" w:rsidR="00E16705" w:rsidRPr="00CD1218" w:rsidRDefault="00E16705" w:rsidP="005E2438">
            <w:pPr>
              <w:rPr>
                <w:rFonts w:ascii="宋体" w:eastAsia="宋体" w:hAnsi="宋体"/>
                <w:szCs w:val="21"/>
              </w:rPr>
            </w:pPr>
            <w:r w:rsidRPr="00CD1218">
              <w:rPr>
                <w:rFonts w:ascii="宋体" w:eastAsia="宋体" w:hAnsi="宋体" w:hint="eastAsia"/>
                <w:szCs w:val="21"/>
              </w:rPr>
              <w:t>制定风险</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31FBA394" w14:textId="77777777" w:rsidTr="005E2438">
        <w:trPr>
          <w:trHeight w:val="58"/>
        </w:trPr>
        <w:tc>
          <w:tcPr>
            <w:tcW w:w="805" w:type="dxa"/>
          </w:tcPr>
          <w:p w14:paraId="1A851E11"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7FDF3B87" w14:textId="4404CFB2" w:rsidR="00E16705" w:rsidRPr="00CD1218" w:rsidRDefault="00E16705" w:rsidP="005E2438">
            <w:pPr>
              <w:rPr>
                <w:rFonts w:ascii="宋体" w:eastAsia="宋体" w:hAnsi="宋体"/>
                <w:szCs w:val="21"/>
              </w:rPr>
            </w:pPr>
            <w:r w:rsidRPr="00CD1218">
              <w:rPr>
                <w:rFonts w:ascii="宋体" w:eastAsia="宋体" w:hAnsi="宋体" w:hint="eastAsia"/>
                <w:szCs w:val="21"/>
              </w:rPr>
              <w:t>风险</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27149D54" w14:textId="5CE472AF" w:rsidR="00E16705" w:rsidRDefault="00E16705" w:rsidP="00E16705">
      <w:pPr>
        <w:rPr>
          <w:lang w:val="zh-CN"/>
        </w:rPr>
      </w:pPr>
    </w:p>
    <w:p w14:paraId="4310953E" w14:textId="41DBE90A" w:rsidR="00E16705" w:rsidRPr="00CD1218" w:rsidRDefault="00E16705" w:rsidP="00E16705">
      <w:pPr>
        <w:pStyle w:val="6"/>
        <w:rPr>
          <w:rFonts w:ascii="宋体" w:eastAsia="宋体" w:hAnsi="宋体" w:cs="宋体"/>
          <w:color w:val="000000"/>
          <w:kern w:val="0"/>
          <w:sz w:val="21"/>
          <w:szCs w:val="21"/>
          <w:lang w:val="zh-CN"/>
        </w:rPr>
      </w:pPr>
      <w:bookmarkStart w:id="1058" w:name="_Toc529546247"/>
      <w:r w:rsidRPr="00CD1218">
        <w:rPr>
          <w:rFonts w:ascii="宋体" w:eastAsia="宋体" w:hAnsi="宋体" w:hint="eastAsia"/>
          <w:sz w:val="21"/>
          <w:szCs w:val="21"/>
          <w:lang w:val="zh-CN"/>
        </w:rPr>
        <w:t>3</w:t>
      </w:r>
      <w:r w:rsidRPr="00CD1218">
        <w:rPr>
          <w:rFonts w:ascii="宋体" w:eastAsia="宋体" w:hAnsi="宋体"/>
          <w:sz w:val="21"/>
          <w:szCs w:val="21"/>
          <w:lang w:val="zh-CN"/>
        </w:rPr>
        <w:t>.1.4.1.5</w:t>
      </w:r>
      <w:r w:rsidRPr="00CD1218">
        <w:rPr>
          <w:rFonts w:ascii="宋体" w:eastAsia="宋体" w:hAnsi="宋体" w:cs="宋体" w:hint="eastAsia"/>
          <w:color w:val="000000"/>
          <w:kern w:val="0"/>
          <w:sz w:val="21"/>
          <w:szCs w:val="21"/>
          <w:lang w:val="zh-CN"/>
        </w:rPr>
        <w:t>人力资源管理计划</w:t>
      </w:r>
      <w:bookmarkEnd w:id="10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3154F7BA" w14:textId="77777777" w:rsidTr="005E2438">
        <w:tc>
          <w:tcPr>
            <w:tcW w:w="805" w:type="dxa"/>
          </w:tcPr>
          <w:p w14:paraId="1DBF3039"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4AA9AAD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郦哲聪</w:t>
            </w:r>
          </w:p>
        </w:tc>
        <w:tc>
          <w:tcPr>
            <w:tcW w:w="1498" w:type="dxa"/>
          </w:tcPr>
          <w:p w14:paraId="6A0AB89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385765B2"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0BE5416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750A907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2741095B" w14:textId="77777777" w:rsidTr="005E2438">
        <w:tc>
          <w:tcPr>
            <w:tcW w:w="805" w:type="dxa"/>
          </w:tcPr>
          <w:p w14:paraId="23B073F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435D7298"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7301FCF8" w14:textId="6D1E1070"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2E52A870"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34148B5B"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13330484" w14:textId="06262491" w:rsidR="00E16705" w:rsidRPr="00CD1218" w:rsidRDefault="00E16705" w:rsidP="005E2438">
            <w:pPr>
              <w:rPr>
                <w:rFonts w:ascii="宋体" w:eastAsia="宋体" w:hAnsi="宋体"/>
                <w:szCs w:val="21"/>
              </w:rPr>
            </w:pPr>
            <w:r w:rsidRPr="00CD1218">
              <w:rPr>
                <w:rFonts w:ascii="宋体" w:eastAsia="宋体" w:hAnsi="宋体"/>
                <w:szCs w:val="21"/>
              </w:rPr>
              <w:t>R</w:t>
            </w:r>
          </w:p>
        </w:tc>
      </w:tr>
      <w:tr w:rsidR="00E16705" w14:paraId="6CD1DE68" w14:textId="77777777" w:rsidTr="005E2438">
        <w:tc>
          <w:tcPr>
            <w:tcW w:w="8296" w:type="dxa"/>
            <w:gridSpan w:val="6"/>
          </w:tcPr>
          <w:p w14:paraId="0510B3E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694E9335" w14:textId="77777777" w:rsidTr="005E2438">
        <w:tc>
          <w:tcPr>
            <w:tcW w:w="805" w:type="dxa"/>
          </w:tcPr>
          <w:p w14:paraId="4A4E3EE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36D01F53"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OBS、会议记录</w:t>
            </w:r>
          </w:p>
        </w:tc>
      </w:tr>
      <w:tr w:rsidR="00E16705" w14:paraId="71F46D63" w14:textId="77777777" w:rsidTr="005E2438">
        <w:trPr>
          <w:trHeight w:val="58"/>
        </w:trPr>
        <w:tc>
          <w:tcPr>
            <w:tcW w:w="805" w:type="dxa"/>
          </w:tcPr>
          <w:p w14:paraId="0672533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6AEF1B3A" w14:textId="05F7F031" w:rsidR="00E16705" w:rsidRPr="00CD1218" w:rsidRDefault="00E16705" w:rsidP="005E2438">
            <w:pPr>
              <w:rPr>
                <w:rFonts w:ascii="宋体" w:eastAsia="宋体" w:hAnsi="宋体"/>
                <w:szCs w:val="21"/>
              </w:rPr>
            </w:pPr>
            <w:r w:rsidRPr="00CD1218">
              <w:rPr>
                <w:rFonts w:ascii="宋体" w:eastAsia="宋体" w:hAnsi="宋体" w:hint="eastAsia"/>
                <w:szCs w:val="21"/>
              </w:rPr>
              <w:t>制定人力资源</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4506C3A2" w14:textId="77777777" w:rsidTr="005E2438">
        <w:trPr>
          <w:trHeight w:val="58"/>
        </w:trPr>
        <w:tc>
          <w:tcPr>
            <w:tcW w:w="805" w:type="dxa"/>
          </w:tcPr>
          <w:p w14:paraId="49156FC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566D9555" w14:textId="301FADB9" w:rsidR="00E16705" w:rsidRPr="00CD1218" w:rsidRDefault="00E16705" w:rsidP="005E2438">
            <w:pPr>
              <w:rPr>
                <w:rFonts w:ascii="宋体" w:eastAsia="宋体" w:hAnsi="宋体"/>
                <w:szCs w:val="21"/>
              </w:rPr>
            </w:pPr>
            <w:r w:rsidRPr="00CD1218">
              <w:rPr>
                <w:rFonts w:ascii="宋体" w:eastAsia="宋体" w:hAnsi="宋体" w:hint="eastAsia"/>
                <w:szCs w:val="21"/>
              </w:rPr>
              <w:t>人力资源</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2C87F52F" w14:textId="77777777" w:rsidR="00E16705" w:rsidRPr="00E16705" w:rsidRDefault="00E16705" w:rsidP="00E16705">
      <w:pPr>
        <w:rPr>
          <w:lang w:val="zh-CN"/>
        </w:rPr>
      </w:pPr>
    </w:p>
    <w:p w14:paraId="78DF275D" w14:textId="02A66471" w:rsidR="003B149C" w:rsidRPr="00CD1218" w:rsidRDefault="003B149C" w:rsidP="003B149C">
      <w:pPr>
        <w:pStyle w:val="5"/>
        <w:rPr>
          <w:rFonts w:ascii="宋体" w:eastAsia="宋体" w:hAnsi="宋体"/>
          <w:sz w:val="24"/>
          <w:szCs w:val="24"/>
          <w:lang w:val="zh-CN"/>
        </w:rPr>
      </w:pPr>
      <w:bookmarkStart w:id="1059" w:name="_Toc526025114"/>
      <w:bookmarkStart w:id="1060" w:name="_Toc526616603"/>
      <w:bookmarkStart w:id="1061" w:name="_Toc529546248"/>
      <w:r w:rsidRPr="00CD1218">
        <w:rPr>
          <w:rFonts w:ascii="宋体" w:eastAsia="宋体" w:hAnsi="宋体" w:hint="eastAsia"/>
          <w:sz w:val="24"/>
          <w:szCs w:val="24"/>
          <w:lang w:val="zh-CN"/>
        </w:rPr>
        <w:t>3</w:t>
      </w:r>
      <w:r w:rsidRPr="00CD1218">
        <w:rPr>
          <w:rFonts w:ascii="宋体" w:eastAsia="宋体" w:hAnsi="宋体"/>
          <w:sz w:val="24"/>
          <w:szCs w:val="24"/>
          <w:lang w:val="zh-CN"/>
        </w:rPr>
        <w:t>.1.4.</w:t>
      </w:r>
      <w:r w:rsidR="00E16705" w:rsidRPr="00CD1218">
        <w:rPr>
          <w:rFonts w:ascii="宋体" w:eastAsia="宋体" w:hAnsi="宋体"/>
          <w:sz w:val="24"/>
          <w:szCs w:val="24"/>
          <w:lang w:val="zh-CN"/>
        </w:rPr>
        <w:t>2</w:t>
      </w:r>
      <w:r w:rsidRPr="00CD1218">
        <w:rPr>
          <w:rFonts w:ascii="宋体" w:eastAsia="宋体" w:hAnsi="宋体" w:hint="eastAsia"/>
          <w:sz w:val="24"/>
          <w:szCs w:val="24"/>
          <w:lang w:val="zh-CN"/>
        </w:rPr>
        <w:t>需求获取</w:t>
      </w:r>
      <w:bookmarkEnd w:id="1059"/>
      <w:bookmarkEnd w:id="1060"/>
      <w:bookmarkEnd w:id="1061"/>
    </w:p>
    <w:p w14:paraId="23F600B1" w14:textId="3D441FC0" w:rsidR="003B149C" w:rsidRPr="00CD1218" w:rsidRDefault="003B149C" w:rsidP="003B149C">
      <w:pPr>
        <w:pStyle w:val="6"/>
        <w:rPr>
          <w:rFonts w:ascii="宋体" w:eastAsia="宋体" w:hAnsi="宋体"/>
          <w:sz w:val="21"/>
          <w:szCs w:val="21"/>
        </w:rPr>
      </w:pPr>
      <w:bookmarkStart w:id="1062" w:name="_Toc526025115"/>
      <w:bookmarkStart w:id="1063" w:name="_Toc526616604"/>
      <w:bookmarkStart w:id="1064" w:name="_Toc529546249"/>
      <w:r w:rsidRPr="00CD1218">
        <w:rPr>
          <w:rFonts w:ascii="宋体" w:eastAsia="宋体" w:hAnsi="宋体" w:hint="eastAsia"/>
          <w:sz w:val="21"/>
          <w:szCs w:val="21"/>
        </w:rPr>
        <w:t>3</w:t>
      </w:r>
      <w:r w:rsidRPr="00CD1218">
        <w:rPr>
          <w:rFonts w:ascii="宋体" w:eastAsia="宋体" w:hAnsi="宋体"/>
          <w:sz w:val="21"/>
          <w:szCs w:val="21"/>
        </w:rPr>
        <w:t>.1.4.</w:t>
      </w:r>
      <w:r w:rsidR="00E16705" w:rsidRPr="00CD1218">
        <w:rPr>
          <w:rFonts w:ascii="宋体" w:eastAsia="宋体" w:hAnsi="宋体"/>
          <w:sz w:val="21"/>
          <w:szCs w:val="21"/>
        </w:rPr>
        <w:t>2.</w:t>
      </w:r>
      <w:r w:rsidRPr="00CD1218">
        <w:rPr>
          <w:rFonts w:ascii="宋体" w:eastAsia="宋体" w:hAnsi="宋体"/>
          <w:sz w:val="21"/>
          <w:szCs w:val="21"/>
        </w:rPr>
        <w:t>1</w:t>
      </w:r>
      <w:r w:rsidRPr="00CD1218">
        <w:rPr>
          <w:rFonts w:ascii="宋体" w:eastAsia="宋体" w:hAnsi="宋体" w:hint="eastAsia"/>
          <w:sz w:val="21"/>
          <w:szCs w:val="21"/>
        </w:rPr>
        <w:t>获取源代码</w:t>
      </w:r>
      <w:bookmarkEnd w:id="1062"/>
      <w:bookmarkEnd w:id="1063"/>
      <w:bookmarkEnd w:id="10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D706E97" w14:textId="77777777" w:rsidTr="00E024DC">
        <w:tc>
          <w:tcPr>
            <w:tcW w:w="805" w:type="dxa"/>
          </w:tcPr>
          <w:p w14:paraId="2F85520E" w14:textId="77777777" w:rsidR="003B149C" w:rsidRDefault="003B149C" w:rsidP="00E024DC">
            <w:r>
              <w:rPr>
                <w:rFonts w:hint="eastAsia"/>
              </w:rPr>
              <w:t>姓名</w:t>
            </w:r>
          </w:p>
        </w:tc>
        <w:tc>
          <w:tcPr>
            <w:tcW w:w="1498" w:type="dxa"/>
          </w:tcPr>
          <w:p w14:paraId="28A9AF11" w14:textId="77777777" w:rsidR="003B149C" w:rsidRDefault="003B149C" w:rsidP="00E024DC">
            <w:r>
              <w:rPr>
                <w:rFonts w:hint="eastAsia"/>
              </w:rPr>
              <w:t>郦哲聪</w:t>
            </w:r>
          </w:p>
        </w:tc>
        <w:tc>
          <w:tcPr>
            <w:tcW w:w="1498" w:type="dxa"/>
          </w:tcPr>
          <w:p w14:paraId="10ADD9B3" w14:textId="77777777" w:rsidR="003B149C" w:rsidRDefault="003B149C" w:rsidP="00E024DC">
            <w:r>
              <w:rPr>
                <w:rFonts w:hint="eastAsia"/>
              </w:rPr>
              <w:t>冯一鸣</w:t>
            </w:r>
          </w:p>
        </w:tc>
        <w:tc>
          <w:tcPr>
            <w:tcW w:w="1498" w:type="dxa"/>
          </w:tcPr>
          <w:p w14:paraId="7885562E" w14:textId="77777777" w:rsidR="003B149C" w:rsidRDefault="003B149C" w:rsidP="00E024DC">
            <w:r>
              <w:rPr>
                <w:rFonts w:hint="eastAsia"/>
              </w:rPr>
              <w:t>周德阳</w:t>
            </w:r>
          </w:p>
        </w:tc>
        <w:tc>
          <w:tcPr>
            <w:tcW w:w="1498" w:type="dxa"/>
          </w:tcPr>
          <w:p w14:paraId="2E481EB8" w14:textId="77777777" w:rsidR="003B149C" w:rsidRDefault="003B149C" w:rsidP="00E024DC">
            <w:r>
              <w:rPr>
                <w:rFonts w:hint="eastAsia"/>
              </w:rPr>
              <w:t>王飞钢</w:t>
            </w:r>
          </w:p>
        </w:tc>
        <w:tc>
          <w:tcPr>
            <w:tcW w:w="1499" w:type="dxa"/>
          </w:tcPr>
          <w:p w14:paraId="1FCF4400" w14:textId="77777777" w:rsidR="003B149C" w:rsidRDefault="003B149C" w:rsidP="00E024DC">
            <w:r>
              <w:rPr>
                <w:rFonts w:hint="eastAsia"/>
              </w:rPr>
              <w:t>刘乐威</w:t>
            </w:r>
          </w:p>
        </w:tc>
      </w:tr>
      <w:tr w:rsidR="003B149C" w14:paraId="6E4EBF03" w14:textId="77777777" w:rsidTr="00E024DC">
        <w:tc>
          <w:tcPr>
            <w:tcW w:w="805" w:type="dxa"/>
          </w:tcPr>
          <w:p w14:paraId="0D4F98B6" w14:textId="77777777" w:rsidR="003B149C" w:rsidRDefault="003B149C" w:rsidP="00E024DC">
            <w:r>
              <w:rPr>
                <w:rFonts w:hint="eastAsia"/>
              </w:rPr>
              <w:t>职责</w:t>
            </w:r>
          </w:p>
        </w:tc>
        <w:tc>
          <w:tcPr>
            <w:tcW w:w="1498" w:type="dxa"/>
          </w:tcPr>
          <w:p w14:paraId="41A2295A" w14:textId="77777777" w:rsidR="003B149C" w:rsidRDefault="003B149C" w:rsidP="00E024DC">
            <w:r>
              <w:t>I</w:t>
            </w:r>
          </w:p>
        </w:tc>
        <w:tc>
          <w:tcPr>
            <w:tcW w:w="1498" w:type="dxa"/>
          </w:tcPr>
          <w:p w14:paraId="0519341F" w14:textId="77777777" w:rsidR="003B149C" w:rsidRDefault="003B149C" w:rsidP="00E024DC">
            <w:r>
              <w:t>R</w:t>
            </w:r>
          </w:p>
        </w:tc>
        <w:tc>
          <w:tcPr>
            <w:tcW w:w="1498" w:type="dxa"/>
          </w:tcPr>
          <w:p w14:paraId="32F1353F" w14:textId="77777777" w:rsidR="003B149C" w:rsidRDefault="003B149C" w:rsidP="00E024DC">
            <w:r>
              <w:t>I</w:t>
            </w:r>
          </w:p>
        </w:tc>
        <w:tc>
          <w:tcPr>
            <w:tcW w:w="1498" w:type="dxa"/>
          </w:tcPr>
          <w:p w14:paraId="6A947D43" w14:textId="77777777" w:rsidR="003B149C" w:rsidRDefault="003B149C" w:rsidP="00E024DC">
            <w:r>
              <w:t>I</w:t>
            </w:r>
          </w:p>
        </w:tc>
        <w:tc>
          <w:tcPr>
            <w:tcW w:w="1499" w:type="dxa"/>
          </w:tcPr>
          <w:p w14:paraId="5D966933" w14:textId="77777777" w:rsidR="003B149C" w:rsidRDefault="003B149C" w:rsidP="00E024DC">
            <w:r>
              <w:t>I</w:t>
            </w:r>
          </w:p>
        </w:tc>
      </w:tr>
      <w:tr w:rsidR="003B149C" w14:paraId="2CCFD969" w14:textId="77777777" w:rsidTr="00E024DC">
        <w:tc>
          <w:tcPr>
            <w:tcW w:w="8296" w:type="dxa"/>
            <w:gridSpan w:val="6"/>
          </w:tcPr>
          <w:p w14:paraId="5E02CF19" w14:textId="77777777" w:rsidR="003B149C" w:rsidRDefault="003B149C" w:rsidP="00E024DC">
            <w:r>
              <w:rPr>
                <w:rFonts w:hint="eastAsia"/>
              </w:rPr>
              <w:t>（</w:t>
            </w:r>
            <w:r>
              <w:t>R-负责人；A-辅助；I-通知）</w:t>
            </w:r>
          </w:p>
        </w:tc>
      </w:tr>
      <w:tr w:rsidR="003B149C" w14:paraId="02B8FBB6" w14:textId="77777777" w:rsidTr="00E024DC">
        <w:tc>
          <w:tcPr>
            <w:tcW w:w="805" w:type="dxa"/>
          </w:tcPr>
          <w:p w14:paraId="3CD45721" w14:textId="77777777" w:rsidR="003B149C" w:rsidRDefault="003B149C" w:rsidP="00E024DC">
            <w:r>
              <w:rPr>
                <w:rFonts w:hint="eastAsia"/>
              </w:rPr>
              <w:t>输入</w:t>
            </w:r>
          </w:p>
        </w:tc>
        <w:tc>
          <w:tcPr>
            <w:tcW w:w="7491" w:type="dxa"/>
            <w:gridSpan w:val="5"/>
          </w:tcPr>
          <w:p w14:paraId="391F597E" w14:textId="77777777" w:rsidR="003B149C" w:rsidRDefault="003B149C" w:rsidP="00E024DC">
            <w:r>
              <w:rPr>
                <w:rFonts w:hint="eastAsia"/>
              </w:rPr>
              <w:t>系统源代码</w:t>
            </w:r>
          </w:p>
        </w:tc>
      </w:tr>
      <w:tr w:rsidR="003B149C" w14:paraId="6E00E518" w14:textId="77777777" w:rsidTr="00E024DC">
        <w:tc>
          <w:tcPr>
            <w:tcW w:w="805" w:type="dxa"/>
          </w:tcPr>
          <w:p w14:paraId="0D9D2CCB" w14:textId="77777777" w:rsidR="003B149C" w:rsidRDefault="003B149C" w:rsidP="00E024DC">
            <w:r>
              <w:rPr>
                <w:rFonts w:hint="eastAsia"/>
              </w:rPr>
              <w:t>任务说明</w:t>
            </w:r>
          </w:p>
        </w:tc>
        <w:tc>
          <w:tcPr>
            <w:tcW w:w="7491" w:type="dxa"/>
            <w:gridSpan w:val="5"/>
          </w:tcPr>
          <w:p w14:paraId="61CC19A6" w14:textId="77777777" w:rsidR="003B149C" w:rsidRDefault="003B149C" w:rsidP="00E024DC">
            <w:r>
              <w:rPr>
                <w:rFonts w:hint="eastAsia"/>
              </w:rPr>
              <w:t>获得已有系统的源代码</w:t>
            </w:r>
          </w:p>
        </w:tc>
      </w:tr>
      <w:tr w:rsidR="003B149C" w14:paraId="5BDFDA9A" w14:textId="77777777" w:rsidTr="00E024DC">
        <w:tc>
          <w:tcPr>
            <w:tcW w:w="805" w:type="dxa"/>
          </w:tcPr>
          <w:p w14:paraId="3361CA39" w14:textId="77777777" w:rsidR="003B149C" w:rsidRDefault="003B149C" w:rsidP="00E024DC">
            <w:r>
              <w:rPr>
                <w:rFonts w:hint="eastAsia"/>
              </w:rPr>
              <w:t>输出</w:t>
            </w:r>
          </w:p>
        </w:tc>
        <w:tc>
          <w:tcPr>
            <w:tcW w:w="7491" w:type="dxa"/>
            <w:gridSpan w:val="5"/>
          </w:tcPr>
          <w:p w14:paraId="4997B3F7" w14:textId="77777777" w:rsidR="003B149C" w:rsidRDefault="003B149C" w:rsidP="00E024DC">
            <w:r>
              <w:rPr>
                <w:rFonts w:hint="eastAsia"/>
              </w:rPr>
              <w:t>系统源代码</w:t>
            </w:r>
          </w:p>
        </w:tc>
      </w:tr>
    </w:tbl>
    <w:p w14:paraId="35D237EA" w14:textId="77777777" w:rsidR="003B149C" w:rsidRDefault="003B149C" w:rsidP="003B149C"/>
    <w:p w14:paraId="5CB7CA0C" w14:textId="2D190E15" w:rsidR="003B149C" w:rsidRPr="00CD1218" w:rsidRDefault="003B149C" w:rsidP="003B149C">
      <w:pPr>
        <w:pStyle w:val="6"/>
        <w:rPr>
          <w:rFonts w:ascii="宋体" w:eastAsia="宋体" w:hAnsi="宋体"/>
          <w:sz w:val="21"/>
          <w:szCs w:val="21"/>
        </w:rPr>
      </w:pPr>
      <w:bookmarkStart w:id="1065" w:name="_Toc526025116"/>
      <w:bookmarkStart w:id="1066" w:name="_Toc526616605"/>
      <w:bookmarkStart w:id="1067" w:name="_Toc529546250"/>
      <w:r w:rsidRPr="00CD1218">
        <w:rPr>
          <w:rFonts w:ascii="宋体" w:eastAsia="宋体" w:hAnsi="宋体" w:hint="eastAsia"/>
          <w:sz w:val="21"/>
          <w:szCs w:val="21"/>
        </w:rPr>
        <w:t>3</w:t>
      </w:r>
      <w:r w:rsidRPr="00CD1218">
        <w:rPr>
          <w:rFonts w:ascii="宋体" w:eastAsia="宋体" w:hAnsi="宋体"/>
          <w:sz w:val="21"/>
          <w:szCs w:val="21"/>
        </w:rPr>
        <w:t>.1.4.</w:t>
      </w:r>
      <w:r w:rsidR="00E16705" w:rsidRPr="00CD1218">
        <w:rPr>
          <w:rFonts w:ascii="宋体" w:eastAsia="宋体" w:hAnsi="宋体"/>
          <w:sz w:val="21"/>
          <w:szCs w:val="21"/>
        </w:rPr>
        <w:t>2</w:t>
      </w:r>
      <w:r w:rsidRPr="00CD1218">
        <w:rPr>
          <w:rFonts w:ascii="宋体" w:eastAsia="宋体" w:hAnsi="宋体"/>
          <w:sz w:val="21"/>
          <w:szCs w:val="21"/>
        </w:rPr>
        <w:t>.2</w:t>
      </w:r>
      <w:r w:rsidRPr="00CD1218">
        <w:rPr>
          <w:rFonts w:ascii="宋体" w:eastAsia="宋体" w:hAnsi="宋体" w:hint="eastAsia"/>
          <w:sz w:val="21"/>
          <w:szCs w:val="21"/>
        </w:rPr>
        <w:t>搭建系统</w:t>
      </w:r>
      <w:bookmarkEnd w:id="1065"/>
      <w:bookmarkEnd w:id="1066"/>
      <w:bookmarkEnd w:id="10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ABC64BD" w14:textId="77777777" w:rsidTr="00E024DC">
        <w:tc>
          <w:tcPr>
            <w:tcW w:w="805" w:type="dxa"/>
          </w:tcPr>
          <w:p w14:paraId="11CF177D"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50C4C3D1" w14:textId="77777777" w:rsidR="003B149C" w:rsidRPr="00CD1218" w:rsidRDefault="003B149C" w:rsidP="00E024DC">
            <w:pPr>
              <w:rPr>
                <w:rFonts w:ascii="宋体" w:eastAsia="宋体" w:hAnsi="宋体"/>
              </w:rPr>
            </w:pPr>
            <w:r w:rsidRPr="00CD1218">
              <w:rPr>
                <w:rFonts w:ascii="宋体" w:eastAsia="宋体" w:hAnsi="宋体" w:hint="eastAsia"/>
              </w:rPr>
              <w:t>郦哲聪</w:t>
            </w:r>
          </w:p>
        </w:tc>
        <w:tc>
          <w:tcPr>
            <w:tcW w:w="1498" w:type="dxa"/>
          </w:tcPr>
          <w:p w14:paraId="2799059D"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347925F6"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26B2249D"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1B335123"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50CC17BC" w14:textId="77777777" w:rsidTr="00E024DC">
        <w:tc>
          <w:tcPr>
            <w:tcW w:w="805" w:type="dxa"/>
          </w:tcPr>
          <w:p w14:paraId="487162E7"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0EC1341" w14:textId="77777777" w:rsidR="003B149C" w:rsidRPr="00CD1218" w:rsidRDefault="003B149C" w:rsidP="00E024DC">
            <w:pPr>
              <w:rPr>
                <w:rFonts w:ascii="宋体" w:eastAsia="宋体" w:hAnsi="宋体"/>
              </w:rPr>
            </w:pPr>
            <w:r w:rsidRPr="00CD1218">
              <w:rPr>
                <w:rFonts w:ascii="宋体" w:eastAsia="宋体" w:hAnsi="宋体"/>
              </w:rPr>
              <w:t>A</w:t>
            </w:r>
          </w:p>
        </w:tc>
        <w:tc>
          <w:tcPr>
            <w:tcW w:w="1498" w:type="dxa"/>
          </w:tcPr>
          <w:p w14:paraId="3BAB8E90" w14:textId="77777777" w:rsidR="003B149C" w:rsidRPr="00CD1218" w:rsidRDefault="003B149C" w:rsidP="00E024DC">
            <w:pPr>
              <w:rPr>
                <w:rFonts w:ascii="宋体" w:eastAsia="宋体" w:hAnsi="宋体"/>
              </w:rPr>
            </w:pPr>
            <w:r w:rsidRPr="00CD1218">
              <w:rPr>
                <w:rFonts w:ascii="宋体" w:eastAsia="宋体" w:hAnsi="宋体" w:hint="eastAsia"/>
              </w:rPr>
              <w:t>I</w:t>
            </w:r>
          </w:p>
        </w:tc>
        <w:tc>
          <w:tcPr>
            <w:tcW w:w="1498" w:type="dxa"/>
          </w:tcPr>
          <w:p w14:paraId="3F88FE02" w14:textId="77777777" w:rsidR="003B149C" w:rsidRPr="00CD1218" w:rsidRDefault="003B149C" w:rsidP="00E024DC">
            <w:pPr>
              <w:rPr>
                <w:rFonts w:ascii="宋体" w:eastAsia="宋体" w:hAnsi="宋体"/>
              </w:rPr>
            </w:pPr>
            <w:r w:rsidRPr="00CD1218">
              <w:rPr>
                <w:rFonts w:ascii="宋体" w:eastAsia="宋体" w:hAnsi="宋体"/>
              </w:rPr>
              <w:t>R</w:t>
            </w:r>
          </w:p>
        </w:tc>
        <w:tc>
          <w:tcPr>
            <w:tcW w:w="1498" w:type="dxa"/>
          </w:tcPr>
          <w:p w14:paraId="05856873"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6A04AF75"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570202C8" w14:textId="77777777" w:rsidTr="00E024DC">
        <w:tc>
          <w:tcPr>
            <w:tcW w:w="8296" w:type="dxa"/>
            <w:gridSpan w:val="6"/>
          </w:tcPr>
          <w:p w14:paraId="40B76748" w14:textId="77777777" w:rsidR="003B149C" w:rsidRPr="00CD1218" w:rsidRDefault="003B149C" w:rsidP="00E024DC">
            <w:pPr>
              <w:rPr>
                <w:rFonts w:ascii="宋体" w:eastAsia="宋体" w:hAnsi="宋体"/>
              </w:rPr>
            </w:pPr>
            <w:r w:rsidRPr="00CD1218">
              <w:rPr>
                <w:rFonts w:ascii="宋体" w:eastAsia="宋体" w:hAnsi="宋体" w:hint="eastAsia"/>
              </w:rPr>
              <w:lastRenderedPageBreak/>
              <w:t>（</w:t>
            </w:r>
            <w:r w:rsidRPr="00CD1218">
              <w:rPr>
                <w:rFonts w:ascii="宋体" w:eastAsia="宋体" w:hAnsi="宋体"/>
              </w:rPr>
              <w:t>R-负责人；A-辅助；I-通知）</w:t>
            </w:r>
          </w:p>
        </w:tc>
      </w:tr>
      <w:tr w:rsidR="003B149C" w14:paraId="5B84AD88" w14:textId="77777777" w:rsidTr="00E024DC">
        <w:tc>
          <w:tcPr>
            <w:tcW w:w="805" w:type="dxa"/>
          </w:tcPr>
          <w:p w14:paraId="03319365"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1FF029EA" w14:textId="77777777" w:rsidR="003B149C" w:rsidRPr="00CD1218" w:rsidRDefault="003B149C" w:rsidP="00E024DC">
            <w:pPr>
              <w:rPr>
                <w:rFonts w:ascii="宋体" w:eastAsia="宋体" w:hAnsi="宋体"/>
              </w:rPr>
            </w:pPr>
            <w:r w:rsidRPr="00CD1218">
              <w:rPr>
                <w:rFonts w:ascii="宋体" w:eastAsia="宋体" w:hAnsi="宋体" w:hint="eastAsia"/>
              </w:rPr>
              <w:t>系统源代码</w:t>
            </w:r>
          </w:p>
        </w:tc>
      </w:tr>
      <w:tr w:rsidR="003B149C" w14:paraId="35EB5268" w14:textId="77777777" w:rsidTr="00E024DC">
        <w:tc>
          <w:tcPr>
            <w:tcW w:w="805" w:type="dxa"/>
          </w:tcPr>
          <w:p w14:paraId="0C021BBE"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47EEF9A0" w14:textId="77777777" w:rsidR="003B149C" w:rsidRPr="00CD1218" w:rsidRDefault="003B149C" w:rsidP="00E024DC">
            <w:pPr>
              <w:rPr>
                <w:rFonts w:ascii="宋体" w:eastAsia="宋体" w:hAnsi="宋体"/>
              </w:rPr>
            </w:pPr>
            <w:r w:rsidRPr="00CD1218">
              <w:rPr>
                <w:rFonts w:ascii="宋体" w:eastAsia="宋体" w:hAnsi="宋体" w:hint="eastAsia"/>
              </w:rPr>
              <w:t>搭建已有系统并修复，使其能够正常运行</w:t>
            </w:r>
          </w:p>
        </w:tc>
      </w:tr>
      <w:tr w:rsidR="003B149C" w14:paraId="0BEB19FA" w14:textId="77777777" w:rsidTr="00E024DC">
        <w:tc>
          <w:tcPr>
            <w:tcW w:w="805" w:type="dxa"/>
          </w:tcPr>
          <w:p w14:paraId="1FC52D1C"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6A605007" w14:textId="77777777" w:rsidR="003B149C" w:rsidRPr="00CD1218" w:rsidRDefault="003B149C" w:rsidP="00E024DC">
            <w:pPr>
              <w:rPr>
                <w:rFonts w:ascii="宋体" w:eastAsia="宋体" w:hAnsi="宋体"/>
              </w:rPr>
            </w:pPr>
            <w:r w:rsidRPr="00CD1218">
              <w:rPr>
                <w:rFonts w:ascii="宋体" w:eastAsia="宋体" w:hAnsi="宋体" w:hint="eastAsia"/>
              </w:rPr>
              <w:t>可运行的系统</w:t>
            </w:r>
          </w:p>
        </w:tc>
      </w:tr>
    </w:tbl>
    <w:p w14:paraId="555041D8" w14:textId="77777777" w:rsidR="003B149C" w:rsidRDefault="003B149C" w:rsidP="003B149C"/>
    <w:p w14:paraId="02FAD3E3" w14:textId="25A89DDC" w:rsidR="003B149C" w:rsidRPr="00CD1218" w:rsidRDefault="003B149C" w:rsidP="003B149C">
      <w:pPr>
        <w:pStyle w:val="6"/>
        <w:rPr>
          <w:rFonts w:ascii="宋体" w:eastAsia="宋体" w:hAnsi="宋体"/>
          <w:sz w:val="21"/>
          <w:szCs w:val="21"/>
        </w:rPr>
      </w:pPr>
      <w:bookmarkStart w:id="1068" w:name="_Toc526025117"/>
      <w:bookmarkStart w:id="1069" w:name="_Toc526616606"/>
      <w:bookmarkStart w:id="1070" w:name="_Toc529546251"/>
      <w:r w:rsidRPr="00CD1218">
        <w:rPr>
          <w:rFonts w:ascii="宋体" w:eastAsia="宋体" w:hAnsi="宋体" w:hint="eastAsia"/>
          <w:sz w:val="21"/>
          <w:szCs w:val="21"/>
        </w:rPr>
        <w:t>3</w:t>
      </w:r>
      <w:r w:rsidRPr="00CD1218">
        <w:rPr>
          <w:rFonts w:ascii="宋体" w:eastAsia="宋体" w:hAnsi="宋体"/>
          <w:sz w:val="21"/>
          <w:szCs w:val="21"/>
        </w:rPr>
        <w:t>.1.4.</w:t>
      </w:r>
      <w:r w:rsidR="00E16705" w:rsidRPr="00CD1218">
        <w:rPr>
          <w:rFonts w:ascii="宋体" w:eastAsia="宋体" w:hAnsi="宋体"/>
          <w:sz w:val="21"/>
          <w:szCs w:val="21"/>
        </w:rPr>
        <w:t>2</w:t>
      </w:r>
      <w:r w:rsidRPr="00CD1218">
        <w:rPr>
          <w:rFonts w:ascii="宋体" w:eastAsia="宋体" w:hAnsi="宋体"/>
          <w:sz w:val="21"/>
          <w:szCs w:val="21"/>
        </w:rPr>
        <w:t>.3</w:t>
      </w:r>
      <w:r w:rsidRPr="00CD1218">
        <w:rPr>
          <w:rFonts w:ascii="宋体" w:eastAsia="宋体" w:hAnsi="宋体" w:hint="eastAsia"/>
          <w:sz w:val="21"/>
          <w:szCs w:val="21"/>
        </w:rPr>
        <w:t>分析系统</w:t>
      </w:r>
      <w:bookmarkEnd w:id="1068"/>
      <w:bookmarkEnd w:id="1069"/>
      <w:bookmarkEnd w:id="10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6305600" w14:textId="77777777" w:rsidTr="00E024DC">
        <w:tc>
          <w:tcPr>
            <w:tcW w:w="805" w:type="dxa"/>
          </w:tcPr>
          <w:p w14:paraId="6B9F6BD3"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5DF87EFB"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212C415F"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39D4995A"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C0BE23F"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5EF3487A"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2967AFD" w14:textId="77777777" w:rsidTr="00E024DC">
        <w:tc>
          <w:tcPr>
            <w:tcW w:w="805" w:type="dxa"/>
          </w:tcPr>
          <w:p w14:paraId="77600421"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398B66CA"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33F33684"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147F2558"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6CC86E11"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60337EDB"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5BFAD5F7" w14:textId="77777777" w:rsidTr="00E024DC">
        <w:tc>
          <w:tcPr>
            <w:tcW w:w="8296" w:type="dxa"/>
            <w:gridSpan w:val="6"/>
          </w:tcPr>
          <w:p w14:paraId="51F9172C"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5A5F4C75" w14:textId="77777777" w:rsidTr="00E024DC">
        <w:tc>
          <w:tcPr>
            <w:tcW w:w="805" w:type="dxa"/>
          </w:tcPr>
          <w:p w14:paraId="40EF3C8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4F29C34" w14:textId="77777777" w:rsidR="003B149C" w:rsidRPr="002B7C52" w:rsidRDefault="003B149C" w:rsidP="00E024DC">
            <w:pPr>
              <w:rPr>
                <w:rFonts w:ascii="宋体" w:eastAsia="宋体" w:hAnsi="宋体"/>
              </w:rPr>
            </w:pPr>
            <w:r w:rsidRPr="002B7C52">
              <w:rPr>
                <w:rFonts w:ascii="宋体" w:eastAsia="宋体" w:hAnsi="宋体" w:hint="eastAsia"/>
              </w:rPr>
              <w:t>可运行的系统</w:t>
            </w:r>
          </w:p>
        </w:tc>
      </w:tr>
      <w:tr w:rsidR="003B149C" w14:paraId="233F0BB2" w14:textId="77777777" w:rsidTr="00E024DC">
        <w:tc>
          <w:tcPr>
            <w:tcW w:w="805" w:type="dxa"/>
          </w:tcPr>
          <w:p w14:paraId="15050EFB"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7E1C6AED" w14:textId="77777777" w:rsidR="003B149C" w:rsidRPr="002B7C52" w:rsidRDefault="003B149C" w:rsidP="00E024DC">
            <w:pPr>
              <w:rPr>
                <w:rFonts w:ascii="宋体" w:eastAsia="宋体" w:hAnsi="宋体"/>
              </w:rPr>
            </w:pPr>
            <w:r w:rsidRPr="002B7C52">
              <w:rPr>
                <w:rFonts w:ascii="宋体" w:eastAsia="宋体" w:hAnsi="宋体" w:hint="eastAsia"/>
              </w:rPr>
              <w:t>从系统中获取原有系统的需求</w:t>
            </w:r>
          </w:p>
        </w:tc>
      </w:tr>
      <w:tr w:rsidR="003B149C" w14:paraId="6C887B97" w14:textId="77777777" w:rsidTr="00E024DC">
        <w:tc>
          <w:tcPr>
            <w:tcW w:w="805" w:type="dxa"/>
          </w:tcPr>
          <w:p w14:paraId="44B08068"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423B0054"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bl>
    <w:p w14:paraId="4AFA5155" w14:textId="77777777" w:rsidR="003B149C" w:rsidRDefault="003B149C" w:rsidP="003B149C"/>
    <w:p w14:paraId="000EFEED" w14:textId="755E1C53" w:rsidR="003B149C" w:rsidRPr="002B7C52" w:rsidRDefault="003B149C" w:rsidP="003B149C">
      <w:pPr>
        <w:pStyle w:val="6"/>
        <w:rPr>
          <w:rFonts w:ascii="宋体" w:eastAsia="宋体" w:hAnsi="宋体"/>
          <w:sz w:val="21"/>
          <w:szCs w:val="21"/>
        </w:rPr>
      </w:pPr>
      <w:bookmarkStart w:id="1071" w:name="_Toc526025118"/>
      <w:bookmarkStart w:id="1072" w:name="_Toc526616607"/>
      <w:bookmarkStart w:id="1073" w:name="_Toc529546252"/>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.4</w:t>
      </w:r>
      <w:r w:rsidRPr="002B7C52">
        <w:rPr>
          <w:rFonts w:ascii="宋体" w:eastAsia="宋体" w:hAnsi="宋体" w:hint="eastAsia"/>
          <w:sz w:val="21"/>
          <w:szCs w:val="21"/>
        </w:rPr>
        <w:t>定义愿景和范围</w:t>
      </w:r>
      <w:bookmarkEnd w:id="1071"/>
      <w:bookmarkEnd w:id="1072"/>
      <w:bookmarkEnd w:id="10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2058F78" w14:textId="77777777" w:rsidTr="00E024DC">
        <w:tc>
          <w:tcPr>
            <w:tcW w:w="805" w:type="dxa"/>
          </w:tcPr>
          <w:p w14:paraId="5A5683CB"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440AD757"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6EF40EDA"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3EAB0C4"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7D8C1482"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01FBC01B"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24074910" w14:textId="77777777" w:rsidTr="00E024DC">
        <w:tc>
          <w:tcPr>
            <w:tcW w:w="805" w:type="dxa"/>
          </w:tcPr>
          <w:p w14:paraId="1A5DC943"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1AFED194"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3CBAE41F"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68CE4C6E"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4D5709A0"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1F192E05"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5384B967" w14:textId="77777777" w:rsidTr="00E024DC">
        <w:tc>
          <w:tcPr>
            <w:tcW w:w="8296" w:type="dxa"/>
            <w:gridSpan w:val="6"/>
          </w:tcPr>
          <w:p w14:paraId="468ABD15"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7FA913C4" w14:textId="77777777" w:rsidTr="00E024DC">
        <w:tc>
          <w:tcPr>
            <w:tcW w:w="805" w:type="dxa"/>
          </w:tcPr>
          <w:p w14:paraId="25C9780A"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D0EE662"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r w:rsidR="003B149C" w14:paraId="6B557EBD" w14:textId="77777777" w:rsidTr="00E024DC">
        <w:tc>
          <w:tcPr>
            <w:tcW w:w="805" w:type="dxa"/>
          </w:tcPr>
          <w:p w14:paraId="14684210"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7EBB1D07" w14:textId="77777777" w:rsidR="003B149C" w:rsidRPr="002B7C52" w:rsidRDefault="003B149C" w:rsidP="00E024DC">
            <w:pPr>
              <w:rPr>
                <w:rFonts w:ascii="宋体" w:eastAsia="宋体" w:hAnsi="宋体"/>
              </w:rPr>
            </w:pPr>
            <w:r w:rsidRPr="002B7C52">
              <w:rPr>
                <w:rFonts w:ascii="宋体" w:eastAsia="宋体" w:hAnsi="宋体" w:hint="eastAsia"/>
              </w:rPr>
              <w:t>从系统中获取原有系统的需求</w:t>
            </w:r>
          </w:p>
        </w:tc>
      </w:tr>
      <w:tr w:rsidR="003B149C" w14:paraId="37C211F4" w14:textId="77777777" w:rsidTr="00E024DC">
        <w:tc>
          <w:tcPr>
            <w:tcW w:w="805" w:type="dxa"/>
          </w:tcPr>
          <w:p w14:paraId="49EC19C3"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01A5267C" w14:textId="77777777" w:rsidR="003B149C" w:rsidRPr="002B7C52" w:rsidRDefault="003B149C" w:rsidP="00E024DC">
            <w:pPr>
              <w:rPr>
                <w:rFonts w:ascii="宋体" w:eastAsia="宋体" w:hAnsi="宋体"/>
              </w:rPr>
            </w:pPr>
            <w:r w:rsidRPr="002B7C52">
              <w:rPr>
                <w:rFonts w:ascii="宋体" w:eastAsia="宋体" w:hAnsi="宋体" w:hint="eastAsia"/>
              </w:rPr>
              <w:t>愿景和范围文档</w:t>
            </w:r>
          </w:p>
        </w:tc>
      </w:tr>
    </w:tbl>
    <w:p w14:paraId="2B378C3E" w14:textId="77777777" w:rsidR="003B149C" w:rsidRDefault="003B149C" w:rsidP="003B149C"/>
    <w:p w14:paraId="0D0BFA39" w14:textId="3C29C79B" w:rsidR="003B149C" w:rsidRPr="002B7C52" w:rsidRDefault="003B149C" w:rsidP="003B149C">
      <w:pPr>
        <w:pStyle w:val="6"/>
        <w:rPr>
          <w:rFonts w:ascii="宋体" w:eastAsia="宋体" w:hAnsi="宋体"/>
          <w:sz w:val="21"/>
          <w:szCs w:val="21"/>
        </w:rPr>
      </w:pPr>
      <w:bookmarkStart w:id="1074" w:name="_Toc526025119"/>
      <w:bookmarkStart w:id="1075" w:name="_Toc526616608"/>
      <w:bookmarkStart w:id="1076" w:name="_Toc529546253"/>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.5</w:t>
      </w:r>
      <w:r w:rsidRPr="002B7C52">
        <w:rPr>
          <w:rFonts w:ascii="宋体" w:eastAsia="宋体" w:hAnsi="宋体" w:hint="eastAsia"/>
          <w:sz w:val="21"/>
          <w:szCs w:val="21"/>
        </w:rPr>
        <w:t>选择用户代表</w:t>
      </w:r>
      <w:bookmarkEnd w:id="1074"/>
      <w:bookmarkEnd w:id="1075"/>
      <w:bookmarkEnd w:id="10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83846B" w14:textId="77777777" w:rsidTr="00E024DC">
        <w:tc>
          <w:tcPr>
            <w:tcW w:w="805" w:type="dxa"/>
          </w:tcPr>
          <w:p w14:paraId="1F8B0C10"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345A93DC"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11E734CB"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6DE1095D"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6D3128C6"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11F614AA"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0656E7B9" w14:textId="77777777" w:rsidTr="00E024DC">
        <w:tc>
          <w:tcPr>
            <w:tcW w:w="805" w:type="dxa"/>
          </w:tcPr>
          <w:p w14:paraId="587BBB5C"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1DCFA4FF"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41F985AE"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1C8A4326"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F3EC199"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2595FEA6"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722F2291" w14:textId="77777777" w:rsidTr="00E024DC">
        <w:tc>
          <w:tcPr>
            <w:tcW w:w="8296" w:type="dxa"/>
            <w:gridSpan w:val="6"/>
          </w:tcPr>
          <w:p w14:paraId="4F044746"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6BF4CF7F" w14:textId="77777777" w:rsidTr="00E024DC">
        <w:tc>
          <w:tcPr>
            <w:tcW w:w="805" w:type="dxa"/>
          </w:tcPr>
          <w:p w14:paraId="154E0239"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6CB80DC2" w14:textId="77777777" w:rsidR="003B149C" w:rsidRPr="002B7C52" w:rsidRDefault="003B149C" w:rsidP="00E024DC">
            <w:pPr>
              <w:rPr>
                <w:rFonts w:ascii="宋体" w:eastAsia="宋体" w:hAnsi="宋体"/>
              </w:rPr>
            </w:pPr>
            <w:r w:rsidRPr="002B7C52">
              <w:rPr>
                <w:rFonts w:ascii="宋体" w:eastAsia="宋体" w:hAnsi="宋体" w:hint="eastAsia"/>
              </w:rPr>
              <w:t>用户类型及特点</w:t>
            </w:r>
          </w:p>
        </w:tc>
      </w:tr>
      <w:tr w:rsidR="003B149C" w14:paraId="3E42D3FE" w14:textId="77777777" w:rsidTr="00E024DC">
        <w:tc>
          <w:tcPr>
            <w:tcW w:w="805" w:type="dxa"/>
          </w:tcPr>
          <w:p w14:paraId="29C93D70"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2846C6BC" w14:textId="77777777" w:rsidR="003B149C" w:rsidRPr="002B7C52" w:rsidRDefault="003B149C" w:rsidP="00E024DC">
            <w:pPr>
              <w:rPr>
                <w:rFonts w:ascii="宋体" w:eastAsia="宋体" w:hAnsi="宋体"/>
              </w:rPr>
            </w:pPr>
            <w:r w:rsidRPr="002B7C52">
              <w:rPr>
                <w:rFonts w:ascii="宋体" w:eastAsia="宋体" w:hAnsi="宋体" w:hint="eastAsia"/>
              </w:rPr>
              <w:t>为每一类干系人选择合适的用户代表</w:t>
            </w:r>
          </w:p>
        </w:tc>
      </w:tr>
      <w:tr w:rsidR="003B149C" w14:paraId="322DF14C" w14:textId="77777777" w:rsidTr="00E024DC">
        <w:tc>
          <w:tcPr>
            <w:tcW w:w="805" w:type="dxa"/>
          </w:tcPr>
          <w:p w14:paraId="24CB8BDF"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2FC1A043" w14:textId="4FC8A0A4" w:rsidR="003B149C" w:rsidRPr="002B7C52" w:rsidRDefault="003B149C" w:rsidP="00E024DC">
            <w:pPr>
              <w:rPr>
                <w:rFonts w:ascii="宋体" w:eastAsia="宋体" w:hAnsi="宋体"/>
              </w:rPr>
            </w:pPr>
            <w:r w:rsidRPr="002B7C52">
              <w:rPr>
                <w:rFonts w:ascii="宋体" w:eastAsia="宋体" w:hAnsi="宋体" w:hint="eastAsia"/>
              </w:rPr>
              <w:t>用户代表</w:t>
            </w:r>
          </w:p>
        </w:tc>
      </w:tr>
    </w:tbl>
    <w:p w14:paraId="278ECAFA" w14:textId="77777777" w:rsidR="003B149C" w:rsidRDefault="003B149C" w:rsidP="003B149C"/>
    <w:p w14:paraId="2C0D8E8C" w14:textId="5C65CE70" w:rsidR="003B149C" w:rsidRPr="002B7C52" w:rsidRDefault="003B149C" w:rsidP="003B149C">
      <w:pPr>
        <w:pStyle w:val="6"/>
        <w:rPr>
          <w:rFonts w:ascii="宋体" w:eastAsia="宋体" w:hAnsi="宋体"/>
          <w:sz w:val="21"/>
          <w:szCs w:val="21"/>
        </w:rPr>
      </w:pPr>
      <w:bookmarkStart w:id="1077" w:name="_Toc526025120"/>
      <w:bookmarkStart w:id="1078" w:name="_Toc526616609"/>
      <w:bookmarkStart w:id="1079" w:name="_Toc529546254"/>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.6</w:t>
      </w:r>
      <w:r w:rsidRPr="002B7C52">
        <w:rPr>
          <w:rFonts w:ascii="宋体" w:eastAsia="宋体" w:hAnsi="宋体" w:hint="eastAsia"/>
          <w:sz w:val="21"/>
          <w:szCs w:val="21"/>
        </w:rPr>
        <w:t>访谈</w:t>
      </w:r>
      <w:bookmarkEnd w:id="1077"/>
      <w:bookmarkEnd w:id="1078"/>
      <w:bookmarkEnd w:id="10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19F63C5" w14:textId="77777777" w:rsidTr="00E024DC">
        <w:tc>
          <w:tcPr>
            <w:tcW w:w="805" w:type="dxa"/>
          </w:tcPr>
          <w:p w14:paraId="1F224D6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02003945"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5DA1BF2B"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12FA9D2"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3C929590"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5E807899"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24233A43" w14:textId="77777777" w:rsidTr="00E024DC">
        <w:tc>
          <w:tcPr>
            <w:tcW w:w="805" w:type="dxa"/>
          </w:tcPr>
          <w:p w14:paraId="5AC33C67"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EF13255"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5624AFEF"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587E417C"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7EA30DD5" w14:textId="77777777" w:rsidR="003B149C" w:rsidRPr="002B7C52" w:rsidRDefault="003B149C" w:rsidP="00E024DC">
            <w:pPr>
              <w:rPr>
                <w:rFonts w:ascii="宋体" w:eastAsia="宋体" w:hAnsi="宋体"/>
              </w:rPr>
            </w:pPr>
            <w:r w:rsidRPr="002B7C52">
              <w:rPr>
                <w:rFonts w:ascii="宋体" w:eastAsia="宋体" w:hAnsi="宋体"/>
              </w:rPr>
              <w:t>A</w:t>
            </w:r>
          </w:p>
        </w:tc>
        <w:tc>
          <w:tcPr>
            <w:tcW w:w="1499" w:type="dxa"/>
          </w:tcPr>
          <w:p w14:paraId="505691C6" w14:textId="77777777" w:rsidR="003B149C" w:rsidRPr="002B7C52" w:rsidRDefault="003B149C" w:rsidP="00E024DC">
            <w:pPr>
              <w:rPr>
                <w:rFonts w:ascii="宋体" w:eastAsia="宋体" w:hAnsi="宋体"/>
              </w:rPr>
            </w:pPr>
            <w:r w:rsidRPr="002B7C52">
              <w:rPr>
                <w:rFonts w:ascii="宋体" w:eastAsia="宋体" w:hAnsi="宋体"/>
              </w:rPr>
              <w:t>A</w:t>
            </w:r>
          </w:p>
        </w:tc>
      </w:tr>
      <w:tr w:rsidR="003B149C" w14:paraId="7F6F379D" w14:textId="77777777" w:rsidTr="00E024DC">
        <w:tc>
          <w:tcPr>
            <w:tcW w:w="8296" w:type="dxa"/>
            <w:gridSpan w:val="6"/>
          </w:tcPr>
          <w:p w14:paraId="767EF44D"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685C0DC9" w14:textId="77777777" w:rsidTr="00E024DC">
        <w:tc>
          <w:tcPr>
            <w:tcW w:w="805" w:type="dxa"/>
          </w:tcPr>
          <w:p w14:paraId="68B575C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14750561" w14:textId="77777777" w:rsidR="003B149C" w:rsidRPr="002B7C52" w:rsidRDefault="003B149C" w:rsidP="00E024DC">
            <w:pPr>
              <w:rPr>
                <w:rFonts w:ascii="宋体" w:eastAsia="宋体" w:hAnsi="宋体"/>
              </w:rPr>
            </w:pPr>
            <w:r w:rsidRPr="002B7C52">
              <w:rPr>
                <w:rFonts w:ascii="宋体" w:eastAsia="宋体" w:hAnsi="宋体" w:hint="eastAsia"/>
              </w:rPr>
              <w:t>访谈录音</w:t>
            </w:r>
          </w:p>
        </w:tc>
      </w:tr>
      <w:tr w:rsidR="003B149C" w14:paraId="2FD1C861" w14:textId="77777777" w:rsidTr="00E024DC">
        <w:tc>
          <w:tcPr>
            <w:tcW w:w="805" w:type="dxa"/>
          </w:tcPr>
          <w:p w14:paraId="2E89D706" w14:textId="77777777" w:rsidR="003B149C" w:rsidRPr="002B7C52" w:rsidRDefault="003B149C" w:rsidP="00E024DC">
            <w:pPr>
              <w:rPr>
                <w:rFonts w:ascii="宋体" w:eastAsia="宋体" w:hAnsi="宋体"/>
              </w:rPr>
            </w:pPr>
            <w:r w:rsidRPr="002B7C52">
              <w:rPr>
                <w:rFonts w:ascii="宋体" w:eastAsia="宋体" w:hAnsi="宋体" w:hint="eastAsia"/>
              </w:rPr>
              <w:lastRenderedPageBreak/>
              <w:t>任务说明</w:t>
            </w:r>
          </w:p>
        </w:tc>
        <w:tc>
          <w:tcPr>
            <w:tcW w:w="7491" w:type="dxa"/>
            <w:gridSpan w:val="5"/>
          </w:tcPr>
          <w:p w14:paraId="790AD672" w14:textId="77777777" w:rsidR="003B149C" w:rsidRPr="002B7C52" w:rsidRDefault="003B149C" w:rsidP="00E024DC">
            <w:pPr>
              <w:rPr>
                <w:rFonts w:ascii="宋体" w:eastAsia="宋体" w:hAnsi="宋体"/>
              </w:rPr>
            </w:pPr>
            <w:r w:rsidRPr="002B7C52">
              <w:rPr>
                <w:rFonts w:ascii="宋体" w:eastAsia="宋体" w:hAnsi="宋体" w:hint="eastAsia"/>
              </w:rPr>
              <w:t>访谈用户代表，并整理访谈录音</w:t>
            </w:r>
          </w:p>
        </w:tc>
      </w:tr>
      <w:tr w:rsidR="003B149C" w14:paraId="0563392A" w14:textId="77777777" w:rsidTr="00E024DC">
        <w:tc>
          <w:tcPr>
            <w:tcW w:w="805" w:type="dxa"/>
          </w:tcPr>
          <w:p w14:paraId="1E00F98C"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26722E34" w14:textId="77777777" w:rsidR="003B149C" w:rsidRPr="002B7C52" w:rsidRDefault="003B149C" w:rsidP="00E024DC">
            <w:pPr>
              <w:rPr>
                <w:rFonts w:ascii="宋体" w:eastAsia="宋体" w:hAnsi="宋体"/>
              </w:rPr>
            </w:pPr>
            <w:r w:rsidRPr="002B7C52">
              <w:rPr>
                <w:rFonts w:ascii="宋体" w:eastAsia="宋体" w:hAnsi="宋体" w:hint="eastAsia"/>
              </w:rPr>
              <w:t>访谈记录</w:t>
            </w:r>
          </w:p>
        </w:tc>
      </w:tr>
    </w:tbl>
    <w:p w14:paraId="4A94C38B" w14:textId="77777777" w:rsidR="003B149C" w:rsidRDefault="003B149C" w:rsidP="003B149C"/>
    <w:p w14:paraId="481E89AE" w14:textId="4300F8B0" w:rsidR="003B149C" w:rsidRPr="002B7C52" w:rsidRDefault="003B149C" w:rsidP="003B149C">
      <w:pPr>
        <w:pStyle w:val="6"/>
        <w:rPr>
          <w:rFonts w:ascii="宋体" w:eastAsia="宋体" w:hAnsi="宋体"/>
          <w:sz w:val="21"/>
          <w:szCs w:val="21"/>
        </w:rPr>
      </w:pPr>
      <w:bookmarkStart w:id="1080" w:name="_Toc526025121"/>
      <w:bookmarkStart w:id="1081" w:name="_Toc526616610"/>
      <w:bookmarkStart w:id="1082" w:name="_Toc529546255"/>
      <w:r w:rsidRPr="002B7C52">
        <w:rPr>
          <w:rFonts w:ascii="宋体" w:eastAsia="宋体" w:hAnsi="宋体"/>
          <w:sz w:val="21"/>
          <w:szCs w:val="21"/>
        </w:rPr>
        <w:t>3.1.4.</w:t>
      </w:r>
      <w:r w:rsidR="00E16705" w:rsidRPr="002B7C52">
        <w:rPr>
          <w:rFonts w:ascii="宋体" w:eastAsia="宋体" w:hAnsi="宋体"/>
          <w:sz w:val="21"/>
          <w:szCs w:val="21"/>
        </w:rPr>
        <w:t>2</w:t>
      </w:r>
      <w:r w:rsidRPr="002B7C52">
        <w:rPr>
          <w:rFonts w:ascii="宋体" w:eastAsia="宋体" w:hAnsi="宋体"/>
          <w:sz w:val="21"/>
          <w:szCs w:val="21"/>
        </w:rPr>
        <w:t>.7</w:t>
      </w:r>
      <w:r w:rsidRPr="002B7C52">
        <w:rPr>
          <w:rFonts w:ascii="宋体" w:eastAsia="宋体" w:hAnsi="宋体" w:hint="eastAsia"/>
          <w:sz w:val="21"/>
          <w:szCs w:val="21"/>
        </w:rPr>
        <w:t>制作调查问卷</w:t>
      </w:r>
      <w:bookmarkEnd w:id="1080"/>
      <w:bookmarkEnd w:id="1081"/>
      <w:bookmarkEnd w:id="10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223D501" w14:textId="77777777" w:rsidTr="00E024DC">
        <w:tc>
          <w:tcPr>
            <w:tcW w:w="805" w:type="dxa"/>
          </w:tcPr>
          <w:p w14:paraId="5694BE69"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2359B90F"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441D320A"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F158F50"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6927B631"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3385769B"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557D538" w14:textId="77777777" w:rsidTr="00E024DC">
        <w:tc>
          <w:tcPr>
            <w:tcW w:w="805" w:type="dxa"/>
          </w:tcPr>
          <w:p w14:paraId="53AF3FC9"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52ED33F"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706AC777"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4B73072E"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16E75FBB"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4550519D"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3BD81B09" w14:textId="77777777" w:rsidTr="00E024DC">
        <w:tc>
          <w:tcPr>
            <w:tcW w:w="8296" w:type="dxa"/>
            <w:gridSpan w:val="6"/>
          </w:tcPr>
          <w:p w14:paraId="059B8F60"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403BAA49" w14:textId="77777777" w:rsidTr="00E024DC">
        <w:tc>
          <w:tcPr>
            <w:tcW w:w="805" w:type="dxa"/>
          </w:tcPr>
          <w:p w14:paraId="6C91F4D8"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66AF4BC" w14:textId="77777777" w:rsidR="003B149C" w:rsidRPr="002B7C52" w:rsidRDefault="003B149C" w:rsidP="00E024DC">
            <w:pPr>
              <w:rPr>
                <w:rFonts w:ascii="宋体" w:eastAsia="宋体" w:hAnsi="宋体"/>
              </w:rPr>
            </w:pPr>
            <w:r w:rsidRPr="002B7C52">
              <w:rPr>
                <w:rFonts w:ascii="宋体" w:eastAsia="宋体" w:hAnsi="宋体" w:hint="eastAsia"/>
              </w:rPr>
              <w:t>访谈记录</w:t>
            </w:r>
          </w:p>
        </w:tc>
      </w:tr>
      <w:tr w:rsidR="003B149C" w14:paraId="19B486B1" w14:textId="77777777" w:rsidTr="00E024DC">
        <w:tc>
          <w:tcPr>
            <w:tcW w:w="805" w:type="dxa"/>
          </w:tcPr>
          <w:p w14:paraId="4C009221"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4CF2CD23" w14:textId="77777777" w:rsidR="003B149C" w:rsidRPr="002B7C52" w:rsidRDefault="003B149C" w:rsidP="00E024DC">
            <w:pPr>
              <w:rPr>
                <w:rFonts w:ascii="宋体" w:eastAsia="宋体" w:hAnsi="宋体"/>
              </w:rPr>
            </w:pPr>
            <w:r w:rsidRPr="002B7C52">
              <w:rPr>
                <w:rFonts w:ascii="宋体" w:eastAsia="宋体" w:hAnsi="宋体" w:hint="eastAsia"/>
              </w:rPr>
              <w:t>设计调查问卷</w:t>
            </w:r>
          </w:p>
        </w:tc>
      </w:tr>
      <w:tr w:rsidR="003B149C" w14:paraId="2A3B95F9" w14:textId="77777777" w:rsidTr="00E024DC">
        <w:tc>
          <w:tcPr>
            <w:tcW w:w="805" w:type="dxa"/>
          </w:tcPr>
          <w:p w14:paraId="3D9FF903"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3D20B138" w14:textId="77777777" w:rsidR="003B149C" w:rsidRPr="002B7C52" w:rsidRDefault="003B149C" w:rsidP="00E024DC">
            <w:pPr>
              <w:rPr>
                <w:rFonts w:ascii="宋体" w:eastAsia="宋体" w:hAnsi="宋体"/>
              </w:rPr>
            </w:pPr>
            <w:r w:rsidRPr="002B7C52">
              <w:rPr>
                <w:rFonts w:ascii="宋体" w:eastAsia="宋体" w:hAnsi="宋体" w:hint="eastAsia"/>
              </w:rPr>
              <w:t>调查问卷</w:t>
            </w:r>
          </w:p>
        </w:tc>
      </w:tr>
    </w:tbl>
    <w:p w14:paraId="4AF5491F" w14:textId="77777777" w:rsidR="003B149C" w:rsidRDefault="003B149C" w:rsidP="003B149C"/>
    <w:p w14:paraId="3F031808" w14:textId="25B83119" w:rsidR="003B149C" w:rsidRPr="002B7C52" w:rsidRDefault="003B149C" w:rsidP="003B149C">
      <w:pPr>
        <w:pStyle w:val="6"/>
        <w:rPr>
          <w:rFonts w:ascii="宋体" w:eastAsia="宋体" w:hAnsi="宋体"/>
          <w:sz w:val="21"/>
          <w:szCs w:val="21"/>
        </w:rPr>
      </w:pPr>
      <w:bookmarkStart w:id="1083" w:name="_Toc526025122"/>
      <w:bookmarkStart w:id="1084" w:name="_Toc526616611"/>
      <w:bookmarkStart w:id="1085" w:name="_Toc529546256"/>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.8</w:t>
      </w:r>
      <w:r w:rsidRPr="002B7C52">
        <w:rPr>
          <w:rFonts w:ascii="宋体" w:eastAsia="宋体" w:hAnsi="宋体" w:hint="eastAsia"/>
          <w:sz w:val="21"/>
          <w:szCs w:val="21"/>
        </w:rPr>
        <w:t>分发调查问卷</w:t>
      </w:r>
      <w:bookmarkEnd w:id="1083"/>
      <w:bookmarkEnd w:id="1084"/>
      <w:bookmarkEnd w:id="10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BEAE263" w14:textId="77777777" w:rsidTr="00E024DC">
        <w:tc>
          <w:tcPr>
            <w:tcW w:w="805" w:type="dxa"/>
          </w:tcPr>
          <w:p w14:paraId="74BDC8B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2FC9FE35"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7329F61E"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BD3C5F3"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765DC83A"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06D747D1"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5BBAEC24" w14:textId="77777777" w:rsidTr="00E024DC">
        <w:tc>
          <w:tcPr>
            <w:tcW w:w="805" w:type="dxa"/>
          </w:tcPr>
          <w:p w14:paraId="4CFBB20D"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6EEA7E80"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503F647"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740BCC58"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03AB41E9" w14:textId="77777777" w:rsidR="003B149C" w:rsidRPr="002B7C52" w:rsidRDefault="003B149C" w:rsidP="00E024DC">
            <w:pPr>
              <w:rPr>
                <w:rFonts w:ascii="宋体" w:eastAsia="宋体" w:hAnsi="宋体"/>
              </w:rPr>
            </w:pPr>
            <w:r w:rsidRPr="002B7C52">
              <w:rPr>
                <w:rFonts w:ascii="宋体" w:eastAsia="宋体" w:hAnsi="宋体"/>
              </w:rPr>
              <w:t>A</w:t>
            </w:r>
          </w:p>
        </w:tc>
        <w:tc>
          <w:tcPr>
            <w:tcW w:w="1499" w:type="dxa"/>
          </w:tcPr>
          <w:p w14:paraId="5C0C3786" w14:textId="77777777" w:rsidR="003B149C" w:rsidRPr="002B7C52" w:rsidRDefault="003B149C" w:rsidP="00E024DC">
            <w:pPr>
              <w:rPr>
                <w:rFonts w:ascii="宋体" w:eastAsia="宋体" w:hAnsi="宋体"/>
              </w:rPr>
            </w:pPr>
            <w:r w:rsidRPr="002B7C52">
              <w:rPr>
                <w:rFonts w:ascii="宋体" w:eastAsia="宋体" w:hAnsi="宋体"/>
              </w:rPr>
              <w:t>A</w:t>
            </w:r>
          </w:p>
        </w:tc>
      </w:tr>
      <w:tr w:rsidR="003B149C" w14:paraId="40D89179" w14:textId="77777777" w:rsidTr="00E024DC">
        <w:tc>
          <w:tcPr>
            <w:tcW w:w="8296" w:type="dxa"/>
            <w:gridSpan w:val="6"/>
          </w:tcPr>
          <w:p w14:paraId="2D020077"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7044F6DB" w14:textId="77777777" w:rsidTr="00E024DC">
        <w:tc>
          <w:tcPr>
            <w:tcW w:w="805" w:type="dxa"/>
          </w:tcPr>
          <w:p w14:paraId="4F51AA4B"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0AFEE933" w14:textId="77777777" w:rsidR="003B149C" w:rsidRPr="002B7C52" w:rsidRDefault="003B149C" w:rsidP="00E024DC">
            <w:pPr>
              <w:rPr>
                <w:rFonts w:ascii="宋体" w:eastAsia="宋体" w:hAnsi="宋体"/>
              </w:rPr>
            </w:pPr>
            <w:r w:rsidRPr="002B7C52">
              <w:rPr>
                <w:rFonts w:ascii="宋体" w:eastAsia="宋体" w:hAnsi="宋体" w:hint="eastAsia"/>
              </w:rPr>
              <w:t>调查问卷</w:t>
            </w:r>
          </w:p>
        </w:tc>
      </w:tr>
      <w:tr w:rsidR="003B149C" w14:paraId="729043FD" w14:textId="77777777" w:rsidTr="00E024DC">
        <w:tc>
          <w:tcPr>
            <w:tcW w:w="805" w:type="dxa"/>
          </w:tcPr>
          <w:p w14:paraId="20BF2BA4"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60FA049F" w14:textId="77777777" w:rsidR="003B149C" w:rsidRPr="002B7C52" w:rsidRDefault="003B149C" w:rsidP="00E024DC">
            <w:pPr>
              <w:rPr>
                <w:rFonts w:ascii="宋体" w:eastAsia="宋体" w:hAnsi="宋体"/>
              </w:rPr>
            </w:pPr>
            <w:r w:rsidRPr="002B7C52">
              <w:rPr>
                <w:rFonts w:ascii="宋体" w:eastAsia="宋体" w:hAnsi="宋体" w:hint="eastAsia"/>
              </w:rPr>
              <w:t>发放调查问卷，并统计结果</w:t>
            </w:r>
          </w:p>
        </w:tc>
      </w:tr>
      <w:tr w:rsidR="003B149C" w14:paraId="0102E08D" w14:textId="77777777" w:rsidTr="00E024DC">
        <w:tc>
          <w:tcPr>
            <w:tcW w:w="805" w:type="dxa"/>
          </w:tcPr>
          <w:p w14:paraId="238D4742"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7DF37CAC" w14:textId="77777777" w:rsidR="003B149C" w:rsidRPr="002B7C52" w:rsidRDefault="003B149C" w:rsidP="00E024DC">
            <w:pPr>
              <w:rPr>
                <w:rFonts w:ascii="宋体" w:eastAsia="宋体" w:hAnsi="宋体"/>
              </w:rPr>
            </w:pPr>
            <w:r w:rsidRPr="002B7C52">
              <w:rPr>
                <w:rFonts w:ascii="宋体" w:eastAsia="宋体" w:hAnsi="宋体" w:hint="eastAsia"/>
              </w:rPr>
              <w:t>调查结果统计</w:t>
            </w:r>
          </w:p>
        </w:tc>
      </w:tr>
    </w:tbl>
    <w:p w14:paraId="666D43AF" w14:textId="77777777" w:rsidR="003B149C" w:rsidRDefault="003B149C" w:rsidP="003B149C"/>
    <w:p w14:paraId="08CA6ED7" w14:textId="0A5FFC4A" w:rsidR="003B149C" w:rsidRPr="002B7C52" w:rsidRDefault="003B149C" w:rsidP="003B149C">
      <w:pPr>
        <w:pStyle w:val="5"/>
        <w:rPr>
          <w:rFonts w:ascii="宋体" w:eastAsia="宋体" w:hAnsi="宋体"/>
          <w:sz w:val="24"/>
          <w:szCs w:val="24"/>
        </w:rPr>
      </w:pPr>
      <w:bookmarkStart w:id="1086" w:name="_Toc526025123"/>
      <w:bookmarkStart w:id="1087" w:name="_Toc526616612"/>
      <w:bookmarkStart w:id="1088" w:name="_Toc529546257"/>
      <w:r w:rsidRPr="002B7C52">
        <w:rPr>
          <w:rFonts w:ascii="宋体" w:eastAsia="宋体" w:hAnsi="宋体" w:hint="eastAsia"/>
          <w:sz w:val="24"/>
          <w:szCs w:val="24"/>
        </w:rPr>
        <w:t>3</w:t>
      </w:r>
      <w:r w:rsidRPr="002B7C52">
        <w:rPr>
          <w:rFonts w:ascii="宋体" w:eastAsia="宋体" w:hAnsi="宋体"/>
          <w:sz w:val="24"/>
          <w:szCs w:val="24"/>
        </w:rPr>
        <w:t>.1.4.</w:t>
      </w:r>
      <w:r w:rsidR="00E16705" w:rsidRPr="002B7C52">
        <w:rPr>
          <w:rFonts w:ascii="宋体" w:eastAsia="宋体" w:hAnsi="宋体"/>
          <w:sz w:val="24"/>
          <w:szCs w:val="24"/>
        </w:rPr>
        <w:t>3</w:t>
      </w:r>
      <w:r w:rsidRPr="002B7C52">
        <w:rPr>
          <w:rFonts w:ascii="宋体" w:eastAsia="宋体" w:hAnsi="宋体" w:hint="eastAsia"/>
          <w:sz w:val="24"/>
          <w:szCs w:val="24"/>
        </w:rPr>
        <w:t>需求分析</w:t>
      </w:r>
      <w:bookmarkEnd w:id="1086"/>
      <w:bookmarkEnd w:id="1087"/>
      <w:bookmarkEnd w:id="1088"/>
    </w:p>
    <w:p w14:paraId="590ADA03" w14:textId="7F8E8B53" w:rsidR="003B149C" w:rsidRPr="002B7C52" w:rsidRDefault="003B149C" w:rsidP="003B149C">
      <w:pPr>
        <w:pStyle w:val="6"/>
        <w:rPr>
          <w:rFonts w:ascii="宋体" w:eastAsia="宋体" w:hAnsi="宋体"/>
          <w:sz w:val="21"/>
          <w:szCs w:val="21"/>
        </w:rPr>
      </w:pPr>
      <w:bookmarkStart w:id="1089" w:name="_Toc526025124"/>
      <w:bookmarkStart w:id="1090" w:name="_Toc526616613"/>
      <w:bookmarkStart w:id="1091" w:name="_Toc529546258"/>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.1</w:t>
      </w:r>
      <w:r w:rsidRPr="002B7C52">
        <w:rPr>
          <w:rFonts w:ascii="宋体" w:eastAsia="宋体" w:hAnsi="宋体" w:hint="eastAsia"/>
          <w:sz w:val="21"/>
          <w:szCs w:val="21"/>
        </w:rPr>
        <w:t>应用环境建模</w:t>
      </w:r>
      <w:bookmarkEnd w:id="1089"/>
      <w:bookmarkEnd w:id="1090"/>
      <w:bookmarkEnd w:id="10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10EC09A" w14:textId="77777777" w:rsidTr="00E024DC">
        <w:tc>
          <w:tcPr>
            <w:tcW w:w="805" w:type="dxa"/>
          </w:tcPr>
          <w:p w14:paraId="105A8FDE"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姓名</w:t>
            </w:r>
          </w:p>
        </w:tc>
        <w:tc>
          <w:tcPr>
            <w:tcW w:w="1498" w:type="dxa"/>
          </w:tcPr>
          <w:p w14:paraId="7D4DE4E7"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郦哲聪</w:t>
            </w:r>
          </w:p>
        </w:tc>
        <w:tc>
          <w:tcPr>
            <w:tcW w:w="1498" w:type="dxa"/>
          </w:tcPr>
          <w:p w14:paraId="30536708"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冯一鸣</w:t>
            </w:r>
          </w:p>
        </w:tc>
        <w:tc>
          <w:tcPr>
            <w:tcW w:w="1498" w:type="dxa"/>
          </w:tcPr>
          <w:p w14:paraId="0AA47427"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周德阳</w:t>
            </w:r>
          </w:p>
        </w:tc>
        <w:tc>
          <w:tcPr>
            <w:tcW w:w="1498" w:type="dxa"/>
          </w:tcPr>
          <w:p w14:paraId="6208B244"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王飞钢</w:t>
            </w:r>
          </w:p>
        </w:tc>
        <w:tc>
          <w:tcPr>
            <w:tcW w:w="1499" w:type="dxa"/>
          </w:tcPr>
          <w:p w14:paraId="02ABBA17"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刘乐威</w:t>
            </w:r>
          </w:p>
        </w:tc>
      </w:tr>
      <w:tr w:rsidR="003B149C" w14:paraId="79CD18AD" w14:textId="77777777" w:rsidTr="00E024DC">
        <w:tc>
          <w:tcPr>
            <w:tcW w:w="805" w:type="dxa"/>
          </w:tcPr>
          <w:p w14:paraId="7DFF88EB"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职责</w:t>
            </w:r>
          </w:p>
        </w:tc>
        <w:tc>
          <w:tcPr>
            <w:tcW w:w="1498" w:type="dxa"/>
          </w:tcPr>
          <w:p w14:paraId="4F34A052" w14:textId="77777777" w:rsidR="003B149C" w:rsidRPr="002B7C52" w:rsidRDefault="003B149C" w:rsidP="00E024DC">
            <w:pPr>
              <w:rPr>
                <w:rFonts w:ascii="宋体" w:eastAsia="宋体" w:hAnsi="宋体"/>
                <w:szCs w:val="21"/>
              </w:rPr>
            </w:pPr>
            <w:r w:rsidRPr="002B7C52">
              <w:rPr>
                <w:rFonts w:ascii="宋体" w:eastAsia="宋体" w:hAnsi="宋体"/>
                <w:szCs w:val="21"/>
              </w:rPr>
              <w:t>I</w:t>
            </w:r>
          </w:p>
        </w:tc>
        <w:tc>
          <w:tcPr>
            <w:tcW w:w="1498" w:type="dxa"/>
          </w:tcPr>
          <w:p w14:paraId="30F75ADB"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I</w:t>
            </w:r>
          </w:p>
        </w:tc>
        <w:tc>
          <w:tcPr>
            <w:tcW w:w="1498" w:type="dxa"/>
          </w:tcPr>
          <w:p w14:paraId="1C656112" w14:textId="77777777" w:rsidR="003B149C" w:rsidRPr="002B7C52" w:rsidRDefault="003B149C" w:rsidP="00E024DC">
            <w:pPr>
              <w:rPr>
                <w:rFonts w:ascii="宋体" w:eastAsia="宋体" w:hAnsi="宋体"/>
                <w:szCs w:val="21"/>
              </w:rPr>
            </w:pPr>
            <w:r w:rsidRPr="002B7C52">
              <w:rPr>
                <w:rFonts w:ascii="宋体" w:eastAsia="宋体" w:hAnsi="宋体"/>
                <w:szCs w:val="21"/>
              </w:rPr>
              <w:t>I</w:t>
            </w:r>
          </w:p>
        </w:tc>
        <w:tc>
          <w:tcPr>
            <w:tcW w:w="1498" w:type="dxa"/>
          </w:tcPr>
          <w:p w14:paraId="7849BD63" w14:textId="77777777" w:rsidR="003B149C" w:rsidRPr="002B7C52" w:rsidRDefault="003B149C" w:rsidP="00E024DC">
            <w:pPr>
              <w:rPr>
                <w:rFonts w:ascii="宋体" w:eastAsia="宋体" w:hAnsi="宋体"/>
                <w:szCs w:val="21"/>
              </w:rPr>
            </w:pPr>
            <w:r w:rsidRPr="002B7C52">
              <w:rPr>
                <w:rFonts w:ascii="宋体" w:eastAsia="宋体" w:hAnsi="宋体"/>
                <w:szCs w:val="21"/>
              </w:rPr>
              <w:t>R</w:t>
            </w:r>
          </w:p>
        </w:tc>
        <w:tc>
          <w:tcPr>
            <w:tcW w:w="1499" w:type="dxa"/>
          </w:tcPr>
          <w:p w14:paraId="3FF3749A" w14:textId="77777777" w:rsidR="003B149C" w:rsidRPr="002B7C52" w:rsidRDefault="003B149C" w:rsidP="00E024DC">
            <w:pPr>
              <w:rPr>
                <w:rFonts w:ascii="宋体" w:eastAsia="宋体" w:hAnsi="宋体"/>
                <w:szCs w:val="21"/>
              </w:rPr>
            </w:pPr>
            <w:r w:rsidRPr="002B7C52">
              <w:rPr>
                <w:rFonts w:ascii="宋体" w:eastAsia="宋体" w:hAnsi="宋体"/>
                <w:szCs w:val="21"/>
              </w:rPr>
              <w:t>I</w:t>
            </w:r>
          </w:p>
        </w:tc>
      </w:tr>
      <w:tr w:rsidR="003B149C" w14:paraId="313DF6C8" w14:textId="77777777" w:rsidTr="00E024DC">
        <w:tc>
          <w:tcPr>
            <w:tcW w:w="8296" w:type="dxa"/>
            <w:gridSpan w:val="6"/>
          </w:tcPr>
          <w:p w14:paraId="4C3891CB"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w:t>
            </w:r>
            <w:r w:rsidRPr="002B7C52">
              <w:rPr>
                <w:rFonts w:ascii="宋体" w:eastAsia="宋体" w:hAnsi="宋体"/>
                <w:szCs w:val="21"/>
              </w:rPr>
              <w:t>R-负责人；A-辅助；I-通知）</w:t>
            </w:r>
          </w:p>
        </w:tc>
      </w:tr>
      <w:tr w:rsidR="003B149C" w14:paraId="643BB3E2" w14:textId="77777777" w:rsidTr="00E024DC">
        <w:tc>
          <w:tcPr>
            <w:tcW w:w="805" w:type="dxa"/>
          </w:tcPr>
          <w:p w14:paraId="31312EEC"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输入</w:t>
            </w:r>
          </w:p>
        </w:tc>
        <w:tc>
          <w:tcPr>
            <w:tcW w:w="7491" w:type="dxa"/>
            <w:gridSpan w:val="5"/>
          </w:tcPr>
          <w:p w14:paraId="46E1EC86"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原有系统</w:t>
            </w:r>
          </w:p>
        </w:tc>
      </w:tr>
      <w:tr w:rsidR="003B149C" w14:paraId="4C71A18B" w14:textId="77777777" w:rsidTr="00E024DC">
        <w:tc>
          <w:tcPr>
            <w:tcW w:w="805" w:type="dxa"/>
          </w:tcPr>
          <w:p w14:paraId="6170D1D2"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任务说明</w:t>
            </w:r>
          </w:p>
        </w:tc>
        <w:tc>
          <w:tcPr>
            <w:tcW w:w="7491" w:type="dxa"/>
            <w:gridSpan w:val="5"/>
          </w:tcPr>
          <w:p w14:paraId="402E54A2"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分析开发中的系统与外部实体之间的界限和接口</w:t>
            </w:r>
          </w:p>
        </w:tc>
      </w:tr>
      <w:tr w:rsidR="003B149C" w14:paraId="1C6D928B" w14:textId="77777777" w:rsidTr="00E024DC">
        <w:tc>
          <w:tcPr>
            <w:tcW w:w="805" w:type="dxa"/>
          </w:tcPr>
          <w:p w14:paraId="3E4F3168"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输出</w:t>
            </w:r>
          </w:p>
        </w:tc>
        <w:tc>
          <w:tcPr>
            <w:tcW w:w="7491" w:type="dxa"/>
            <w:gridSpan w:val="5"/>
          </w:tcPr>
          <w:p w14:paraId="7F27296F"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系统环境关系图</w:t>
            </w:r>
          </w:p>
        </w:tc>
      </w:tr>
    </w:tbl>
    <w:p w14:paraId="329BA4DB" w14:textId="77777777" w:rsidR="003B149C" w:rsidRDefault="003B149C" w:rsidP="003B149C">
      <w:r>
        <w:rPr>
          <w:rFonts w:hint="eastAsia"/>
        </w:rPr>
        <w:t xml:space="preserve"> </w:t>
      </w:r>
    </w:p>
    <w:p w14:paraId="18102E8B" w14:textId="53489ECE" w:rsidR="003B149C" w:rsidRPr="002B7C52" w:rsidRDefault="003B149C" w:rsidP="003B149C">
      <w:pPr>
        <w:pStyle w:val="6"/>
        <w:rPr>
          <w:rFonts w:ascii="宋体" w:eastAsia="宋体" w:hAnsi="宋体"/>
          <w:sz w:val="21"/>
          <w:szCs w:val="21"/>
        </w:rPr>
      </w:pPr>
      <w:bookmarkStart w:id="1092" w:name="_Toc526025125"/>
      <w:bookmarkStart w:id="1093" w:name="_Toc526616614"/>
      <w:bookmarkStart w:id="1094" w:name="_Toc529546259"/>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.2</w:t>
      </w:r>
      <w:r w:rsidRPr="002B7C52">
        <w:rPr>
          <w:rFonts w:ascii="宋体" w:eastAsia="宋体" w:hAnsi="宋体" w:hint="eastAsia"/>
          <w:sz w:val="21"/>
          <w:szCs w:val="21"/>
        </w:rPr>
        <w:t>界面原型制作</w:t>
      </w:r>
      <w:bookmarkEnd w:id="1092"/>
      <w:bookmarkEnd w:id="1093"/>
      <w:bookmarkEnd w:id="10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70EDF13" w14:textId="77777777" w:rsidTr="00E024DC">
        <w:tc>
          <w:tcPr>
            <w:tcW w:w="805" w:type="dxa"/>
          </w:tcPr>
          <w:p w14:paraId="3FD63AD3"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189B9090"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2305AAF9"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B7CD0F3"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6E68C07C"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3AD3674"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041672C5" w14:textId="77777777" w:rsidTr="00E024DC">
        <w:tc>
          <w:tcPr>
            <w:tcW w:w="805" w:type="dxa"/>
          </w:tcPr>
          <w:p w14:paraId="4090BB10"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B652284"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41E9E34A"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44C176B5"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4CF3DC03"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424C4C43"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15371C91" w14:textId="77777777" w:rsidTr="00E024DC">
        <w:tc>
          <w:tcPr>
            <w:tcW w:w="8296" w:type="dxa"/>
            <w:gridSpan w:val="6"/>
          </w:tcPr>
          <w:p w14:paraId="6C3DAD88"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36A27345" w14:textId="77777777" w:rsidTr="00E024DC">
        <w:tc>
          <w:tcPr>
            <w:tcW w:w="805" w:type="dxa"/>
          </w:tcPr>
          <w:p w14:paraId="7E4F985A" w14:textId="77777777" w:rsidR="003B149C" w:rsidRPr="002B7C52" w:rsidRDefault="003B149C" w:rsidP="00E024DC">
            <w:pPr>
              <w:rPr>
                <w:rFonts w:ascii="宋体" w:eastAsia="宋体" w:hAnsi="宋体"/>
              </w:rPr>
            </w:pPr>
            <w:r w:rsidRPr="002B7C52">
              <w:rPr>
                <w:rFonts w:ascii="宋体" w:eastAsia="宋体" w:hAnsi="宋体" w:hint="eastAsia"/>
              </w:rPr>
              <w:lastRenderedPageBreak/>
              <w:t>输入</w:t>
            </w:r>
          </w:p>
        </w:tc>
        <w:tc>
          <w:tcPr>
            <w:tcW w:w="7491" w:type="dxa"/>
            <w:gridSpan w:val="5"/>
          </w:tcPr>
          <w:p w14:paraId="4E949EF1" w14:textId="77777777" w:rsidR="003B149C" w:rsidRPr="002B7C52" w:rsidRDefault="003B149C" w:rsidP="00E024DC">
            <w:pPr>
              <w:rPr>
                <w:rFonts w:ascii="宋体" w:eastAsia="宋体" w:hAnsi="宋体"/>
              </w:rPr>
            </w:pPr>
            <w:r w:rsidRPr="002B7C52">
              <w:rPr>
                <w:rFonts w:ascii="宋体" w:eastAsia="宋体" w:hAnsi="宋体" w:hint="eastAsia"/>
              </w:rPr>
              <w:t>需求文档</w:t>
            </w:r>
          </w:p>
        </w:tc>
      </w:tr>
      <w:tr w:rsidR="003B149C" w14:paraId="2CC6A9C3" w14:textId="77777777" w:rsidTr="00E024DC">
        <w:tc>
          <w:tcPr>
            <w:tcW w:w="805" w:type="dxa"/>
          </w:tcPr>
          <w:p w14:paraId="112CF13D"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042F7C78" w14:textId="77777777" w:rsidR="003B149C" w:rsidRPr="002B7C52" w:rsidRDefault="003B149C" w:rsidP="00E024DC">
            <w:pPr>
              <w:rPr>
                <w:rFonts w:ascii="宋体" w:eastAsia="宋体" w:hAnsi="宋体"/>
              </w:rPr>
            </w:pPr>
            <w:r w:rsidRPr="002B7C52">
              <w:rPr>
                <w:rFonts w:ascii="宋体" w:eastAsia="宋体" w:hAnsi="宋体" w:hint="eastAsia"/>
              </w:rPr>
              <w:t>创建满足需求的系统界面原型</w:t>
            </w:r>
          </w:p>
        </w:tc>
      </w:tr>
      <w:tr w:rsidR="003B149C" w14:paraId="062E941E" w14:textId="77777777" w:rsidTr="00E024DC">
        <w:tc>
          <w:tcPr>
            <w:tcW w:w="805" w:type="dxa"/>
          </w:tcPr>
          <w:p w14:paraId="5C6B7115"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20DE2B44" w14:textId="77777777" w:rsidR="003B149C" w:rsidRPr="002B7C52" w:rsidRDefault="003B149C" w:rsidP="00E024DC">
            <w:pPr>
              <w:rPr>
                <w:rFonts w:ascii="宋体" w:eastAsia="宋体" w:hAnsi="宋体"/>
              </w:rPr>
            </w:pPr>
            <w:r w:rsidRPr="002B7C52">
              <w:rPr>
                <w:rFonts w:ascii="宋体" w:eastAsia="宋体" w:hAnsi="宋体" w:hint="eastAsia"/>
              </w:rPr>
              <w:t>界面原型</w:t>
            </w:r>
          </w:p>
        </w:tc>
      </w:tr>
    </w:tbl>
    <w:p w14:paraId="43F4F028" w14:textId="77777777" w:rsidR="003B149C" w:rsidRDefault="003B149C" w:rsidP="003B149C"/>
    <w:p w14:paraId="26ADFD48" w14:textId="5D529E5E" w:rsidR="003B149C" w:rsidRPr="002B7C52" w:rsidRDefault="003B149C" w:rsidP="003B149C">
      <w:pPr>
        <w:pStyle w:val="6"/>
        <w:rPr>
          <w:rFonts w:ascii="宋体" w:eastAsia="宋体" w:hAnsi="宋体"/>
          <w:sz w:val="21"/>
          <w:szCs w:val="21"/>
        </w:rPr>
      </w:pPr>
      <w:bookmarkStart w:id="1095" w:name="_Toc526025126"/>
      <w:bookmarkStart w:id="1096" w:name="_Toc526616615"/>
      <w:bookmarkStart w:id="1097" w:name="_Toc529546260"/>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.3</w:t>
      </w:r>
      <w:r w:rsidRPr="002B7C52">
        <w:rPr>
          <w:rFonts w:ascii="宋体" w:eastAsia="宋体" w:hAnsi="宋体" w:hint="eastAsia"/>
          <w:sz w:val="21"/>
          <w:szCs w:val="21"/>
        </w:rPr>
        <w:t>需求优先级排序</w:t>
      </w:r>
      <w:bookmarkEnd w:id="1095"/>
      <w:bookmarkEnd w:id="1096"/>
      <w:bookmarkEnd w:id="10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981B" w14:textId="77777777" w:rsidTr="00E024DC">
        <w:tc>
          <w:tcPr>
            <w:tcW w:w="805" w:type="dxa"/>
          </w:tcPr>
          <w:p w14:paraId="7BDA8952"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09D30AA6"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004C3F86"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082DBA85"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5D5934B1"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247513E"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69C73898" w14:textId="77777777" w:rsidTr="00E024DC">
        <w:tc>
          <w:tcPr>
            <w:tcW w:w="805" w:type="dxa"/>
          </w:tcPr>
          <w:p w14:paraId="5C4C22D1"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6FE0920D"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154FECAB"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36371DFC"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B86196C"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628A2C02" w14:textId="77777777" w:rsidR="003B149C" w:rsidRPr="002B7C52" w:rsidRDefault="003B149C" w:rsidP="00E024DC">
            <w:pPr>
              <w:rPr>
                <w:rFonts w:ascii="宋体" w:eastAsia="宋体" w:hAnsi="宋体"/>
              </w:rPr>
            </w:pPr>
            <w:r w:rsidRPr="002B7C52">
              <w:rPr>
                <w:rFonts w:ascii="宋体" w:eastAsia="宋体" w:hAnsi="宋体"/>
              </w:rPr>
              <w:t>R</w:t>
            </w:r>
          </w:p>
        </w:tc>
      </w:tr>
      <w:tr w:rsidR="003B149C" w14:paraId="2BC05994" w14:textId="77777777" w:rsidTr="00E024DC">
        <w:tc>
          <w:tcPr>
            <w:tcW w:w="8296" w:type="dxa"/>
            <w:gridSpan w:val="6"/>
          </w:tcPr>
          <w:p w14:paraId="1AD30054"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7D1847BC" w14:textId="77777777" w:rsidTr="00E024DC">
        <w:tc>
          <w:tcPr>
            <w:tcW w:w="805" w:type="dxa"/>
          </w:tcPr>
          <w:p w14:paraId="0D394C0D"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6A27348F" w14:textId="77777777" w:rsidR="003B149C" w:rsidRPr="002B7C52" w:rsidRDefault="003B149C" w:rsidP="00E024DC">
            <w:pPr>
              <w:rPr>
                <w:rFonts w:ascii="宋体" w:eastAsia="宋体" w:hAnsi="宋体"/>
              </w:rPr>
            </w:pPr>
            <w:r w:rsidRPr="002B7C52">
              <w:rPr>
                <w:rFonts w:ascii="宋体" w:eastAsia="宋体" w:hAnsi="宋体" w:hint="eastAsia"/>
              </w:rPr>
              <w:t>需求文档</w:t>
            </w:r>
          </w:p>
        </w:tc>
      </w:tr>
      <w:tr w:rsidR="003B149C" w14:paraId="078DA20D" w14:textId="77777777" w:rsidTr="00E024DC">
        <w:tc>
          <w:tcPr>
            <w:tcW w:w="805" w:type="dxa"/>
          </w:tcPr>
          <w:p w14:paraId="2784E5D1"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307159C5" w14:textId="77777777" w:rsidR="003B149C" w:rsidRPr="002B7C52" w:rsidRDefault="003B149C" w:rsidP="00E024DC">
            <w:pPr>
              <w:rPr>
                <w:rFonts w:ascii="宋体" w:eastAsia="宋体" w:hAnsi="宋体"/>
              </w:rPr>
            </w:pPr>
            <w:r w:rsidRPr="002B7C52">
              <w:rPr>
                <w:rFonts w:ascii="宋体" w:eastAsia="宋体" w:hAnsi="宋体" w:hint="eastAsia"/>
              </w:rPr>
              <w:t>为需求调整优先级排序</w:t>
            </w:r>
          </w:p>
        </w:tc>
      </w:tr>
      <w:tr w:rsidR="003B149C" w14:paraId="1A923FF5" w14:textId="77777777" w:rsidTr="00E024DC">
        <w:tc>
          <w:tcPr>
            <w:tcW w:w="805" w:type="dxa"/>
          </w:tcPr>
          <w:p w14:paraId="5F8E8B23"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7A7CA350" w14:textId="77777777" w:rsidR="003B149C" w:rsidRPr="002B7C52" w:rsidRDefault="003B149C" w:rsidP="00E024DC">
            <w:pPr>
              <w:rPr>
                <w:rFonts w:ascii="宋体" w:eastAsia="宋体" w:hAnsi="宋体"/>
              </w:rPr>
            </w:pPr>
            <w:r w:rsidRPr="002B7C52">
              <w:rPr>
                <w:rFonts w:ascii="宋体" w:eastAsia="宋体" w:hAnsi="宋体" w:hint="eastAsia"/>
              </w:rPr>
              <w:t>有优先级排序的需求文档</w:t>
            </w:r>
          </w:p>
        </w:tc>
      </w:tr>
    </w:tbl>
    <w:p w14:paraId="77AC5246" w14:textId="77777777" w:rsidR="003B149C" w:rsidRDefault="003B149C" w:rsidP="003B149C"/>
    <w:p w14:paraId="28DD3115" w14:textId="1BB168CC" w:rsidR="003B149C" w:rsidRPr="002B7C52" w:rsidRDefault="003B149C" w:rsidP="003B149C">
      <w:pPr>
        <w:pStyle w:val="6"/>
        <w:rPr>
          <w:rFonts w:ascii="宋体" w:eastAsia="宋体" w:hAnsi="宋体"/>
          <w:sz w:val="21"/>
          <w:szCs w:val="21"/>
        </w:rPr>
      </w:pPr>
      <w:bookmarkStart w:id="1098" w:name="_Toc526025127"/>
      <w:bookmarkStart w:id="1099" w:name="_Toc526616616"/>
      <w:bookmarkStart w:id="1100" w:name="_Toc529546261"/>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.4</w:t>
      </w:r>
      <w:r w:rsidRPr="002B7C52">
        <w:rPr>
          <w:rFonts w:ascii="宋体" w:eastAsia="宋体" w:hAnsi="宋体" w:hint="eastAsia"/>
          <w:sz w:val="21"/>
          <w:szCs w:val="21"/>
        </w:rPr>
        <w:t>数据字典</w:t>
      </w:r>
      <w:bookmarkEnd w:id="1098"/>
      <w:bookmarkEnd w:id="1099"/>
      <w:bookmarkEnd w:id="1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4ED3A4C" w14:textId="77777777" w:rsidTr="00E024DC">
        <w:tc>
          <w:tcPr>
            <w:tcW w:w="805" w:type="dxa"/>
          </w:tcPr>
          <w:p w14:paraId="48B0AA9A"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3C8DA3B9"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20CEB884"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35895E4B"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71F341E1"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1C333E64"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2793681" w14:textId="77777777" w:rsidTr="00E024DC">
        <w:tc>
          <w:tcPr>
            <w:tcW w:w="805" w:type="dxa"/>
          </w:tcPr>
          <w:p w14:paraId="4BE269BF"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47FFB335"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78AC488"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61A26BCC"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2F0E5B82"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54D9615E"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23E130A2" w14:textId="77777777" w:rsidTr="00E024DC">
        <w:tc>
          <w:tcPr>
            <w:tcW w:w="8296" w:type="dxa"/>
            <w:gridSpan w:val="6"/>
          </w:tcPr>
          <w:p w14:paraId="6F2CC728"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50459858" w14:textId="77777777" w:rsidTr="00E024DC">
        <w:tc>
          <w:tcPr>
            <w:tcW w:w="805" w:type="dxa"/>
          </w:tcPr>
          <w:p w14:paraId="11138E4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646AC1D" w14:textId="77777777" w:rsidR="003B149C" w:rsidRPr="002B7C52" w:rsidRDefault="003B149C" w:rsidP="00E024DC">
            <w:pPr>
              <w:rPr>
                <w:rFonts w:ascii="宋体" w:eastAsia="宋体" w:hAnsi="宋体"/>
              </w:rPr>
            </w:pPr>
            <w:r w:rsidRPr="002B7C52">
              <w:rPr>
                <w:rFonts w:ascii="宋体" w:eastAsia="宋体" w:hAnsi="宋体" w:hint="eastAsia"/>
              </w:rPr>
              <w:t>需求文档</w:t>
            </w:r>
          </w:p>
        </w:tc>
      </w:tr>
      <w:tr w:rsidR="003B149C" w14:paraId="474087DD" w14:textId="77777777" w:rsidTr="00E024DC">
        <w:tc>
          <w:tcPr>
            <w:tcW w:w="805" w:type="dxa"/>
          </w:tcPr>
          <w:p w14:paraId="18F25092"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2309BA65" w14:textId="77777777" w:rsidR="003B149C" w:rsidRPr="002B7C52" w:rsidRDefault="003B149C" w:rsidP="00E024DC">
            <w:pPr>
              <w:rPr>
                <w:rFonts w:ascii="宋体" w:eastAsia="宋体" w:hAnsi="宋体"/>
              </w:rPr>
            </w:pPr>
            <w:r w:rsidRPr="002B7C52">
              <w:rPr>
                <w:rFonts w:ascii="宋体" w:eastAsia="宋体" w:hAnsi="宋体" w:hint="eastAsia"/>
              </w:rPr>
              <w:t>为系统设计数据库表和数据字典</w:t>
            </w:r>
          </w:p>
        </w:tc>
      </w:tr>
      <w:tr w:rsidR="003B149C" w14:paraId="5E5A6235" w14:textId="77777777" w:rsidTr="00E024DC">
        <w:tc>
          <w:tcPr>
            <w:tcW w:w="805" w:type="dxa"/>
          </w:tcPr>
          <w:p w14:paraId="11A8F497"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19BC0D64" w14:textId="77777777" w:rsidR="003B149C" w:rsidRPr="002B7C52" w:rsidRDefault="003B149C" w:rsidP="00E024DC">
            <w:pPr>
              <w:rPr>
                <w:rFonts w:ascii="宋体" w:eastAsia="宋体" w:hAnsi="宋体"/>
              </w:rPr>
            </w:pPr>
            <w:r w:rsidRPr="002B7C52">
              <w:rPr>
                <w:rFonts w:ascii="宋体" w:eastAsia="宋体" w:hAnsi="宋体" w:hint="eastAsia"/>
              </w:rPr>
              <w:t>数据字典</w:t>
            </w:r>
          </w:p>
        </w:tc>
      </w:tr>
    </w:tbl>
    <w:p w14:paraId="4C7683E3" w14:textId="77777777" w:rsidR="003B149C" w:rsidRDefault="003B149C" w:rsidP="003B149C"/>
    <w:p w14:paraId="79AE863C" w14:textId="39598091" w:rsidR="003B149C" w:rsidRPr="002B7C52" w:rsidRDefault="003B149C" w:rsidP="003B149C">
      <w:pPr>
        <w:pStyle w:val="6"/>
        <w:rPr>
          <w:rFonts w:ascii="宋体" w:eastAsia="宋体" w:hAnsi="宋体"/>
          <w:sz w:val="21"/>
          <w:szCs w:val="21"/>
        </w:rPr>
      </w:pPr>
      <w:bookmarkStart w:id="1101" w:name="_Toc526025128"/>
      <w:bookmarkStart w:id="1102" w:name="_Toc526616617"/>
      <w:bookmarkStart w:id="1103" w:name="_Toc529546262"/>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.5</w:t>
      </w:r>
      <w:r w:rsidRPr="002B7C52">
        <w:rPr>
          <w:rFonts w:ascii="宋体" w:eastAsia="宋体" w:hAnsi="宋体" w:hint="eastAsia"/>
          <w:sz w:val="21"/>
          <w:szCs w:val="21"/>
        </w:rPr>
        <w:t>需求建模</w:t>
      </w:r>
      <w:bookmarkEnd w:id="1101"/>
      <w:bookmarkEnd w:id="1102"/>
      <w:bookmarkEnd w:id="1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449876E" w14:textId="77777777" w:rsidTr="00E024DC">
        <w:tc>
          <w:tcPr>
            <w:tcW w:w="805" w:type="dxa"/>
          </w:tcPr>
          <w:p w14:paraId="3760A5C8"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11C4B869"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42E343F3"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3B296C6"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154EE713"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0F037FC6"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45039C9" w14:textId="77777777" w:rsidTr="00E024DC">
        <w:tc>
          <w:tcPr>
            <w:tcW w:w="805" w:type="dxa"/>
          </w:tcPr>
          <w:p w14:paraId="63DD38C9"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38D86F35"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622F0537"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40E7FB54"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1EA19205"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376B8EC0"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2E6F4550" w14:textId="77777777" w:rsidTr="00E024DC">
        <w:tc>
          <w:tcPr>
            <w:tcW w:w="8296" w:type="dxa"/>
            <w:gridSpan w:val="6"/>
          </w:tcPr>
          <w:p w14:paraId="04C5AC4A"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4CF918A2" w14:textId="77777777" w:rsidTr="00E024DC">
        <w:tc>
          <w:tcPr>
            <w:tcW w:w="805" w:type="dxa"/>
          </w:tcPr>
          <w:p w14:paraId="7DC2CAE7"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4EEECA4" w14:textId="77777777" w:rsidR="003B149C" w:rsidRPr="002B7C52" w:rsidRDefault="003B149C" w:rsidP="00E024DC">
            <w:pPr>
              <w:rPr>
                <w:rFonts w:ascii="宋体" w:eastAsia="宋体" w:hAnsi="宋体"/>
              </w:rPr>
            </w:pPr>
            <w:r w:rsidRPr="002B7C52">
              <w:rPr>
                <w:rFonts w:ascii="宋体" w:eastAsia="宋体" w:hAnsi="宋体" w:hint="eastAsia"/>
              </w:rPr>
              <w:t>需求用例初稿、系统流程图、数据流图</w:t>
            </w:r>
          </w:p>
        </w:tc>
      </w:tr>
      <w:tr w:rsidR="003B149C" w14:paraId="43D17545" w14:textId="77777777" w:rsidTr="00E024DC">
        <w:tc>
          <w:tcPr>
            <w:tcW w:w="805" w:type="dxa"/>
          </w:tcPr>
          <w:p w14:paraId="0B32DC84"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39426961" w14:textId="77777777" w:rsidR="003B149C" w:rsidRPr="002B7C52" w:rsidRDefault="003B149C" w:rsidP="00E024DC">
            <w:pPr>
              <w:rPr>
                <w:rFonts w:ascii="宋体" w:eastAsia="宋体" w:hAnsi="宋体"/>
              </w:rPr>
            </w:pPr>
            <w:r w:rsidRPr="002B7C52">
              <w:rPr>
                <w:rFonts w:ascii="宋体" w:eastAsia="宋体" w:hAnsi="宋体" w:hint="eastAsia"/>
              </w:rPr>
              <w:t>分析系统需求，创建需求用例</w:t>
            </w:r>
          </w:p>
        </w:tc>
      </w:tr>
      <w:tr w:rsidR="003B149C" w14:paraId="383DE119" w14:textId="77777777" w:rsidTr="00E024DC">
        <w:tc>
          <w:tcPr>
            <w:tcW w:w="805" w:type="dxa"/>
          </w:tcPr>
          <w:p w14:paraId="558CB966"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12B15606" w14:textId="77777777" w:rsidR="003B149C" w:rsidRPr="002B7C52" w:rsidRDefault="003B149C" w:rsidP="00E024DC">
            <w:pPr>
              <w:rPr>
                <w:rFonts w:ascii="宋体" w:eastAsia="宋体" w:hAnsi="宋体"/>
              </w:rPr>
            </w:pPr>
            <w:r w:rsidRPr="002B7C52">
              <w:rPr>
                <w:rFonts w:ascii="宋体" w:eastAsia="宋体" w:hAnsi="宋体" w:hint="eastAsia"/>
              </w:rPr>
              <w:t>需求用例</w:t>
            </w:r>
          </w:p>
        </w:tc>
      </w:tr>
    </w:tbl>
    <w:p w14:paraId="38F14969" w14:textId="77777777" w:rsidR="003B149C" w:rsidRDefault="003B149C" w:rsidP="003B149C"/>
    <w:p w14:paraId="1B9A0602" w14:textId="310F668D" w:rsidR="003B149C" w:rsidRPr="002B7C52" w:rsidRDefault="003B149C" w:rsidP="003B149C">
      <w:pPr>
        <w:pStyle w:val="6"/>
        <w:rPr>
          <w:rFonts w:ascii="宋体" w:eastAsia="宋体" w:hAnsi="宋体"/>
          <w:sz w:val="21"/>
          <w:szCs w:val="21"/>
        </w:rPr>
      </w:pPr>
      <w:bookmarkStart w:id="1104" w:name="_Toc526025129"/>
      <w:bookmarkStart w:id="1105" w:name="_Toc526616618"/>
      <w:bookmarkStart w:id="1106" w:name="_Toc529546263"/>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.6</w:t>
      </w:r>
      <w:r w:rsidRPr="002B7C52">
        <w:rPr>
          <w:rFonts w:ascii="宋体" w:eastAsia="宋体" w:hAnsi="宋体" w:hint="eastAsia"/>
          <w:sz w:val="21"/>
          <w:szCs w:val="21"/>
        </w:rPr>
        <w:t>分析可实现性</w:t>
      </w:r>
      <w:bookmarkEnd w:id="1104"/>
      <w:bookmarkEnd w:id="1105"/>
      <w:bookmarkEnd w:id="1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63DCFA" w14:textId="77777777" w:rsidTr="00E024DC">
        <w:tc>
          <w:tcPr>
            <w:tcW w:w="805" w:type="dxa"/>
          </w:tcPr>
          <w:p w14:paraId="7EE52B6D"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38BFF759"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3780E9D3"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67970AFB"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88D3C64"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D528FCF"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13807D26" w14:textId="77777777" w:rsidTr="00E024DC">
        <w:tc>
          <w:tcPr>
            <w:tcW w:w="805" w:type="dxa"/>
          </w:tcPr>
          <w:p w14:paraId="5921486C"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6CE43CC3"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0AFBE367"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C4FA2E2"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1628A859" w14:textId="77777777" w:rsidR="003B149C" w:rsidRPr="002B7C52" w:rsidRDefault="003B149C" w:rsidP="00E024DC">
            <w:pPr>
              <w:rPr>
                <w:rFonts w:ascii="宋体" w:eastAsia="宋体" w:hAnsi="宋体"/>
              </w:rPr>
            </w:pPr>
            <w:r w:rsidRPr="002B7C52">
              <w:rPr>
                <w:rFonts w:ascii="宋体" w:eastAsia="宋体" w:hAnsi="宋体"/>
              </w:rPr>
              <w:t>R</w:t>
            </w:r>
          </w:p>
        </w:tc>
        <w:tc>
          <w:tcPr>
            <w:tcW w:w="1499" w:type="dxa"/>
          </w:tcPr>
          <w:p w14:paraId="30CF15B5"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1D3F9730" w14:textId="77777777" w:rsidTr="00E024DC">
        <w:tc>
          <w:tcPr>
            <w:tcW w:w="8296" w:type="dxa"/>
            <w:gridSpan w:val="6"/>
          </w:tcPr>
          <w:p w14:paraId="434DDDB7"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6345FD7E" w14:textId="77777777" w:rsidTr="00E024DC">
        <w:tc>
          <w:tcPr>
            <w:tcW w:w="805" w:type="dxa"/>
          </w:tcPr>
          <w:p w14:paraId="2B97E0E2"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7C9B0CC6"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r w:rsidR="003B149C" w14:paraId="62DDE15C" w14:textId="77777777" w:rsidTr="00E024DC">
        <w:tc>
          <w:tcPr>
            <w:tcW w:w="805" w:type="dxa"/>
          </w:tcPr>
          <w:p w14:paraId="0F1AA477" w14:textId="77777777" w:rsidR="003B149C" w:rsidRPr="002B7C52" w:rsidRDefault="003B149C" w:rsidP="00E024DC">
            <w:pPr>
              <w:rPr>
                <w:rFonts w:ascii="宋体" w:eastAsia="宋体" w:hAnsi="宋体"/>
              </w:rPr>
            </w:pPr>
            <w:r w:rsidRPr="002B7C52">
              <w:rPr>
                <w:rFonts w:ascii="宋体" w:eastAsia="宋体" w:hAnsi="宋体" w:hint="eastAsia"/>
              </w:rPr>
              <w:t>任务</w:t>
            </w:r>
            <w:r w:rsidRPr="002B7C52">
              <w:rPr>
                <w:rFonts w:ascii="宋体" w:eastAsia="宋体" w:hAnsi="宋体" w:hint="eastAsia"/>
              </w:rPr>
              <w:lastRenderedPageBreak/>
              <w:t>说明</w:t>
            </w:r>
          </w:p>
        </w:tc>
        <w:tc>
          <w:tcPr>
            <w:tcW w:w="7491" w:type="dxa"/>
            <w:gridSpan w:val="5"/>
          </w:tcPr>
          <w:p w14:paraId="0C242CF8" w14:textId="77777777" w:rsidR="003B149C" w:rsidRPr="002B7C52" w:rsidRDefault="003B149C" w:rsidP="00E024DC">
            <w:pPr>
              <w:rPr>
                <w:rFonts w:ascii="宋体" w:eastAsia="宋体" w:hAnsi="宋体"/>
              </w:rPr>
            </w:pPr>
            <w:r w:rsidRPr="002B7C52">
              <w:rPr>
                <w:rFonts w:ascii="宋体" w:eastAsia="宋体" w:hAnsi="宋体" w:hint="eastAsia"/>
              </w:rPr>
              <w:lastRenderedPageBreak/>
              <w:t>分析需求现阶段是否实现</w:t>
            </w:r>
          </w:p>
        </w:tc>
      </w:tr>
      <w:tr w:rsidR="003B149C" w14:paraId="18D3209E" w14:textId="77777777" w:rsidTr="00E024DC">
        <w:tc>
          <w:tcPr>
            <w:tcW w:w="805" w:type="dxa"/>
          </w:tcPr>
          <w:p w14:paraId="751B7A42"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3A2E2F23" w14:textId="77777777" w:rsidR="003B149C" w:rsidRPr="002B7C52" w:rsidRDefault="003B149C" w:rsidP="00E024DC">
            <w:pPr>
              <w:rPr>
                <w:rFonts w:ascii="宋体" w:eastAsia="宋体" w:hAnsi="宋体"/>
              </w:rPr>
            </w:pPr>
            <w:r w:rsidRPr="002B7C52">
              <w:rPr>
                <w:rFonts w:ascii="宋体" w:eastAsia="宋体" w:hAnsi="宋体" w:hint="eastAsia"/>
              </w:rPr>
              <w:t>取出现阶段不可实现的需求</w:t>
            </w:r>
          </w:p>
        </w:tc>
      </w:tr>
    </w:tbl>
    <w:p w14:paraId="76970B23" w14:textId="77777777" w:rsidR="003B149C" w:rsidRDefault="003B149C" w:rsidP="003B149C"/>
    <w:p w14:paraId="1B933155" w14:textId="7D67EF7E" w:rsidR="003B149C" w:rsidRPr="002B7C52" w:rsidRDefault="003B149C" w:rsidP="003B149C">
      <w:pPr>
        <w:pStyle w:val="6"/>
        <w:rPr>
          <w:rFonts w:ascii="宋体" w:eastAsia="宋体" w:hAnsi="宋体"/>
          <w:sz w:val="21"/>
          <w:szCs w:val="21"/>
        </w:rPr>
      </w:pPr>
      <w:bookmarkStart w:id="1107" w:name="_Toc526025130"/>
      <w:bookmarkStart w:id="1108" w:name="_Toc526616619"/>
      <w:bookmarkStart w:id="1109" w:name="_Toc529546264"/>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.7</w:t>
      </w:r>
      <w:r w:rsidRPr="002B7C52">
        <w:rPr>
          <w:rFonts w:ascii="宋体" w:eastAsia="宋体" w:hAnsi="宋体" w:hint="eastAsia"/>
          <w:sz w:val="21"/>
          <w:szCs w:val="21"/>
        </w:rPr>
        <w:t>分析接口</w:t>
      </w:r>
      <w:bookmarkEnd w:id="1107"/>
      <w:bookmarkEnd w:id="1108"/>
      <w:bookmarkEnd w:id="1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BACBA7E" w14:textId="77777777" w:rsidTr="00E024DC">
        <w:tc>
          <w:tcPr>
            <w:tcW w:w="805" w:type="dxa"/>
          </w:tcPr>
          <w:p w14:paraId="78D847D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1C490BA1"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394FD12B"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46182282"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6F09E6F"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77FACD8E"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5FF0997F" w14:textId="77777777" w:rsidTr="00E024DC">
        <w:tc>
          <w:tcPr>
            <w:tcW w:w="805" w:type="dxa"/>
          </w:tcPr>
          <w:p w14:paraId="5C7B61FE"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46B2E9C"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1EE7C847"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CFB08B6"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0589FB72"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19800947"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4D6BE218" w14:textId="77777777" w:rsidTr="00E024DC">
        <w:tc>
          <w:tcPr>
            <w:tcW w:w="8296" w:type="dxa"/>
            <w:gridSpan w:val="6"/>
          </w:tcPr>
          <w:p w14:paraId="2C3D7986"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26FDA159" w14:textId="77777777" w:rsidTr="00E024DC">
        <w:tc>
          <w:tcPr>
            <w:tcW w:w="805" w:type="dxa"/>
          </w:tcPr>
          <w:p w14:paraId="3ECD9972"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70848560"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r w:rsidR="003B149C" w14:paraId="600D7730" w14:textId="77777777" w:rsidTr="00E024DC">
        <w:tc>
          <w:tcPr>
            <w:tcW w:w="805" w:type="dxa"/>
          </w:tcPr>
          <w:p w14:paraId="6B239557"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4F252BC8" w14:textId="77777777" w:rsidR="003B149C" w:rsidRPr="002B7C52" w:rsidRDefault="003B149C" w:rsidP="00E024DC">
            <w:pPr>
              <w:rPr>
                <w:rFonts w:ascii="宋体" w:eastAsia="宋体" w:hAnsi="宋体"/>
              </w:rPr>
            </w:pPr>
            <w:r w:rsidRPr="002B7C52">
              <w:rPr>
                <w:rFonts w:ascii="宋体" w:eastAsia="宋体" w:hAnsi="宋体" w:hint="eastAsia"/>
              </w:rPr>
              <w:t>分析系统与外部环境的关系和接口</w:t>
            </w:r>
          </w:p>
        </w:tc>
      </w:tr>
      <w:tr w:rsidR="003B149C" w14:paraId="31707A91" w14:textId="77777777" w:rsidTr="00E024DC">
        <w:tc>
          <w:tcPr>
            <w:tcW w:w="805" w:type="dxa"/>
          </w:tcPr>
          <w:p w14:paraId="7FA25CFA"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12D5DC48" w14:textId="77777777" w:rsidR="003B149C" w:rsidRPr="002B7C52" w:rsidRDefault="003B149C" w:rsidP="00E024DC">
            <w:pPr>
              <w:rPr>
                <w:rFonts w:ascii="宋体" w:eastAsia="宋体" w:hAnsi="宋体"/>
              </w:rPr>
            </w:pPr>
            <w:r w:rsidRPr="002B7C52">
              <w:rPr>
                <w:rFonts w:ascii="宋体" w:eastAsia="宋体" w:hAnsi="宋体" w:hint="eastAsia"/>
              </w:rPr>
              <w:t>接口分析文档</w:t>
            </w:r>
          </w:p>
        </w:tc>
      </w:tr>
    </w:tbl>
    <w:p w14:paraId="431AE04C" w14:textId="77777777" w:rsidR="003B149C" w:rsidRDefault="003B149C" w:rsidP="003B149C"/>
    <w:p w14:paraId="791B925B" w14:textId="32F5DB42" w:rsidR="003B149C" w:rsidRPr="002B7C52" w:rsidRDefault="003B149C" w:rsidP="003B149C">
      <w:pPr>
        <w:pStyle w:val="6"/>
        <w:rPr>
          <w:rFonts w:ascii="宋体" w:eastAsia="宋体" w:hAnsi="宋体"/>
          <w:sz w:val="21"/>
          <w:szCs w:val="21"/>
        </w:rPr>
      </w:pPr>
      <w:bookmarkStart w:id="1110" w:name="_Toc526025131"/>
      <w:bookmarkStart w:id="1111" w:name="_Toc526616620"/>
      <w:bookmarkStart w:id="1112" w:name="_Toc529546265"/>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.8</w:t>
      </w:r>
      <w:r w:rsidRPr="002B7C52">
        <w:rPr>
          <w:rFonts w:ascii="宋体" w:eastAsia="宋体" w:hAnsi="宋体" w:hint="eastAsia"/>
          <w:sz w:val="21"/>
          <w:szCs w:val="21"/>
        </w:rPr>
        <w:t>将需求分配给子系统</w:t>
      </w:r>
      <w:bookmarkEnd w:id="1110"/>
      <w:bookmarkEnd w:id="1111"/>
      <w:bookmarkEnd w:id="1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F072209" w14:textId="77777777" w:rsidTr="00E024DC">
        <w:tc>
          <w:tcPr>
            <w:tcW w:w="805" w:type="dxa"/>
          </w:tcPr>
          <w:p w14:paraId="31CAA99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46D8DB80" w14:textId="77777777" w:rsidR="003B149C" w:rsidRPr="002B7C52" w:rsidRDefault="003B149C" w:rsidP="00E024DC">
            <w:pPr>
              <w:rPr>
                <w:rFonts w:ascii="宋体" w:eastAsia="宋体" w:hAnsi="宋体"/>
              </w:rPr>
            </w:pPr>
            <w:r w:rsidRPr="002B7C52">
              <w:rPr>
                <w:rFonts w:ascii="宋体" w:eastAsia="宋体" w:hAnsi="宋体" w:hint="eastAsia"/>
              </w:rPr>
              <w:t>郦哲聪</w:t>
            </w:r>
          </w:p>
        </w:tc>
        <w:tc>
          <w:tcPr>
            <w:tcW w:w="1498" w:type="dxa"/>
          </w:tcPr>
          <w:p w14:paraId="08698895"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53A96FC1"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6311EB9"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574705B"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E0DB834" w14:textId="77777777" w:rsidTr="00E024DC">
        <w:tc>
          <w:tcPr>
            <w:tcW w:w="805" w:type="dxa"/>
          </w:tcPr>
          <w:p w14:paraId="6FB177FA"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654A151"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7BD5EB0"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6E683F8"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446188A6"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6CC4340D" w14:textId="77777777" w:rsidR="003B149C" w:rsidRPr="002B7C52" w:rsidRDefault="003B149C" w:rsidP="00E024DC">
            <w:pPr>
              <w:rPr>
                <w:rFonts w:ascii="宋体" w:eastAsia="宋体" w:hAnsi="宋体"/>
              </w:rPr>
            </w:pPr>
            <w:r w:rsidRPr="002B7C52">
              <w:rPr>
                <w:rFonts w:ascii="宋体" w:eastAsia="宋体" w:hAnsi="宋体"/>
              </w:rPr>
              <w:t>R</w:t>
            </w:r>
          </w:p>
        </w:tc>
      </w:tr>
      <w:tr w:rsidR="003B149C" w14:paraId="256F8EA8" w14:textId="77777777" w:rsidTr="00E024DC">
        <w:tc>
          <w:tcPr>
            <w:tcW w:w="8296" w:type="dxa"/>
            <w:gridSpan w:val="6"/>
          </w:tcPr>
          <w:p w14:paraId="2F6088DF"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4EF1AA24" w14:textId="77777777" w:rsidTr="00E024DC">
        <w:tc>
          <w:tcPr>
            <w:tcW w:w="805" w:type="dxa"/>
          </w:tcPr>
          <w:p w14:paraId="43C08CF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4CED841A" w14:textId="77777777" w:rsidR="003B149C" w:rsidRPr="002B7C52" w:rsidRDefault="003B149C" w:rsidP="00E024DC">
            <w:pPr>
              <w:rPr>
                <w:rFonts w:ascii="宋体" w:eastAsia="宋体" w:hAnsi="宋体"/>
              </w:rPr>
            </w:pPr>
            <w:r w:rsidRPr="002B7C52">
              <w:rPr>
                <w:rFonts w:ascii="宋体" w:eastAsia="宋体" w:hAnsi="宋体" w:hint="eastAsia"/>
              </w:rPr>
              <w:t>业务需求、功能需求、原系统</w:t>
            </w:r>
          </w:p>
        </w:tc>
      </w:tr>
      <w:tr w:rsidR="003B149C" w14:paraId="53C38B4A" w14:textId="77777777" w:rsidTr="00E024DC">
        <w:tc>
          <w:tcPr>
            <w:tcW w:w="805" w:type="dxa"/>
          </w:tcPr>
          <w:p w14:paraId="281918F9"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65DFBF87" w14:textId="77777777" w:rsidR="003B149C" w:rsidRPr="002B7C52" w:rsidRDefault="003B149C" w:rsidP="00E024DC">
            <w:pPr>
              <w:rPr>
                <w:rFonts w:ascii="宋体" w:eastAsia="宋体" w:hAnsi="宋体"/>
              </w:rPr>
            </w:pPr>
            <w:r w:rsidRPr="002B7C52">
              <w:rPr>
                <w:rFonts w:ascii="宋体" w:eastAsia="宋体" w:hAnsi="宋体" w:hint="eastAsia"/>
              </w:rPr>
              <w:t>将需求分配到系统子系统中</w:t>
            </w:r>
          </w:p>
        </w:tc>
      </w:tr>
      <w:tr w:rsidR="003B149C" w14:paraId="6C224787" w14:textId="77777777" w:rsidTr="00E024DC">
        <w:tc>
          <w:tcPr>
            <w:tcW w:w="805" w:type="dxa"/>
          </w:tcPr>
          <w:p w14:paraId="0FC36948"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56AAA900" w14:textId="77777777" w:rsidR="003B149C" w:rsidRPr="002B7C52" w:rsidRDefault="003B149C" w:rsidP="00E024DC">
            <w:pPr>
              <w:rPr>
                <w:rFonts w:ascii="宋体" w:eastAsia="宋体" w:hAnsi="宋体"/>
              </w:rPr>
            </w:pPr>
            <w:r w:rsidRPr="002B7C52">
              <w:rPr>
                <w:rFonts w:ascii="宋体" w:eastAsia="宋体" w:hAnsi="宋体" w:hint="eastAsia"/>
              </w:rPr>
              <w:t>层次方框图</w:t>
            </w:r>
          </w:p>
        </w:tc>
      </w:tr>
    </w:tbl>
    <w:p w14:paraId="7A1F00C6" w14:textId="77777777" w:rsidR="003B149C" w:rsidRDefault="003B149C" w:rsidP="003B149C"/>
    <w:p w14:paraId="126D9A27" w14:textId="77777777" w:rsidR="003B149C" w:rsidRPr="00230A0E" w:rsidRDefault="003B149C" w:rsidP="003B149C">
      <w:pPr>
        <w:pStyle w:val="5"/>
        <w:rPr>
          <w:rFonts w:ascii="宋体" w:eastAsia="宋体" w:hAnsi="宋体"/>
          <w:sz w:val="24"/>
          <w:szCs w:val="24"/>
        </w:rPr>
      </w:pPr>
      <w:bookmarkStart w:id="1113" w:name="_Toc526025132"/>
      <w:bookmarkStart w:id="1114" w:name="_Toc526616621"/>
      <w:bookmarkStart w:id="1115" w:name="_Toc529546266"/>
      <w:r w:rsidRPr="00230A0E">
        <w:rPr>
          <w:rFonts w:ascii="宋体" w:eastAsia="宋体" w:hAnsi="宋体" w:hint="eastAsia"/>
          <w:sz w:val="24"/>
          <w:szCs w:val="24"/>
        </w:rPr>
        <w:t>3</w:t>
      </w:r>
      <w:r w:rsidRPr="00230A0E">
        <w:rPr>
          <w:rFonts w:ascii="宋体" w:eastAsia="宋体" w:hAnsi="宋体"/>
          <w:sz w:val="24"/>
          <w:szCs w:val="24"/>
        </w:rPr>
        <w:t>.1.4.3</w:t>
      </w:r>
      <w:r w:rsidRPr="00230A0E">
        <w:rPr>
          <w:rFonts w:ascii="宋体" w:eastAsia="宋体" w:hAnsi="宋体" w:hint="eastAsia"/>
          <w:sz w:val="24"/>
          <w:szCs w:val="24"/>
        </w:rPr>
        <w:t>需求规格说明</w:t>
      </w:r>
      <w:bookmarkEnd w:id="1113"/>
      <w:bookmarkEnd w:id="1114"/>
      <w:bookmarkEnd w:id="1115"/>
    </w:p>
    <w:p w14:paraId="11BF8524" w14:textId="3A46815A" w:rsidR="003B149C" w:rsidRPr="00230A0E" w:rsidRDefault="003B149C" w:rsidP="003B149C">
      <w:pPr>
        <w:pStyle w:val="6"/>
        <w:rPr>
          <w:rFonts w:ascii="宋体" w:eastAsia="宋体" w:hAnsi="宋体"/>
          <w:sz w:val="21"/>
          <w:szCs w:val="21"/>
        </w:rPr>
      </w:pPr>
      <w:bookmarkStart w:id="1116" w:name="_Toc526025133"/>
      <w:bookmarkStart w:id="1117" w:name="_Toc526616622"/>
      <w:bookmarkStart w:id="1118" w:name="_Toc529546267"/>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w:t>
      </w:r>
      <w:r w:rsidRPr="00230A0E">
        <w:rPr>
          <w:rFonts w:ascii="宋体" w:eastAsia="宋体" w:hAnsi="宋体" w:hint="eastAsia"/>
          <w:sz w:val="21"/>
          <w:szCs w:val="21"/>
        </w:rPr>
        <w:t>1明确需求来源</w:t>
      </w:r>
      <w:bookmarkEnd w:id="1116"/>
      <w:bookmarkEnd w:id="1117"/>
      <w:bookmarkEnd w:id="1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EABCAC4" w14:textId="77777777" w:rsidTr="00E024DC">
        <w:tc>
          <w:tcPr>
            <w:tcW w:w="805" w:type="dxa"/>
          </w:tcPr>
          <w:p w14:paraId="7B6367AD"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2F8D617E"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5DE1EC2C"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3F2E462D"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6D46FF4A"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7BCBD02"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11773E0A" w14:textId="77777777" w:rsidTr="00E024DC">
        <w:tc>
          <w:tcPr>
            <w:tcW w:w="805" w:type="dxa"/>
          </w:tcPr>
          <w:p w14:paraId="1F8EC7A0"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38D19DE"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1726443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213173E"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16F80A3"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4DA6C242"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0B6801E6" w14:textId="77777777" w:rsidTr="00E024DC">
        <w:tc>
          <w:tcPr>
            <w:tcW w:w="8296" w:type="dxa"/>
            <w:gridSpan w:val="6"/>
          </w:tcPr>
          <w:p w14:paraId="2693B3DE"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FEDCEBB" w14:textId="77777777" w:rsidTr="00E024DC">
        <w:tc>
          <w:tcPr>
            <w:tcW w:w="805" w:type="dxa"/>
          </w:tcPr>
          <w:p w14:paraId="301D9B83"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7AE3CAF3" w14:textId="77777777" w:rsidR="003B149C" w:rsidRPr="00230A0E" w:rsidRDefault="003B149C" w:rsidP="00E024DC">
            <w:pPr>
              <w:rPr>
                <w:rFonts w:ascii="宋体" w:eastAsia="宋体" w:hAnsi="宋体"/>
              </w:rPr>
            </w:pPr>
            <w:r w:rsidRPr="00230A0E">
              <w:rPr>
                <w:rFonts w:ascii="宋体" w:eastAsia="宋体" w:hAnsi="宋体" w:hint="eastAsia"/>
              </w:rPr>
              <w:t>业务需求、功能需求</w:t>
            </w:r>
          </w:p>
        </w:tc>
      </w:tr>
      <w:tr w:rsidR="003B149C" w14:paraId="0C2B21FB" w14:textId="77777777" w:rsidTr="00E024DC">
        <w:tc>
          <w:tcPr>
            <w:tcW w:w="805" w:type="dxa"/>
          </w:tcPr>
          <w:p w14:paraId="3120988D"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A89310A" w14:textId="77777777" w:rsidR="003B149C" w:rsidRPr="00230A0E" w:rsidRDefault="003B149C" w:rsidP="00E024DC">
            <w:pPr>
              <w:rPr>
                <w:rFonts w:ascii="宋体" w:eastAsia="宋体" w:hAnsi="宋体"/>
              </w:rPr>
            </w:pPr>
            <w:r w:rsidRPr="00230A0E">
              <w:rPr>
                <w:rFonts w:ascii="宋体" w:eastAsia="宋体" w:hAnsi="宋体" w:hint="eastAsia"/>
              </w:rPr>
              <w:t>分析需求的来源，以明确需求的有效性</w:t>
            </w:r>
          </w:p>
        </w:tc>
      </w:tr>
      <w:tr w:rsidR="003B149C" w14:paraId="64EBB7DF" w14:textId="77777777" w:rsidTr="00E024DC">
        <w:tc>
          <w:tcPr>
            <w:tcW w:w="805" w:type="dxa"/>
          </w:tcPr>
          <w:p w14:paraId="6DC34963"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77E3456F" w14:textId="77777777" w:rsidR="003B149C" w:rsidRPr="00230A0E" w:rsidRDefault="003B149C" w:rsidP="00E024DC">
            <w:pPr>
              <w:rPr>
                <w:rFonts w:ascii="宋体" w:eastAsia="宋体" w:hAnsi="宋体"/>
              </w:rPr>
            </w:pPr>
            <w:r w:rsidRPr="00230A0E">
              <w:rPr>
                <w:rFonts w:ascii="宋体" w:eastAsia="宋体" w:hAnsi="宋体" w:hint="eastAsia"/>
              </w:rPr>
              <w:t>明确的需求文档</w:t>
            </w:r>
          </w:p>
        </w:tc>
      </w:tr>
    </w:tbl>
    <w:p w14:paraId="41F9CC4A" w14:textId="77777777" w:rsidR="003B149C" w:rsidRDefault="003B149C" w:rsidP="003B149C"/>
    <w:p w14:paraId="271F0A67" w14:textId="6A343EC2" w:rsidR="003B149C" w:rsidRPr="00230A0E" w:rsidRDefault="003B149C" w:rsidP="003B149C">
      <w:pPr>
        <w:pStyle w:val="6"/>
        <w:rPr>
          <w:rFonts w:ascii="宋体" w:eastAsia="宋体" w:hAnsi="宋体"/>
          <w:sz w:val="21"/>
          <w:szCs w:val="21"/>
        </w:rPr>
      </w:pPr>
      <w:bookmarkStart w:id="1119" w:name="_Toc526025134"/>
      <w:bookmarkStart w:id="1120" w:name="_Toc526616623"/>
      <w:bookmarkStart w:id="1121" w:name="_Toc529546268"/>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.2</w:t>
      </w:r>
      <w:r w:rsidRPr="00230A0E">
        <w:rPr>
          <w:rFonts w:ascii="宋体" w:eastAsia="宋体" w:hAnsi="宋体" w:hint="eastAsia"/>
          <w:sz w:val="21"/>
          <w:szCs w:val="21"/>
        </w:rPr>
        <w:t>为每个需求分配唯一标识</w:t>
      </w:r>
      <w:bookmarkEnd w:id="1119"/>
      <w:bookmarkEnd w:id="1120"/>
      <w:bookmarkEnd w:id="1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450DB5" w14:textId="77777777" w:rsidTr="00E024DC">
        <w:tc>
          <w:tcPr>
            <w:tcW w:w="805" w:type="dxa"/>
          </w:tcPr>
          <w:p w14:paraId="6CDECAE3"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A1A4C85"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1DF64D14"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CF7CC0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195B51F5"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F63F1EE"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1080EF6B" w14:textId="77777777" w:rsidTr="00E024DC">
        <w:tc>
          <w:tcPr>
            <w:tcW w:w="805" w:type="dxa"/>
          </w:tcPr>
          <w:p w14:paraId="2C2B8EDB"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E142095"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532B060"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04A507DA"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A2AF9C8"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6DBD4159"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2DF62875" w14:textId="77777777" w:rsidTr="00E024DC">
        <w:tc>
          <w:tcPr>
            <w:tcW w:w="8296" w:type="dxa"/>
            <w:gridSpan w:val="6"/>
          </w:tcPr>
          <w:p w14:paraId="3D6D878E"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19BBA6FC" w14:textId="77777777" w:rsidTr="00E024DC">
        <w:tc>
          <w:tcPr>
            <w:tcW w:w="805" w:type="dxa"/>
          </w:tcPr>
          <w:p w14:paraId="577ACA1F"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1CA8FB41" w14:textId="77777777" w:rsidR="003B149C" w:rsidRPr="00230A0E" w:rsidRDefault="003B149C" w:rsidP="00E024DC">
            <w:pPr>
              <w:rPr>
                <w:rFonts w:ascii="宋体" w:eastAsia="宋体" w:hAnsi="宋体"/>
              </w:rPr>
            </w:pPr>
            <w:r w:rsidRPr="00230A0E">
              <w:rPr>
                <w:rFonts w:ascii="宋体" w:eastAsia="宋体" w:hAnsi="宋体" w:hint="eastAsia"/>
              </w:rPr>
              <w:t>明确的功能需求</w:t>
            </w:r>
          </w:p>
        </w:tc>
      </w:tr>
      <w:tr w:rsidR="003B149C" w14:paraId="224B26B5" w14:textId="77777777" w:rsidTr="00E024DC">
        <w:trPr>
          <w:trHeight w:val="58"/>
        </w:trPr>
        <w:tc>
          <w:tcPr>
            <w:tcW w:w="805" w:type="dxa"/>
          </w:tcPr>
          <w:p w14:paraId="4F01D821" w14:textId="77777777" w:rsidR="003B149C" w:rsidRPr="00230A0E" w:rsidRDefault="003B149C" w:rsidP="00E024DC">
            <w:pPr>
              <w:rPr>
                <w:rFonts w:ascii="宋体" w:eastAsia="宋体" w:hAnsi="宋体"/>
              </w:rPr>
            </w:pPr>
            <w:r w:rsidRPr="00230A0E">
              <w:rPr>
                <w:rFonts w:ascii="宋体" w:eastAsia="宋体" w:hAnsi="宋体" w:hint="eastAsia"/>
              </w:rPr>
              <w:lastRenderedPageBreak/>
              <w:t>任务说明</w:t>
            </w:r>
          </w:p>
        </w:tc>
        <w:tc>
          <w:tcPr>
            <w:tcW w:w="7491" w:type="dxa"/>
            <w:gridSpan w:val="5"/>
          </w:tcPr>
          <w:p w14:paraId="14CD47E0" w14:textId="77777777" w:rsidR="003B149C" w:rsidRPr="00230A0E" w:rsidRDefault="003B149C" w:rsidP="00E024DC">
            <w:pPr>
              <w:rPr>
                <w:rFonts w:ascii="宋体" w:eastAsia="宋体" w:hAnsi="宋体"/>
              </w:rPr>
            </w:pPr>
            <w:r w:rsidRPr="00230A0E">
              <w:rPr>
                <w:rFonts w:ascii="宋体" w:eastAsia="宋体" w:hAnsi="宋体" w:hint="eastAsia"/>
              </w:rPr>
              <w:t>整理需求，为需求分配唯一的标识以区分。</w:t>
            </w:r>
          </w:p>
        </w:tc>
      </w:tr>
      <w:tr w:rsidR="003B149C" w14:paraId="5CA068B3" w14:textId="77777777" w:rsidTr="00E024DC">
        <w:tc>
          <w:tcPr>
            <w:tcW w:w="805" w:type="dxa"/>
          </w:tcPr>
          <w:p w14:paraId="3818A86C"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250219B1" w14:textId="77777777" w:rsidR="003B149C" w:rsidRPr="00230A0E" w:rsidRDefault="003B149C" w:rsidP="00E024DC">
            <w:pPr>
              <w:rPr>
                <w:rFonts w:ascii="宋体" w:eastAsia="宋体" w:hAnsi="宋体"/>
              </w:rPr>
            </w:pPr>
            <w:r w:rsidRPr="00230A0E">
              <w:rPr>
                <w:rFonts w:ascii="宋体" w:eastAsia="宋体" w:hAnsi="宋体" w:hint="eastAsia"/>
              </w:rPr>
              <w:t>需求说明文档</w:t>
            </w:r>
          </w:p>
        </w:tc>
      </w:tr>
    </w:tbl>
    <w:p w14:paraId="10DD8D39" w14:textId="77777777" w:rsidR="003B149C" w:rsidRDefault="003B149C" w:rsidP="003B149C"/>
    <w:p w14:paraId="1E7F704B" w14:textId="6C8D57E9" w:rsidR="003B149C" w:rsidRPr="00230A0E" w:rsidRDefault="003B149C" w:rsidP="003B149C">
      <w:pPr>
        <w:pStyle w:val="6"/>
        <w:rPr>
          <w:rFonts w:ascii="宋体" w:eastAsia="宋体" w:hAnsi="宋体"/>
          <w:sz w:val="21"/>
          <w:szCs w:val="21"/>
        </w:rPr>
      </w:pPr>
      <w:bookmarkStart w:id="1122" w:name="_Toc526025135"/>
      <w:bookmarkStart w:id="1123" w:name="_Toc526616624"/>
      <w:bookmarkStart w:id="1124" w:name="_Toc529546269"/>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.3</w:t>
      </w:r>
      <w:r w:rsidRPr="00230A0E">
        <w:rPr>
          <w:rFonts w:ascii="宋体" w:eastAsia="宋体" w:hAnsi="宋体" w:hint="eastAsia"/>
          <w:sz w:val="21"/>
          <w:szCs w:val="21"/>
        </w:rPr>
        <w:t>记录业务规则</w:t>
      </w:r>
      <w:bookmarkEnd w:id="1122"/>
      <w:bookmarkEnd w:id="1123"/>
      <w:bookmarkEnd w:id="1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50A5056" w14:textId="77777777" w:rsidTr="00E024DC">
        <w:tc>
          <w:tcPr>
            <w:tcW w:w="805" w:type="dxa"/>
          </w:tcPr>
          <w:p w14:paraId="1A03A3A6"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18A9C5D6"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441774DD"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52EB1F1F"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115C420"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B11CDA0"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3DCA1C35" w14:textId="77777777" w:rsidTr="00E024DC">
        <w:tc>
          <w:tcPr>
            <w:tcW w:w="805" w:type="dxa"/>
          </w:tcPr>
          <w:p w14:paraId="07B8CB96"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5766F2E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380CD8D"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1F5A60F5"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69465C76"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4B560351"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265882AD" w14:textId="77777777" w:rsidTr="00E024DC">
        <w:tc>
          <w:tcPr>
            <w:tcW w:w="8296" w:type="dxa"/>
            <w:gridSpan w:val="6"/>
          </w:tcPr>
          <w:p w14:paraId="0DA8F8AB"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7CE25C09" w14:textId="77777777" w:rsidTr="00E024DC">
        <w:tc>
          <w:tcPr>
            <w:tcW w:w="805" w:type="dxa"/>
          </w:tcPr>
          <w:p w14:paraId="2C99F66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298F6354" w14:textId="77777777" w:rsidR="003B149C" w:rsidRPr="00230A0E" w:rsidRDefault="003B149C" w:rsidP="00E024DC">
            <w:pPr>
              <w:rPr>
                <w:rFonts w:ascii="宋体" w:eastAsia="宋体" w:hAnsi="宋体"/>
              </w:rPr>
            </w:pPr>
          </w:p>
        </w:tc>
      </w:tr>
      <w:tr w:rsidR="003B149C" w14:paraId="2958E9A2" w14:textId="77777777" w:rsidTr="00E024DC">
        <w:trPr>
          <w:trHeight w:val="58"/>
        </w:trPr>
        <w:tc>
          <w:tcPr>
            <w:tcW w:w="805" w:type="dxa"/>
          </w:tcPr>
          <w:p w14:paraId="12F1D343"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62426CE8" w14:textId="77777777" w:rsidR="003B149C" w:rsidRPr="00230A0E" w:rsidRDefault="003B149C" w:rsidP="00E024DC">
            <w:pPr>
              <w:rPr>
                <w:rFonts w:ascii="宋体" w:eastAsia="宋体" w:hAnsi="宋体"/>
              </w:rPr>
            </w:pPr>
            <w:r w:rsidRPr="00230A0E">
              <w:rPr>
                <w:rFonts w:ascii="宋体" w:eastAsia="宋体" w:hAnsi="宋体" w:hint="eastAsia"/>
              </w:rPr>
              <w:t>整理并记录过程中的业务规则，用以下次开发</w:t>
            </w:r>
          </w:p>
        </w:tc>
      </w:tr>
      <w:tr w:rsidR="003B149C" w14:paraId="7593902D" w14:textId="77777777" w:rsidTr="00E024DC">
        <w:tc>
          <w:tcPr>
            <w:tcW w:w="805" w:type="dxa"/>
          </w:tcPr>
          <w:p w14:paraId="5307AE2A"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68B15194" w14:textId="77777777" w:rsidR="003B149C" w:rsidRPr="00230A0E" w:rsidRDefault="003B149C" w:rsidP="00E024DC">
            <w:pPr>
              <w:rPr>
                <w:rFonts w:ascii="宋体" w:eastAsia="宋体" w:hAnsi="宋体"/>
              </w:rPr>
            </w:pPr>
            <w:r w:rsidRPr="00230A0E">
              <w:rPr>
                <w:rFonts w:ascii="宋体" w:eastAsia="宋体" w:hAnsi="宋体" w:hint="eastAsia"/>
              </w:rPr>
              <w:t>业务规则文档</w:t>
            </w:r>
          </w:p>
        </w:tc>
      </w:tr>
    </w:tbl>
    <w:p w14:paraId="390F0064" w14:textId="77777777" w:rsidR="003B149C" w:rsidRDefault="003B149C" w:rsidP="003B149C"/>
    <w:p w14:paraId="0F8EC17D" w14:textId="124F8C92" w:rsidR="003B149C" w:rsidRPr="00230A0E" w:rsidRDefault="003B149C" w:rsidP="003B149C">
      <w:pPr>
        <w:pStyle w:val="6"/>
        <w:rPr>
          <w:rFonts w:ascii="宋体" w:eastAsia="宋体" w:hAnsi="宋体"/>
          <w:sz w:val="21"/>
          <w:szCs w:val="21"/>
        </w:rPr>
      </w:pPr>
      <w:bookmarkStart w:id="1125" w:name="_Toc526025136"/>
      <w:bookmarkStart w:id="1126" w:name="_Toc526616625"/>
      <w:bookmarkStart w:id="1127" w:name="_Toc529546270"/>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.4</w:t>
      </w:r>
      <w:r w:rsidRPr="00230A0E">
        <w:rPr>
          <w:rFonts w:ascii="宋体" w:eastAsia="宋体" w:hAnsi="宋体" w:hint="eastAsia"/>
          <w:sz w:val="21"/>
          <w:szCs w:val="21"/>
        </w:rPr>
        <w:t>记录非功能需求</w:t>
      </w:r>
      <w:bookmarkEnd w:id="1125"/>
      <w:bookmarkEnd w:id="1126"/>
      <w:bookmarkEnd w:id="1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6F96C87" w14:textId="77777777" w:rsidTr="00E024DC">
        <w:tc>
          <w:tcPr>
            <w:tcW w:w="805" w:type="dxa"/>
          </w:tcPr>
          <w:p w14:paraId="72A1A4FC"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E4349D0"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36738A8D"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99722D6"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06201688"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180D0805"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38262BDF" w14:textId="77777777" w:rsidTr="00E024DC">
        <w:tc>
          <w:tcPr>
            <w:tcW w:w="805" w:type="dxa"/>
          </w:tcPr>
          <w:p w14:paraId="69C5402C"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F3BBC9D"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1BFAAB4"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10482CB"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51AA9EB"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7AF58617"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330CE562" w14:textId="77777777" w:rsidTr="00E024DC">
        <w:tc>
          <w:tcPr>
            <w:tcW w:w="8296" w:type="dxa"/>
            <w:gridSpan w:val="6"/>
          </w:tcPr>
          <w:p w14:paraId="2B6DEC3F"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A564301" w14:textId="77777777" w:rsidTr="00E024DC">
        <w:tc>
          <w:tcPr>
            <w:tcW w:w="805" w:type="dxa"/>
          </w:tcPr>
          <w:p w14:paraId="10C8B8C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7F661590" w14:textId="77777777" w:rsidR="003B149C" w:rsidRPr="00230A0E" w:rsidRDefault="003B149C" w:rsidP="00E024DC">
            <w:pPr>
              <w:rPr>
                <w:rFonts w:ascii="宋体" w:eastAsia="宋体" w:hAnsi="宋体"/>
              </w:rPr>
            </w:pPr>
            <w:r w:rsidRPr="00230A0E">
              <w:rPr>
                <w:rFonts w:ascii="宋体" w:eastAsia="宋体" w:hAnsi="宋体" w:hint="eastAsia"/>
              </w:rPr>
              <w:t>业务需求、功能需求、原系统</w:t>
            </w:r>
          </w:p>
        </w:tc>
      </w:tr>
      <w:tr w:rsidR="003B149C" w14:paraId="6F663590" w14:textId="77777777" w:rsidTr="00E024DC">
        <w:trPr>
          <w:trHeight w:val="58"/>
        </w:trPr>
        <w:tc>
          <w:tcPr>
            <w:tcW w:w="805" w:type="dxa"/>
          </w:tcPr>
          <w:p w14:paraId="2A55436C"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240859B5" w14:textId="77777777" w:rsidR="003B149C" w:rsidRPr="00230A0E" w:rsidRDefault="003B149C" w:rsidP="00E024DC">
            <w:pPr>
              <w:rPr>
                <w:rFonts w:ascii="宋体" w:eastAsia="宋体" w:hAnsi="宋体"/>
              </w:rPr>
            </w:pPr>
            <w:r w:rsidRPr="00230A0E">
              <w:rPr>
                <w:rFonts w:ascii="宋体" w:eastAsia="宋体" w:hAnsi="宋体" w:hint="eastAsia"/>
              </w:rPr>
              <w:t>分析并整理系统中的非功能需求</w:t>
            </w:r>
          </w:p>
        </w:tc>
      </w:tr>
      <w:tr w:rsidR="003B149C" w14:paraId="0A4AE0D9" w14:textId="77777777" w:rsidTr="00E024DC">
        <w:tc>
          <w:tcPr>
            <w:tcW w:w="805" w:type="dxa"/>
          </w:tcPr>
          <w:p w14:paraId="3F21DA16"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10B852BD" w14:textId="77777777" w:rsidR="003B149C" w:rsidRPr="00230A0E" w:rsidRDefault="003B149C" w:rsidP="00E024DC">
            <w:pPr>
              <w:rPr>
                <w:rFonts w:ascii="宋体" w:eastAsia="宋体" w:hAnsi="宋体"/>
              </w:rPr>
            </w:pPr>
            <w:r w:rsidRPr="00230A0E">
              <w:rPr>
                <w:rFonts w:ascii="宋体" w:eastAsia="宋体" w:hAnsi="宋体" w:hint="eastAsia"/>
              </w:rPr>
              <w:t>非需求说明文档</w:t>
            </w:r>
          </w:p>
        </w:tc>
      </w:tr>
    </w:tbl>
    <w:p w14:paraId="75A0A38B" w14:textId="77777777" w:rsidR="003B149C" w:rsidRDefault="003B149C" w:rsidP="003B149C"/>
    <w:p w14:paraId="2EAF0CF9" w14:textId="26DB30BD" w:rsidR="003B149C" w:rsidRPr="00230A0E" w:rsidRDefault="003B149C" w:rsidP="003B149C">
      <w:pPr>
        <w:pStyle w:val="6"/>
        <w:rPr>
          <w:rFonts w:ascii="宋体" w:eastAsia="宋体" w:hAnsi="宋体"/>
          <w:sz w:val="21"/>
          <w:szCs w:val="21"/>
        </w:rPr>
      </w:pPr>
      <w:bookmarkStart w:id="1128" w:name="_Toc526025137"/>
      <w:bookmarkStart w:id="1129" w:name="_Toc526616626"/>
      <w:bookmarkStart w:id="1130" w:name="_Toc529546271"/>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.5</w:t>
      </w:r>
      <w:r w:rsidRPr="00230A0E">
        <w:rPr>
          <w:rFonts w:ascii="宋体" w:eastAsia="宋体" w:hAnsi="宋体" w:hint="eastAsia"/>
          <w:sz w:val="21"/>
          <w:szCs w:val="21"/>
        </w:rPr>
        <w:t>编写需求规格说明</w:t>
      </w:r>
      <w:bookmarkEnd w:id="1128"/>
      <w:bookmarkEnd w:id="1129"/>
      <w:bookmarkEnd w:id="1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372DBC9" w14:textId="77777777" w:rsidTr="00E024DC">
        <w:tc>
          <w:tcPr>
            <w:tcW w:w="805" w:type="dxa"/>
          </w:tcPr>
          <w:p w14:paraId="0C918181"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4521EB8F"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4156A18B"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33802E1C"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5775AF21"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8CC5F5A"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B71F090" w14:textId="77777777" w:rsidTr="00E024DC">
        <w:tc>
          <w:tcPr>
            <w:tcW w:w="805" w:type="dxa"/>
          </w:tcPr>
          <w:p w14:paraId="58666A8F"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6C12E72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C3AE95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6B1743C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68F8BC5"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7BF1EF30" w14:textId="77777777" w:rsidR="003B149C" w:rsidRPr="00230A0E" w:rsidRDefault="003B149C" w:rsidP="00E024DC">
            <w:pPr>
              <w:rPr>
                <w:rFonts w:ascii="宋体" w:eastAsia="宋体" w:hAnsi="宋体"/>
              </w:rPr>
            </w:pPr>
            <w:r w:rsidRPr="00230A0E">
              <w:rPr>
                <w:rFonts w:ascii="宋体" w:eastAsia="宋体" w:hAnsi="宋体"/>
              </w:rPr>
              <w:t>R</w:t>
            </w:r>
          </w:p>
        </w:tc>
      </w:tr>
      <w:tr w:rsidR="003B149C" w14:paraId="386F4AD0" w14:textId="77777777" w:rsidTr="00E024DC">
        <w:tc>
          <w:tcPr>
            <w:tcW w:w="8296" w:type="dxa"/>
            <w:gridSpan w:val="6"/>
          </w:tcPr>
          <w:p w14:paraId="2D267BFC"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385D7D47" w14:textId="77777777" w:rsidTr="00E024DC">
        <w:tc>
          <w:tcPr>
            <w:tcW w:w="805" w:type="dxa"/>
          </w:tcPr>
          <w:p w14:paraId="2095E65B"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31B2EDE7" w14:textId="77777777" w:rsidR="003B149C" w:rsidRPr="00230A0E" w:rsidRDefault="003B149C" w:rsidP="00E024DC">
            <w:pPr>
              <w:rPr>
                <w:rFonts w:ascii="宋体" w:eastAsia="宋体" w:hAnsi="宋体"/>
              </w:rPr>
            </w:pPr>
            <w:r w:rsidRPr="00230A0E">
              <w:rPr>
                <w:rFonts w:ascii="宋体" w:eastAsia="宋体" w:hAnsi="宋体" w:hint="eastAsia"/>
              </w:rPr>
              <w:t>需求说明、业务规则表、非功能需求文档、系统流程图、数据流图</w:t>
            </w:r>
          </w:p>
        </w:tc>
      </w:tr>
      <w:tr w:rsidR="003B149C" w14:paraId="177D2ABF" w14:textId="77777777" w:rsidTr="00E024DC">
        <w:trPr>
          <w:trHeight w:val="58"/>
        </w:trPr>
        <w:tc>
          <w:tcPr>
            <w:tcW w:w="805" w:type="dxa"/>
          </w:tcPr>
          <w:p w14:paraId="759BD5C5"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664E39E" w14:textId="77777777" w:rsidR="003B149C" w:rsidRPr="00230A0E" w:rsidRDefault="003B149C" w:rsidP="00E024DC">
            <w:pPr>
              <w:rPr>
                <w:rFonts w:ascii="宋体" w:eastAsia="宋体" w:hAnsi="宋体"/>
              </w:rPr>
            </w:pPr>
            <w:r w:rsidRPr="00230A0E">
              <w:rPr>
                <w:rFonts w:ascii="宋体" w:eastAsia="宋体" w:hAnsi="宋体" w:hint="eastAsia"/>
              </w:rPr>
              <w:t>整理需求相关的文档，编写需求规格说明</w:t>
            </w:r>
          </w:p>
        </w:tc>
      </w:tr>
      <w:tr w:rsidR="003B149C" w14:paraId="6FDD5D1F" w14:textId="77777777" w:rsidTr="00E024DC">
        <w:tc>
          <w:tcPr>
            <w:tcW w:w="805" w:type="dxa"/>
          </w:tcPr>
          <w:p w14:paraId="37DDAF17"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E92C6B1" w14:textId="77777777" w:rsidR="003B149C" w:rsidRPr="00230A0E" w:rsidRDefault="003B149C" w:rsidP="00E024DC">
            <w:pPr>
              <w:rPr>
                <w:rFonts w:ascii="宋体" w:eastAsia="宋体" w:hAnsi="宋体"/>
              </w:rPr>
            </w:pPr>
            <w:r w:rsidRPr="00230A0E">
              <w:rPr>
                <w:rFonts w:ascii="宋体" w:eastAsia="宋体" w:hAnsi="宋体" w:hint="eastAsia"/>
              </w:rPr>
              <w:t>需求规格说明书</w:t>
            </w:r>
          </w:p>
        </w:tc>
      </w:tr>
    </w:tbl>
    <w:p w14:paraId="1A4A72E3" w14:textId="77777777" w:rsidR="003B149C" w:rsidRDefault="003B149C" w:rsidP="003B149C"/>
    <w:p w14:paraId="3526356C" w14:textId="398D5307" w:rsidR="003B149C" w:rsidRPr="00230A0E" w:rsidRDefault="003B149C" w:rsidP="003B149C">
      <w:pPr>
        <w:pStyle w:val="5"/>
        <w:rPr>
          <w:rFonts w:ascii="宋体" w:eastAsia="宋体" w:hAnsi="宋体"/>
          <w:sz w:val="24"/>
          <w:szCs w:val="24"/>
        </w:rPr>
      </w:pPr>
      <w:bookmarkStart w:id="1131" w:name="_Toc526025138"/>
      <w:bookmarkStart w:id="1132" w:name="_Toc526616627"/>
      <w:bookmarkStart w:id="1133" w:name="_Toc529546272"/>
      <w:r w:rsidRPr="00230A0E">
        <w:rPr>
          <w:rFonts w:ascii="宋体" w:eastAsia="宋体" w:hAnsi="宋体" w:hint="eastAsia"/>
          <w:sz w:val="24"/>
          <w:szCs w:val="24"/>
        </w:rPr>
        <w:t>3</w:t>
      </w:r>
      <w:r w:rsidRPr="00230A0E">
        <w:rPr>
          <w:rFonts w:ascii="宋体" w:eastAsia="宋体" w:hAnsi="宋体"/>
          <w:sz w:val="24"/>
          <w:szCs w:val="24"/>
        </w:rPr>
        <w:t>.1.4.</w:t>
      </w:r>
      <w:r w:rsidR="00E16705" w:rsidRPr="00230A0E">
        <w:rPr>
          <w:rFonts w:ascii="宋体" w:eastAsia="宋体" w:hAnsi="宋体"/>
          <w:sz w:val="24"/>
          <w:szCs w:val="24"/>
        </w:rPr>
        <w:t>5</w:t>
      </w:r>
      <w:r w:rsidRPr="00230A0E">
        <w:rPr>
          <w:rFonts w:ascii="宋体" w:eastAsia="宋体" w:hAnsi="宋体" w:hint="eastAsia"/>
          <w:sz w:val="24"/>
          <w:szCs w:val="24"/>
        </w:rPr>
        <w:t>需求验证</w:t>
      </w:r>
      <w:bookmarkEnd w:id="1131"/>
      <w:bookmarkEnd w:id="1132"/>
      <w:bookmarkEnd w:id="1133"/>
    </w:p>
    <w:p w14:paraId="15DC4A9A" w14:textId="5366DD68" w:rsidR="003B149C" w:rsidRPr="00230A0E" w:rsidRDefault="003B149C" w:rsidP="003B149C">
      <w:pPr>
        <w:pStyle w:val="6"/>
        <w:rPr>
          <w:rFonts w:ascii="宋体" w:eastAsia="宋体" w:hAnsi="宋体"/>
          <w:sz w:val="21"/>
          <w:szCs w:val="21"/>
        </w:rPr>
      </w:pPr>
      <w:bookmarkStart w:id="1134" w:name="_Toc526025139"/>
      <w:bookmarkStart w:id="1135" w:name="_Toc526616628"/>
      <w:bookmarkStart w:id="1136" w:name="_Toc529546273"/>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1</w:t>
      </w:r>
      <w:r w:rsidRPr="00230A0E">
        <w:rPr>
          <w:rFonts w:ascii="宋体" w:eastAsia="宋体" w:hAnsi="宋体" w:hint="eastAsia"/>
          <w:sz w:val="21"/>
          <w:szCs w:val="21"/>
        </w:rPr>
        <w:t>需求评审</w:t>
      </w:r>
      <w:bookmarkEnd w:id="1134"/>
      <w:bookmarkEnd w:id="1135"/>
      <w:bookmarkEnd w:id="1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1CBD86D" w14:textId="77777777" w:rsidTr="00E024DC">
        <w:tc>
          <w:tcPr>
            <w:tcW w:w="805" w:type="dxa"/>
          </w:tcPr>
          <w:p w14:paraId="3F26ABA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4994A207"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6618B763"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5D4050CB"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076850F1"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47F5F52F"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5397A971" w14:textId="77777777" w:rsidTr="00E024DC">
        <w:tc>
          <w:tcPr>
            <w:tcW w:w="805" w:type="dxa"/>
          </w:tcPr>
          <w:p w14:paraId="443AAAF5"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9BD5F49"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10FD24AD"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5A74BA51"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B1C9B7A"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2385804C"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1332C25D" w14:textId="77777777" w:rsidTr="00E024DC">
        <w:tc>
          <w:tcPr>
            <w:tcW w:w="8296" w:type="dxa"/>
            <w:gridSpan w:val="6"/>
          </w:tcPr>
          <w:p w14:paraId="7C4C38FA"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105D83C" w14:textId="77777777" w:rsidTr="00E024DC">
        <w:tc>
          <w:tcPr>
            <w:tcW w:w="805" w:type="dxa"/>
          </w:tcPr>
          <w:p w14:paraId="1D5720DC" w14:textId="77777777" w:rsidR="003B149C" w:rsidRPr="00230A0E" w:rsidRDefault="003B149C" w:rsidP="00E024DC">
            <w:pPr>
              <w:rPr>
                <w:rFonts w:ascii="宋体" w:eastAsia="宋体" w:hAnsi="宋体"/>
              </w:rPr>
            </w:pPr>
            <w:r w:rsidRPr="00230A0E">
              <w:rPr>
                <w:rFonts w:ascii="宋体" w:eastAsia="宋体" w:hAnsi="宋体" w:hint="eastAsia"/>
              </w:rPr>
              <w:lastRenderedPageBreak/>
              <w:t>输入</w:t>
            </w:r>
          </w:p>
        </w:tc>
        <w:tc>
          <w:tcPr>
            <w:tcW w:w="7491" w:type="dxa"/>
            <w:gridSpan w:val="5"/>
          </w:tcPr>
          <w:p w14:paraId="32945ECE" w14:textId="77777777" w:rsidR="003B149C" w:rsidRPr="00230A0E" w:rsidRDefault="003B149C" w:rsidP="00E024DC">
            <w:pPr>
              <w:rPr>
                <w:rFonts w:ascii="宋体" w:eastAsia="宋体" w:hAnsi="宋体"/>
              </w:rPr>
            </w:pPr>
            <w:r w:rsidRPr="00230A0E">
              <w:rPr>
                <w:rFonts w:ascii="宋体" w:eastAsia="宋体" w:hAnsi="宋体" w:hint="eastAsia"/>
              </w:rPr>
              <w:t>需求阶段的文档</w:t>
            </w:r>
          </w:p>
        </w:tc>
      </w:tr>
      <w:tr w:rsidR="003B149C" w14:paraId="7A35D700" w14:textId="77777777" w:rsidTr="00E024DC">
        <w:trPr>
          <w:trHeight w:val="58"/>
        </w:trPr>
        <w:tc>
          <w:tcPr>
            <w:tcW w:w="805" w:type="dxa"/>
          </w:tcPr>
          <w:p w14:paraId="58452FA4"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141891B" w14:textId="77777777" w:rsidR="003B149C" w:rsidRPr="00230A0E" w:rsidRDefault="003B149C" w:rsidP="00E024DC">
            <w:pPr>
              <w:rPr>
                <w:rFonts w:ascii="宋体" w:eastAsia="宋体" w:hAnsi="宋体"/>
              </w:rPr>
            </w:pPr>
            <w:r w:rsidRPr="00230A0E">
              <w:rPr>
                <w:rFonts w:ascii="宋体" w:eastAsia="宋体" w:hAnsi="宋体" w:hint="eastAsia"/>
              </w:rPr>
              <w:t>对需求阶段的文档进行评估</w:t>
            </w:r>
          </w:p>
        </w:tc>
      </w:tr>
      <w:tr w:rsidR="003B149C" w14:paraId="242002B8" w14:textId="77777777" w:rsidTr="00E024DC">
        <w:tc>
          <w:tcPr>
            <w:tcW w:w="805" w:type="dxa"/>
          </w:tcPr>
          <w:p w14:paraId="7E86277D"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7BA5D66D" w14:textId="77777777" w:rsidR="003B149C" w:rsidRPr="00230A0E" w:rsidRDefault="003B149C" w:rsidP="00E024DC">
            <w:pPr>
              <w:rPr>
                <w:rFonts w:ascii="宋体" w:eastAsia="宋体" w:hAnsi="宋体"/>
              </w:rPr>
            </w:pPr>
            <w:r w:rsidRPr="00230A0E">
              <w:rPr>
                <w:rFonts w:ascii="宋体" w:eastAsia="宋体" w:hAnsi="宋体" w:hint="eastAsia"/>
              </w:rPr>
              <w:t>需要修改的批注</w:t>
            </w:r>
          </w:p>
        </w:tc>
      </w:tr>
    </w:tbl>
    <w:p w14:paraId="7B150EB4" w14:textId="77777777" w:rsidR="003B149C" w:rsidRDefault="003B149C" w:rsidP="003B149C"/>
    <w:p w14:paraId="71E202A1" w14:textId="00B97114" w:rsidR="003B149C" w:rsidRPr="00230A0E" w:rsidRDefault="003B149C" w:rsidP="003B149C">
      <w:pPr>
        <w:pStyle w:val="6"/>
        <w:rPr>
          <w:rFonts w:ascii="宋体" w:eastAsia="宋体" w:hAnsi="宋体"/>
          <w:sz w:val="21"/>
          <w:szCs w:val="21"/>
        </w:rPr>
      </w:pPr>
      <w:bookmarkStart w:id="1137" w:name="_Toc526025140"/>
      <w:bookmarkStart w:id="1138" w:name="_Toc526616629"/>
      <w:bookmarkStart w:id="1139" w:name="_Toc529546274"/>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.2</w:t>
      </w:r>
      <w:r w:rsidRPr="00230A0E">
        <w:rPr>
          <w:rFonts w:ascii="宋体" w:eastAsia="宋体" w:hAnsi="宋体" w:hint="eastAsia"/>
          <w:sz w:val="21"/>
          <w:szCs w:val="21"/>
        </w:rPr>
        <w:t>测试需求</w:t>
      </w:r>
      <w:bookmarkEnd w:id="1137"/>
      <w:bookmarkEnd w:id="1138"/>
      <w:bookmarkEnd w:id="1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D434465" w14:textId="77777777" w:rsidTr="00E024DC">
        <w:tc>
          <w:tcPr>
            <w:tcW w:w="805" w:type="dxa"/>
          </w:tcPr>
          <w:p w14:paraId="068BC26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AAE33F3"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480BCA24"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756B141"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3DACCDA"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1BF1908D"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75BEE1A7" w14:textId="77777777" w:rsidTr="00E024DC">
        <w:tc>
          <w:tcPr>
            <w:tcW w:w="805" w:type="dxa"/>
          </w:tcPr>
          <w:p w14:paraId="38A3A1FF"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788A7C2A"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3CA50DD"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338D26FF"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91DD017"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7C4D8D3"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59D87F73" w14:textId="77777777" w:rsidTr="00E024DC">
        <w:tc>
          <w:tcPr>
            <w:tcW w:w="8296" w:type="dxa"/>
            <w:gridSpan w:val="6"/>
          </w:tcPr>
          <w:p w14:paraId="36E3BD0D"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C49622E" w14:textId="77777777" w:rsidTr="00E024DC">
        <w:tc>
          <w:tcPr>
            <w:tcW w:w="805" w:type="dxa"/>
          </w:tcPr>
          <w:p w14:paraId="619E55E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1252C482" w14:textId="77777777" w:rsidR="003B149C" w:rsidRPr="00230A0E" w:rsidRDefault="003B149C" w:rsidP="00E024DC">
            <w:pPr>
              <w:rPr>
                <w:rFonts w:ascii="宋体" w:eastAsia="宋体" w:hAnsi="宋体"/>
              </w:rPr>
            </w:pPr>
            <w:r w:rsidRPr="00230A0E">
              <w:rPr>
                <w:rFonts w:ascii="宋体" w:eastAsia="宋体" w:hAnsi="宋体" w:hint="eastAsia"/>
              </w:rPr>
              <w:t>需求文档</w:t>
            </w:r>
          </w:p>
        </w:tc>
      </w:tr>
      <w:tr w:rsidR="003B149C" w14:paraId="1BFE97D9" w14:textId="77777777" w:rsidTr="00E024DC">
        <w:trPr>
          <w:trHeight w:val="58"/>
        </w:trPr>
        <w:tc>
          <w:tcPr>
            <w:tcW w:w="805" w:type="dxa"/>
          </w:tcPr>
          <w:p w14:paraId="764845F7"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DB10AF8" w14:textId="77777777" w:rsidR="003B149C" w:rsidRPr="00230A0E" w:rsidRDefault="003B149C" w:rsidP="00E024DC">
            <w:pPr>
              <w:rPr>
                <w:rFonts w:ascii="宋体" w:eastAsia="宋体" w:hAnsi="宋体"/>
              </w:rPr>
            </w:pPr>
            <w:r w:rsidRPr="00230A0E">
              <w:rPr>
                <w:rFonts w:ascii="宋体" w:eastAsia="宋体" w:hAnsi="宋体" w:hint="eastAsia"/>
              </w:rPr>
              <w:t>根据需求模拟系统，从而确定需求的正确性</w:t>
            </w:r>
          </w:p>
        </w:tc>
      </w:tr>
      <w:tr w:rsidR="003B149C" w14:paraId="5FBB4B25" w14:textId="77777777" w:rsidTr="00E024DC">
        <w:trPr>
          <w:trHeight w:val="58"/>
        </w:trPr>
        <w:tc>
          <w:tcPr>
            <w:tcW w:w="805" w:type="dxa"/>
          </w:tcPr>
          <w:p w14:paraId="11142BD0"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DE18515" w14:textId="77777777" w:rsidR="003B149C" w:rsidRPr="00230A0E" w:rsidRDefault="003B149C" w:rsidP="00E024DC">
            <w:pPr>
              <w:rPr>
                <w:rFonts w:ascii="宋体" w:eastAsia="宋体" w:hAnsi="宋体"/>
              </w:rPr>
            </w:pPr>
            <w:r w:rsidRPr="00230A0E">
              <w:rPr>
                <w:rFonts w:ascii="宋体" w:eastAsia="宋体" w:hAnsi="宋体" w:hint="eastAsia"/>
              </w:rPr>
              <w:t>流程图</w:t>
            </w:r>
          </w:p>
        </w:tc>
      </w:tr>
    </w:tbl>
    <w:p w14:paraId="2F3EC673" w14:textId="77777777" w:rsidR="003B149C" w:rsidRDefault="003B149C" w:rsidP="003B149C"/>
    <w:p w14:paraId="164FF4DC" w14:textId="0E218442" w:rsidR="003B149C" w:rsidRPr="00230A0E" w:rsidRDefault="003B149C" w:rsidP="003B149C">
      <w:pPr>
        <w:pStyle w:val="6"/>
        <w:rPr>
          <w:rFonts w:ascii="宋体" w:eastAsia="宋体" w:hAnsi="宋体"/>
          <w:sz w:val="21"/>
          <w:szCs w:val="21"/>
        </w:rPr>
      </w:pPr>
      <w:bookmarkStart w:id="1140" w:name="_Toc526025141"/>
      <w:bookmarkStart w:id="1141" w:name="_Toc526616630"/>
      <w:bookmarkStart w:id="1142" w:name="_Toc529546275"/>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.3</w:t>
      </w:r>
      <w:r w:rsidRPr="00230A0E">
        <w:rPr>
          <w:rFonts w:ascii="宋体" w:eastAsia="宋体" w:hAnsi="宋体" w:hint="eastAsia"/>
          <w:sz w:val="21"/>
          <w:szCs w:val="21"/>
        </w:rPr>
        <w:t>定义验收标准</w:t>
      </w:r>
      <w:bookmarkEnd w:id="1140"/>
      <w:bookmarkEnd w:id="1141"/>
      <w:bookmarkEnd w:id="1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98E4085" w14:textId="77777777" w:rsidTr="00E024DC">
        <w:tc>
          <w:tcPr>
            <w:tcW w:w="805" w:type="dxa"/>
          </w:tcPr>
          <w:p w14:paraId="14714F8D"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5A058D77"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221105BE"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2161901"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4C9D9B6"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6EB1E43F"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47DB3D4B" w14:textId="77777777" w:rsidTr="00E024DC">
        <w:tc>
          <w:tcPr>
            <w:tcW w:w="805" w:type="dxa"/>
          </w:tcPr>
          <w:p w14:paraId="214DFD11"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7F24B5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5414477"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3EC4660"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A548CBE"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58A833E2" w14:textId="77777777" w:rsidR="003B149C" w:rsidRPr="00230A0E" w:rsidRDefault="003B149C" w:rsidP="00E024DC">
            <w:pPr>
              <w:rPr>
                <w:rFonts w:ascii="宋体" w:eastAsia="宋体" w:hAnsi="宋体"/>
              </w:rPr>
            </w:pPr>
            <w:r w:rsidRPr="00230A0E">
              <w:rPr>
                <w:rFonts w:ascii="宋体" w:eastAsia="宋体" w:hAnsi="宋体"/>
              </w:rPr>
              <w:t>R</w:t>
            </w:r>
          </w:p>
        </w:tc>
      </w:tr>
      <w:tr w:rsidR="003B149C" w14:paraId="4F32CB80" w14:textId="77777777" w:rsidTr="00E024DC">
        <w:tc>
          <w:tcPr>
            <w:tcW w:w="8296" w:type="dxa"/>
            <w:gridSpan w:val="6"/>
          </w:tcPr>
          <w:p w14:paraId="40CB3811"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2592762E" w14:textId="77777777" w:rsidTr="00E024DC">
        <w:tc>
          <w:tcPr>
            <w:tcW w:w="805" w:type="dxa"/>
          </w:tcPr>
          <w:p w14:paraId="6AB5D9D8"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5D732655" w14:textId="77777777" w:rsidR="003B149C" w:rsidRPr="00230A0E" w:rsidRDefault="003B149C" w:rsidP="00E024DC">
            <w:pPr>
              <w:rPr>
                <w:rFonts w:ascii="宋体" w:eastAsia="宋体" w:hAnsi="宋体"/>
              </w:rPr>
            </w:pPr>
            <w:r w:rsidRPr="00230A0E">
              <w:rPr>
                <w:rFonts w:ascii="宋体" w:eastAsia="宋体" w:hAnsi="宋体" w:hint="eastAsia"/>
              </w:rPr>
              <w:t>用户访谈记录</w:t>
            </w:r>
          </w:p>
        </w:tc>
      </w:tr>
      <w:tr w:rsidR="003B149C" w14:paraId="14D5F297" w14:textId="77777777" w:rsidTr="00E024DC">
        <w:trPr>
          <w:trHeight w:val="58"/>
        </w:trPr>
        <w:tc>
          <w:tcPr>
            <w:tcW w:w="805" w:type="dxa"/>
          </w:tcPr>
          <w:p w14:paraId="7ECC7A61"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57FD9DF" w14:textId="77777777" w:rsidR="003B149C" w:rsidRPr="00230A0E" w:rsidRDefault="003B149C" w:rsidP="00E024DC">
            <w:pPr>
              <w:rPr>
                <w:rFonts w:ascii="宋体" w:eastAsia="宋体" w:hAnsi="宋体"/>
              </w:rPr>
            </w:pPr>
            <w:r w:rsidRPr="00230A0E">
              <w:rPr>
                <w:rFonts w:ascii="宋体" w:eastAsia="宋体" w:hAnsi="宋体" w:hint="eastAsia"/>
              </w:rPr>
              <w:t>根据客户提出的要求制定相应的验收标准</w:t>
            </w:r>
          </w:p>
        </w:tc>
      </w:tr>
      <w:tr w:rsidR="003B149C" w14:paraId="4907E2AF" w14:textId="77777777" w:rsidTr="00E024DC">
        <w:trPr>
          <w:trHeight w:val="58"/>
        </w:trPr>
        <w:tc>
          <w:tcPr>
            <w:tcW w:w="805" w:type="dxa"/>
          </w:tcPr>
          <w:p w14:paraId="6EC855A2"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168A0C55" w14:textId="77777777" w:rsidR="003B149C" w:rsidRPr="00230A0E" w:rsidRDefault="003B149C" w:rsidP="00E024DC">
            <w:pPr>
              <w:rPr>
                <w:rFonts w:ascii="宋体" w:eastAsia="宋体" w:hAnsi="宋体"/>
              </w:rPr>
            </w:pPr>
            <w:r w:rsidRPr="00230A0E">
              <w:rPr>
                <w:rFonts w:ascii="宋体" w:eastAsia="宋体" w:hAnsi="宋体" w:hint="eastAsia"/>
              </w:rPr>
              <w:t>验收标准</w:t>
            </w:r>
          </w:p>
        </w:tc>
      </w:tr>
    </w:tbl>
    <w:p w14:paraId="4E902A31" w14:textId="77777777" w:rsidR="003B149C" w:rsidRDefault="003B149C" w:rsidP="003B149C"/>
    <w:p w14:paraId="0BAF72BF" w14:textId="22111554" w:rsidR="003B149C" w:rsidRPr="00230A0E" w:rsidRDefault="003B149C" w:rsidP="003B149C">
      <w:pPr>
        <w:pStyle w:val="6"/>
        <w:rPr>
          <w:rFonts w:ascii="宋体" w:eastAsia="宋体" w:hAnsi="宋体"/>
          <w:sz w:val="21"/>
          <w:szCs w:val="21"/>
        </w:rPr>
      </w:pPr>
      <w:bookmarkStart w:id="1143" w:name="_Toc526025142"/>
      <w:bookmarkStart w:id="1144" w:name="_Toc526616631"/>
      <w:bookmarkStart w:id="1145" w:name="_Toc529546276"/>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.4</w:t>
      </w:r>
      <w:r w:rsidRPr="00230A0E">
        <w:rPr>
          <w:rFonts w:ascii="宋体" w:eastAsia="宋体" w:hAnsi="宋体" w:hint="eastAsia"/>
          <w:sz w:val="21"/>
          <w:szCs w:val="21"/>
        </w:rPr>
        <w:t>模拟需求</w:t>
      </w:r>
      <w:bookmarkEnd w:id="1143"/>
      <w:bookmarkEnd w:id="1144"/>
      <w:bookmarkEnd w:id="1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8E94AB" w14:textId="77777777" w:rsidTr="00E024DC">
        <w:tc>
          <w:tcPr>
            <w:tcW w:w="805" w:type="dxa"/>
          </w:tcPr>
          <w:p w14:paraId="64D1ADCD"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5B0575F3"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7B8ADB5E"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190E9B2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60635107"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D287147"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5E9E0E64" w14:textId="77777777" w:rsidTr="00E024DC">
        <w:tc>
          <w:tcPr>
            <w:tcW w:w="805" w:type="dxa"/>
          </w:tcPr>
          <w:p w14:paraId="3FEA6932"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ED26D6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9BC7BF0"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1EEB6667"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7C44A72"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5068C6C3"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028B3D7D" w14:textId="77777777" w:rsidTr="00E024DC">
        <w:tc>
          <w:tcPr>
            <w:tcW w:w="8296" w:type="dxa"/>
            <w:gridSpan w:val="6"/>
          </w:tcPr>
          <w:p w14:paraId="709AED37"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638048F8" w14:textId="77777777" w:rsidTr="00E024DC">
        <w:tc>
          <w:tcPr>
            <w:tcW w:w="805" w:type="dxa"/>
          </w:tcPr>
          <w:p w14:paraId="32C2841B"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6B52D347" w14:textId="77777777" w:rsidR="003B149C" w:rsidRPr="00230A0E" w:rsidRDefault="003B149C" w:rsidP="00E024DC">
            <w:pPr>
              <w:rPr>
                <w:rFonts w:ascii="宋体" w:eastAsia="宋体" w:hAnsi="宋体"/>
              </w:rPr>
            </w:pPr>
            <w:r w:rsidRPr="00230A0E">
              <w:rPr>
                <w:rFonts w:ascii="宋体" w:eastAsia="宋体" w:hAnsi="宋体" w:hint="eastAsia"/>
              </w:rPr>
              <w:t>需求文档</w:t>
            </w:r>
          </w:p>
        </w:tc>
      </w:tr>
      <w:tr w:rsidR="003B149C" w14:paraId="6D66751A" w14:textId="77777777" w:rsidTr="00E024DC">
        <w:trPr>
          <w:trHeight w:val="58"/>
        </w:trPr>
        <w:tc>
          <w:tcPr>
            <w:tcW w:w="805" w:type="dxa"/>
          </w:tcPr>
          <w:p w14:paraId="4B7C4DCD"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AC1870A" w14:textId="77777777" w:rsidR="003B149C" w:rsidRPr="00230A0E" w:rsidRDefault="003B149C" w:rsidP="00E024DC">
            <w:pPr>
              <w:rPr>
                <w:rFonts w:ascii="宋体" w:eastAsia="宋体" w:hAnsi="宋体"/>
              </w:rPr>
            </w:pPr>
            <w:r w:rsidRPr="00230A0E">
              <w:rPr>
                <w:rFonts w:ascii="宋体" w:eastAsia="宋体" w:hAnsi="宋体" w:hint="eastAsia"/>
              </w:rPr>
              <w:t>根据需求模拟系统，从而确定需求的可行性</w:t>
            </w:r>
          </w:p>
        </w:tc>
      </w:tr>
      <w:tr w:rsidR="003B149C" w14:paraId="3DDD90BD" w14:textId="77777777" w:rsidTr="00E024DC">
        <w:trPr>
          <w:trHeight w:val="58"/>
        </w:trPr>
        <w:tc>
          <w:tcPr>
            <w:tcW w:w="805" w:type="dxa"/>
          </w:tcPr>
          <w:p w14:paraId="0EA76AFF"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7C0788D" w14:textId="77777777" w:rsidR="003B149C" w:rsidRPr="00230A0E" w:rsidRDefault="003B149C" w:rsidP="00E024DC">
            <w:pPr>
              <w:rPr>
                <w:rFonts w:ascii="宋体" w:eastAsia="宋体" w:hAnsi="宋体"/>
              </w:rPr>
            </w:pPr>
            <w:r w:rsidRPr="00230A0E">
              <w:rPr>
                <w:rFonts w:ascii="宋体" w:eastAsia="宋体" w:hAnsi="宋体" w:hint="eastAsia"/>
              </w:rPr>
              <w:t>模拟系统</w:t>
            </w:r>
          </w:p>
        </w:tc>
      </w:tr>
    </w:tbl>
    <w:p w14:paraId="7806827E" w14:textId="77777777" w:rsidR="003B149C" w:rsidRDefault="003B149C" w:rsidP="003B149C"/>
    <w:p w14:paraId="2CC901D4" w14:textId="18F0D611" w:rsidR="003B149C" w:rsidRPr="00230A0E" w:rsidRDefault="003B149C" w:rsidP="003B149C">
      <w:pPr>
        <w:pStyle w:val="5"/>
        <w:rPr>
          <w:rFonts w:ascii="宋体" w:eastAsia="宋体" w:hAnsi="宋体"/>
          <w:sz w:val="24"/>
          <w:szCs w:val="24"/>
        </w:rPr>
      </w:pPr>
      <w:bookmarkStart w:id="1146" w:name="_Toc526025143"/>
      <w:bookmarkStart w:id="1147" w:name="_Toc526616632"/>
      <w:bookmarkStart w:id="1148" w:name="_Toc529546277"/>
      <w:r w:rsidRPr="00230A0E">
        <w:rPr>
          <w:rFonts w:ascii="宋体" w:eastAsia="宋体" w:hAnsi="宋体" w:hint="eastAsia"/>
          <w:sz w:val="24"/>
          <w:szCs w:val="24"/>
        </w:rPr>
        <w:t>3</w:t>
      </w:r>
      <w:r w:rsidRPr="00230A0E">
        <w:rPr>
          <w:rFonts w:ascii="宋体" w:eastAsia="宋体" w:hAnsi="宋体"/>
          <w:sz w:val="24"/>
          <w:szCs w:val="24"/>
        </w:rPr>
        <w:t>.1.4.</w:t>
      </w:r>
      <w:r w:rsidR="00E16705" w:rsidRPr="00230A0E">
        <w:rPr>
          <w:rFonts w:ascii="宋体" w:eastAsia="宋体" w:hAnsi="宋体"/>
          <w:sz w:val="24"/>
          <w:szCs w:val="24"/>
        </w:rPr>
        <w:t>6</w:t>
      </w:r>
      <w:r w:rsidRPr="00230A0E">
        <w:rPr>
          <w:rFonts w:ascii="宋体" w:eastAsia="宋体" w:hAnsi="宋体" w:hint="eastAsia"/>
          <w:sz w:val="24"/>
          <w:szCs w:val="24"/>
        </w:rPr>
        <w:t>需求管理</w:t>
      </w:r>
      <w:bookmarkEnd w:id="1146"/>
      <w:bookmarkEnd w:id="1147"/>
      <w:bookmarkEnd w:id="1148"/>
    </w:p>
    <w:p w14:paraId="3657E4C7" w14:textId="41F16C64" w:rsidR="003B149C" w:rsidRPr="00230A0E" w:rsidRDefault="003B149C" w:rsidP="003B149C">
      <w:pPr>
        <w:pStyle w:val="6"/>
        <w:rPr>
          <w:rFonts w:ascii="宋体" w:eastAsia="宋体" w:hAnsi="宋体"/>
          <w:sz w:val="21"/>
          <w:szCs w:val="21"/>
        </w:rPr>
      </w:pPr>
      <w:bookmarkStart w:id="1149" w:name="_Toc526025144"/>
      <w:bookmarkStart w:id="1150" w:name="_Toc526616633"/>
      <w:bookmarkStart w:id="1151" w:name="_Toc529546278"/>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.1</w:t>
      </w:r>
      <w:r w:rsidRPr="00230A0E">
        <w:rPr>
          <w:rFonts w:ascii="宋体" w:eastAsia="宋体" w:hAnsi="宋体" w:hint="eastAsia"/>
          <w:sz w:val="21"/>
          <w:szCs w:val="21"/>
        </w:rPr>
        <w:t>建立变更控制流程</w:t>
      </w:r>
      <w:bookmarkEnd w:id="1149"/>
      <w:bookmarkEnd w:id="1150"/>
      <w:bookmarkEnd w:id="1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7845F22" w14:textId="77777777" w:rsidTr="00E024DC">
        <w:tc>
          <w:tcPr>
            <w:tcW w:w="805" w:type="dxa"/>
          </w:tcPr>
          <w:p w14:paraId="64F07A10"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7887947F"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0458C06E"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5BDAEBD7"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78967390"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3EDC610F"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6A5CC7B" w14:textId="77777777" w:rsidTr="00E024DC">
        <w:tc>
          <w:tcPr>
            <w:tcW w:w="805" w:type="dxa"/>
          </w:tcPr>
          <w:p w14:paraId="1C42574C"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381BBE13"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1B57B2F9"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E79CCA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1AD0678"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5DE27B3"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693D10CC" w14:textId="77777777" w:rsidTr="00E024DC">
        <w:tc>
          <w:tcPr>
            <w:tcW w:w="8296" w:type="dxa"/>
            <w:gridSpan w:val="6"/>
          </w:tcPr>
          <w:p w14:paraId="21A244FB" w14:textId="77777777" w:rsidR="003B149C" w:rsidRPr="00230A0E" w:rsidRDefault="003B149C" w:rsidP="00E024DC">
            <w:pPr>
              <w:rPr>
                <w:rFonts w:ascii="宋体" w:eastAsia="宋体" w:hAnsi="宋体"/>
              </w:rPr>
            </w:pPr>
            <w:r w:rsidRPr="00230A0E">
              <w:rPr>
                <w:rFonts w:ascii="宋体" w:eastAsia="宋体" w:hAnsi="宋体" w:hint="eastAsia"/>
              </w:rPr>
              <w:lastRenderedPageBreak/>
              <w:t>（</w:t>
            </w:r>
            <w:r w:rsidRPr="00230A0E">
              <w:rPr>
                <w:rFonts w:ascii="宋体" w:eastAsia="宋体" w:hAnsi="宋体"/>
              </w:rPr>
              <w:t>R-负责人；A-辅助；I-通知）</w:t>
            </w:r>
          </w:p>
        </w:tc>
      </w:tr>
      <w:tr w:rsidR="003B149C" w14:paraId="69981BBF" w14:textId="77777777" w:rsidTr="00E024DC">
        <w:tc>
          <w:tcPr>
            <w:tcW w:w="805" w:type="dxa"/>
          </w:tcPr>
          <w:p w14:paraId="66BA441D"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12D3FCDB" w14:textId="77777777" w:rsidR="003B149C" w:rsidRPr="00230A0E" w:rsidRDefault="003B149C" w:rsidP="00E024DC">
            <w:pPr>
              <w:rPr>
                <w:rFonts w:ascii="宋体" w:eastAsia="宋体" w:hAnsi="宋体"/>
              </w:rPr>
            </w:pPr>
            <w:r w:rsidRPr="00230A0E">
              <w:rPr>
                <w:rFonts w:ascii="宋体" w:eastAsia="宋体" w:hAnsi="宋体" w:hint="eastAsia"/>
              </w:rPr>
              <w:t>需求文档</w:t>
            </w:r>
          </w:p>
        </w:tc>
      </w:tr>
      <w:tr w:rsidR="003B149C" w14:paraId="018065C7" w14:textId="77777777" w:rsidTr="00E024DC">
        <w:trPr>
          <w:trHeight w:val="58"/>
        </w:trPr>
        <w:tc>
          <w:tcPr>
            <w:tcW w:w="805" w:type="dxa"/>
          </w:tcPr>
          <w:p w14:paraId="0B6D6574"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ED9B84D" w14:textId="77777777" w:rsidR="003B149C" w:rsidRPr="00230A0E" w:rsidRDefault="003B149C" w:rsidP="00E024DC">
            <w:pPr>
              <w:rPr>
                <w:rFonts w:ascii="宋体" w:eastAsia="宋体" w:hAnsi="宋体"/>
              </w:rPr>
            </w:pPr>
            <w:r w:rsidRPr="00230A0E">
              <w:rPr>
                <w:rFonts w:ascii="宋体" w:eastAsia="宋体" w:hAnsi="宋体" w:hint="eastAsia"/>
              </w:rPr>
              <w:t>根据需求模拟系统，从而确定需求的可行性</w:t>
            </w:r>
          </w:p>
        </w:tc>
      </w:tr>
      <w:tr w:rsidR="003B149C" w14:paraId="3E0ECD91" w14:textId="77777777" w:rsidTr="00E024DC">
        <w:trPr>
          <w:trHeight w:val="58"/>
        </w:trPr>
        <w:tc>
          <w:tcPr>
            <w:tcW w:w="805" w:type="dxa"/>
          </w:tcPr>
          <w:p w14:paraId="35CD23E3"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19E695D5" w14:textId="77777777" w:rsidR="003B149C" w:rsidRPr="00230A0E" w:rsidRDefault="003B149C" w:rsidP="00E024DC">
            <w:pPr>
              <w:rPr>
                <w:rFonts w:ascii="宋体" w:eastAsia="宋体" w:hAnsi="宋体"/>
              </w:rPr>
            </w:pPr>
            <w:r w:rsidRPr="00230A0E">
              <w:rPr>
                <w:rFonts w:ascii="宋体" w:eastAsia="宋体" w:hAnsi="宋体" w:hint="eastAsia"/>
              </w:rPr>
              <w:t>变更控制流程</w:t>
            </w:r>
          </w:p>
        </w:tc>
      </w:tr>
    </w:tbl>
    <w:p w14:paraId="58F10E90" w14:textId="77777777" w:rsidR="003B149C" w:rsidRDefault="003B149C" w:rsidP="003B149C"/>
    <w:p w14:paraId="32C890D1" w14:textId="2ADC68B6" w:rsidR="003B149C" w:rsidRPr="00230A0E" w:rsidRDefault="003B149C" w:rsidP="003B149C">
      <w:pPr>
        <w:pStyle w:val="6"/>
        <w:rPr>
          <w:rFonts w:ascii="宋体" w:eastAsia="宋体" w:hAnsi="宋体"/>
          <w:sz w:val="21"/>
          <w:szCs w:val="21"/>
        </w:rPr>
      </w:pPr>
      <w:bookmarkStart w:id="1152" w:name="_Toc526025145"/>
      <w:bookmarkStart w:id="1153" w:name="_Toc526616634"/>
      <w:bookmarkStart w:id="1154" w:name="_Toc529546279"/>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.2</w:t>
      </w:r>
      <w:r w:rsidRPr="00230A0E">
        <w:rPr>
          <w:rFonts w:ascii="宋体" w:eastAsia="宋体" w:hAnsi="宋体" w:hint="eastAsia"/>
          <w:sz w:val="21"/>
          <w:szCs w:val="21"/>
        </w:rPr>
        <w:t>分析变更影响</w:t>
      </w:r>
      <w:bookmarkEnd w:id="1152"/>
      <w:bookmarkEnd w:id="1153"/>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359C" w14:textId="77777777" w:rsidTr="00E024DC">
        <w:tc>
          <w:tcPr>
            <w:tcW w:w="805" w:type="dxa"/>
          </w:tcPr>
          <w:p w14:paraId="536867FC"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676A0204"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68DC3AA1"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63C210E5"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70F1C4D"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09BD7A29"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2E0A4AAA" w14:textId="77777777" w:rsidTr="00E024DC">
        <w:tc>
          <w:tcPr>
            <w:tcW w:w="805" w:type="dxa"/>
          </w:tcPr>
          <w:p w14:paraId="4D897CC9"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2E850011"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F6045DF"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6B65509A"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8D226EC"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212BF2B2"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1D6E3C60" w14:textId="77777777" w:rsidTr="00E024DC">
        <w:tc>
          <w:tcPr>
            <w:tcW w:w="8296" w:type="dxa"/>
            <w:gridSpan w:val="6"/>
          </w:tcPr>
          <w:p w14:paraId="5BDF37D8"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E98DCAE" w14:textId="77777777" w:rsidTr="00E024DC">
        <w:tc>
          <w:tcPr>
            <w:tcW w:w="805" w:type="dxa"/>
          </w:tcPr>
          <w:p w14:paraId="290EFFB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3F7535AC" w14:textId="77777777" w:rsidR="003B149C" w:rsidRPr="00230A0E" w:rsidRDefault="003B149C" w:rsidP="00E024DC">
            <w:pPr>
              <w:rPr>
                <w:rFonts w:ascii="宋体" w:eastAsia="宋体" w:hAnsi="宋体"/>
              </w:rPr>
            </w:pPr>
            <w:r w:rsidRPr="00230A0E">
              <w:rPr>
                <w:rFonts w:ascii="宋体" w:eastAsia="宋体" w:hAnsi="宋体" w:hint="eastAsia"/>
              </w:rPr>
              <w:t>新需求</w:t>
            </w:r>
          </w:p>
        </w:tc>
      </w:tr>
      <w:tr w:rsidR="003B149C" w14:paraId="5E200DA6" w14:textId="77777777" w:rsidTr="00E024DC">
        <w:trPr>
          <w:trHeight w:val="58"/>
        </w:trPr>
        <w:tc>
          <w:tcPr>
            <w:tcW w:w="805" w:type="dxa"/>
          </w:tcPr>
          <w:p w14:paraId="1956C6D8"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311718D2" w14:textId="77777777" w:rsidR="003B149C" w:rsidRPr="00230A0E" w:rsidRDefault="003B149C" w:rsidP="00E024DC">
            <w:pPr>
              <w:rPr>
                <w:rFonts w:ascii="宋体" w:eastAsia="宋体" w:hAnsi="宋体"/>
              </w:rPr>
            </w:pPr>
            <w:r w:rsidRPr="00230A0E">
              <w:rPr>
                <w:rFonts w:ascii="宋体" w:eastAsia="宋体" w:hAnsi="宋体" w:hint="eastAsia"/>
              </w:rPr>
              <w:t>评估新需求带来的影响，</w:t>
            </w:r>
          </w:p>
        </w:tc>
      </w:tr>
      <w:tr w:rsidR="003B149C" w14:paraId="34ECEFC7" w14:textId="77777777" w:rsidTr="00E024DC">
        <w:trPr>
          <w:trHeight w:val="58"/>
        </w:trPr>
        <w:tc>
          <w:tcPr>
            <w:tcW w:w="805" w:type="dxa"/>
          </w:tcPr>
          <w:p w14:paraId="0EB87F96"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57034EA5" w14:textId="77777777" w:rsidR="003B149C" w:rsidRPr="00230A0E" w:rsidRDefault="003B149C" w:rsidP="00E024DC">
            <w:pPr>
              <w:rPr>
                <w:rFonts w:ascii="宋体" w:eastAsia="宋体" w:hAnsi="宋体"/>
              </w:rPr>
            </w:pPr>
            <w:r w:rsidRPr="00230A0E">
              <w:rPr>
                <w:rFonts w:ascii="宋体" w:eastAsia="宋体" w:hAnsi="宋体" w:hint="eastAsia"/>
              </w:rPr>
              <w:t>评估结果</w:t>
            </w:r>
          </w:p>
        </w:tc>
      </w:tr>
    </w:tbl>
    <w:p w14:paraId="00B764FC" w14:textId="77777777" w:rsidR="003B149C" w:rsidRDefault="003B149C" w:rsidP="003B149C"/>
    <w:p w14:paraId="16A9DA29" w14:textId="63D5C374" w:rsidR="003B149C" w:rsidRPr="00230A0E" w:rsidRDefault="003B149C" w:rsidP="003B149C">
      <w:pPr>
        <w:pStyle w:val="6"/>
        <w:rPr>
          <w:rFonts w:ascii="宋体" w:eastAsia="宋体" w:hAnsi="宋体"/>
          <w:sz w:val="21"/>
          <w:szCs w:val="21"/>
        </w:rPr>
      </w:pPr>
      <w:bookmarkStart w:id="1155" w:name="_Toc526025146"/>
      <w:bookmarkStart w:id="1156" w:name="_Toc526616635"/>
      <w:bookmarkStart w:id="1157" w:name="_Toc529546280"/>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.3</w:t>
      </w:r>
      <w:r w:rsidRPr="00230A0E">
        <w:rPr>
          <w:rFonts w:ascii="宋体" w:eastAsia="宋体" w:hAnsi="宋体" w:hint="eastAsia"/>
          <w:sz w:val="21"/>
          <w:szCs w:val="21"/>
        </w:rPr>
        <w:t>建立基线，管理需求版本</w:t>
      </w:r>
      <w:bookmarkEnd w:id="1155"/>
      <w:bookmarkEnd w:id="1156"/>
      <w:bookmarkEnd w:id="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832CF92" w14:textId="77777777" w:rsidTr="00E024DC">
        <w:tc>
          <w:tcPr>
            <w:tcW w:w="805" w:type="dxa"/>
          </w:tcPr>
          <w:p w14:paraId="0D231CB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1711FC01"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27FD67D4"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3F84E75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68AC33C8"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314B7E23"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98B2871" w14:textId="77777777" w:rsidTr="00E024DC">
        <w:tc>
          <w:tcPr>
            <w:tcW w:w="805" w:type="dxa"/>
          </w:tcPr>
          <w:p w14:paraId="1051D920"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2F03663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075DBD2"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47EE0D4"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0284012E"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D2E0539"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6B6E0939" w14:textId="77777777" w:rsidTr="00E024DC">
        <w:tc>
          <w:tcPr>
            <w:tcW w:w="8296" w:type="dxa"/>
            <w:gridSpan w:val="6"/>
          </w:tcPr>
          <w:p w14:paraId="3A9B1B2B"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54B1E158" w14:textId="77777777" w:rsidTr="00E024DC">
        <w:tc>
          <w:tcPr>
            <w:tcW w:w="805" w:type="dxa"/>
          </w:tcPr>
          <w:p w14:paraId="7764D048"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71974EAB" w14:textId="77777777" w:rsidR="003B149C" w:rsidRPr="00230A0E" w:rsidRDefault="003B149C" w:rsidP="00E024DC">
            <w:pPr>
              <w:rPr>
                <w:rFonts w:ascii="宋体" w:eastAsia="宋体" w:hAnsi="宋体"/>
              </w:rPr>
            </w:pPr>
            <w:r w:rsidRPr="00230A0E">
              <w:rPr>
                <w:rFonts w:ascii="宋体" w:eastAsia="宋体" w:hAnsi="宋体" w:hint="eastAsia"/>
              </w:rPr>
              <w:t>需求阶段文档</w:t>
            </w:r>
          </w:p>
        </w:tc>
      </w:tr>
      <w:tr w:rsidR="003B149C" w14:paraId="434F9456" w14:textId="77777777" w:rsidTr="00E024DC">
        <w:trPr>
          <w:trHeight w:val="58"/>
        </w:trPr>
        <w:tc>
          <w:tcPr>
            <w:tcW w:w="805" w:type="dxa"/>
          </w:tcPr>
          <w:p w14:paraId="471EC41C"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2564988" w14:textId="77777777" w:rsidR="003B149C" w:rsidRPr="00230A0E" w:rsidRDefault="003B149C" w:rsidP="00E024DC">
            <w:pPr>
              <w:rPr>
                <w:rFonts w:ascii="宋体" w:eastAsia="宋体" w:hAnsi="宋体"/>
              </w:rPr>
            </w:pPr>
            <w:r w:rsidRPr="00230A0E">
              <w:rPr>
                <w:rFonts w:ascii="宋体" w:eastAsia="宋体" w:hAnsi="宋体" w:hint="eastAsia"/>
              </w:rPr>
              <w:t>确立基线，管理需求的版本</w:t>
            </w:r>
          </w:p>
        </w:tc>
      </w:tr>
      <w:tr w:rsidR="003B149C" w14:paraId="539D164E" w14:textId="77777777" w:rsidTr="00E024DC">
        <w:trPr>
          <w:trHeight w:val="58"/>
        </w:trPr>
        <w:tc>
          <w:tcPr>
            <w:tcW w:w="805" w:type="dxa"/>
          </w:tcPr>
          <w:p w14:paraId="5EFA8E58"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D33B46A" w14:textId="77777777" w:rsidR="003B149C" w:rsidRPr="00230A0E" w:rsidRDefault="003B149C" w:rsidP="00E024DC">
            <w:pPr>
              <w:rPr>
                <w:rFonts w:ascii="宋体" w:eastAsia="宋体" w:hAnsi="宋体"/>
              </w:rPr>
            </w:pPr>
            <w:r w:rsidRPr="00230A0E">
              <w:rPr>
                <w:rFonts w:ascii="宋体" w:eastAsia="宋体" w:hAnsi="宋体" w:hint="eastAsia"/>
              </w:rPr>
              <w:t>需求基线</w:t>
            </w:r>
          </w:p>
        </w:tc>
      </w:tr>
    </w:tbl>
    <w:p w14:paraId="4C6D9955" w14:textId="77777777" w:rsidR="003B149C" w:rsidRDefault="003B149C" w:rsidP="003B149C"/>
    <w:p w14:paraId="23A03A68" w14:textId="2346F2A6" w:rsidR="003B149C" w:rsidRPr="00230A0E" w:rsidRDefault="003B149C" w:rsidP="003B149C">
      <w:pPr>
        <w:pStyle w:val="6"/>
        <w:rPr>
          <w:rFonts w:ascii="宋体" w:eastAsia="宋体" w:hAnsi="宋体"/>
          <w:sz w:val="21"/>
          <w:szCs w:val="21"/>
        </w:rPr>
      </w:pPr>
      <w:bookmarkStart w:id="1158" w:name="_Toc526025147"/>
      <w:bookmarkStart w:id="1159" w:name="_Toc526616636"/>
      <w:bookmarkStart w:id="1160" w:name="_Toc529546281"/>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.4</w:t>
      </w:r>
      <w:r w:rsidRPr="00230A0E">
        <w:rPr>
          <w:rFonts w:ascii="宋体" w:eastAsia="宋体" w:hAnsi="宋体" w:hint="eastAsia"/>
          <w:sz w:val="21"/>
          <w:szCs w:val="21"/>
        </w:rPr>
        <w:t>维护需求变更记录</w:t>
      </w:r>
      <w:bookmarkEnd w:id="1158"/>
      <w:bookmarkEnd w:id="1159"/>
      <w:bookmarkEnd w:id="11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F91F06D" w14:textId="77777777" w:rsidTr="00E024DC">
        <w:tc>
          <w:tcPr>
            <w:tcW w:w="805" w:type="dxa"/>
          </w:tcPr>
          <w:p w14:paraId="54ED6A2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30ECAEA"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598B3DEF"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4DD3EC3D"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561AC802"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C77EB7D"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F8FC67D" w14:textId="77777777" w:rsidTr="00E024DC">
        <w:tc>
          <w:tcPr>
            <w:tcW w:w="805" w:type="dxa"/>
          </w:tcPr>
          <w:p w14:paraId="1CC17385"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4797AC6"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367E662"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43FDF905"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147103C"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E4671FD"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3827C4C1" w14:textId="77777777" w:rsidTr="00E024DC">
        <w:tc>
          <w:tcPr>
            <w:tcW w:w="8296" w:type="dxa"/>
            <w:gridSpan w:val="6"/>
          </w:tcPr>
          <w:p w14:paraId="19BE64A5"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4005FBA6" w14:textId="77777777" w:rsidTr="00E024DC">
        <w:tc>
          <w:tcPr>
            <w:tcW w:w="805" w:type="dxa"/>
          </w:tcPr>
          <w:p w14:paraId="68B3E1C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57E9D10E" w14:textId="77777777" w:rsidR="003B149C" w:rsidRPr="00230A0E" w:rsidRDefault="003B149C" w:rsidP="00E024DC">
            <w:pPr>
              <w:rPr>
                <w:rFonts w:ascii="宋体" w:eastAsia="宋体" w:hAnsi="宋体"/>
              </w:rPr>
            </w:pPr>
            <w:r w:rsidRPr="00230A0E">
              <w:rPr>
                <w:rFonts w:ascii="宋体" w:eastAsia="宋体" w:hAnsi="宋体" w:hint="eastAsia"/>
              </w:rPr>
              <w:t>需求变更请求</w:t>
            </w:r>
          </w:p>
        </w:tc>
      </w:tr>
      <w:tr w:rsidR="003B149C" w14:paraId="1DDEAE41" w14:textId="77777777" w:rsidTr="00E024DC">
        <w:trPr>
          <w:trHeight w:val="58"/>
        </w:trPr>
        <w:tc>
          <w:tcPr>
            <w:tcW w:w="805" w:type="dxa"/>
          </w:tcPr>
          <w:p w14:paraId="4093E8EB"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55B6281" w14:textId="77777777" w:rsidR="003B149C" w:rsidRPr="00230A0E" w:rsidRDefault="003B149C" w:rsidP="00E024DC">
            <w:pPr>
              <w:rPr>
                <w:rFonts w:ascii="宋体" w:eastAsia="宋体" w:hAnsi="宋体"/>
              </w:rPr>
            </w:pPr>
            <w:r w:rsidRPr="00230A0E">
              <w:rPr>
                <w:rFonts w:ascii="宋体" w:eastAsia="宋体" w:hAnsi="宋体" w:hint="eastAsia"/>
              </w:rPr>
              <w:t>记录需求变更</w:t>
            </w:r>
          </w:p>
        </w:tc>
      </w:tr>
      <w:tr w:rsidR="003B149C" w14:paraId="48752F8B" w14:textId="77777777" w:rsidTr="00E024DC">
        <w:trPr>
          <w:trHeight w:val="58"/>
        </w:trPr>
        <w:tc>
          <w:tcPr>
            <w:tcW w:w="805" w:type="dxa"/>
          </w:tcPr>
          <w:p w14:paraId="02CFC0B8"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772102CB" w14:textId="77777777" w:rsidR="003B149C" w:rsidRPr="00230A0E" w:rsidRDefault="003B149C" w:rsidP="00E024DC">
            <w:pPr>
              <w:rPr>
                <w:rFonts w:ascii="宋体" w:eastAsia="宋体" w:hAnsi="宋体"/>
              </w:rPr>
            </w:pPr>
            <w:r w:rsidRPr="00230A0E">
              <w:rPr>
                <w:rFonts w:ascii="宋体" w:eastAsia="宋体" w:hAnsi="宋体" w:hint="eastAsia"/>
              </w:rPr>
              <w:t>需求变更记录文档</w:t>
            </w:r>
          </w:p>
        </w:tc>
      </w:tr>
    </w:tbl>
    <w:p w14:paraId="52ADB366" w14:textId="77777777" w:rsidR="003B149C" w:rsidRDefault="003B149C" w:rsidP="003B149C"/>
    <w:p w14:paraId="6CC829F7" w14:textId="31C9BC3D" w:rsidR="003B149C" w:rsidRPr="00230A0E" w:rsidRDefault="003B149C" w:rsidP="003B149C">
      <w:pPr>
        <w:pStyle w:val="6"/>
        <w:rPr>
          <w:rFonts w:ascii="宋体" w:eastAsia="宋体" w:hAnsi="宋体"/>
          <w:sz w:val="21"/>
          <w:szCs w:val="21"/>
        </w:rPr>
      </w:pPr>
      <w:bookmarkStart w:id="1161" w:name="_Toc526025148"/>
      <w:bookmarkStart w:id="1162" w:name="_Toc526616637"/>
      <w:bookmarkStart w:id="1163" w:name="_Toc529546282"/>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.5</w:t>
      </w:r>
      <w:r w:rsidRPr="00230A0E">
        <w:rPr>
          <w:rFonts w:ascii="宋体" w:eastAsia="宋体" w:hAnsi="宋体" w:hint="eastAsia"/>
          <w:sz w:val="21"/>
          <w:szCs w:val="21"/>
        </w:rPr>
        <w:t>跟踪需求状态</w:t>
      </w:r>
      <w:bookmarkEnd w:id="1161"/>
      <w:bookmarkEnd w:id="1162"/>
      <w:bookmarkEnd w:id="1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E3F3819" w14:textId="77777777" w:rsidTr="00E024DC">
        <w:tc>
          <w:tcPr>
            <w:tcW w:w="805" w:type="dxa"/>
          </w:tcPr>
          <w:p w14:paraId="55FEE7BC"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2F0CECA4"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1DDF2526"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14A0E6EB"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7BC77D1D"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2F17C722"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7A5E2264" w14:textId="77777777" w:rsidTr="00E024DC">
        <w:tc>
          <w:tcPr>
            <w:tcW w:w="805" w:type="dxa"/>
          </w:tcPr>
          <w:p w14:paraId="1A57DB45"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3783A4C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05567C5"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77AC59B"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BFBD1BB"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46A9C7AD"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0E659DC2" w14:textId="77777777" w:rsidTr="00E024DC">
        <w:tc>
          <w:tcPr>
            <w:tcW w:w="8296" w:type="dxa"/>
            <w:gridSpan w:val="6"/>
          </w:tcPr>
          <w:p w14:paraId="085A61C6"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5702D5C" w14:textId="77777777" w:rsidTr="00E024DC">
        <w:tc>
          <w:tcPr>
            <w:tcW w:w="805" w:type="dxa"/>
          </w:tcPr>
          <w:p w14:paraId="6B61D11F"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22A09490" w14:textId="77777777" w:rsidR="003B149C" w:rsidRPr="00230A0E" w:rsidRDefault="003B149C" w:rsidP="00E024DC">
            <w:pPr>
              <w:rPr>
                <w:rFonts w:ascii="宋体" w:eastAsia="宋体" w:hAnsi="宋体"/>
              </w:rPr>
            </w:pPr>
            <w:r w:rsidRPr="00230A0E">
              <w:rPr>
                <w:rFonts w:ascii="宋体" w:eastAsia="宋体" w:hAnsi="宋体" w:hint="eastAsia"/>
              </w:rPr>
              <w:t>需求验证结果</w:t>
            </w:r>
          </w:p>
        </w:tc>
      </w:tr>
      <w:tr w:rsidR="003B149C" w14:paraId="6F9DA162" w14:textId="77777777" w:rsidTr="00E024DC">
        <w:trPr>
          <w:trHeight w:val="58"/>
        </w:trPr>
        <w:tc>
          <w:tcPr>
            <w:tcW w:w="805" w:type="dxa"/>
          </w:tcPr>
          <w:p w14:paraId="3B88DC1E" w14:textId="77777777" w:rsidR="003B149C" w:rsidRPr="00230A0E" w:rsidRDefault="003B149C" w:rsidP="00E024DC">
            <w:pPr>
              <w:rPr>
                <w:rFonts w:ascii="宋体" w:eastAsia="宋体" w:hAnsi="宋体"/>
              </w:rPr>
            </w:pPr>
            <w:r w:rsidRPr="00230A0E">
              <w:rPr>
                <w:rFonts w:ascii="宋体" w:eastAsia="宋体" w:hAnsi="宋体" w:hint="eastAsia"/>
              </w:rPr>
              <w:lastRenderedPageBreak/>
              <w:t>任务说明</w:t>
            </w:r>
          </w:p>
        </w:tc>
        <w:tc>
          <w:tcPr>
            <w:tcW w:w="7491" w:type="dxa"/>
            <w:gridSpan w:val="5"/>
          </w:tcPr>
          <w:p w14:paraId="0C713F7F" w14:textId="77777777" w:rsidR="003B149C" w:rsidRPr="00230A0E" w:rsidRDefault="003B149C" w:rsidP="00E024DC">
            <w:pPr>
              <w:rPr>
                <w:rFonts w:ascii="宋体" w:eastAsia="宋体" w:hAnsi="宋体"/>
              </w:rPr>
            </w:pPr>
            <w:r w:rsidRPr="00230A0E">
              <w:rPr>
                <w:rFonts w:ascii="宋体" w:eastAsia="宋体" w:hAnsi="宋体" w:hint="eastAsia"/>
              </w:rPr>
              <w:t>跟踪验证进度，并形成跟踪文档</w:t>
            </w:r>
          </w:p>
        </w:tc>
      </w:tr>
      <w:tr w:rsidR="003B149C" w14:paraId="399D740A" w14:textId="77777777" w:rsidTr="00E024DC">
        <w:trPr>
          <w:trHeight w:val="58"/>
        </w:trPr>
        <w:tc>
          <w:tcPr>
            <w:tcW w:w="805" w:type="dxa"/>
          </w:tcPr>
          <w:p w14:paraId="0D4519ED"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2F004D2D" w14:textId="77777777" w:rsidR="003B149C" w:rsidRPr="00230A0E" w:rsidRDefault="003B149C" w:rsidP="00E024DC">
            <w:pPr>
              <w:rPr>
                <w:rFonts w:ascii="宋体" w:eastAsia="宋体" w:hAnsi="宋体"/>
              </w:rPr>
            </w:pPr>
            <w:r w:rsidRPr="00230A0E">
              <w:rPr>
                <w:rFonts w:ascii="宋体" w:eastAsia="宋体" w:hAnsi="宋体" w:hint="eastAsia"/>
              </w:rPr>
              <w:t>需求验证文档</w:t>
            </w:r>
          </w:p>
        </w:tc>
      </w:tr>
    </w:tbl>
    <w:p w14:paraId="6879826A" w14:textId="77777777" w:rsidR="003B149C" w:rsidRDefault="003B149C" w:rsidP="003B149C"/>
    <w:p w14:paraId="188D1419" w14:textId="7C7C66E2" w:rsidR="003B149C" w:rsidRPr="00230A0E" w:rsidRDefault="003B149C" w:rsidP="003B149C">
      <w:pPr>
        <w:pStyle w:val="6"/>
        <w:rPr>
          <w:rFonts w:ascii="宋体" w:eastAsia="宋体" w:hAnsi="宋体"/>
          <w:sz w:val="21"/>
          <w:szCs w:val="21"/>
        </w:rPr>
      </w:pPr>
      <w:bookmarkStart w:id="1164" w:name="_Toc526025149"/>
      <w:bookmarkStart w:id="1165" w:name="_Toc526616638"/>
      <w:bookmarkStart w:id="1166" w:name="_Toc529546283"/>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.6</w:t>
      </w:r>
      <w:r w:rsidRPr="00230A0E">
        <w:rPr>
          <w:rFonts w:ascii="宋体" w:eastAsia="宋体" w:hAnsi="宋体" w:hint="eastAsia"/>
          <w:sz w:val="21"/>
          <w:szCs w:val="21"/>
        </w:rPr>
        <w:t>跟踪需求问题</w:t>
      </w:r>
      <w:bookmarkEnd w:id="1164"/>
      <w:bookmarkEnd w:id="1165"/>
      <w:bookmarkEnd w:id="1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F9992CA" w14:textId="77777777" w:rsidTr="00E024DC">
        <w:tc>
          <w:tcPr>
            <w:tcW w:w="805" w:type="dxa"/>
          </w:tcPr>
          <w:p w14:paraId="7748B2A9"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AFAE459"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4616F3FD"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799AF996"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4965F70A"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67C304BC"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4C23A1E8" w14:textId="77777777" w:rsidTr="00E024DC">
        <w:tc>
          <w:tcPr>
            <w:tcW w:w="805" w:type="dxa"/>
          </w:tcPr>
          <w:p w14:paraId="01A117D8"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C1C5F6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7840900"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6F59EE2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6812F3C6"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3A1ED6CF"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45121E9E" w14:textId="77777777" w:rsidTr="00E024DC">
        <w:tc>
          <w:tcPr>
            <w:tcW w:w="8296" w:type="dxa"/>
            <w:gridSpan w:val="6"/>
          </w:tcPr>
          <w:p w14:paraId="0E0731E7"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2A6AAC2F" w14:textId="77777777" w:rsidTr="00E024DC">
        <w:tc>
          <w:tcPr>
            <w:tcW w:w="805" w:type="dxa"/>
          </w:tcPr>
          <w:p w14:paraId="632D79F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62AD38D8" w14:textId="77777777" w:rsidR="003B149C" w:rsidRPr="00230A0E" w:rsidRDefault="003B149C" w:rsidP="00E024DC">
            <w:pPr>
              <w:rPr>
                <w:rFonts w:ascii="宋体" w:eastAsia="宋体" w:hAnsi="宋体"/>
              </w:rPr>
            </w:pPr>
            <w:r w:rsidRPr="00230A0E">
              <w:rPr>
                <w:rFonts w:ascii="宋体" w:eastAsia="宋体" w:hAnsi="宋体" w:hint="eastAsia"/>
              </w:rPr>
              <w:t>需求问题</w:t>
            </w:r>
          </w:p>
        </w:tc>
      </w:tr>
      <w:tr w:rsidR="003B149C" w14:paraId="5B015092" w14:textId="77777777" w:rsidTr="00E024DC">
        <w:trPr>
          <w:trHeight w:val="58"/>
        </w:trPr>
        <w:tc>
          <w:tcPr>
            <w:tcW w:w="805" w:type="dxa"/>
          </w:tcPr>
          <w:p w14:paraId="595C4843"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44D0D3A" w14:textId="77777777" w:rsidR="003B149C" w:rsidRPr="00230A0E" w:rsidRDefault="003B149C" w:rsidP="00E024DC">
            <w:pPr>
              <w:rPr>
                <w:rFonts w:ascii="宋体" w:eastAsia="宋体" w:hAnsi="宋体"/>
              </w:rPr>
            </w:pPr>
            <w:r w:rsidRPr="00230A0E">
              <w:rPr>
                <w:rFonts w:ascii="宋体" w:eastAsia="宋体" w:hAnsi="宋体" w:hint="eastAsia"/>
              </w:rPr>
              <w:t>解决需求问题</w:t>
            </w:r>
          </w:p>
        </w:tc>
      </w:tr>
      <w:tr w:rsidR="003B149C" w14:paraId="2CAD896C" w14:textId="77777777" w:rsidTr="00E024DC">
        <w:trPr>
          <w:trHeight w:val="58"/>
        </w:trPr>
        <w:tc>
          <w:tcPr>
            <w:tcW w:w="805" w:type="dxa"/>
          </w:tcPr>
          <w:p w14:paraId="5C7CDD75"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3D48CB56" w14:textId="77777777" w:rsidR="003B149C" w:rsidRPr="00230A0E" w:rsidRDefault="003B149C" w:rsidP="00E024DC">
            <w:pPr>
              <w:rPr>
                <w:rFonts w:ascii="宋体" w:eastAsia="宋体" w:hAnsi="宋体"/>
              </w:rPr>
            </w:pPr>
            <w:r w:rsidRPr="00230A0E">
              <w:rPr>
                <w:rFonts w:ascii="宋体" w:eastAsia="宋体" w:hAnsi="宋体" w:hint="eastAsia"/>
              </w:rPr>
              <w:t>明确的需求</w:t>
            </w:r>
          </w:p>
        </w:tc>
      </w:tr>
    </w:tbl>
    <w:p w14:paraId="187DAC49" w14:textId="77777777" w:rsidR="003B149C" w:rsidRDefault="003B149C" w:rsidP="003B149C"/>
    <w:p w14:paraId="28471AE7" w14:textId="1C559D62" w:rsidR="003B149C" w:rsidRPr="00230A0E" w:rsidRDefault="003B149C" w:rsidP="003B149C">
      <w:pPr>
        <w:pStyle w:val="6"/>
        <w:rPr>
          <w:rFonts w:ascii="宋体" w:eastAsia="宋体" w:hAnsi="宋体"/>
          <w:sz w:val="21"/>
          <w:szCs w:val="21"/>
        </w:rPr>
      </w:pPr>
      <w:bookmarkStart w:id="1167" w:name="_Toc526025150"/>
      <w:bookmarkStart w:id="1168" w:name="_Toc526616639"/>
      <w:bookmarkStart w:id="1169" w:name="_Toc529546284"/>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.7</w:t>
      </w:r>
      <w:r w:rsidRPr="00230A0E">
        <w:rPr>
          <w:rFonts w:ascii="宋体" w:eastAsia="宋体" w:hAnsi="宋体" w:hint="eastAsia"/>
          <w:sz w:val="21"/>
          <w:szCs w:val="21"/>
        </w:rPr>
        <w:t>维护需求可跟踪矩阵</w:t>
      </w:r>
      <w:bookmarkEnd w:id="1167"/>
      <w:bookmarkEnd w:id="1168"/>
      <w:bookmarkEnd w:id="1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0FB8F8F" w14:textId="77777777" w:rsidTr="00E024DC">
        <w:tc>
          <w:tcPr>
            <w:tcW w:w="805" w:type="dxa"/>
          </w:tcPr>
          <w:p w14:paraId="4ADFD41A"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07D8CE87" w14:textId="77777777" w:rsidR="003B149C" w:rsidRPr="00230A0E" w:rsidRDefault="003B149C" w:rsidP="00E024DC">
            <w:pPr>
              <w:rPr>
                <w:rFonts w:ascii="宋体" w:eastAsia="宋体" w:hAnsi="宋体"/>
              </w:rPr>
            </w:pPr>
            <w:r w:rsidRPr="00230A0E">
              <w:rPr>
                <w:rFonts w:ascii="宋体" w:eastAsia="宋体" w:hAnsi="宋体" w:hint="eastAsia"/>
              </w:rPr>
              <w:t>郦哲聪</w:t>
            </w:r>
          </w:p>
        </w:tc>
        <w:tc>
          <w:tcPr>
            <w:tcW w:w="1498" w:type="dxa"/>
          </w:tcPr>
          <w:p w14:paraId="2377C5CB"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44EBD1C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5DC1271"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06BC4DA6"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4A69276C" w14:textId="77777777" w:rsidTr="00E024DC">
        <w:tc>
          <w:tcPr>
            <w:tcW w:w="805" w:type="dxa"/>
          </w:tcPr>
          <w:p w14:paraId="4DBF018B"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33AB0BDD"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3F2DE79"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74DA2D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86D1EF8"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6D49FC83" w14:textId="77777777" w:rsidR="003B149C" w:rsidRPr="00230A0E" w:rsidRDefault="003B149C" w:rsidP="00E024DC">
            <w:pPr>
              <w:rPr>
                <w:rFonts w:ascii="宋体" w:eastAsia="宋体" w:hAnsi="宋体"/>
              </w:rPr>
            </w:pPr>
            <w:r w:rsidRPr="00230A0E">
              <w:rPr>
                <w:rFonts w:ascii="宋体" w:eastAsia="宋体" w:hAnsi="宋体"/>
              </w:rPr>
              <w:t>R</w:t>
            </w:r>
          </w:p>
        </w:tc>
      </w:tr>
      <w:tr w:rsidR="003B149C" w14:paraId="6D51F74B" w14:textId="77777777" w:rsidTr="00E024DC">
        <w:tc>
          <w:tcPr>
            <w:tcW w:w="8296" w:type="dxa"/>
            <w:gridSpan w:val="6"/>
          </w:tcPr>
          <w:p w14:paraId="3F1A4190"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2CA6C593" w14:textId="77777777" w:rsidTr="00E024DC">
        <w:tc>
          <w:tcPr>
            <w:tcW w:w="805" w:type="dxa"/>
          </w:tcPr>
          <w:p w14:paraId="7C88EB1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2BB07C8C" w14:textId="77777777" w:rsidR="003B149C" w:rsidRPr="00230A0E" w:rsidRDefault="003B149C" w:rsidP="00E024DC">
            <w:pPr>
              <w:rPr>
                <w:rFonts w:ascii="宋体" w:eastAsia="宋体" w:hAnsi="宋体"/>
              </w:rPr>
            </w:pPr>
            <w:r w:rsidRPr="00230A0E">
              <w:rPr>
                <w:rFonts w:ascii="宋体" w:eastAsia="宋体" w:hAnsi="宋体" w:hint="eastAsia"/>
              </w:rPr>
              <w:t>需求跟踪</w:t>
            </w:r>
          </w:p>
        </w:tc>
      </w:tr>
      <w:tr w:rsidR="003B149C" w14:paraId="029B0DB3" w14:textId="77777777" w:rsidTr="00E024DC">
        <w:trPr>
          <w:trHeight w:val="58"/>
        </w:trPr>
        <w:tc>
          <w:tcPr>
            <w:tcW w:w="805" w:type="dxa"/>
          </w:tcPr>
          <w:p w14:paraId="14F67385"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DBA63FF" w14:textId="77777777" w:rsidR="003B149C" w:rsidRPr="00230A0E" w:rsidRDefault="003B149C" w:rsidP="00E024DC">
            <w:pPr>
              <w:rPr>
                <w:rFonts w:ascii="宋体" w:eastAsia="宋体" w:hAnsi="宋体"/>
              </w:rPr>
            </w:pPr>
            <w:r w:rsidRPr="00230A0E">
              <w:rPr>
                <w:rFonts w:ascii="宋体" w:eastAsia="宋体" w:hAnsi="宋体" w:hint="eastAsia"/>
              </w:rPr>
              <w:t>整理需求跟踪记录，形成需求跟踪矩阵</w:t>
            </w:r>
          </w:p>
        </w:tc>
      </w:tr>
      <w:tr w:rsidR="003B149C" w14:paraId="7457C8D0" w14:textId="77777777" w:rsidTr="00E024DC">
        <w:trPr>
          <w:trHeight w:val="58"/>
        </w:trPr>
        <w:tc>
          <w:tcPr>
            <w:tcW w:w="805" w:type="dxa"/>
          </w:tcPr>
          <w:p w14:paraId="11693A43"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0CECD298" w14:textId="77777777" w:rsidR="003B149C" w:rsidRPr="00230A0E" w:rsidRDefault="003B149C" w:rsidP="00E024DC">
            <w:pPr>
              <w:rPr>
                <w:rFonts w:ascii="宋体" w:eastAsia="宋体" w:hAnsi="宋体"/>
              </w:rPr>
            </w:pPr>
            <w:r w:rsidRPr="00230A0E">
              <w:rPr>
                <w:rFonts w:ascii="宋体" w:eastAsia="宋体" w:hAnsi="宋体" w:hint="eastAsia"/>
              </w:rPr>
              <w:t>需求跟踪矩阵</w:t>
            </w:r>
          </w:p>
        </w:tc>
      </w:tr>
    </w:tbl>
    <w:p w14:paraId="66BFCB39" w14:textId="1B837273" w:rsidR="003B149C" w:rsidRDefault="003B149C" w:rsidP="003B149C"/>
    <w:p w14:paraId="1CCA61F2" w14:textId="497F6637" w:rsidR="00E16705" w:rsidRPr="00230A0E" w:rsidRDefault="00E16705" w:rsidP="00E16705">
      <w:pPr>
        <w:pStyle w:val="4"/>
        <w:rPr>
          <w:rFonts w:ascii="宋体" w:eastAsia="宋体" w:hAnsi="宋体"/>
        </w:rPr>
      </w:pPr>
      <w:bookmarkStart w:id="1170" w:name="_Toc529546285"/>
      <w:r w:rsidRPr="00230A0E">
        <w:rPr>
          <w:rFonts w:ascii="宋体" w:eastAsia="宋体" w:hAnsi="宋体" w:hint="eastAsia"/>
        </w:rPr>
        <w:t>3</w:t>
      </w:r>
      <w:r w:rsidRPr="00230A0E">
        <w:rPr>
          <w:rFonts w:ascii="宋体" w:eastAsia="宋体" w:hAnsi="宋体"/>
        </w:rPr>
        <w:t>.1.5</w:t>
      </w:r>
      <w:r w:rsidR="00230A0E" w:rsidRPr="00230A0E">
        <w:rPr>
          <w:rFonts w:ascii="宋体" w:eastAsia="宋体" w:hAnsi="宋体"/>
        </w:rPr>
        <w:t xml:space="preserve"> </w:t>
      </w:r>
      <w:r w:rsidRPr="00230A0E">
        <w:rPr>
          <w:rFonts w:ascii="宋体" w:eastAsia="宋体" w:hAnsi="宋体"/>
        </w:rPr>
        <w:t>QA</w:t>
      </w:r>
      <w:r w:rsidRPr="00230A0E">
        <w:rPr>
          <w:rFonts w:ascii="宋体" w:eastAsia="宋体" w:hAnsi="宋体" w:hint="eastAsia"/>
        </w:rPr>
        <w:t>计划</w:t>
      </w:r>
      <w:bookmarkEnd w:id="1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1E24DBD5" w14:textId="77777777" w:rsidTr="005E2438">
        <w:tc>
          <w:tcPr>
            <w:tcW w:w="805" w:type="dxa"/>
          </w:tcPr>
          <w:p w14:paraId="603912C0" w14:textId="77777777" w:rsidR="00E16705" w:rsidRPr="00230A0E" w:rsidRDefault="00E16705" w:rsidP="005E2438">
            <w:pPr>
              <w:rPr>
                <w:rFonts w:ascii="宋体" w:eastAsia="宋体" w:hAnsi="宋体"/>
              </w:rPr>
            </w:pPr>
            <w:r w:rsidRPr="00230A0E">
              <w:rPr>
                <w:rFonts w:ascii="宋体" w:eastAsia="宋体" w:hAnsi="宋体" w:hint="eastAsia"/>
              </w:rPr>
              <w:t>姓名</w:t>
            </w:r>
          </w:p>
        </w:tc>
        <w:tc>
          <w:tcPr>
            <w:tcW w:w="1498" w:type="dxa"/>
          </w:tcPr>
          <w:p w14:paraId="08914265" w14:textId="77777777" w:rsidR="00E16705" w:rsidRPr="00230A0E" w:rsidRDefault="00E16705" w:rsidP="005E2438">
            <w:pPr>
              <w:rPr>
                <w:rFonts w:ascii="宋体" w:eastAsia="宋体" w:hAnsi="宋体"/>
              </w:rPr>
            </w:pPr>
            <w:r w:rsidRPr="00230A0E">
              <w:rPr>
                <w:rFonts w:ascii="宋体" w:eastAsia="宋体" w:hAnsi="宋体" w:hint="eastAsia"/>
              </w:rPr>
              <w:t>郦哲聪</w:t>
            </w:r>
          </w:p>
        </w:tc>
        <w:tc>
          <w:tcPr>
            <w:tcW w:w="1498" w:type="dxa"/>
          </w:tcPr>
          <w:p w14:paraId="47ACCCB8" w14:textId="77777777" w:rsidR="00E16705" w:rsidRPr="00230A0E" w:rsidRDefault="00E16705" w:rsidP="005E2438">
            <w:pPr>
              <w:rPr>
                <w:rFonts w:ascii="宋体" w:eastAsia="宋体" w:hAnsi="宋体"/>
              </w:rPr>
            </w:pPr>
            <w:r w:rsidRPr="00230A0E">
              <w:rPr>
                <w:rFonts w:ascii="宋体" w:eastAsia="宋体" w:hAnsi="宋体" w:hint="eastAsia"/>
              </w:rPr>
              <w:t>冯一鸣</w:t>
            </w:r>
          </w:p>
        </w:tc>
        <w:tc>
          <w:tcPr>
            <w:tcW w:w="1498" w:type="dxa"/>
          </w:tcPr>
          <w:p w14:paraId="4B36993E" w14:textId="77777777" w:rsidR="00E16705" w:rsidRPr="00230A0E" w:rsidRDefault="00E16705" w:rsidP="005E2438">
            <w:pPr>
              <w:rPr>
                <w:rFonts w:ascii="宋体" w:eastAsia="宋体" w:hAnsi="宋体"/>
              </w:rPr>
            </w:pPr>
            <w:r w:rsidRPr="00230A0E">
              <w:rPr>
                <w:rFonts w:ascii="宋体" w:eastAsia="宋体" w:hAnsi="宋体" w:hint="eastAsia"/>
              </w:rPr>
              <w:t>周德阳</w:t>
            </w:r>
          </w:p>
        </w:tc>
        <w:tc>
          <w:tcPr>
            <w:tcW w:w="1498" w:type="dxa"/>
          </w:tcPr>
          <w:p w14:paraId="08A1B6AB" w14:textId="77777777" w:rsidR="00E16705" w:rsidRPr="00230A0E" w:rsidRDefault="00E16705" w:rsidP="005E2438">
            <w:pPr>
              <w:rPr>
                <w:rFonts w:ascii="宋体" w:eastAsia="宋体" w:hAnsi="宋体"/>
              </w:rPr>
            </w:pPr>
            <w:r w:rsidRPr="00230A0E">
              <w:rPr>
                <w:rFonts w:ascii="宋体" w:eastAsia="宋体" w:hAnsi="宋体" w:hint="eastAsia"/>
              </w:rPr>
              <w:t>王飞钢</w:t>
            </w:r>
          </w:p>
        </w:tc>
        <w:tc>
          <w:tcPr>
            <w:tcW w:w="1499" w:type="dxa"/>
          </w:tcPr>
          <w:p w14:paraId="3EE97B1D" w14:textId="77777777" w:rsidR="00E16705" w:rsidRPr="00230A0E" w:rsidRDefault="00E16705" w:rsidP="005E2438">
            <w:pPr>
              <w:rPr>
                <w:rFonts w:ascii="宋体" w:eastAsia="宋体" w:hAnsi="宋体"/>
              </w:rPr>
            </w:pPr>
            <w:r w:rsidRPr="00230A0E">
              <w:rPr>
                <w:rFonts w:ascii="宋体" w:eastAsia="宋体" w:hAnsi="宋体" w:hint="eastAsia"/>
              </w:rPr>
              <w:t>刘乐威</w:t>
            </w:r>
          </w:p>
        </w:tc>
      </w:tr>
      <w:tr w:rsidR="00E16705" w14:paraId="11FB4E0D" w14:textId="77777777" w:rsidTr="005E2438">
        <w:tc>
          <w:tcPr>
            <w:tcW w:w="805" w:type="dxa"/>
          </w:tcPr>
          <w:p w14:paraId="07123B1F" w14:textId="77777777" w:rsidR="00E16705" w:rsidRPr="00230A0E" w:rsidRDefault="00E16705" w:rsidP="005E2438">
            <w:pPr>
              <w:rPr>
                <w:rFonts w:ascii="宋体" w:eastAsia="宋体" w:hAnsi="宋体"/>
              </w:rPr>
            </w:pPr>
            <w:r w:rsidRPr="00230A0E">
              <w:rPr>
                <w:rFonts w:ascii="宋体" w:eastAsia="宋体" w:hAnsi="宋体" w:hint="eastAsia"/>
              </w:rPr>
              <w:t>职责</w:t>
            </w:r>
          </w:p>
        </w:tc>
        <w:tc>
          <w:tcPr>
            <w:tcW w:w="1498" w:type="dxa"/>
          </w:tcPr>
          <w:p w14:paraId="6172C557" w14:textId="77777777" w:rsidR="00E16705" w:rsidRPr="00230A0E" w:rsidRDefault="00E16705" w:rsidP="005E2438">
            <w:pPr>
              <w:rPr>
                <w:rFonts w:ascii="宋体" w:eastAsia="宋体" w:hAnsi="宋体"/>
              </w:rPr>
            </w:pPr>
            <w:r w:rsidRPr="00230A0E">
              <w:rPr>
                <w:rFonts w:ascii="宋体" w:eastAsia="宋体" w:hAnsi="宋体"/>
              </w:rPr>
              <w:t>I</w:t>
            </w:r>
          </w:p>
        </w:tc>
        <w:tc>
          <w:tcPr>
            <w:tcW w:w="1498" w:type="dxa"/>
          </w:tcPr>
          <w:p w14:paraId="0B097379" w14:textId="77777777" w:rsidR="00E16705" w:rsidRPr="00230A0E" w:rsidRDefault="00E16705" w:rsidP="005E2438">
            <w:pPr>
              <w:rPr>
                <w:rFonts w:ascii="宋体" w:eastAsia="宋体" w:hAnsi="宋体"/>
              </w:rPr>
            </w:pPr>
            <w:r w:rsidRPr="00230A0E">
              <w:rPr>
                <w:rFonts w:ascii="宋体" w:eastAsia="宋体" w:hAnsi="宋体"/>
              </w:rPr>
              <w:t>R</w:t>
            </w:r>
          </w:p>
        </w:tc>
        <w:tc>
          <w:tcPr>
            <w:tcW w:w="1498" w:type="dxa"/>
          </w:tcPr>
          <w:p w14:paraId="049FACC5" w14:textId="77777777" w:rsidR="00E16705" w:rsidRPr="00230A0E" w:rsidRDefault="00E16705" w:rsidP="005E2438">
            <w:pPr>
              <w:rPr>
                <w:rFonts w:ascii="宋体" w:eastAsia="宋体" w:hAnsi="宋体"/>
              </w:rPr>
            </w:pPr>
            <w:r w:rsidRPr="00230A0E">
              <w:rPr>
                <w:rFonts w:ascii="宋体" w:eastAsia="宋体" w:hAnsi="宋体"/>
              </w:rPr>
              <w:t>I</w:t>
            </w:r>
          </w:p>
        </w:tc>
        <w:tc>
          <w:tcPr>
            <w:tcW w:w="1498" w:type="dxa"/>
          </w:tcPr>
          <w:p w14:paraId="7CB3C3CD" w14:textId="77777777" w:rsidR="00E16705" w:rsidRPr="00230A0E" w:rsidRDefault="00E16705" w:rsidP="005E2438">
            <w:pPr>
              <w:rPr>
                <w:rFonts w:ascii="宋体" w:eastAsia="宋体" w:hAnsi="宋体"/>
              </w:rPr>
            </w:pPr>
            <w:r w:rsidRPr="00230A0E">
              <w:rPr>
                <w:rFonts w:ascii="宋体" w:eastAsia="宋体" w:hAnsi="宋体"/>
              </w:rPr>
              <w:t>I</w:t>
            </w:r>
          </w:p>
        </w:tc>
        <w:tc>
          <w:tcPr>
            <w:tcW w:w="1499" w:type="dxa"/>
          </w:tcPr>
          <w:p w14:paraId="176B7F32" w14:textId="77777777" w:rsidR="00E16705" w:rsidRPr="00230A0E" w:rsidRDefault="00E16705" w:rsidP="005E2438">
            <w:pPr>
              <w:rPr>
                <w:rFonts w:ascii="宋体" w:eastAsia="宋体" w:hAnsi="宋体"/>
              </w:rPr>
            </w:pPr>
            <w:r w:rsidRPr="00230A0E">
              <w:rPr>
                <w:rFonts w:ascii="宋体" w:eastAsia="宋体" w:hAnsi="宋体"/>
              </w:rPr>
              <w:t>I</w:t>
            </w:r>
          </w:p>
        </w:tc>
      </w:tr>
      <w:tr w:rsidR="00E16705" w14:paraId="73CEAF42" w14:textId="77777777" w:rsidTr="005E2438">
        <w:tc>
          <w:tcPr>
            <w:tcW w:w="8296" w:type="dxa"/>
            <w:gridSpan w:val="6"/>
          </w:tcPr>
          <w:p w14:paraId="70EDF4A1" w14:textId="77777777" w:rsidR="00E16705" w:rsidRPr="00230A0E" w:rsidRDefault="00E16705" w:rsidP="005E2438">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E16705" w14:paraId="4BCC0AD4" w14:textId="77777777" w:rsidTr="005E2438">
        <w:tc>
          <w:tcPr>
            <w:tcW w:w="805" w:type="dxa"/>
          </w:tcPr>
          <w:p w14:paraId="5B267109" w14:textId="77777777" w:rsidR="00E16705" w:rsidRPr="00230A0E" w:rsidRDefault="00E16705" w:rsidP="005E2438">
            <w:pPr>
              <w:rPr>
                <w:rFonts w:ascii="宋体" w:eastAsia="宋体" w:hAnsi="宋体"/>
              </w:rPr>
            </w:pPr>
            <w:r w:rsidRPr="00230A0E">
              <w:rPr>
                <w:rFonts w:ascii="宋体" w:eastAsia="宋体" w:hAnsi="宋体" w:hint="eastAsia"/>
              </w:rPr>
              <w:t>输入</w:t>
            </w:r>
          </w:p>
        </w:tc>
        <w:tc>
          <w:tcPr>
            <w:tcW w:w="7491" w:type="dxa"/>
            <w:gridSpan w:val="5"/>
          </w:tcPr>
          <w:p w14:paraId="6CCB3C0F" w14:textId="7E19606C" w:rsidR="00E16705" w:rsidRPr="00230A0E" w:rsidRDefault="00E16705" w:rsidP="005E2438">
            <w:pPr>
              <w:rPr>
                <w:rFonts w:ascii="宋体" w:eastAsia="宋体" w:hAnsi="宋体"/>
              </w:rPr>
            </w:pPr>
            <w:r w:rsidRPr="00230A0E">
              <w:rPr>
                <w:rFonts w:ascii="宋体" w:eastAsia="宋体" w:hAnsi="宋体" w:hint="eastAsia"/>
              </w:rPr>
              <w:t>项目计划、需求计划</w:t>
            </w:r>
          </w:p>
        </w:tc>
      </w:tr>
      <w:tr w:rsidR="00E16705" w14:paraId="04A17BC9" w14:textId="77777777" w:rsidTr="005E2438">
        <w:trPr>
          <w:trHeight w:val="58"/>
        </w:trPr>
        <w:tc>
          <w:tcPr>
            <w:tcW w:w="805" w:type="dxa"/>
          </w:tcPr>
          <w:p w14:paraId="6DC838C3" w14:textId="77777777" w:rsidR="00E16705" w:rsidRPr="00230A0E" w:rsidRDefault="00E16705" w:rsidP="005E2438">
            <w:pPr>
              <w:rPr>
                <w:rFonts w:ascii="宋体" w:eastAsia="宋体" w:hAnsi="宋体"/>
              </w:rPr>
            </w:pPr>
            <w:r w:rsidRPr="00230A0E">
              <w:rPr>
                <w:rFonts w:ascii="宋体" w:eastAsia="宋体" w:hAnsi="宋体" w:hint="eastAsia"/>
              </w:rPr>
              <w:t>任务说明</w:t>
            </w:r>
          </w:p>
        </w:tc>
        <w:tc>
          <w:tcPr>
            <w:tcW w:w="7491" w:type="dxa"/>
            <w:gridSpan w:val="5"/>
          </w:tcPr>
          <w:p w14:paraId="35367133" w14:textId="3F268956" w:rsidR="00E16705" w:rsidRPr="00230A0E" w:rsidRDefault="00EC4DDB" w:rsidP="005E2438">
            <w:pPr>
              <w:rPr>
                <w:rFonts w:ascii="宋体" w:eastAsia="宋体" w:hAnsi="宋体"/>
              </w:rPr>
            </w:pPr>
            <w:r w:rsidRPr="00230A0E">
              <w:rPr>
                <w:rFonts w:ascii="宋体" w:eastAsia="宋体" w:hAnsi="宋体" w:hint="eastAsia"/>
              </w:rPr>
              <w:t>编写QA计划</w:t>
            </w:r>
          </w:p>
        </w:tc>
      </w:tr>
      <w:tr w:rsidR="00E16705" w14:paraId="3AAF3A43" w14:textId="77777777" w:rsidTr="005E2438">
        <w:trPr>
          <w:trHeight w:val="58"/>
        </w:trPr>
        <w:tc>
          <w:tcPr>
            <w:tcW w:w="805" w:type="dxa"/>
          </w:tcPr>
          <w:p w14:paraId="421681B8" w14:textId="77777777" w:rsidR="00E16705" w:rsidRPr="00230A0E" w:rsidRDefault="00E16705" w:rsidP="005E2438">
            <w:pPr>
              <w:rPr>
                <w:rFonts w:ascii="宋体" w:eastAsia="宋体" w:hAnsi="宋体"/>
              </w:rPr>
            </w:pPr>
            <w:r w:rsidRPr="00230A0E">
              <w:rPr>
                <w:rFonts w:ascii="宋体" w:eastAsia="宋体" w:hAnsi="宋体" w:hint="eastAsia"/>
              </w:rPr>
              <w:t>输出</w:t>
            </w:r>
          </w:p>
        </w:tc>
        <w:tc>
          <w:tcPr>
            <w:tcW w:w="7491" w:type="dxa"/>
            <w:gridSpan w:val="5"/>
          </w:tcPr>
          <w:p w14:paraId="747B566B" w14:textId="0C874F36" w:rsidR="00E16705" w:rsidRPr="00230A0E" w:rsidRDefault="00EC4DDB" w:rsidP="005E2438">
            <w:pPr>
              <w:rPr>
                <w:rFonts w:ascii="宋体" w:eastAsia="宋体" w:hAnsi="宋体"/>
              </w:rPr>
            </w:pPr>
            <w:r w:rsidRPr="00230A0E">
              <w:rPr>
                <w:rFonts w:ascii="宋体" w:eastAsia="宋体" w:hAnsi="宋体" w:hint="eastAsia"/>
              </w:rPr>
              <w:t>QA计划</w:t>
            </w:r>
            <w:r w:rsidR="00E16705" w:rsidRPr="00230A0E">
              <w:rPr>
                <w:rFonts w:ascii="宋体" w:eastAsia="宋体" w:hAnsi="宋体" w:hint="eastAsia"/>
              </w:rPr>
              <w:t>文档</w:t>
            </w:r>
          </w:p>
        </w:tc>
      </w:tr>
    </w:tbl>
    <w:p w14:paraId="173186EF" w14:textId="77777777" w:rsidR="00E16705" w:rsidRPr="00E16705" w:rsidRDefault="00E16705" w:rsidP="00E16705"/>
    <w:p w14:paraId="66E426B1" w14:textId="363BBA47" w:rsidR="003B149C" w:rsidRPr="00230A0E" w:rsidRDefault="003B149C" w:rsidP="003B149C">
      <w:pPr>
        <w:pStyle w:val="4"/>
        <w:rPr>
          <w:rFonts w:ascii="宋体" w:eastAsia="宋体" w:hAnsi="宋体"/>
        </w:rPr>
      </w:pPr>
      <w:bookmarkStart w:id="1171" w:name="_Toc526025151"/>
      <w:bookmarkStart w:id="1172" w:name="_Toc526616640"/>
      <w:bookmarkStart w:id="1173" w:name="_Toc529546286"/>
      <w:r w:rsidRPr="00230A0E">
        <w:rPr>
          <w:rFonts w:ascii="宋体" w:eastAsia="宋体" w:hAnsi="宋体" w:hint="eastAsia"/>
        </w:rPr>
        <w:lastRenderedPageBreak/>
        <w:t>3</w:t>
      </w:r>
      <w:r w:rsidRPr="00230A0E">
        <w:rPr>
          <w:rFonts w:ascii="宋体" w:eastAsia="宋体" w:hAnsi="宋体"/>
        </w:rPr>
        <w:t>.1.</w:t>
      </w:r>
      <w:r w:rsidR="00EC4DDB" w:rsidRPr="00230A0E">
        <w:rPr>
          <w:rFonts w:ascii="宋体" w:eastAsia="宋体" w:hAnsi="宋体"/>
        </w:rPr>
        <w:t>6</w:t>
      </w:r>
      <w:r w:rsidRPr="00230A0E">
        <w:rPr>
          <w:rFonts w:ascii="宋体" w:eastAsia="宋体" w:hAnsi="宋体" w:hint="eastAsia"/>
        </w:rPr>
        <w:t>系统设计</w:t>
      </w:r>
      <w:bookmarkEnd w:id="1171"/>
      <w:bookmarkEnd w:id="1172"/>
      <w:bookmarkEnd w:id="1173"/>
    </w:p>
    <w:p w14:paraId="59AD3E19" w14:textId="604204BE" w:rsidR="003B149C" w:rsidRPr="00230A0E" w:rsidRDefault="003B149C" w:rsidP="003B149C">
      <w:pPr>
        <w:pStyle w:val="5"/>
        <w:rPr>
          <w:rFonts w:ascii="宋体" w:eastAsia="宋体" w:hAnsi="宋体"/>
          <w:sz w:val="24"/>
          <w:szCs w:val="24"/>
        </w:rPr>
      </w:pPr>
      <w:bookmarkStart w:id="1174" w:name="_Toc526025152"/>
      <w:bookmarkStart w:id="1175" w:name="_Toc526616641"/>
      <w:bookmarkStart w:id="1176" w:name="_Toc529546287"/>
      <w:r w:rsidRPr="00230A0E">
        <w:rPr>
          <w:rFonts w:ascii="宋体" w:eastAsia="宋体" w:hAnsi="宋体" w:hint="eastAsia"/>
          <w:sz w:val="24"/>
          <w:szCs w:val="24"/>
        </w:rPr>
        <w:t>3</w:t>
      </w:r>
      <w:r w:rsidRPr="00230A0E">
        <w:rPr>
          <w:rFonts w:ascii="宋体" w:eastAsia="宋体" w:hAnsi="宋体"/>
          <w:sz w:val="24"/>
          <w:szCs w:val="24"/>
        </w:rPr>
        <w:t>.1.</w:t>
      </w:r>
      <w:r w:rsidR="00EC4DDB" w:rsidRPr="00230A0E">
        <w:rPr>
          <w:rFonts w:ascii="宋体" w:eastAsia="宋体" w:hAnsi="宋体"/>
          <w:sz w:val="24"/>
          <w:szCs w:val="24"/>
        </w:rPr>
        <w:t>6</w:t>
      </w:r>
      <w:r w:rsidRPr="00230A0E">
        <w:rPr>
          <w:rFonts w:ascii="宋体" w:eastAsia="宋体" w:hAnsi="宋体"/>
          <w:sz w:val="24"/>
          <w:szCs w:val="24"/>
        </w:rPr>
        <w:t>.1</w:t>
      </w:r>
      <w:r w:rsidRPr="00230A0E">
        <w:rPr>
          <w:rFonts w:ascii="宋体" w:eastAsia="宋体" w:hAnsi="宋体" w:hint="eastAsia"/>
          <w:sz w:val="24"/>
          <w:szCs w:val="24"/>
        </w:rPr>
        <w:t>总体设计</w:t>
      </w:r>
      <w:bookmarkEnd w:id="1174"/>
      <w:bookmarkEnd w:id="1175"/>
      <w:bookmarkEnd w:id="1176"/>
    </w:p>
    <w:p w14:paraId="66343134" w14:textId="67C70239" w:rsidR="003B149C" w:rsidRPr="0007716B" w:rsidRDefault="003B149C" w:rsidP="003B149C">
      <w:pPr>
        <w:pStyle w:val="6"/>
        <w:rPr>
          <w:rFonts w:ascii="宋体" w:eastAsia="宋体" w:hAnsi="宋体"/>
          <w:sz w:val="21"/>
          <w:szCs w:val="21"/>
        </w:rPr>
      </w:pPr>
      <w:bookmarkStart w:id="1177" w:name="_Toc526025153"/>
      <w:bookmarkStart w:id="1178" w:name="_Toc526616642"/>
      <w:bookmarkStart w:id="1179" w:name="_Toc529546288"/>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.1.1</w:t>
      </w:r>
      <w:r w:rsidRPr="0007716B">
        <w:rPr>
          <w:rFonts w:ascii="宋体" w:eastAsia="宋体" w:hAnsi="宋体" w:hint="eastAsia"/>
          <w:sz w:val="21"/>
          <w:szCs w:val="21"/>
        </w:rPr>
        <w:t>数据库设计</w:t>
      </w:r>
      <w:bookmarkEnd w:id="1177"/>
      <w:bookmarkEnd w:id="1178"/>
      <w:bookmarkEnd w:id="1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5533360" w14:textId="77777777" w:rsidTr="00E024DC">
        <w:tc>
          <w:tcPr>
            <w:tcW w:w="805" w:type="dxa"/>
          </w:tcPr>
          <w:p w14:paraId="7B5075D9"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58C5FD7E" w14:textId="77777777" w:rsidR="003B149C" w:rsidRPr="0007716B" w:rsidRDefault="003B149C" w:rsidP="00E024DC">
            <w:pPr>
              <w:rPr>
                <w:rFonts w:ascii="宋体" w:eastAsia="宋体" w:hAnsi="宋体"/>
              </w:rPr>
            </w:pPr>
            <w:r w:rsidRPr="0007716B">
              <w:rPr>
                <w:rFonts w:ascii="宋体" w:eastAsia="宋体" w:hAnsi="宋体" w:hint="eastAsia"/>
              </w:rPr>
              <w:t>郦哲聪</w:t>
            </w:r>
          </w:p>
        </w:tc>
        <w:tc>
          <w:tcPr>
            <w:tcW w:w="1498" w:type="dxa"/>
          </w:tcPr>
          <w:p w14:paraId="3E9AA7C3"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4E22A746"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2278148E"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73B9432E"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165B0C86" w14:textId="77777777" w:rsidTr="00E024DC">
        <w:tc>
          <w:tcPr>
            <w:tcW w:w="805" w:type="dxa"/>
          </w:tcPr>
          <w:p w14:paraId="03E6A080"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41A811F0"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67C4E9F2" w14:textId="77777777" w:rsidR="003B149C" w:rsidRPr="0007716B" w:rsidRDefault="003B149C" w:rsidP="00E024DC">
            <w:pPr>
              <w:rPr>
                <w:rFonts w:ascii="宋体" w:eastAsia="宋体" w:hAnsi="宋体"/>
              </w:rPr>
            </w:pPr>
            <w:r w:rsidRPr="0007716B">
              <w:rPr>
                <w:rFonts w:ascii="宋体" w:eastAsia="宋体" w:hAnsi="宋体"/>
              </w:rPr>
              <w:t>R</w:t>
            </w:r>
          </w:p>
        </w:tc>
        <w:tc>
          <w:tcPr>
            <w:tcW w:w="1498" w:type="dxa"/>
          </w:tcPr>
          <w:p w14:paraId="084FC6E1"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778D50AB"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035CB366"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105F5D8A" w14:textId="77777777" w:rsidTr="00E024DC">
        <w:tc>
          <w:tcPr>
            <w:tcW w:w="8296" w:type="dxa"/>
            <w:gridSpan w:val="6"/>
          </w:tcPr>
          <w:p w14:paraId="3DFC3A8F"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449576AF" w14:textId="77777777" w:rsidTr="00E024DC">
        <w:tc>
          <w:tcPr>
            <w:tcW w:w="805" w:type="dxa"/>
          </w:tcPr>
          <w:p w14:paraId="35942597"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0F72DD03" w14:textId="77777777" w:rsidR="003B149C" w:rsidRPr="0007716B" w:rsidRDefault="003B149C" w:rsidP="00E024DC">
            <w:pPr>
              <w:rPr>
                <w:rFonts w:ascii="宋体" w:eastAsia="宋体" w:hAnsi="宋体"/>
              </w:rPr>
            </w:pPr>
            <w:r w:rsidRPr="0007716B">
              <w:rPr>
                <w:rFonts w:ascii="宋体" w:eastAsia="宋体" w:hAnsi="宋体" w:hint="eastAsia"/>
              </w:rPr>
              <w:t>数据字典、数据库表</w:t>
            </w:r>
          </w:p>
        </w:tc>
      </w:tr>
      <w:tr w:rsidR="003B149C" w14:paraId="661674B1" w14:textId="77777777" w:rsidTr="00E024DC">
        <w:trPr>
          <w:trHeight w:val="58"/>
        </w:trPr>
        <w:tc>
          <w:tcPr>
            <w:tcW w:w="805" w:type="dxa"/>
          </w:tcPr>
          <w:p w14:paraId="34F6F310"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00D77E57" w14:textId="77777777" w:rsidR="003B149C" w:rsidRPr="0007716B" w:rsidRDefault="003B149C" w:rsidP="00E024DC">
            <w:pPr>
              <w:rPr>
                <w:rFonts w:ascii="宋体" w:eastAsia="宋体" w:hAnsi="宋体"/>
              </w:rPr>
            </w:pPr>
            <w:r w:rsidRPr="0007716B">
              <w:rPr>
                <w:rFonts w:ascii="宋体" w:eastAsia="宋体" w:hAnsi="宋体" w:hint="eastAsia"/>
              </w:rPr>
              <w:t>设计数据库，形成数据库文件</w:t>
            </w:r>
          </w:p>
        </w:tc>
      </w:tr>
      <w:tr w:rsidR="003B149C" w14:paraId="79D0D84A" w14:textId="77777777" w:rsidTr="00E024DC">
        <w:trPr>
          <w:trHeight w:val="58"/>
        </w:trPr>
        <w:tc>
          <w:tcPr>
            <w:tcW w:w="805" w:type="dxa"/>
          </w:tcPr>
          <w:p w14:paraId="0687A723"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1D2399D2" w14:textId="77777777" w:rsidR="003B149C" w:rsidRPr="0007716B" w:rsidRDefault="003B149C" w:rsidP="00E024DC">
            <w:pPr>
              <w:rPr>
                <w:rFonts w:ascii="宋体" w:eastAsia="宋体" w:hAnsi="宋体"/>
              </w:rPr>
            </w:pPr>
            <w:r w:rsidRPr="0007716B">
              <w:rPr>
                <w:rFonts w:ascii="宋体" w:eastAsia="宋体" w:hAnsi="宋体" w:hint="eastAsia"/>
              </w:rPr>
              <w:t>数据库设计文档，数据库文件</w:t>
            </w:r>
          </w:p>
        </w:tc>
      </w:tr>
    </w:tbl>
    <w:p w14:paraId="5C068844" w14:textId="77777777" w:rsidR="003B149C" w:rsidRDefault="003B149C" w:rsidP="003B149C"/>
    <w:p w14:paraId="01A67C70" w14:textId="078A6F3B" w:rsidR="003B149C" w:rsidRPr="0007716B" w:rsidRDefault="003B149C" w:rsidP="003B149C">
      <w:pPr>
        <w:pStyle w:val="6"/>
        <w:rPr>
          <w:rFonts w:ascii="宋体" w:eastAsia="宋体" w:hAnsi="宋体"/>
          <w:sz w:val="21"/>
          <w:szCs w:val="21"/>
        </w:rPr>
      </w:pPr>
      <w:bookmarkStart w:id="1180" w:name="_Toc526025154"/>
      <w:bookmarkStart w:id="1181" w:name="_Toc526616643"/>
      <w:bookmarkStart w:id="1182" w:name="_Toc529546289"/>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.1.2 HIPO</w:t>
      </w:r>
      <w:r w:rsidRPr="0007716B">
        <w:rPr>
          <w:rFonts w:ascii="宋体" w:eastAsia="宋体" w:hAnsi="宋体" w:hint="eastAsia"/>
          <w:sz w:val="21"/>
          <w:szCs w:val="21"/>
        </w:rPr>
        <w:t>图</w:t>
      </w:r>
      <w:bookmarkEnd w:id="1180"/>
      <w:bookmarkEnd w:id="1181"/>
      <w:bookmarkEnd w:id="1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EAE7BA" w14:textId="77777777" w:rsidTr="00E024DC">
        <w:tc>
          <w:tcPr>
            <w:tcW w:w="805" w:type="dxa"/>
          </w:tcPr>
          <w:p w14:paraId="6B007F18"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0D18B495" w14:textId="77777777" w:rsidR="003B149C" w:rsidRPr="0007716B" w:rsidRDefault="003B149C" w:rsidP="00E024DC">
            <w:pPr>
              <w:rPr>
                <w:rFonts w:ascii="宋体" w:eastAsia="宋体" w:hAnsi="宋体"/>
              </w:rPr>
            </w:pPr>
            <w:r w:rsidRPr="0007716B">
              <w:rPr>
                <w:rFonts w:ascii="宋体" w:eastAsia="宋体" w:hAnsi="宋体" w:hint="eastAsia"/>
              </w:rPr>
              <w:t>郦哲聪</w:t>
            </w:r>
          </w:p>
        </w:tc>
        <w:tc>
          <w:tcPr>
            <w:tcW w:w="1498" w:type="dxa"/>
          </w:tcPr>
          <w:p w14:paraId="07D476B3"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7CDA57D6"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5F68B064"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4E43CBB6"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7AAC1A81" w14:textId="77777777" w:rsidTr="00E024DC">
        <w:tc>
          <w:tcPr>
            <w:tcW w:w="805" w:type="dxa"/>
          </w:tcPr>
          <w:p w14:paraId="63C87F8B"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1DD1E172" w14:textId="77777777" w:rsidR="003B149C" w:rsidRPr="0007716B" w:rsidRDefault="003B149C" w:rsidP="00E024DC">
            <w:pPr>
              <w:rPr>
                <w:rFonts w:ascii="宋体" w:eastAsia="宋体" w:hAnsi="宋体"/>
              </w:rPr>
            </w:pPr>
            <w:r w:rsidRPr="0007716B">
              <w:rPr>
                <w:rFonts w:ascii="宋体" w:eastAsia="宋体" w:hAnsi="宋体"/>
              </w:rPr>
              <w:t>R</w:t>
            </w:r>
          </w:p>
        </w:tc>
        <w:tc>
          <w:tcPr>
            <w:tcW w:w="1498" w:type="dxa"/>
          </w:tcPr>
          <w:p w14:paraId="17C2A61D"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16B55E4"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DCADDE0"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5AAEB03E"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06EA1DEE" w14:textId="77777777" w:rsidTr="00E024DC">
        <w:tc>
          <w:tcPr>
            <w:tcW w:w="8296" w:type="dxa"/>
            <w:gridSpan w:val="6"/>
          </w:tcPr>
          <w:p w14:paraId="3781BADA"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7296896D" w14:textId="77777777" w:rsidTr="00E024DC">
        <w:tc>
          <w:tcPr>
            <w:tcW w:w="805" w:type="dxa"/>
          </w:tcPr>
          <w:p w14:paraId="5E8AFA0B"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14A755E2" w14:textId="77777777" w:rsidR="003B149C" w:rsidRPr="0007716B" w:rsidRDefault="003B149C" w:rsidP="00E024DC">
            <w:pPr>
              <w:rPr>
                <w:rFonts w:ascii="宋体" w:eastAsia="宋体" w:hAnsi="宋体"/>
              </w:rPr>
            </w:pPr>
            <w:r w:rsidRPr="0007716B">
              <w:rPr>
                <w:rFonts w:ascii="宋体" w:eastAsia="宋体" w:hAnsi="宋体" w:hint="eastAsia"/>
              </w:rPr>
              <w:t>业务流程图、数据流图</w:t>
            </w:r>
          </w:p>
        </w:tc>
      </w:tr>
      <w:tr w:rsidR="003B149C" w14:paraId="6A8B8634" w14:textId="77777777" w:rsidTr="00E024DC">
        <w:trPr>
          <w:trHeight w:val="58"/>
        </w:trPr>
        <w:tc>
          <w:tcPr>
            <w:tcW w:w="805" w:type="dxa"/>
          </w:tcPr>
          <w:p w14:paraId="142321FF"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22DBEFCE" w14:textId="77777777" w:rsidR="003B149C" w:rsidRPr="0007716B" w:rsidRDefault="003B149C" w:rsidP="00E024DC">
            <w:pPr>
              <w:rPr>
                <w:rFonts w:ascii="宋体" w:eastAsia="宋体" w:hAnsi="宋体"/>
              </w:rPr>
            </w:pPr>
            <w:r w:rsidRPr="0007716B">
              <w:rPr>
                <w:rFonts w:ascii="宋体" w:eastAsia="宋体" w:hAnsi="宋体" w:hint="eastAsia"/>
              </w:rPr>
              <w:t>分析输入、输出和处理</w:t>
            </w:r>
          </w:p>
        </w:tc>
      </w:tr>
      <w:tr w:rsidR="003B149C" w14:paraId="3ADA3F2E" w14:textId="77777777" w:rsidTr="00E024DC">
        <w:trPr>
          <w:trHeight w:val="58"/>
        </w:trPr>
        <w:tc>
          <w:tcPr>
            <w:tcW w:w="805" w:type="dxa"/>
          </w:tcPr>
          <w:p w14:paraId="05A866F7"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2882BEB0" w14:textId="77777777" w:rsidR="003B149C" w:rsidRPr="0007716B" w:rsidRDefault="003B149C" w:rsidP="00E024DC">
            <w:pPr>
              <w:rPr>
                <w:rFonts w:ascii="宋体" w:eastAsia="宋体" w:hAnsi="宋体"/>
              </w:rPr>
            </w:pPr>
            <w:r w:rsidRPr="0007716B">
              <w:rPr>
                <w:rFonts w:ascii="宋体" w:eastAsia="宋体" w:hAnsi="宋体" w:hint="eastAsia"/>
              </w:rPr>
              <w:t>HIPO图</w:t>
            </w:r>
          </w:p>
        </w:tc>
      </w:tr>
    </w:tbl>
    <w:p w14:paraId="61B687FF" w14:textId="77777777" w:rsidR="003B149C" w:rsidRDefault="003B149C" w:rsidP="003B149C"/>
    <w:p w14:paraId="328C3BFF" w14:textId="1331BBB1" w:rsidR="003B149C" w:rsidRPr="0007716B" w:rsidRDefault="003B149C" w:rsidP="003B149C">
      <w:pPr>
        <w:pStyle w:val="6"/>
        <w:rPr>
          <w:rFonts w:ascii="宋体" w:eastAsia="宋体" w:hAnsi="宋体"/>
          <w:sz w:val="21"/>
          <w:szCs w:val="21"/>
        </w:rPr>
      </w:pPr>
      <w:bookmarkStart w:id="1183" w:name="_Toc526025155"/>
      <w:bookmarkStart w:id="1184" w:name="_Toc526616644"/>
      <w:bookmarkStart w:id="1185" w:name="_Toc529546290"/>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.1.3</w:t>
      </w:r>
      <w:r w:rsidRPr="0007716B">
        <w:rPr>
          <w:rFonts w:ascii="宋体" w:eastAsia="宋体" w:hAnsi="宋体" w:hint="eastAsia"/>
          <w:sz w:val="21"/>
          <w:szCs w:val="21"/>
        </w:rPr>
        <w:t>功能结构图</w:t>
      </w:r>
      <w:bookmarkEnd w:id="1183"/>
      <w:bookmarkEnd w:id="1184"/>
      <w:bookmarkEnd w:id="1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37C3D1E" w14:textId="77777777" w:rsidTr="00E024DC">
        <w:tc>
          <w:tcPr>
            <w:tcW w:w="805" w:type="dxa"/>
          </w:tcPr>
          <w:p w14:paraId="48E670DD"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4B84B636" w14:textId="77777777" w:rsidR="003B149C" w:rsidRPr="0007716B" w:rsidRDefault="003B149C" w:rsidP="00E024DC">
            <w:pPr>
              <w:rPr>
                <w:rFonts w:ascii="宋体" w:eastAsia="宋体" w:hAnsi="宋体"/>
              </w:rPr>
            </w:pPr>
            <w:r w:rsidRPr="0007716B">
              <w:rPr>
                <w:rFonts w:ascii="宋体" w:eastAsia="宋体" w:hAnsi="宋体" w:hint="eastAsia"/>
              </w:rPr>
              <w:t>郦哲聪</w:t>
            </w:r>
          </w:p>
        </w:tc>
        <w:tc>
          <w:tcPr>
            <w:tcW w:w="1498" w:type="dxa"/>
          </w:tcPr>
          <w:p w14:paraId="3D4F0CFC"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1CB1F172"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71886A58"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19649A32"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78F05FB6" w14:textId="77777777" w:rsidTr="00E024DC">
        <w:tc>
          <w:tcPr>
            <w:tcW w:w="805" w:type="dxa"/>
          </w:tcPr>
          <w:p w14:paraId="10417048"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397D3F77"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14F892BF"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1F226D0D" w14:textId="77777777" w:rsidR="003B149C" w:rsidRPr="0007716B" w:rsidRDefault="003B149C" w:rsidP="00E024DC">
            <w:pPr>
              <w:rPr>
                <w:rFonts w:ascii="宋体" w:eastAsia="宋体" w:hAnsi="宋体"/>
              </w:rPr>
            </w:pPr>
            <w:r w:rsidRPr="0007716B">
              <w:rPr>
                <w:rFonts w:ascii="宋体" w:eastAsia="宋体" w:hAnsi="宋体"/>
              </w:rPr>
              <w:t>R</w:t>
            </w:r>
          </w:p>
        </w:tc>
        <w:tc>
          <w:tcPr>
            <w:tcW w:w="1498" w:type="dxa"/>
          </w:tcPr>
          <w:p w14:paraId="06BE4007"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4BAAF7C7"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3DDCAD78" w14:textId="77777777" w:rsidTr="00E024DC">
        <w:tc>
          <w:tcPr>
            <w:tcW w:w="8296" w:type="dxa"/>
            <w:gridSpan w:val="6"/>
          </w:tcPr>
          <w:p w14:paraId="3894C1D4"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1E84D7F3" w14:textId="77777777" w:rsidTr="00E024DC">
        <w:tc>
          <w:tcPr>
            <w:tcW w:w="805" w:type="dxa"/>
          </w:tcPr>
          <w:p w14:paraId="55F7AB0F"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196A4FD2" w14:textId="77777777" w:rsidR="003B149C" w:rsidRPr="0007716B" w:rsidRDefault="003B149C" w:rsidP="00E024DC">
            <w:pPr>
              <w:rPr>
                <w:rFonts w:ascii="宋体" w:eastAsia="宋体" w:hAnsi="宋体"/>
              </w:rPr>
            </w:pPr>
            <w:r w:rsidRPr="0007716B">
              <w:rPr>
                <w:rFonts w:ascii="宋体" w:eastAsia="宋体" w:hAnsi="宋体" w:hint="eastAsia"/>
              </w:rPr>
              <w:t>HIPO图</w:t>
            </w:r>
          </w:p>
        </w:tc>
      </w:tr>
      <w:tr w:rsidR="003B149C" w14:paraId="5C3A32FA" w14:textId="77777777" w:rsidTr="00E024DC">
        <w:trPr>
          <w:trHeight w:val="58"/>
        </w:trPr>
        <w:tc>
          <w:tcPr>
            <w:tcW w:w="805" w:type="dxa"/>
          </w:tcPr>
          <w:p w14:paraId="695D42A4"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39D284B7" w14:textId="77777777" w:rsidR="003B149C" w:rsidRPr="0007716B" w:rsidRDefault="003B149C" w:rsidP="00E024DC">
            <w:pPr>
              <w:rPr>
                <w:rFonts w:ascii="宋体" w:eastAsia="宋体" w:hAnsi="宋体"/>
              </w:rPr>
            </w:pPr>
            <w:r w:rsidRPr="0007716B">
              <w:rPr>
                <w:rFonts w:ascii="宋体" w:eastAsia="宋体" w:hAnsi="宋体" w:hint="eastAsia"/>
              </w:rPr>
              <w:t>分析HIPO图，分成功能子系统</w:t>
            </w:r>
          </w:p>
        </w:tc>
      </w:tr>
      <w:tr w:rsidR="003B149C" w14:paraId="473FBB55" w14:textId="77777777" w:rsidTr="00E024DC">
        <w:trPr>
          <w:trHeight w:val="58"/>
        </w:trPr>
        <w:tc>
          <w:tcPr>
            <w:tcW w:w="805" w:type="dxa"/>
          </w:tcPr>
          <w:p w14:paraId="3FC27A23"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22D457F9" w14:textId="77777777" w:rsidR="003B149C" w:rsidRPr="0007716B" w:rsidRDefault="003B149C" w:rsidP="00E024DC">
            <w:pPr>
              <w:rPr>
                <w:rFonts w:ascii="宋体" w:eastAsia="宋体" w:hAnsi="宋体"/>
              </w:rPr>
            </w:pPr>
            <w:r w:rsidRPr="0007716B">
              <w:rPr>
                <w:rFonts w:ascii="宋体" w:eastAsia="宋体" w:hAnsi="宋体" w:hint="eastAsia"/>
              </w:rPr>
              <w:t>功能结构图</w:t>
            </w:r>
          </w:p>
        </w:tc>
      </w:tr>
    </w:tbl>
    <w:p w14:paraId="7302777B" w14:textId="77777777" w:rsidR="003B149C" w:rsidRDefault="003B149C" w:rsidP="003B149C"/>
    <w:p w14:paraId="40AE8E16" w14:textId="1C456613" w:rsidR="003B149C" w:rsidRPr="0007716B" w:rsidRDefault="003B149C" w:rsidP="003B149C">
      <w:pPr>
        <w:pStyle w:val="6"/>
        <w:rPr>
          <w:rFonts w:ascii="宋体" w:eastAsia="宋体" w:hAnsi="宋体"/>
          <w:sz w:val="21"/>
          <w:szCs w:val="21"/>
        </w:rPr>
      </w:pPr>
      <w:bookmarkStart w:id="1186" w:name="_Toc526025156"/>
      <w:bookmarkStart w:id="1187" w:name="_Toc526616645"/>
      <w:bookmarkStart w:id="1188" w:name="_Toc529546291"/>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.1.4</w:t>
      </w:r>
      <w:r w:rsidRPr="0007716B">
        <w:rPr>
          <w:rFonts w:ascii="宋体" w:eastAsia="宋体" w:hAnsi="宋体" w:hint="eastAsia"/>
          <w:sz w:val="21"/>
          <w:szCs w:val="21"/>
        </w:rPr>
        <w:t>测试计划</w:t>
      </w:r>
      <w:bookmarkEnd w:id="1186"/>
      <w:bookmarkEnd w:id="1187"/>
      <w:bookmarkEnd w:id="1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50C49A7" w14:textId="77777777" w:rsidTr="00E024DC">
        <w:tc>
          <w:tcPr>
            <w:tcW w:w="805" w:type="dxa"/>
          </w:tcPr>
          <w:p w14:paraId="038DCB1F"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71B611AA" w14:textId="77777777" w:rsidR="003B149C" w:rsidRPr="0007716B" w:rsidRDefault="003B149C" w:rsidP="00E024DC">
            <w:pPr>
              <w:rPr>
                <w:rFonts w:ascii="宋体" w:eastAsia="宋体" w:hAnsi="宋体"/>
              </w:rPr>
            </w:pPr>
            <w:r w:rsidRPr="0007716B">
              <w:rPr>
                <w:rFonts w:ascii="宋体" w:eastAsia="宋体" w:hAnsi="宋体" w:hint="eastAsia"/>
              </w:rPr>
              <w:t>郦哲聪</w:t>
            </w:r>
          </w:p>
        </w:tc>
        <w:tc>
          <w:tcPr>
            <w:tcW w:w="1498" w:type="dxa"/>
          </w:tcPr>
          <w:p w14:paraId="70D0A9CE"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100F3834"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32EBD9D0"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1D0FDFE0"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6E968E71" w14:textId="77777777" w:rsidTr="00E024DC">
        <w:tc>
          <w:tcPr>
            <w:tcW w:w="805" w:type="dxa"/>
          </w:tcPr>
          <w:p w14:paraId="437244C3"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11C4D66B"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476277B9"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797DE88"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0840D795" w14:textId="77777777" w:rsidR="003B149C" w:rsidRPr="0007716B" w:rsidRDefault="003B149C" w:rsidP="00E024DC">
            <w:pPr>
              <w:rPr>
                <w:rFonts w:ascii="宋体" w:eastAsia="宋体" w:hAnsi="宋体"/>
              </w:rPr>
            </w:pPr>
            <w:r w:rsidRPr="0007716B">
              <w:rPr>
                <w:rFonts w:ascii="宋体" w:eastAsia="宋体" w:hAnsi="宋体"/>
              </w:rPr>
              <w:t>R</w:t>
            </w:r>
          </w:p>
        </w:tc>
        <w:tc>
          <w:tcPr>
            <w:tcW w:w="1499" w:type="dxa"/>
          </w:tcPr>
          <w:p w14:paraId="3A9B303E"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5040059B" w14:textId="77777777" w:rsidTr="00E024DC">
        <w:tc>
          <w:tcPr>
            <w:tcW w:w="8296" w:type="dxa"/>
            <w:gridSpan w:val="6"/>
          </w:tcPr>
          <w:p w14:paraId="20E36FAD"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73AB45B2" w14:textId="77777777" w:rsidTr="00E024DC">
        <w:tc>
          <w:tcPr>
            <w:tcW w:w="805" w:type="dxa"/>
          </w:tcPr>
          <w:p w14:paraId="4323E945"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53B8CD5D" w14:textId="77777777" w:rsidR="003B149C" w:rsidRPr="0007716B" w:rsidRDefault="003B149C" w:rsidP="00E024DC">
            <w:pPr>
              <w:rPr>
                <w:rFonts w:ascii="宋体" w:eastAsia="宋体" w:hAnsi="宋体"/>
              </w:rPr>
            </w:pPr>
            <w:r w:rsidRPr="0007716B">
              <w:rPr>
                <w:rFonts w:ascii="宋体" w:eastAsia="宋体" w:hAnsi="宋体" w:hint="eastAsia"/>
              </w:rPr>
              <w:t>功能结构图</w:t>
            </w:r>
          </w:p>
        </w:tc>
      </w:tr>
      <w:tr w:rsidR="003B149C" w14:paraId="55AE40E9" w14:textId="77777777" w:rsidTr="00E024DC">
        <w:trPr>
          <w:trHeight w:val="58"/>
        </w:trPr>
        <w:tc>
          <w:tcPr>
            <w:tcW w:w="805" w:type="dxa"/>
          </w:tcPr>
          <w:p w14:paraId="0C9DA07F" w14:textId="77777777" w:rsidR="003B149C" w:rsidRPr="0007716B" w:rsidRDefault="003B149C" w:rsidP="00E024DC">
            <w:pPr>
              <w:rPr>
                <w:rFonts w:ascii="宋体" w:eastAsia="宋体" w:hAnsi="宋体"/>
              </w:rPr>
            </w:pPr>
            <w:r w:rsidRPr="0007716B">
              <w:rPr>
                <w:rFonts w:ascii="宋体" w:eastAsia="宋体" w:hAnsi="宋体" w:hint="eastAsia"/>
              </w:rPr>
              <w:t>任务</w:t>
            </w:r>
            <w:r w:rsidRPr="0007716B">
              <w:rPr>
                <w:rFonts w:ascii="宋体" w:eastAsia="宋体" w:hAnsi="宋体" w:hint="eastAsia"/>
              </w:rPr>
              <w:lastRenderedPageBreak/>
              <w:t>说明</w:t>
            </w:r>
          </w:p>
        </w:tc>
        <w:tc>
          <w:tcPr>
            <w:tcW w:w="7491" w:type="dxa"/>
            <w:gridSpan w:val="5"/>
          </w:tcPr>
          <w:p w14:paraId="1622F218" w14:textId="77777777" w:rsidR="003B149C" w:rsidRPr="0007716B" w:rsidRDefault="003B149C" w:rsidP="00E024DC">
            <w:pPr>
              <w:rPr>
                <w:rFonts w:ascii="宋体" w:eastAsia="宋体" w:hAnsi="宋体"/>
              </w:rPr>
            </w:pPr>
            <w:r w:rsidRPr="0007716B">
              <w:rPr>
                <w:rFonts w:ascii="宋体" w:eastAsia="宋体" w:hAnsi="宋体" w:hint="eastAsia"/>
              </w:rPr>
              <w:lastRenderedPageBreak/>
              <w:t>编写测试计划</w:t>
            </w:r>
          </w:p>
        </w:tc>
      </w:tr>
      <w:tr w:rsidR="003B149C" w14:paraId="77C22792" w14:textId="77777777" w:rsidTr="00E024DC">
        <w:trPr>
          <w:trHeight w:val="58"/>
        </w:trPr>
        <w:tc>
          <w:tcPr>
            <w:tcW w:w="805" w:type="dxa"/>
          </w:tcPr>
          <w:p w14:paraId="18FCFB58"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3C432A7F" w14:textId="77777777" w:rsidR="003B149C" w:rsidRPr="0007716B" w:rsidRDefault="003B149C" w:rsidP="00E024DC">
            <w:pPr>
              <w:rPr>
                <w:rFonts w:ascii="宋体" w:eastAsia="宋体" w:hAnsi="宋体"/>
              </w:rPr>
            </w:pPr>
            <w:r w:rsidRPr="0007716B">
              <w:rPr>
                <w:rFonts w:ascii="宋体" w:eastAsia="宋体" w:hAnsi="宋体" w:hint="eastAsia"/>
              </w:rPr>
              <w:t>测试计划文档</w:t>
            </w:r>
          </w:p>
        </w:tc>
      </w:tr>
    </w:tbl>
    <w:p w14:paraId="6E74F948" w14:textId="77777777" w:rsidR="003B149C" w:rsidRDefault="003B149C" w:rsidP="003B149C"/>
    <w:p w14:paraId="188C3911" w14:textId="4A4B2AC5" w:rsidR="003B149C" w:rsidRPr="0007716B" w:rsidRDefault="003B149C" w:rsidP="003B149C">
      <w:pPr>
        <w:pStyle w:val="6"/>
        <w:rPr>
          <w:rFonts w:ascii="宋体" w:eastAsia="宋体" w:hAnsi="宋体"/>
          <w:sz w:val="21"/>
          <w:szCs w:val="21"/>
        </w:rPr>
      </w:pPr>
      <w:bookmarkStart w:id="1189" w:name="_Toc526025157"/>
      <w:bookmarkStart w:id="1190" w:name="_Toc526616646"/>
      <w:bookmarkStart w:id="1191" w:name="_Toc529546292"/>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.1.5</w:t>
      </w:r>
      <w:r w:rsidRPr="0007716B">
        <w:rPr>
          <w:rFonts w:ascii="宋体" w:eastAsia="宋体" w:hAnsi="宋体" w:hint="eastAsia"/>
          <w:sz w:val="21"/>
          <w:szCs w:val="21"/>
        </w:rPr>
        <w:t>测试用例</w:t>
      </w:r>
      <w:bookmarkEnd w:id="1189"/>
      <w:bookmarkEnd w:id="1190"/>
      <w:bookmarkEnd w:id="1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8EEC690" w14:textId="77777777" w:rsidTr="00E024DC">
        <w:tc>
          <w:tcPr>
            <w:tcW w:w="805" w:type="dxa"/>
          </w:tcPr>
          <w:p w14:paraId="56760908"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0945592B" w14:textId="77777777" w:rsidR="003B149C" w:rsidRPr="0007716B" w:rsidRDefault="003B149C" w:rsidP="00E024DC">
            <w:pPr>
              <w:rPr>
                <w:rFonts w:ascii="宋体" w:eastAsia="宋体" w:hAnsi="宋体"/>
              </w:rPr>
            </w:pPr>
            <w:r w:rsidRPr="0007716B">
              <w:rPr>
                <w:rFonts w:ascii="宋体" w:eastAsia="宋体" w:hAnsi="宋体" w:hint="eastAsia"/>
              </w:rPr>
              <w:t>郦哲聪</w:t>
            </w:r>
          </w:p>
        </w:tc>
        <w:tc>
          <w:tcPr>
            <w:tcW w:w="1498" w:type="dxa"/>
          </w:tcPr>
          <w:p w14:paraId="447A7141"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2857B204"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47551068"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25632E2A"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687668EE" w14:textId="77777777" w:rsidTr="00E024DC">
        <w:tc>
          <w:tcPr>
            <w:tcW w:w="805" w:type="dxa"/>
          </w:tcPr>
          <w:p w14:paraId="2B448331"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7E69B275"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37F03388"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14F5BA28"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31F34A87"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5D7EE725" w14:textId="77777777" w:rsidR="003B149C" w:rsidRPr="0007716B" w:rsidRDefault="003B149C" w:rsidP="00E024DC">
            <w:pPr>
              <w:rPr>
                <w:rFonts w:ascii="宋体" w:eastAsia="宋体" w:hAnsi="宋体"/>
              </w:rPr>
            </w:pPr>
            <w:r w:rsidRPr="0007716B">
              <w:rPr>
                <w:rFonts w:ascii="宋体" w:eastAsia="宋体" w:hAnsi="宋体"/>
              </w:rPr>
              <w:t>R</w:t>
            </w:r>
          </w:p>
        </w:tc>
      </w:tr>
      <w:tr w:rsidR="003B149C" w14:paraId="3A34D36F" w14:textId="77777777" w:rsidTr="00E024DC">
        <w:tc>
          <w:tcPr>
            <w:tcW w:w="8296" w:type="dxa"/>
            <w:gridSpan w:val="6"/>
          </w:tcPr>
          <w:p w14:paraId="21A46148"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5A3523E1" w14:textId="77777777" w:rsidTr="00E024DC">
        <w:tc>
          <w:tcPr>
            <w:tcW w:w="805" w:type="dxa"/>
          </w:tcPr>
          <w:p w14:paraId="17A01FB8"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74ED99E0" w14:textId="77777777" w:rsidR="003B149C" w:rsidRPr="0007716B" w:rsidRDefault="003B149C" w:rsidP="00E024DC">
            <w:pPr>
              <w:rPr>
                <w:rFonts w:ascii="宋体" w:eastAsia="宋体" w:hAnsi="宋体"/>
              </w:rPr>
            </w:pPr>
            <w:r w:rsidRPr="0007716B">
              <w:rPr>
                <w:rFonts w:ascii="宋体" w:eastAsia="宋体" w:hAnsi="宋体" w:hint="eastAsia"/>
              </w:rPr>
              <w:t>功能结构图</w:t>
            </w:r>
          </w:p>
        </w:tc>
      </w:tr>
      <w:tr w:rsidR="003B149C" w14:paraId="52E1BF15" w14:textId="77777777" w:rsidTr="00E024DC">
        <w:trPr>
          <w:trHeight w:val="58"/>
        </w:trPr>
        <w:tc>
          <w:tcPr>
            <w:tcW w:w="805" w:type="dxa"/>
          </w:tcPr>
          <w:p w14:paraId="43AE522B"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119316E3" w14:textId="77777777" w:rsidR="003B149C" w:rsidRPr="0007716B" w:rsidRDefault="003B149C" w:rsidP="00E024DC">
            <w:pPr>
              <w:rPr>
                <w:rFonts w:ascii="宋体" w:eastAsia="宋体" w:hAnsi="宋体"/>
              </w:rPr>
            </w:pPr>
            <w:r w:rsidRPr="0007716B">
              <w:rPr>
                <w:rFonts w:ascii="宋体" w:eastAsia="宋体" w:hAnsi="宋体" w:hint="eastAsia"/>
              </w:rPr>
              <w:t>用白盒和黑盒测试原理编写测试用例</w:t>
            </w:r>
          </w:p>
        </w:tc>
      </w:tr>
      <w:tr w:rsidR="003B149C" w14:paraId="1EBB4A0C" w14:textId="77777777" w:rsidTr="00E024DC">
        <w:trPr>
          <w:trHeight w:val="58"/>
        </w:trPr>
        <w:tc>
          <w:tcPr>
            <w:tcW w:w="805" w:type="dxa"/>
          </w:tcPr>
          <w:p w14:paraId="396C6072"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0DBCCAC3" w14:textId="77777777" w:rsidR="003B149C" w:rsidRPr="0007716B" w:rsidRDefault="003B149C" w:rsidP="00E024DC">
            <w:pPr>
              <w:rPr>
                <w:rFonts w:ascii="宋体" w:eastAsia="宋体" w:hAnsi="宋体"/>
              </w:rPr>
            </w:pPr>
            <w:r w:rsidRPr="0007716B">
              <w:rPr>
                <w:rFonts w:ascii="宋体" w:eastAsia="宋体" w:hAnsi="宋体" w:hint="eastAsia"/>
              </w:rPr>
              <w:t>测试用例</w:t>
            </w:r>
          </w:p>
        </w:tc>
      </w:tr>
    </w:tbl>
    <w:p w14:paraId="12147279" w14:textId="77777777" w:rsidR="003B149C" w:rsidRDefault="003B149C" w:rsidP="003B149C"/>
    <w:p w14:paraId="357843B4" w14:textId="6A7EBD06" w:rsidR="003B149C" w:rsidRPr="0007716B" w:rsidRDefault="003B149C" w:rsidP="003B149C">
      <w:pPr>
        <w:pStyle w:val="6"/>
        <w:rPr>
          <w:rFonts w:ascii="宋体" w:eastAsia="宋体" w:hAnsi="宋体"/>
          <w:sz w:val="21"/>
          <w:szCs w:val="21"/>
        </w:rPr>
      </w:pPr>
      <w:bookmarkStart w:id="1192" w:name="_Toc526025158"/>
      <w:bookmarkStart w:id="1193" w:name="_Toc526616647"/>
      <w:bookmarkStart w:id="1194" w:name="_Toc529546293"/>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.1.6</w:t>
      </w:r>
      <w:r w:rsidRPr="0007716B">
        <w:rPr>
          <w:rFonts w:ascii="宋体" w:eastAsia="宋体" w:hAnsi="宋体" w:hint="eastAsia"/>
          <w:sz w:val="21"/>
          <w:szCs w:val="21"/>
        </w:rPr>
        <w:t>总体设计文档编写</w:t>
      </w:r>
      <w:bookmarkEnd w:id="1192"/>
      <w:bookmarkEnd w:id="1193"/>
      <w:bookmarkEnd w:id="1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D5E2322" w14:textId="77777777" w:rsidTr="00E024DC">
        <w:tc>
          <w:tcPr>
            <w:tcW w:w="805" w:type="dxa"/>
          </w:tcPr>
          <w:p w14:paraId="61CA2F9F"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2491E1CC" w14:textId="77777777" w:rsidR="003B149C" w:rsidRPr="0007716B" w:rsidRDefault="003B149C" w:rsidP="00E024DC">
            <w:pPr>
              <w:rPr>
                <w:rFonts w:ascii="宋体" w:eastAsia="宋体" w:hAnsi="宋体"/>
              </w:rPr>
            </w:pPr>
            <w:r w:rsidRPr="0007716B">
              <w:rPr>
                <w:rFonts w:ascii="宋体" w:eastAsia="宋体" w:hAnsi="宋体" w:hint="eastAsia"/>
              </w:rPr>
              <w:t>郦哲聪</w:t>
            </w:r>
          </w:p>
        </w:tc>
        <w:tc>
          <w:tcPr>
            <w:tcW w:w="1498" w:type="dxa"/>
          </w:tcPr>
          <w:p w14:paraId="0B900C54"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3035B55A"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177B1870"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686532E3"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1AC397A6" w14:textId="77777777" w:rsidTr="00E024DC">
        <w:tc>
          <w:tcPr>
            <w:tcW w:w="805" w:type="dxa"/>
          </w:tcPr>
          <w:p w14:paraId="6F767BB5"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2F74BCFA"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C827DCA"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520865A"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6BCEE79C"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7B983F5C" w14:textId="77777777" w:rsidR="003B149C" w:rsidRPr="0007716B" w:rsidRDefault="003B149C" w:rsidP="00E024DC">
            <w:pPr>
              <w:rPr>
                <w:rFonts w:ascii="宋体" w:eastAsia="宋体" w:hAnsi="宋体"/>
              </w:rPr>
            </w:pPr>
            <w:r w:rsidRPr="0007716B">
              <w:rPr>
                <w:rFonts w:ascii="宋体" w:eastAsia="宋体" w:hAnsi="宋体"/>
              </w:rPr>
              <w:t>R</w:t>
            </w:r>
          </w:p>
        </w:tc>
      </w:tr>
      <w:tr w:rsidR="003B149C" w14:paraId="1E4844FC" w14:textId="77777777" w:rsidTr="00E024DC">
        <w:tc>
          <w:tcPr>
            <w:tcW w:w="8296" w:type="dxa"/>
            <w:gridSpan w:val="6"/>
          </w:tcPr>
          <w:p w14:paraId="5C9D6C15"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22CFEEB3" w14:textId="77777777" w:rsidTr="00E024DC">
        <w:tc>
          <w:tcPr>
            <w:tcW w:w="805" w:type="dxa"/>
          </w:tcPr>
          <w:p w14:paraId="558B4BD7"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5BE95E35" w14:textId="77777777" w:rsidR="003B149C" w:rsidRPr="0007716B" w:rsidRDefault="003B149C" w:rsidP="00E024DC">
            <w:pPr>
              <w:rPr>
                <w:rFonts w:ascii="宋体" w:eastAsia="宋体" w:hAnsi="宋体"/>
              </w:rPr>
            </w:pPr>
            <w:r w:rsidRPr="0007716B">
              <w:rPr>
                <w:rFonts w:ascii="宋体" w:eastAsia="宋体" w:hAnsi="宋体" w:hint="eastAsia"/>
              </w:rPr>
              <w:t>测试用例、HIPO图、功能结构图、测试计划</w:t>
            </w:r>
          </w:p>
        </w:tc>
      </w:tr>
      <w:tr w:rsidR="003B149C" w14:paraId="65D5AA94" w14:textId="77777777" w:rsidTr="00E024DC">
        <w:trPr>
          <w:trHeight w:val="58"/>
        </w:trPr>
        <w:tc>
          <w:tcPr>
            <w:tcW w:w="805" w:type="dxa"/>
          </w:tcPr>
          <w:p w14:paraId="1E04FB88"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40325437" w14:textId="77777777" w:rsidR="003B149C" w:rsidRPr="0007716B" w:rsidRDefault="003B149C" w:rsidP="00E024DC">
            <w:pPr>
              <w:rPr>
                <w:rFonts w:ascii="宋体" w:eastAsia="宋体" w:hAnsi="宋体"/>
              </w:rPr>
            </w:pPr>
            <w:r w:rsidRPr="0007716B">
              <w:rPr>
                <w:rFonts w:ascii="宋体" w:eastAsia="宋体" w:hAnsi="宋体" w:hint="eastAsia"/>
              </w:rPr>
              <w:t>编写总计设计文档</w:t>
            </w:r>
          </w:p>
        </w:tc>
      </w:tr>
      <w:tr w:rsidR="003B149C" w14:paraId="04E50EA7" w14:textId="77777777" w:rsidTr="00E024DC">
        <w:trPr>
          <w:trHeight w:val="58"/>
        </w:trPr>
        <w:tc>
          <w:tcPr>
            <w:tcW w:w="805" w:type="dxa"/>
          </w:tcPr>
          <w:p w14:paraId="50FDDF7C"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36736B38" w14:textId="77777777" w:rsidR="003B149C" w:rsidRPr="0007716B" w:rsidRDefault="003B149C" w:rsidP="00E024DC">
            <w:pPr>
              <w:rPr>
                <w:rFonts w:ascii="宋体" w:eastAsia="宋体" w:hAnsi="宋体"/>
              </w:rPr>
            </w:pPr>
            <w:r w:rsidRPr="0007716B">
              <w:rPr>
                <w:rFonts w:ascii="宋体" w:eastAsia="宋体" w:hAnsi="宋体" w:hint="eastAsia"/>
              </w:rPr>
              <w:t>总体设计文档</w:t>
            </w:r>
          </w:p>
        </w:tc>
      </w:tr>
    </w:tbl>
    <w:p w14:paraId="626FBED5" w14:textId="2126E716" w:rsidR="003B149C" w:rsidRPr="0007716B" w:rsidRDefault="00EC4DDB" w:rsidP="00EC4DDB">
      <w:pPr>
        <w:pStyle w:val="4"/>
        <w:rPr>
          <w:rFonts w:ascii="宋体" w:eastAsia="宋体" w:hAnsi="宋体"/>
        </w:rPr>
      </w:pPr>
      <w:bookmarkStart w:id="1195" w:name="_Toc529546294"/>
      <w:r w:rsidRPr="0007716B">
        <w:rPr>
          <w:rFonts w:ascii="宋体" w:eastAsia="宋体" w:hAnsi="宋体" w:hint="eastAsia"/>
        </w:rPr>
        <w:t>3</w:t>
      </w:r>
      <w:r w:rsidRPr="0007716B">
        <w:rPr>
          <w:rFonts w:ascii="宋体" w:eastAsia="宋体" w:hAnsi="宋体"/>
        </w:rPr>
        <w:t>.1.7</w:t>
      </w:r>
      <w:r w:rsidRPr="0007716B">
        <w:rPr>
          <w:rFonts w:ascii="宋体" w:eastAsia="宋体" w:hAnsi="宋体" w:hint="eastAsia"/>
        </w:rPr>
        <w:t>系统测试</w:t>
      </w:r>
      <w:bookmarkEnd w:id="1195"/>
    </w:p>
    <w:p w14:paraId="6C7C078A" w14:textId="4957F39A" w:rsidR="00EC4DDB" w:rsidRPr="0007716B" w:rsidRDefault="00EC4DDB" w:rsidP="00EC4DDB">
      <w:pPr>
        <w:pStyle w:val="5"/>
        <w:rPr>
          <w:rFonts w:ascii="宋体" w:eastAsia="宋体" w:hAnsi="宋体"/>
          <w:sz w:val="24"/>
          <w:szCs w:val="24"/>
        </w:rPr>
      </w:pPr>
      <w:bookmarkStart w:id="1196" w:name="_Toc529546295"/>
      <w:r w:rsidRPr="0007716B">
        <w:rPr>
          <w:rFonts w:ascii="宋体" w:eastAsia="宋体" w:hAnsi="宋体" w:hint="eastAsia"/>
          <w:sz w:val="24"/>
          <w:szCs w:val="24"/>
        </w:rPr>
        <w:t>3</w:t>
      </w:r>
      <w:r w:rsidRPr="0007716B">
        <w:rPr>
          <w:rFonts w:ascii="宋体" w:eastAsia="宋体" w:hAnsi="宋体"/>
          <w:sz w:val="24"/>
          <w:szCs w:val="24"/>
        </w:rPr>
        <w:t>.1.7.1</w:t>
      </w:r>
      <w:r w:rsidRPr="0007716B">
        <w:rPr>
          <w:rFonts w:ascii="宋体" w:eastAsia="宋体" w:hAnsi="宋体" w:hint="eastAsia"/>
          <w:sz w:val="24"/>
          <w:szCs w:val="24"/>
        </w:rPr>
        <w:t>测试用例</w:t>
      </w:r>
      <w:bookmarkEnd w:id="1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21980DB4" w14:textId="77777777" w:rsidTr="005E2438">
        <w:tc>
          <w:tcPr>
            <w:tcW w:w="805" w:type="dxa"/>
          </w:tcPr>
          <w:p w14:paraId="5FAD96FF"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21869AB1" w14:textId="77777777" w:rsidR="00EC4DDB" w:rsidRPr="0007716B" w:rsidRDefault="00EC4DDB" w:rsidP="005E2438">
            <w:pPr>
              <w:rPr>
                <w:rFonts w:ascii="宋体" w:eastAsia="宋体" w:hAnsi="宋体"/>
              </w:rPr>
            </w:pPr>
            <w:r w:rsidRPr="0007716B">
              <w:rPr>
                <w:rFonts w:ascii="宋体" w:eastAsia="宋体" w:hAnsi="宋体" w:hint="eastAsia"/>
              </w:rPr>
              <w:t>郦哲聪</w:t>
            </w:r>
          </w:p>
        </w:tc>
        <w:tc>
          <w:tcPr>
            <w:tcW w:w="1498" w:type="dxa"/>
          </w:tcPr>
          <w:p w14:paraId="43E93AEA"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6585E8D7"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5D426508"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572AD772"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0CE42634" w14:textId="77777777" w:rsidTr="005E2438">
        <w:tc>
          <w:tcPr>
            <w:tcW w:w="805" w:type="dxa"/>
          </w:tcPr>
          <w:p w14:paraId="61526B56"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31EC9DE1"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5D71A032"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6B1B87BC" w14:textId="191989FE" w:rsidR="00EC4DDB" w:rsidRPr="0007716B" w:rsidRDefault="00EC4DDB" w:rsidP="005E2438">
            <w:pPr>
              <w:rPr>
                <w:rFonts w:ascii="宋体" w:eastAsia="宋体" w:hAnsi="宋体"/>
              </w:rPr>
            </w:pPr>
            <w:r w:rsidRPr="0007716B">
              <w:rPr>
                <w:rFonts w:ascii="宋体" w:eastAsia="宋体" w:hAnsi="宋体"/>
              </w:rPr>
              <w:t>R</w:t>
            </w:r>
          </w:p>
        </w:tc>
        <w:tc>
          <w:tcPr>
            <w:tcW w:w="1498" w:type="dxa"/>
          </w:tcPr>
          <w:p w14:paraId="1A3334E1" w14:textId="77777777" w:rsidR="00EC4DDB" w:rsidRPr="0007716B" w:rsidRDefault="00EC4DDB" w:rsidP="005E2438">
            <w:pPr>
              <w:rPr>
                <w:rFonts w:ascii="宋体" w:eastAsia="宋体" w:hAnsi="宋体"/>
              </w:rPr>
            </w:pPr>
            <w:r w:rsidRPr="0007716B">
              <w:rPr>
                <w:rFonts w:ascii="宋体" w:eastAsia="宋体" w:hAnsi="宋体"/>
              </w:rPr>
              <w:t>I</w:t>
            </w:r>
          </w:p>
        </w:tc>
        <w:tc>
          <w:tcPr>
            <w:tcW w:w="1499" w:type="dxa"/>
          </w:tcPr>
          <w:p w14:paraId="39805FB3" w14:textId="6AF9E0EF" w:rsidR="00EC4DDB" w:rsidRPr="0007716B" w:rsidRDefault="00EC4DDB" w:rsidP="005E2438">
            <w:pPr>
              <w:rPr>
                <w:rFonts w:ascii="宋体" w:eastAsia="宋体" w:hAnsi="宋体"/>
              </w:rPr>
            </w:pPr>
            <w:r w:rsidRPr="0007716B">
              <w:rPr>
                <w:rFonts w:ascii="宋体" w:eastAsia="宋体" w:hAnsi="宋体"/>
              </w:rPr>
              <w:t>I</w:t>
            </w:r>
          </w:p>
        </w:tc>
      </w:tr>
      <w:tr w:rsidR="00EC4DDB" w14:paraId="677BAC48" w14:textId="77777777" w:rsidTr="005E2438">
        <w:tc>
          <w:tcPr>
            <w:tcW w:w="8296" w:type="dxa"/>
            <w:gridSpan w:val="6"/>
          </w:tcPr>
          <w:p w14:paraId="279A5A01"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4B1F9699" w14:textId="77777777" w:rsidTr="005E2438">
        <w:tc>
          <w:tcPr>
            <w:tcW w:w="805" w:type="dxa"/>
          </w:tcPr>
          <w:p w14:paraId="0E8D30C8"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59952E57" w14:textId="089A640A" w:rsidR="00EC4DDB" w:rsidRPr="0007716B" w:rsidRDefault="00EC4DDB" w:rsidP="005E2438">
            <w:pPr>
              <w:rPr>
                <w:rFonts w:ascii="宋体" w:eastAsia="宋体" w:hAnsi="宋体"/>
              </w:rPr>
            </w:pPr>
            <w:r w:rsidRPr="0007716B">
              <w:rPr>
                <w:rFonts w:ascii="宋体" w:eastAsia="宋体" w:hAnsi="宋体" w:hint="eastAsia"/>
              </w:rPr>
              <w:t>功能结构图、伪代码</w:t>
            </w:r>
          </w:p>
        </w:tc>
      </w:tr>
      <w:tr w:rsidR="00EC4DDB" w14:paraId="514E631F" w14:textId="77777777" w:rsidTr="005E2438">
        <w:trPr>
          <w:trHeight w:val="58"/>
        </w:trPr>
        <w:tc>
          <w:tcPr>
            <w:tcW w:w="805" w:type="dxa"/>
          </w:tcPr>
          <w:p w14:paraId="15E14101" w14:textId="77777777" w:rsidR="00EC4DDB" w:rsidRPr="0007716B" w:rsidRDefault="00EC4DDB" w:rsidP="005E2438">
            <w:pPr>
              <w:rPr>
                <w:rFonts w:ascii="宋体" w:eastAsia="宋体" w:hAnsi="宋体"/>
              </w:rPr>
            </w:pPr>
            <w:r w:rsidRPr="0007716B">
              <w:rPr>
                <w:rFonts w:ascii="宋体" w:eastAsia="宋体" w:hAnsi="宋体" w:hint="eastAsia"/>
              </w:rPr>
              <w:t>任务说明</w:t>
            </w:r>
          </w:p>
        </w:tc>
        <w:tc>
          <w:tcPr>
            <w:tcW w:w="7491" w:type="dxa"/>
            <w:gridSpan w:val="5"/>
          </w:tcPr>
          <w:p w14:paraId="7D877988" w14:textId="6214C325" w:rsidR="00EC4DDB" w:rsidRPr="0007716B" w:rsidRDefault="00EC4DDB" w:rsidP="005E2438">
            <w:pPr>
              <w:rPr>
                <w:rFonts w:ascii="宋体" w:eastAsia="宋体" w:hAnsi="宋体"/>
              </w:rPr>
            </w:pPr>
            <w:r w:rsidRPr="0007716B">
              <w:rPr>
                <w:rFonts w:ascii="宋体" w:eastAsia="宋体" w:hAnsi="宋体" w:hint="eastAsia"/>
              </w:rPr>
              <w:t>编写测试用例</w:t>
            </w:r>
          </w:p>
        </w:tc>
      </w:tr>
      <w:tr w:rsidR="00EC4DDB" w14:paraId="5647F24A" w14:textId="77777777" w:rsidTr="005E2438">
        <w:trPr>
          <w:trHeight w:val="58"/>
        </w:trPr>
        <w:tc>
          <w:tcPr>
            <w:tcW w:w="805" w:type="dxa"/>
          </w:tcPr>
          <w:p w14:paraId="473D7AE5"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1CA08CD8" w14:textId="03F08F51" w:rsidR="00EC4DDB" w:rsidRPr="0007716B" w:rsidRDefault="00EC4DDB" w:rsidP="005E2438">
            <w:pPr>
              <w:rPr>
                <w:rFonts w:ascii="宋体" w:eastAsia="宋体" w:hAnsi="宋体"/>
              </w:rPr>
            </w:pPr>
            <w:r w:rsidRPr="0007716B">
              <w:rPr>
                <w:rFonts w:ascii="宋体" w:eastAsia="宋体" w:hAnsi="宋体" w:hint="eastAsia"/>
              </w:rPr>
              <w:t>测试用例文档</w:t>
            </w:r>
          </w:p>
        </w:tc>
      </w:tr>
    </w:tbl>
    <w:p w14:paraId="1FF70A4B" w14:textId="07743FF9" w:rsidR="00EC4DDB" w:rsidRPr="0007716B" w:rsidRDefault="00EC4DDB" w:rsidP="00EC4DDB">
      <w:pPr>
        <w:pStyle w:val="5"/>
        <w:rPr>
          <w:rFonts w:ascii="宋体" w:eastAsia="宋体" w:hAnsi="宋体"/>
          <w:sz w:val="24"/>
          <w:szCs w:val="24"/>
        </w:rPr>
      </w:pPr>
      <w:bookmarkStart w:id="1197" w:name="_Toc529546296"/>
      <w:r w:rsidRPr="0007716B">
        <w:rPr>
          <w:rFonts w:ascii="宋体" w:eastAsia="宋体" w:hAnsi="宋体" w:hint="eastAsia"/>
          <w:sz w:val="24"/>
          <w:szCs w:val="24"/>
        </w:rPr>
        <w:t>3</w:t>
      </w:r>
      <w:r w:rsidRPr="0007716B">
        <w:rPr>
          <w:rFonts w:ascii="宋体" w:eastAsia="宋体" w:hAnsi="宋体"/>
          <w:sz w:val="24"/>
          <w:szCs w:val="24"/>
        </w:rPr>
        <w:t>.1.7.2</w:t>
      </w:r>
      <w:r w:rsidRPr="0007716B">
        <w:rPr>
          <w:rFonts w:ascii="宋体" w:eastAsia="宋体" w:hAnsi="宋体" w:hint="eastAsia"/>
          <w:sz w:val="24"/>
          <w:szCs w:val="24"/>
        </w:rPr>
        <w:t>测试计划</w:t>
      </w:r>
      <w:bookmarkEnd w:id="1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575858A0" w14:textId="77777777" w:rsidTr="005E2438">
        <w:tc>
          <w:tcPr>
            <w:tcW w:w="805" w:type="dxa"/>
          </w:tcPr>
          <w:p w14:paraId="15E9B842"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424E8016" w14:textId="77777777" w:rsidR="00EC4DDB" w:rsidRPr="0007716B" w:rsidRDefault="00EC4DDB" w:rsidP="005E2438">
            <w:pPr>
              <w:rPr>
                <w:rFonts w:ascii="宋体" w:eastAsia="宋体" w:hAnsi="宋体"/>
              </w:rPr>
            </w:pPr>
            <w:r w:rsidRPr="0007716B">
              <w:rPr>
                <w:rFonts w:ascii="宋体" w:eastAsia="宋体" w:hAnsi="宋体" w:hint="eastAsia"/>
              </w:rPr>
              <w:t>郦哲聪</w:t>
            </w:r>
          </w:p>
        </w:tc>
        <w:tc>
          <w:tcPr>
            <w:tcW w:w="1498" w:type="dxa"/>
          </w:tcPr>
          <w:p w14:paraId="5894AA1A"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5A4E86AE"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119195E2"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192FBC52"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719C33E7" w14:textId="77777777" w:rsidTr="005E2438">
        <w:tc>
          <w:tcPr>
            <w:tcW w:w="805" w:type="dxa"/>
          </w:tcPr>
          <w:p w14:paraId="734CCCDC"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645C12D9"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3B4C03A5"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6E34B199" w14:textId="684EC466"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768E208E" w14:textId="77777777" w:rsidR="00EC4DDB" w:rsidRPr="0007716B" w:rsidRDefault="00EC4DDB" w:rsidP="005E2438">
            <w:pPr>
              <w:rPr>
                <w:rFonts w:ascii="宋体" w:eastAsia="宋体" w:hAnsi="宋体"/>
              </w:rPr>
            </w:pPr>
            <w:r w:rsidRPr="0007716B">
              <w:rPr>
                <w:rFonts w:ascii="宋体" w:eastAsia="宋体" w:hAnsi="宋体"/>
              </w:rPr>
              <w:t>I</w:t>
            </w:r>
          </w:p>
        </w:tc>
        <w:tc>
          <w:tcPr>
            <w:tcW w:w="1499" w:type="dxa"/>
          </w:tcPr>
          <w:p w14:paraId="4583F008" w14:textId="24B9860D" w:rsidR="00EC4DDB" w:rsidRPr="0007716B" w:rsidRDefault="00EC4DDB" w:rsidP="005E2438">
            <w:pPr>
              <w:rPr>
                <w:rFonts w:ascii="宋体" w:eastAsia="宋体" w:hAnsi="宋体"/>
              </w:rPr>
            </w:pPr>
            <w:r w:rsidRPr="0007716B">
              <w:rPr>
                <w:rFonts w:ascii="宋体" w:eastAsia="宋体" w:hAnsi="宋体"/>
              </w:rPr>
              <w:t>R</w:t>
            </w:r>
          </w:p>
        </w:tc>
      </w:tr>
      <w:tr w:rsidR="00EC4DDB" w14:paraId="1B6572BE" w14:textId="77777777" w:rsidTr="005E2438">
        <w:tc>
          <w:tcPr>
            <w:tcW w:w="8296" w:type="dxa"/>
            <w:gridSpan w:val="6"/>
          </w:tcPr>
          <w:p w14:paraId="10800C52"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314B9EDF" w14:textId="77777777" w:rsidTr="005E2438">
        <w:tc>
          <w:tcPr>
            <w:tcW w:w="805" w:type="dxa"/>
          </w:tcPr>
          <w:p w14:paraId="1DEFAB68"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0E8F7A18" w14:textId="28269C89" w:rsidR="00EC4DDB" w:rsidRPr="0007716B" w:rsidRDefault="00EC4DDB" w:rsidP="005E2438">
            <w:pPr>
              <w:rPr>
                <w:rFonts w:ascii="宋体" w:eastAsia="宋体" w:hAnsi="宋体"/>
              </w:rPr>
            </w:pPr>
            <w:r w:rsidRPr="0007716B">
              <w:rPr>
                <w:rFonts w:ascii="宋体" w:eastAsia="宋体" w:hAnsi="宋体" w:hint="eastAsia"/>
              </w:rPr>
              <w:t>测试用例、总计设计文档</w:t>
            </w:r>
          </w:p>
        </w:tc>
      </w:tr>
      <w:tr w:rsidR="00EC4DDB" w14:paraId="39233467" w14:textId="77777777" w:rsidTr="005E2438">
        <w:trPr>
          <w:trHeight w:val="58"/>
        </w:trPr>
        <w:tc>
          <w:tcPr>
            <w:tcW w:w="805" w:type="dxa"/>
          </w:tcPr>
          <w:p w14:paraId="3D1A94AC" w14:textId="77777777" w:rsidR="00EC4DDB" w:rsidRPr="0007716B" w:rsidRDefault="00EC4DDB" w:rsidP="005E2438">
            <w:pPr>
              <w:rPr>
                <w:rFonts w:ascii="宋体" w:eastAsia="宋体" w:hAnsi="宋体"/>
              </w:rPr>
            </w:pPr>
            <w:r w:rsidRPr="0007716B">
              <w:rPr>
                <w:rFonts w:ascii="宋体" w:eastAsia="宋体" w:hAnsi="宋体" w:hint="eastAsia"/>
              </w:rPr>
              <w:lastRenderedPageBreak/>
              <w:t>任务说明</w:t>
            </w:r>
          </w:p>
        </w:tc>
        <w:tc>
          <w:tcPr>
            <w:tcW w:w="7491" w:type="dxa"/>
            <w:gridSpan w:val="5"/>
          </w:tcPr>
          <w:p w14:paraId="3FC66526" w14:textId="75631830" w:rsidR="00EC4DDB" w:rsidRPr="0007716B" w:rsidRDefault="00EC4DDB" w:rsidP="005E2438">
            <w:pPr>
              <w:rPr>
                <w:rFonts w:ascii="宋体" w:eastAsia="宋体" w:hAnsi="宋体"/>
              </w:rPr>
            </w:pPr>
            <w:r w:rsidRPr="0007716B">
              <w:rPr>
                <w:rFonts w:ascii="宋体" w:eastAsia="宋体" w:hAnsi="宋体" w:hint="eastAsia"/>
              </w:rPr>
              <w:t>编写测试计划</w:t>
            </w:r>
          </w:p>
        </w:tc>
      </w:tr>
      <w:tr w:rsidR="00EC4DDB" w14:paraId="4872DC85" w14:textId="77777777" w:rsidTr="005E2438">
        <w:trPr>
          <w:trHeight w:val="58"/>
        </w:trPr>
        <w:tc>
          <w:tcPr>
            <w:tcW w:w="805" w:type="dxa"/>
          </w:tcPr>
          <w:p w14:paraId="169E25D8"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4C1E7B74" w14:textId="05532C11" w:rsidR="00EC4DDB" w:rsidRPr="0007716B" w:rsidRDefault="00EC4DDB" w:rsidP="005E2438">
            <w:pPr>
              <w:rPr>
                <w:rFonts w:ascii="宋体" w:eastAsia="宋体" w:hAnsi="宋体"/>
              </w:rPr>
            </w:pPr>
            <w:r w:rsidRPr="0007716B">
              <w:rPr>
                <w:rFonts w:ascii="宋体" w:eastAsia="宋体" w:hAnsi="宋体" w:hint="eastAsia"/>
              </w:rPr>
              <w:t>测试计划文档</w:t>
            </w:r>
          </w:p>
        </w:tc>
      </w:tr>
    </w:tbl>
    <w:p w14:paraId="11C6E271" w14:textId="77777777" w:rsidR="00EC4DDB" w:rsidRPr="00EC4DDB" w:rsidRDefault="00EC4DDB" w:rsidP="00EC4DDB"/>
    <w:p w14:paraId="73F8EAFC" w14:textId="1ECA50B6" w:rsidR="003B149C" w:rsidRPr="0007716B" w:rsidRDefault="003B149C" w:rsidP="003B149C">
      <w:pPr>
        <w:pStyle w:val="4"/>
        <w:rPr>
          <w:rFonts w:ascii="宋体" w:eastAsia="宋体" w:hAnsi="宋体"/>
        </w:rPr>
      </w:pPr>
      <w:bookmarkStart w:id="1198" w:name="_Toc526025159"/>
      <w:bookmarkStart w:id="1199" w:name="_Toc526616648"/>
      <w:bookmarkStart w:id="1200" w:name="_Toc529546297"/>
      <w:r w:rsidRPr="0007716B">
        <w:rPr>
          <w:rFonts w:ascii="宋体" w:eastAsia="宋体" w:hAnsi="宋体" w:hint="eastAsia"/>
        </w:rPr>
        <w:t>3</w:t>
      </w:r>
      <w:r w:rsidRPr="0007716B">
        <w:rPr>
          <w:rFonts w:ascii="宋体" w:eastAsia="宋体" w:hAnsi="宋体"/>
        </w:rPr>
        <w:t>.1.</w:t>
      </w:r>
      <w:r w:rsidR="00EC4DDB" w:rsidRPr="0007716B">
        <w:rPr>
          <w:rFonts w:ascii="宋体" w:eastAsia="宋体" w:hAnsi="宋体"/>
        </w:rPr>
        <w:t>8</w:t>
      </w:r>
      <w:r w:rsidRPr="0007716B">
        <w:rPr>
          <w:rFonts w:ascii="宋体" w:eastAsia="宋体" w:hAnsi="宋体" w:hint="eastAsia"/>
        </w:rPr>
        <w:t>项目收尾</w:t>
      </w:r>
      <w:bookmarkEnd w:id="1198"/>
      <w:bookmarkEnd w:id="1199"/>
      <w:bookmarkEnd w:id="1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4EE26770" w14:textId="77777777" w:rsidTr="005E2438">
        <w:tc>
          <w:tcPr>
            <w:tcW w:w="805" w:type="dxa"/>
          </w:tcPr>
          <w:p w14:paraId="47909745"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1108101B" w14:textId="77777777" w:rsidR="00EC4DDB" w:rsidRPr="0007716B" w:rsidRDefault="00EC4DDB" w:rsidP="005E2438">
            <w:pPr>
              <w:rPr>
                <w:rFonts w:ascii="宋体" w:eastAsia="宋体" w:hAnsi="宋体"/>
              </w:rPr>
            </w:pPr>
            <w:r w:rsidRPr="0007716B">
              <w:rPr>
                <w:rFonts w:ascii="宋体" w:eastAsia="宋体" w:hAnsi="宋体" w:hint="eastAsia"/>
              </w:rPr>
              <w:t>郦哲聪</w:t>
            </w:r>
          </w:p>
        </w:tc>
        <w:tc>
          <w:tcPr>
            <w:tcW w:w="1498" w:type="dxa"/>
          </w:tcPr>
          <w:p w14:paraId="7D5E8DB5"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2F6F57E9"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5D8C428F"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68E25BA3"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764444B6" w14:textId="77777777" w:rsidTr="005E2438">
        <w:tc>
          <w:tcPr>
            <w:tcW w:w="805" w:type="dxa"/>
          </w:tcPr>
          <w:p w14:paraId="5EA70AC1"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49546A80"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468688EA"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323F5FBC"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44488A43" w14:textId="77777777" w:rsidR="00EC4DDB" w:rsidRPr="0007716B" w:rsidRDefault="00EC4DDB" w:rsidP="005E2438">
            <w:pPr>
              <w:rPr>
                <w:rFonts w:ascii="宋体" w:eastAsia="宋体" w:hAnsi="宋体"/>
              </w:rPr>
            </w:pPr>
            <w:r w:rsidRPr="0007716B">
              <w:rPr>
                <w:rFonts w:ascii="宋体" w:eastAsia="宋体" w:hAnsi="宋体"/>
              </w:rPr>
              <w:t>I</w:t>
            </w:r>
          </w:p>
        </w:tc>
        <w:tc>
          <w:tcPr>
            <w:tcW w:w="1499" w:type="dxa"/>
          </w:tcPr>
          <w:p w14:paraId="2DECF373" w14:textId="77777777" w:rsidR="00EC4DDB" w:rsidRPr="0007716B" w:rsidRDefault="00EC4DDB" w:rsidP="005E2438">
            <w:pPr>
              <w:rPr>
                <w:rFonts w:ascii="宋体" w:eastAsia="宋体" w:hAnsi="宋体"/>
              </w:rPr>
            </w:pPr>
            <w:r w:rsidRPr="0007716B">
              <w:rPr>
                <w:rFonts w:ascii="宋体" w:eastAsia="宋体" w:hAnsi="宋体"/>
              </w:rPr>
              <w:t>R</w:t>
            </w:r>
          </w:p>
        </w:tc>
      </w:tr>
      <w:tr w:rsidR="00EC4DDB" w14:paraId="7005F7E1" w14:textId="77777777" w:rsidTr="005E2438">
        <w:tc>
          <w:tcPr>
            <w:tcW w:w="8296" w:type="dxa"/>
            <w:gridSpan w:val="6"/>
          </w:tcPr>
          <w:p w14:paraId="340CF454"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6BF26C11" w14:textId="77777777" w:rsidTr="005E2438">
        <w:tc>
          <w:tcPr>
            <w:tcW w:w="805" w:type="dxa"/>
          </w:tcPr>
          <w:p w14:paraId="300369E0"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0E018906" w14:textId="77777777" w:rsidR="00EC4DDB" w:rsidRPr="0007716B" w:rsidRDefault="00EC4DDB" w:rsidP="005E2438">
            <w:pPr>
              <w:rPr>
                <w:rFonts w:ascii="宋体" w:eastAsia="宋体" w:hAnsi="宋体"/>
              </w:rPr>
            </w:pPr>
            <w:r w:rsidRPr="0007716B">
              <w:rPr>
                <w:rFonts w:ascii="宋体" w:eastAsia="宋体" w:hAnsi="宋体" w:hint="eastAsia"/>
              </w:rPr>
              <w:t>功能结构图、伪代码</w:t>
            </w:r>
          </w:p>
        </w:tc>
      </w:tr>
      <w:tr w:rsidR="00EC4DDB" w14:paraId="7EB3490B" w14:textId="77777777" w:rsidTr="005E2438">
        <w:trPr>
          <w:trHeight w:val="58"/>
        </w:trPr>
        <w:tc>
          <w:tcPr>
            <w:tcW w:w="805" w:type="dxa"/>
          </w:tcPr>
          <w:p w14:paraId="4E28AD8E" w14:textId="77777777" w:rsidR="00EC4DDB" w:rsidRPr="0007716B" w:rsidRDefault="00EC4DDB" w:rsidP="005E2438">
            <w:pPr>
              <w:rPr>
                <w:rFonts w:ascii="宋体" w:eastAsia="宋体" w:hAnsi="宋体"/>
              </w:rPr>
            </w:pPr>
            <w:r w:rsidRPr="0007716B">
              <w:rPr>
                <w:rFonts w:ascii="宋体" w:eastAsia="宋体" w:hAnsi="宋体" w:hint="eastAsia"/>
              </w:rPr>
              <w:t>任务说明</w:t>
            </w:r>
          </w:p>
        </w:tc>
        <w:tc>
          <w:tcPr>
            <w:tcW w:w="7491" w:type="dxa"/>
            <w:gridSpan w:val="5"/>
          </w:tcPr>
          <w:p w14:paraId="0996F14A" w14:textId="77777777" w:rsidR="00EC4DDB" w:rsidRPr="0007716B" w:rsidRDefault="00EC4DDB" w:rsidP="005E2438">
            <w:pPr>
              <w:rPr>
                <w:rFonts w:ascii="宋体" w:eastAsia="宋体" w:hAnsi="宋体"/>
              </w:rPr>
            </w:pPr>
            <w:r w:rsidRPr="0007716B">
              <w:rPr>
                <w:rFonts w:ascii="宋体" w:eastAsia="宋体" w:hAnsi="宋体" w:hint="eastAsia"/>
              </w:rPr>
              <w:t>编写测试用例</w:t>
            </w:r>
          </w:p>
        </w:tc>
      </w:tr>
      <w:tr w:rsidR="00EC4DDB" w14:paraId="46D4D98A" w14:textId="77777777" w:rsidTr="005E2438">
        <w:trPr>
          <w:trHeight w:val="58"/>
        </w:trPr>
        <w:tc>
          <w:tcPr>
            <w:tcW w:w="805" w:type="dxa"/>
          </w:tcPr>
          <w:p w14:paraId="3F062ECC"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6B3E0F10" w14:textId="77777777" w:rsidR="00EC4DDB" w:rsidRPr="0007716B" w:rsidRDefault="00EC4DDB" w:rsidP="005E2438">
            <w:pPr>
              <w:rPr>
                <w:rFonts w:ascii="宋体" w:eastAsia="宋体" w:hAnsi="宋体"/>
              </w:rPr>
            </w:pPr>
            <w:r w:rsidRPr="0007716B">
              <w:rPr>
                <w:rFonts w:ascii="宋体" w:eastAsia="宋体" w:hAnsi="宋体" w:hint="eastAsia"/>
              </w:rPr>
              <w:t>测试用例文档</w:t>
            </w:r>
          </w:p>
        </w:tc>
      </w:tr>
    </w:tbl>
    <w:p w14:paraId="26528A4E" w14:textId="77777777" w:rsidR="00EC4DDB" w:rsidRPr="00EC4DDB" w:rsidRDefault="00EC4DDB" w:rsidP="00EC4DDB"/>
    <w:p w14:paraId="2F5BBE2F" w14:textId="229EB159" w:rsidR="003B149C" w:rsidRPr="0007716B" w:rsidRDefault="003B149C" w:rsidP="003B149C">
      <w:pPr>
        <w:pStyle w:val="5"/>
        <w:rPr>
          <w:rFonts w:ascii="宋体" w:eastAsia="宋体" w:hAnsi="宋体"/>
          <w:sz w:val="24"/>
          <w:szCs w:val="24"/>
        </w:rPr>
      </w:pPr>
      <w:bookmarkStart w:id="1201" w:name="_Toc526025160"/>
      <w:bookmarkStart w:id="1202" w:name="_Toc526616649"/>
      <w:bookmarkStart w:id="1203" w:name="_Toc529546298"/>
      <w:r w:rsidRPr="0007716B">
        <w:rPr>
          <w:rFonts w:ascii="宋体" w:eastAsia="宋体" w:hAnsi="宋体" w:hint="eastAsia"/>
          <w:sz w:val="24"/>
          <w:szCs w:val="24"/>
        </w:rPr>
        <w:t>3</w:t>
      </w:r>
      <w:r w:rsidRPr="0007716B">
        <w:rPr>
          <w:rFonts w:ascii="宋体" w:eastAsia="宋体" w:hAnsi="宋体"/>
          <w:sz w:val="24"/>
          <w:szCs w:val="24"/>
        </w:rPr>
        <w:t>.1.</w:t>
      </w:r>
      <w:r w:rsidR="00EC4DDB" w:rsidRPr="0007716B">
        <w:rPr>
          <w:rFonts w:ascii="宋体" w:eastAsia="宋体" w:hAnsi="宋体"/>
          <w:sz w:val="24"/>
          <w:szCs w:val="24"/>
        </w:rPr>
        <w:t>8</w:t>
      </w:r>
      <w:r w:rsidRPr="0007716B">
        <w:rPr>
          <w:rFonts w:ascii="宋体" w:eastAsia="宋体" w:hAnsi="宋体"/>
          <w:sz w:val="24"/>
          <w:szCs w:val="24"/>
        </w:rPr>
        <w:t>.1</w:t>
      </w:r>
      <w:r w:rsidRPr="0007716B">
        <w:rPr>
          <w:rFonts w:ascii="宋体" w:eastAsia="宋体" w:hAnsi="宋体" w:hint="eastAsia"/>
          <w:sz w:val="24"/>
          <w:szCs w:val="24"/>
        </w:rPr>
        <w:t>文档整理</w:t>
      </w:r>
      <w:bookmarkEnd w:id="1201"/>
      <w:bookmarkEnd w:id="1202"/>
      <w:bookmarkEnd w:id="12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2C1445" w14:textId="77777777" w:rsidTr="00E024DC">
        <w:tc>
          <w:tcPr>
            <w:tcW w:w="805" w:type="dxa"/>
          </w:tcPr>
          <w:p w14:paraId="6D9BD5A2"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0E5F8969" w14:textId="77777777" w:rsidR="003B149C" w:rsidRPr="0007716B" w:rsidRDefault="003B149C" w:rsidP="00E024DC">
            <w:pPr>
              <w:rPr>
                <w:rFonts w:ascii="宋体" w:eastAsia="宋体" w:hAnsi="宋体"/>
              </w:rPr>
            </w:pPr>
            <w:r w:rsidRPr="0007716B">
              <w:rPr>
                <w:rFonts w:ascii="宋体" w:eastAsia="宋体" w:hAnsi="宋体" w:hint="eastAsia"/>
              </w:rPr>
              <w:t>郦哲聪</w:t>
            </w:r>
          </w:p>
        </w:tc>
        <w:tc>
          <w:tcPr>
            <w:tcW w:w="1498" w:type="dxa"/>
          </w:tcPr>
          <w:p w14:paraId="022747CE"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37FA6854"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1C8124BA"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216AC59E"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4A4A307C" w14:textId="77777777" w:rsidTr="00E024DC">
        <w:tc>
          <w:tcPr>
            <w:tcW w:w="805" w:type="dxa"/>
          </w:tcPr>
          <w:p w14:paraId="6E1254AF"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5047B190"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8" w:type="dxa"/>
          </w:tcPr>
          <w:p w14:paraId="6973C20B"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8" w:type="dxa"/>
          </w:tcPr>
          <w:p w14:paraId="18E80CF2"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8" w:type="dxa"/>
          </w:tcPr>
          <w:p w14:paraId="19455770"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9" w:type="dxa"/>
          </w:tcPr>
          <w:p w14:paraId="14382E05" w14:textId="77777777" w:rsidR="003B149C" w:rsidRPr="0007716B" w:rsidRDefault="003B149C" w:rsidP="00E024DC">
            <w:pPr>
              <w:rPr>
                <w:rFonts w:ascii="宋体" w:eastAsia="宋体" w:hAnsi="宋体"/>
              </w:rPr>
            </w:pPr>
            <w:r w:rsidRPr="0007716B">
              <w:rPr>
                <w:rFonts w:ascii="宋体" w:eastAsia="宋体" w:hAnsi="宋体" w:hint="eastAsia"/>
              </w:rPr>
              <w:t>R</w:t>
            </w:r>
          </w:p>
        </w:tc>
      </w:tr>
      <w:tr w:rsidR="003B149C" w14:paraId="0AE80D45" w14:textId="77777777" w:rsidTr="00E024DC">
        <w:tc>
          <w:tcPr>
            <w:tcW w:w="8296" w:type="dxa"/>
            <w:gridSpan w:val="6"/>
          </w:tcPr>
          <w:p w14:paraId="1B32E781"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5CAA5A75" w14:textId="77777777" w:rsidTr="00E024DC">
        <w:tc>
          <w:tcPr>
            <w:tcW w:w="805" w:type="dxa"/>
          </w:tcPr>
          <w:p w14:paraId="0351B589"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70ADF559" w14:textId="77777777" w:rsidR="003B149C" w:rsidRPr="0007716B" w:rsidRDefault="003B149C" w:rsidP="00E024DC">
            <w:pPr>
              <w:rPr>
                <w:rFonts w:ascii="宋体" w:eastAsia="宋体" w:hAnsi="宋体"/>
              </w:rPr>
            </w:pPr>
            <w:r w:rsidRPr="0007716B">
              <w:rPr>
                <w:rFonts w:ascii="宋体" w:eastAsia="宋体" w:hAnsi="宋体" w:hint="eastAsia"/>
              </w:rPr>
              <w:t>选定的组员，本学期的项目文档</w:t>
            </w:r>
          </w:p>
        </w:tc>
      </w:tr>
      <w:tr w:rsidR="003B149C" w14:paraId="79269781" w14:textId="77777777" w:rsidTr="00E024DC">
        <w:tc>
          <w:tcPr>
            <w:tcW w:w="805" w:type="dxa"/>
          </w:tcPr>
          <w:p w14:paraId="0E5D267B"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2699E658" w14:textId="77777777" w:rsidR="003B149C" w:rsidRPr="0007716B" w:rsidRDefault="003B149C" w:rsidP="00E024DC">
            <w:pPr>
              <w:rPr>
                <w:rFonts w:ascii="宋体" w:eastAsia="宋体" w:hAnsi="宋体"/>
              </w:rPr>
            </w:pPr>
            <w:r w:rsidRPr="0007716B">
              <w:rPr>
                <w:rFonts w:ascii="宋体" w:eastAsia="宋体" w:hAnsi="宋体" w:hint="eastAsia"/>
              </w:rPr>
              <w:t>对本学期项目中所有的文档进行整理，检查</w:t>
            </w:r>
          </w:p>
        </w:tc>
      </w:tr>
      <w:tr w:rsidR="003B149C" w14:paraId="20F96993" w14:textId="77777777" w:rsidTr="00E024DC">
        <w:tc>
          <w:tcPr>
            <w:tcW w:w="805" w:type="dxa"/>
          </w:tcPr>
          <w:p w14:paraId="588F3263"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088CE9FE" w14:textId="77777777" w:rsidR="003B149C" w:rsidRPr="0007716B" w:rsidRDefault="003B149C" w:rsidP="00E024DC">
            <w:pPr>
              <w:rPr>
                <w:rFonts w:ascii="宋体" w:eastAsia="宋体" w:hAnsi="宋体"/>
              </w:rPr>
            </w:pPr>
            <w:r w:rsidRPr="0007716B">
              <w:rPr>
                <w:rFonts w:ascii="宋体" w:eastAsia="宋体" w:hAnsi="宋体" w:hint="eastAsia"/>
              </w:rPr>
              <w:t>本学期项目整理后的文档</w:t>
            </w:r>
          </w:p>
        </w:tc>
      </w:tr>
    </w:tbl>
    <w:p w14:paraId="1B53FE00" w14:textId="77777777" w:rsidR="003B149C" w:rsidRDefault="003B149C" w:rsidP="003B149C"/>
    <w:p w14:paraId="0044186D" w14:textId="3A818F3D" w:rsidR="003B149C" w:rsidRPr="0007716B" w:rsidRDefault="003B149C" w:rsidP="003B149C">
      <w:pPr>
        <w:pStyle w:val="5"/>
        <w:rPr>
          <w:rFonts w:ascii="宋体" w:eastAsia="宋体" w:hAnsi="宋体"/>
          <w:sz w:val="24"/>
          <w:szCs w:val="24"/>
        </w:rPr>
      </w:pPr>
      <w:bookmarkStart w:id="1204" w:name="_Toc526025161"/>
      <w:bookmarkStart w:id="1205" w:name="_Toc526616650"/>
      <w:bookmarkStart w:id="1206" w:name="_Toc529546299"/>
      <w:r w:rsidRPr="0007716B">
        <w:rPr>
          <w:rFonts w:ascii="宋体" w:eastAsia="宋体" w:hAnsi="宋体" w:hint="eastAsia"/>
          <w:sz w:val="24"/>
          <w:szCs w:val="24"/>
        </w:rPr>
        <w:t>3</w:t>
      </w:r>
      <w:r w:rsidRPr="0007716B">
        <w:rPr>
          <w:rFonts w:ascii="宋体" w:eastAsia="宋体" w:hAnsi="宋体"/>
          <w:sz w:val="24"/>
          <w:szCs w:val="24"/>
        </w:rPr>
        <w:t>.1.</w:t>
      </w:r>
      <w:r w:rsidR="00EC4DDB" w:rsidRPr="0007716B">
        <w:rPr>
          <w:rFonts w:ascii="宋体" w:eastAsia="宋体" w:hAnsi="宋体"/>
          <w:sz w:val="24"/>
          <w:szCs w:val="24"/>
        </w:rPr>
        <w:t>8</w:t>
      </w:r>
      <w:r w:rsidRPr="0007716B">
        <w:rPr>
          <w:rFonts w:ascii="宋体" w:eastAsia="宋体" w:hAnsi="宋体"/>
          <w:sz w:val="24"/>
          <w:szCs w:val="24"/>
        </w:rPr>
        <w:t>.2</w:t>
      </w:r>
      <w:r w:rsidRPr="0007716B">
        <w:rPr>
          <w:rFonts w:ascii="宋体" w:eastAsia="宋体" w:hAnsi="宋体" w:hint="eastAsia"/>
          <w:sz w:val="24"/>
          <w:szCs w:val="24"/>
        </w:rPr>
        <w:t>最终评审</w:t>
      </w:r>
      <w:r w:rsidRPr="0007716B">
        <w:rPr>
          <w:rFonts w:ascii="宋体" w:eastAsia="宋体" w:hAnsi="宋体"/>
          <w:sz w:val="24"/>
          <w:szCs w:val="24"/>
        </w:rPr>
        <w:t>PPT</w:t>
      </w:r>
      <w:bookmarkEnd w:id="1204"/>
      <w:bookmarkEnd w:id="1205"/>
      <w:bookmarkEnd w:id="1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16BCA81" w14:textId="77777777" w:rsidTr="00E024DC">
        <w:tc>
          <w:tcPr>
            <w:tcW w:w="805" w:type="dxa"/>
          </w:tcPr>
          <w:p w14:paraId="4F69B994"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26015483" w14:textId="77777777" w:rsidR="003B149C" w:rsidRPr="0007716B" w:rsidRDefault="003B149C" w:rsidP="00E024DC">
            <w:pPr>
              <w:rPr>
                <w:rFonts w:ascii="宋体" w:eastAsia="宋体" w:hAnsi="宋体"/>
              </w:rPr>
            </w:pPr>
            <w:r w:rsidRPr="0007716B">
              <w:rPr>
                <w:rFonts w:ascii="宋体" w:eastAsia="宋体" w:hAnsi="宋体" w:hint="eastAsia"/>
              </w:rPr>
              <w:t>郦哲聪</w:t>
            </w:r>
          </w:p>
        </w:tc>
        <w:tc>
          <w:tcPr>
            <w:tcW w:w="1498" w:type="dxa"/>
          </w:tcPr>
          <w:p w14:paraId="1C13DD1D"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41166BDD"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1434DE52"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4B41ABE2"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14730CF1" w14:textId="77777777" w:rsidTr="00E024DC">
        <w:tc>
          <w:tcPr>
            <w:tcW w:w="805" w:type="dxa"/>
          </w:tcPr>
          <w:p w14:paraId="0F4482B2"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5256933F" w14:textId="77777777" w:rsidR="003B149C" w:rsidRPr="0007716B" w:rsidRDefault="003B149C" w:rsidP="00E024DC">
            <w:pPr>
              <w:rPr>
                <w:rFonts w:ascii="宋体" w:eastAsia="宋体" w:hAnsi="宋体"/>
              </w:rPr>
            </w:pPr>
            <w:r w:rsidRPr="0007716B">
              <w:rPr>
                <w:rFonts w:ascii="宋体" w:eastAsia="宋体" w:hAnsi="宋体" w:hint="eastAsia"/>
              </w:rPr>
              <w:t>R</w:t>
            </w:r>
          </w:p>
        </w:tc>
        <w:tc>
          <w:tcPr>
            <w:tcW w:w="1498" w:type="dxa"/>
          </w:tcPr>
          <w:p w14:paraId="5E5BB4A5" w14:textId="77777777" w:rsidR="003B149C" w:rsidRPr="0007716B" w:rsidRDefault="003B149C" w:rsidP="00E024DC">
            <w:pPr>
              <w:rPr>
                <w:rFonts w:ascii="宋体" w:eastAsia="宋体" w:hAnsi="宋体"/>
              </w:rPr>
            </w:pPr>
            <w:r w:rsidRPr="0007716B">
              <w:rPr>
                <w:rFonts w:ascii="宋体" w:eastAsia="宋体" w:hAnsi="宋体" w:hint="eastAsia"/>
              </w:rPr>
              <w:t>A</w:t>
            </w:r>
          </w:p>
        </w:tc>
        <w:tc>
          <w:tcPr>
            <w:tcW w:w="1498" w:type="dxa"/>
          </w:tcPr>
          <w:p w14:paraId="7F2E1932" w14:textId="77777777" w:rsidR="003B149C" w:rsidRPr="0007716B" w:rsidRDefault="003B149C" w:rsidP="00E024DC">
            <w:pPr>
              <w:rPr>
                <w:rFonts w:ascii="宋体" w:eastAsia="宋体" w:hAnsi="宋体"/>
              </w:rPr>
            </w:pPr>
            <w:r w:rsidRPr="0007716B">
              <w:rPr>
                <w:rFonts w:ascii="宋体" w:eastAsia="宋体" w:hAnsi="宋体" w:hint="eastAsia"/>
              </w:rPr>
              <w:t>A</w:t>
            </w:r>
          </w:p>
        </w:tc>
        <w:tc>
          <w:tcPr>
            <w:tcW w:w="1498" w:type="dxa"/>
          </w:tcPr>
          <w:p w14:paraId="26898BA7" w14:textId="77777777" w:rsidR="003B149C" w:rsidRPr="0007716B" w:rsidRDefault="003B149C" w:rsidP="00E024DC">
            <w:pPr>
              <w:rPr>
                <w:rFonts w:ascii="宋体" w:eastAsia="宋体" w:hAnsi="宋体"/>
              </w:rPr>
            </w:pPr>
            <w:r w:rsidRPr="0007716B">
              <w:rPr>
                <w:rFonts w:ascii="宋体" w:eastAsia="宋体" w:hAnsi="宋体" w:hint="eastAsia"/>
              </w:rPr>
              <w:t>A</w:t>
            </w:r>
          </w:p>
        </w:tc>
        <w:tc>
          <w:tcPr>
            <w:tcW w:w="1499" w:type="dxa"/>
          </w:tcPr>
          <w:p w14:paraId="05BF3C25" w14:textId="77777777" w:rsidR="003B149C" w:rsidRPr="0007716B" w:rsidRDefault="003B149C" w:rsidP="00E024DC">
            <w:pPr>
              <w:rPr>
                <w:rFonts w:ascii="宋体" w:eastAsia="宋体" w:hAnsi="宋体"/>
              </w:rPr>
            </w:pPr>
            <w:r w:rsidRPr="0007716B">
              <w:rPr>
                <w:rFonts w:ascii="宋体" w:eastAsia="宋体" w:hAnsi="宋体" w:hint="eastAsia"/>
              </w:rPr>
              <w:t>A</w:t>
            </w:r>
          </w:p>
        </w:tc>
      </w:tr>
      <w:tr w:rsidR="003B149C" w14:paraId="30F9C96F" w14:textId="77777777" w:rsidTr="00E024DC">
        <w:tc>
          <w:tcPr>
            <w:tcW w:w="8296" w:type="dxa"/>
            <w:gridSpan w:val="6"/>
          </w:tcPr>
          <w:p w14:paraId="1CC4478E"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0164B331" w14:textId="77777777" w:rsidTr="00E024DC">
        <w:tc>
          <w:tcPr>
            <w:tcW w:w="805" w:type="dxa"/>
          </w:tcPr>
          <w:p w14:paraId="79B17FA9"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297B7C85" w14:textId="77777777" w:rsidR="003B149C" w:rsidRPr="0007716B" w:rsidRDefault="003B149C" w:rsidP="00E024DC">
            <w:pPr>
              <w:rPr>
                <w:rFonts w:ascii="宋体" w:eastAsia="宋体" w:hAnsi="宋体"/>
              </w:rPr>
            </w:pPr>
            <w:r w:rsidRPr="0007716B">
              <w:rPr>
                <w:rFonts w:ascii="宋体" w:eastAsia="宋体" w:hAnsi="宋体" w:hint="eastAsia"/>
              </w:rPr>
              <w:t>选定的组员，本学期项目的相关文档</w:t>
            </w:r>
          </w:p>
        </w:tc>
      </w:tr>
      <w:tr w:rsidR="003B149C" w14:paraId="34B2D2AB" w14:textId="77777777" w:rsidTr="00E024DC">
        <w:tc>
          <w:tcPr>
            <w:tcW w:w="805" w:type="dxa"/>
          </w:tcPr>
          <w:p w14:paraId="0F3B0D1C"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6772A863" w14:textId="77777777" w:rsidR="003B149C" w:rsidRPr="0007716B" w:rsidRDefault="003B149C" w:rsidP="00E024DC">
            <w:pPr>
              <w:rPr>
                <w:rFonts w:ascii="宋体" w:eastAsia="宋体" w:hAnsi="宋体"/>
              </w:rPr>
            </w:pPr>
            <w:r w:rsidRPr="0007716B">
              <w:rPr>
                <w:rFonts w:ascii="宋体" w:eastAsia="宋体" w:hAnsi="宋体" w:hint="eastAsia"/>
              </w:rPr>
              <w:t>根据本学期的内容，完成制作最终评审的ppt</w:t>
            </w:r>
          </w:p>
        </w:tc>
      </w:tr>
      <w:tr w:rsidR="003B149C" w14:paraId="4B48DE5F" w14:textId="77777777" w:rsidTr="00E024DC">
        <w:trPr>
          <w:trHeight w:val="58"/>
        </w:trPr>
        <w:tc>
          <w:tcPr>
            <w:tcW w:w="805" w:type="dxa"/>
          </w:tcPr>
          <w:p w14:paraId="4B48AD1B"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3E25CD7C" w14:textId="77777777" w:rsidR="003B149C" w:rsidRPr="0007716B" w:rsidRDefault="003B149C" w:rsidP="00E024DC">
            <w:pPr>
              <w:rPr>
                <w:rFonts w:ascii="宋体" w:eastAsia="宋体" w:hAnsi="宋体"/>
              </w:rPr>
            </w:pPr>
            <w:r w:rsidRPr="0007716B">
              <w:rPr>
                <w:rFonts w:ascii="宋体" w:eastAsia="宋体" w:hAnsi="宋体" w:hint="eastAsia"/>
              </w:rPr>
              <w:t>最终评审ppt</w:t>
            </w:r>
          </w:p>
        </w:tc>
      </w:tr>
    </w:tbl>
    <w:p w14:paraId="4587B190" w14:textId="5B97E587" w:rsidR="003B149C" w:rsidRPr="0007716B" w:rsidRDefault="00EC4DDB" w:rsidP="00EC4DDB">
      <w:pPr>
        <w:pStyle w:val="4"/>
        <w:rPr>
          <w:rFonts w:ascii="宋体" w:eastAsia="宋体" w:hAnsi="宋体"/>
        </w:rPr>
      </w:pPr>
      <w:bookmarkStart w:id="1207" w:name="_Toc529546300"/>
      <w:r w:rsidRPr="0007716B">
        <w:rPr>
          <w:rFonts w:ascii="宋体" w:eastAsia="宋体" w:hAnsi="宋体" w:hint="eastAsia"/>
        </w:rPr>
        <w:lastRenderedPageBreak/>
        <w:t>3</w:t>
      </w:r>
      <w:r w:rsidRPr="0007716B">
        <w:rPr>
          <w:rFonts w:ascii="宋体" w:eastAsia="宋体" w:hAnsi="宋体"/>
        </w:rPr>
        <w:t>.1.9</w:t>
      </w:r>
      <w:r w:rsidRPr="0007716B">
        <w:rPr>
          <w:rFonts w:ascii="宋体" w:eastAsia="宋体" w:hAnsi="宋体" w:hint="eastAsia"/>
        </w:rPr>
        <w:t>系统维护</w:t>
      </w:r>
      <w:bookmarkEnd w:id="1207"/>
    </w:p>
    <w:p w14:paraId="6D4D4A00" w14:textId="1B3F7FAC" w:rsidR="00EC4DDB" w:rsidRPr="0007716B" w:rsidRDefault="00EC4DDB" w:rsidP="00EC4DDB">
      <w:pPr>
        <w:pStyle w:val="5"/>
        <w:rPr>
          <w:rFonts w:ascii="宋体" w:eastAsia="宋体" w:hAnsi="宋体"/>
          <w:sz w:val="24"/>
          <w:szCs w:val="24"/>
        </w:rPr>
      </w:pPr>
      <w:bookmarkStart w:id="1208" w:name="_Toc529546301"/>
      <w:r w:rsidRPr="0007716B">
        <w:rPr>
          <w:rFonts w:ascii="宋体" w:eastAsia="宋体" w:hAnsi="宋体" w:hint="eastAsia"/>
          <w:sz w:val="24"/>
          <w:szCs w:val="24"/>
        </w:rPr>
        <w:t>3</w:t>
      </w:r>
      <w:r w:rsidRPr="0007716B">
        <w:rPr>
          <w:rFonts w:ascii="宋体" w:eastAsia="宋体" w:hAnsi="宋体"/>
          <w:sz w:val="24"/>
          <w:szCs w:val="24"/>
        </w:rPr>
        <w:t>.1.9.1</w:t>
      </w:r>
      <w:r w:rsidRPr="0007716B">
        <w:rPr>
          <w:rFonts w:ascii="宋体" w:eastAsia="宋体" w:hAnsi="宋体" w:hint="eastAsia"/>
          <w:sz w:val="24"/>
          <w:szCs w:val="24"/>
        </w:rPr>
        <w:t>系统维护计划</w:t>
      </w:r>
      <w:bookmarkEnd w:id="1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35864AE4" w14:textId="77777777" w:rsidTr="005E2438">
        <w:tc>
          <w:tcPr>
            <w:tcW w:w="805" w:type="dxa"/>
          </w:tcPr>
          <w:p w14:paraId="2D94FCF6"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47B938F1" w14:textId="77777777" w:rsidR="00EC4DDB" w:rsidRPr="0007716B" w:rsidRDefault="00EC4DDB" w:rsidP="005E2438">
            <w:pPr>
              <w:rPr>
                <w:rFonts w:ascii="宋体" w:eastAsia="宋体" w:hAnsi="宋体"/>
              </w:rPr>
            </w:pPr>
            <w:r w:rsidRPr="0007716B">
              <w:rPr>
                <w:rFonts w:ascii="宋体" w:eastAsia="宋体" w:hAnsi="宋体" w:hint="eastAsia"/>
              </w:rPr>
              <w:t>郦哲聪</w:t>
            </w:r>
          </w:p>
        </w:tc>
        <w:tc>
          <w:tcPr>
            <w:tcW w:w="1498" w:type="dxa"/>
          </w:tcPr>
          <w:p w14:paraId="27CA4BA5"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16C4C778"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162507DC"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25AB3E6B"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0D88EE50" w14:textId="77777777" w:rsidTr="005E2438">
        <w:tc>
          <w:tcPr>
            <w:tcW w:w="805" w:type="dxa"/>
          </w:tcPr>
          <w:p w14:paraId="7BF3D342"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53FC814A" w14:textId="77777777" w:rsidR="00EC4DDB" w:rsidRPr="0007716B" w:rsidRDefault="00EC4DDB" w:rsidP="005E2438">
            <w:pPr>
              <w:rPr>
                <w:rFonts w:ascii="宋体" w:eastAsia="宋体" w:hAnsi="宋体"/>
              </w:rPr>
            </w:pPr>
            <w:r w:rsidRPr="0007716B">
              <w:rPr>
                <w:rFonts w:ascii="宋体" w:eastAsia="宋体" w:hAnsi="宋体" w:hint="eastAsia"/>
              </w:rPr>
              <w:t>R</w:t>
            </w:r>
          </w:p>
        </w:tc>
        <w:tc>
          <w:tcPr>
            <w:tcW w:w="1498" w:type="dxa"/>
          </w:tcPr>
          <w:p w14:paraId="18F8C688" w14:textId="77777777" w:rsidR="00EC4DDB" w:rsidRPr="0007716B" w:rsidRDefault="00EC4DDB" w:rsidP="005E2438">
            <w:pPr>
              <w:rPr>
                <w:rFonts w:ascii="宋体" w:eastAsia="宋体" w:hAnsi="宋体"/>
              </w:rPr>
            </w:pPr>
            <w:r w:rsidRPr="0007716B">
              <w:rPr>
                <w:rFonts w:ascii="宋体" w:eastAsia="宋体" w:hAnsi="宋体" w:hint="eastAsia"/>
              </w:rPr>
              <w:t>A</w:t>
            </w:r>
          </w:p>
        </w:tc>
        <w:tc>
          <w:tcPr>
            <w:tcW w:w="1498" w:type="dxa"/>
          </w:tcPr>
          <w:p w14:paraId="1AE5104C" w14:textId="77777777" w:rsidR="00EC4DDB" w:rsidRPr="0007716B" w:rsidRDefault="00EC4DDB" w:rsidP="005E2438">
            <w:pPr>
              <w:rPr>
                <w:rFonts w:ascii="宋体" w:eastAsia="宋体" w:hAnsi="宋体"/>
              </w:rPr>
            </w:pPr>
            <w:r w:rsidRPr="0007716B">
              <w:rPr>
                <w:rFonts w:ascii="宋体" w:eastAsia="宋体" w:hAnsi="宋体" w:hint="eastAsia"/>
              </w:rPr>
              <w:t>A</w:t>
            </w:r>
          </w:p>
        </w:tc>
        <w:tc>
          <w:tcPr>
            <w:tcW w:w="1498" w:type="dxa"/>
          </w:tcPr>
          <w:p w14:paraId="60AEF29F" w14:textId="77777777" w:rsidR="00EC4DDB" w:rsidRPr="0007716B" w:rsidRDefault="00EC4DDB" w:rsidP="005E2438">
            <w:pPr>
              <w:rPr>
                <w:rFonts w:ascii="宋体" w:eastAsia="宋体" w:hAnsi="宋体"/>
              </w:rPr>
            </w:pPr>
            <w:r w:rsidRPr="0007716B">
              <w:rPr>
                <w:rFonts w:ascii="宋体" w:eastAsia="宋体" w:hAnsi="宋体" w:hint="eastAsia"/>
              </w:rPr>
              <w:t>A</w:t>
            </w:r>
          </w:p>
        </w:tc>
        <w:tc>
          <w:tcPr>
            <w:tcW w:w="1499" w:type="dxa"/>
          </w:tcPr>
          <w:p w14:paraId="329EB4C0" w14:textId="77777777" w:rsidR="00EC4DDB" w:rsidRPr="0007716B" w:rsidRDefault="00EC4DDB" w:rsidP="005E2438">
            <w:pPr>
              <w:rPr>
                <w:rFonts w:ascii="宋体" w:eastAsia="宋体" w:hAnsi="宋体"/>
              </w:rPr>
            </w:pPr>
            <w:r w:rsidRPr="0007716B">
              <w:rPr>
                <w:rFonts w:ascii="宋体" w:eastAsia="宋体" w:hAnsi="宋体" w:hint="eastAsia"/>
              </w:rPr>
              <w:t>A</w:t>
            </w:r>
          </w:p>
        </w:tc>
      </w:tr>
      <w:tr w:rsidR="00EC4DDB" w14:paraId="689A607B" w14:textId="77777777" w:rsidTr="005E2438">
        <w:tc>
          <w:tcPr>
            <w:tcW w:w="8296" w:type="dxa"/>
            <w:gridSpan w:val="6"/>
          </w:tcPr>
          <w:p w14:paraId="592B2E41"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7A06F25D" w14:textId="77777777" w:rsidTr="005E2438">
        <w:tc>
          <w:tcPr>
            <w:tcW w:w="805" w:type="dxa"/>
          </w:tcPr>
          <w:p w14:paraId="05744BF8"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5993112E" w14:textId="77777777" w:rsidR="00EC4DDB" w:rsidRPr="0007716B" w:rsidRDefault="00EC4DDB" w:rsidP="005E2438">
            <w:pPr>
              <w:rPr>
                <w:rFonts w:ascii="宋体" w:eastAsia="宋体" w:hAnsi="宋体"/>
              </w:rPr>
            </w:pPr>
            <w:r w:rsidRPr="0007716B">
              <w:rPr>
                <w:rFonts w:ascii="宋体" w:eastAsia="宋体" w:hAnsi="宋体" w:hint="eastAsia"/>
              </w:rPr>
              <w:t>选定的组员，本学期项目的相关文档</w:t>
            </w:r>
          </w:p>
        </w:tc>
      </w:tr>
      <w:tr w:rsidR="00EC4DDB" w14:paraId="0DB05FC1" w14:textId="77777777" w:rsidTr="005E2438">
        <w:tc>
          <w:tcPr>
            <w:tcW w:w="805" w:type="dxa"/>
          </w:tcPr>
          <w:p w14:paraId="778CE61F" w14:textId="77777777" w:rsidR="00EC4DDB" w:rsidRPr="0007716B" w:rsidRDefault="00EC4DDB" w:rsidP="005E2438">
            <w:pPr>
              <w:rPr>
                <w:rFonts w:ascii="宋体" w:eastAsia="宋体" w:hAnsi="宋体"/>
              </w:rPr>
            </w:pPr>
            <w:r w:rsidRPr="0007716B">
              <w:rPr>
                <w:rFonts w:ascii="宋体" w:eastAsia="宋体" w:hAnsi="宋体" w:hint="eastAsia"/>
              </w:rPr>
              <w:t>任务说明</w:t>
            </w:r>
          </w:p>
        </w:tc>
        <w:tc>
          <w:tcPr>
            <w:tcW w:w="7491" w:type="dxa"/>
            <w:gridSpan w:val="5"/>
          </w:tcPr>
          <w:p w14:paraId="73653BB4" w14:textId="1BD6C820" w:rsidR="00EC4DDB" w:rsidRPr="0007716B" w:rsidRDefault="00EC4DDB" w:rsidP="005E2438">
            <w:pPr>
              <w:rPr>
                <w:rFonts w:ascii="宋体" w:eastAsia="宋体" w:hAnsi="宋体"/>
              </w:rPr>
            </w:pPr>
            <w:r w:rsidRPr="0007716B">
              <w:rPr>
                <w:rFonts w:ascii="宋体" w:eastAsia="宋体" w:hAnsi="宋体" w:hint="eastAsia"/>
              </w:rPr>
              <w:t>制定相应的维护计划</w:t>
            </w:r>
          </w:p>
        </w:tc>
      </w:tr>
      <w:tr w:rsidR="00EC4DDB" w14:paraId="2AB77889" w14:textId="77777777" w:rsidTr="005E2438">
        <w:trPr>
          <w:trHeight w:val="58"/>
        </w:trPr>
        <w:tc>
          <w:tcPr>
            <w:tcW w:w="805" w:type="dxa"/>
          </w:tcPr>
          <w:p w14:paraId="4256303A"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7F84F4FD" w14:textId="011CC496" w:rsidR="00EC4DDB" w:rsidRPr="0007716B" w:rsidRDefault="00EC4DDB" w:rsidP="005E2438">
            <w:pPr>
              <w:rPr>
                <w:rFonts w:ascii="宋体" w:eastAsia="宋体" w:hAnsi="宋体"/>
              </w:rPr>
            </w:pPr>
            <w:r w:rsidRPr="0007716B">
              <w:rPr>
                <w:rFonts w:ascii="宋体" w:eastAsia="宋体" w:hAnsi="宋体" w:hint="eastAsia"/>
              </w:rPr>
              <w:t>维护计划文档</w:t>
            </w:r>
          </w:p>
        </w:tc>
      </w:tr>
    </w:tbl>
    <w:p w14:paraId="48EEA4FC" w14:textId="77777777" w:rsidR="00EC4DDB" w:rsidRPr="00EC4DDB" w:rsidRDefault="00EC4DDB" w:rsidP="00EC4DDB"/>
    <w:p w14:paraId="01B3ACFF" w14:textId="77777777" w:rsidR="00A36B8B" w:rsidRPr="00B3475E" w:rsidRDefault="00A36B8B" w:rsidP="00A36B8B"/>
    <w:p w14:paraId="25B49F25" w14:textId="77777777" w:rsidR="006067E2" w:rsidRDefault="006067E2" w:rsidP="006067E2">
      <w:pPr>
        <w:pStyle w:val="2"/>
        <w:rPr>
          <w:ins w:id="1209" w:author="mr.liu" w:date="2018-11-09T16:55:00Z"/>
        </w:rPr>
      </w:pPr>
      <w:bookmarkStart w:id="1210" w:name="_Toc527843619"/>
      <w:bookmarkStart w:id="1211" w:name="_Toc529546302"/>
      <w:bookmarkStart w:id="1212" w:name="_Toc526017400"/>
      <w:bookmarkStart w:id="1213" w:name="_Toc526616507"/>
      <w:bookmarkStart w:id="1214" w:name="_Toc526017437"/>
      <w:bookmarkStart w:id="1215" w:name="_Toc497416131"/>
      <w:bookmarkStart w:id="1216" w:name="_Toc526616651"/>
      <w:bookmarkStart w:id="1217" w:name="_Toc526025162"/>
      <w:bookmarkStart w:id="1218" w:name="_Toc526024954"/>
      <w:bookmarkStart w:id="1219" w:name="_Toc526024415"/>
      <w:bookmarkStart w:id="1220" w:name="_Toc526017357"/>
      <w:bookmarkStart w:id="1221" w:name="_Toc526024828"/>
      <w:ins w:id="1222" w:author="mr.liu" w:date="2018-11-09T16:55:00Z">
        <w:r>
          <w:rPr>
            <w:rFonts w:hint="eastAsia"/>
          </w:rPr>
          <w:t>第4</w:t>
        </w:r>
        <w:r>
          <w:t>章  成本管理计划</w:t>
        </w:r>
        <w:bookmarkEnd w:id="1210"/>
        <w:bookmarkEnd w:id="1211"/>
      </w:ins>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425"/>
        <w:gridCol w:w="1425"/>
        <w:gridCol w:w="1424"/>
        <w:gridCol w:w="1418"/>
        <w:gridCol w:w="1403"/>
      </w:tblGrid>
      <w:tr w:rsidR="006067E2" w14:paraId="06430BA5" w14:textId="77777777" w:rsidTr="006067E2">
        <w:trPr>
          <w:ins w:id="1223" w:author="mr.liu" w:date="2018-11-09T16:55:00Z"/>
        </w:trPr>
        <w:tc>
          <w:tcPr>
            <w:tcW w:w="1424" w:type="dxa"/>
            <w:shd w:val="clear" w:color="auto" w:fill="auto"/>
          </w:tcPr>
          <w:p w14:paraId="1D4A1314" w14:textId="77777777" w:rsidR="006067E2" w:rsidRDefault="006067E2" w:rsidP="006067E2">
            <w:pPr>
              <w:rPr>
                <w:ins w:id="1224" w:author="mr.liu" w:date="2018-11-09T16:55:00Z"/>
              </w:rPr>
            </w:pPr>
            <w:ins w:id="1225" w:author="mr.liu" w:date="2018-11-09T16:55:00Z">
              <w:r>
                <w:rPr>
                  <w:rFonts w:hint="eastAsia"/>
                </w:rPr>
                <w:t>1.劳动估计</w:t>
              </w:r>
            </w:ins>
          </w:p>
        </w:tc>
        <w:tc>
          <w:tcPr>
            <w:tcW w:w="1425" w:type="dxa"/>
            <w:shd w:val="clear" w:color="auto" w:fill="auto"/>
          </w:tcPr>
          <w:p w14:paraId="3DCAA86E" w14:textId="77777777" w:rsidR="006067E2" w:rsidRDefault="006067E2" w:rsidP="006067E2">
            <w:pPr>
              <w:rPr>
                <w:ins w:id="1226" w:author="mr.liu" w:date="2018-11-09T16:55:00Z"/>
              </w:rPr>
            </w:pPr>
            <w:ins w:id="1227" w:author="mr.liu" w:date="2018-11-09T16:55:00Z">
              <w:r>
                <w:rPr>
                  <w:rFonts w:hint="eastAsia"/>
                </w:rPr>
                <w:t>数量或小时数</w:t>
              </w:r>
            </w:ins>
          </w:p>
        </w:tc>
        <w:tc>
          <w:tcPr>
            <w:tcW w:w="1425" w:type="dxa"/>
            <w:shd w:val="clear" w:color="auto" w:fill="auto"/>
          </w:tcPr>
          <w:p w14:paraId="22AC4659" w14:textId="77777777" w:rsidR="006067E2" w:rsidRDefault="006067E2" w:rsidP="006067E2">
            <w:pPr>
              <w:rPr>
                <w:ins w:id="1228" w:author="mr.liu" w:date="2018-11-09T16:55:00Z"/>
              </w:rPr>
            </w:pPr>
            <w:ins w:id="1229" w:author="mr.liu" w:date="2018-11-09T16:55:00Z">
              <w:r>
                <w:rPr>
                  <w:rFonts w:hint="eastAsia"/>
                </w:rPr>
                <w:t>单位小时成本</w:t>
              </w:r>
            </w:ins>
          </w:p>
        </w:tc>
        <w:tc>
          <w:tcPr>
            <w:tcW w:w="1424" w:type="dxa"/>
            <w:shd w:val="clear" w:color="auto" w:fill="auto"/>
          </w:tcPr>
          <w:p w14:paraId="46139BA0" w14:textId="77777777" w:rsidR="006067E2" w:rsidRDefault="006067E2" w:rsidP="006067E2">
            <w:pPr>
              <w:rPr>
                <w:ins w:id="1230" w:author="mr.liu" w:date="2018-11-09T16:55:00Z"/>
              </w:rPr>
            </w:pPr>
            <w:ins w:id="1231" w:author="mr.liu" w:date="2018-11-09T16:55:00Z">
              <w:r>
                <w:rPr>
                  <w:rFonts w:hint="eastAsia"/>
                </w:rPr>
                <w:t>子层总和</w:t>
              </w:r>
            </w:ins>
          </w:p>
        </w:tc>
        <w:tc>
          <w:tcPr>
            <w:tcW w:w="1418" w:type="dxa"/>
            <w:shd w:val="clear" w:color="auto" w:fill="auto"/>
          </w:tcPr>
          <w:p w14:paraId="7946140D" w14:textId="77777777" w:rsidR="006067E2" w:rsidRDefault="006067E2" w:rsidP="006067E2">
            <w:pPr>
              <w:rPr>
                <w:ins w:id="1232" w:author="mr.liu" w:date="2018-11-09T16:55:00Z"/>
              </w:rPr>
            </w:pPr>
            <w:ins w:id="1233" w:author="mr.liu" w:date="2018-11-09T16:55:00Z">
              <w:r>
                <w:rPr>
                  <w:rFonts w:hint="eastAsia"/>
                </w:rPr>
                <w:t>计算</w:t>
              </w:r>
            </w:ins>
          </w:p>
        </w:tc>
        <w:tc>
          <w:tcPr>
            <w:tcW w:w="1403" w:type="dxa"/>
            <w:shd w:val="clear" w:color="auto" w:fill="auto"/>
          </w:tcPr>
          <w:p w14:paraId="107C2924" w14:textId="77777777" w:rsidR="006067E2" w:rsidRDefault="006067E2" w:rsidP="006067E2">
            <w:pPr>
              <w:rPr>
                <w:ins w:id="1234" w:author="mr.liu" w:date="2018-11-09T16:55:00Z"/>
              </w:rPr>
            </w:pPr>
            <w:ins w:id="1235" w:author="mr.liu" w:date="2018-11-09T16:55:00Z">
              <w:r>
                <w:rPr>
                  <w:rFonts w:hint="eastAsia"/>
                </w:rPr>
                <w:t>备注</w:t>
              </w:r>
            </w:ins>
          </w:p>
        </w:tc>
      </w:tr>
      <w:tr w:rsidR="006067E2" w14:paraId="2E30C9AD" w14:textId="77777777" w:rsidTr="006067E2">
        <w:trPr>
          <w:ins w:id="1236" w:author="mr.liu" w:date="2018-11-09T16:55:00Z"/>
        </w:trPr>
        <w:tc>
          <w:tcPr>
            <w:tcW w:w="1424" w:type="dxa"/>
            <w:shd w:val="clear" w:color="auto" w:fill="auto"/>
          </w:tcPr>
          <w:p w14:paraId="552269F2" w14:textId="77777777" w:rsidR="006067E2" w:rsidRDefault="006067E2" w:rsidP="006067E2">
            <w:pPr>
              <w:rPr>
                <w:ins w:id="1237" w:author="mr.liu" w:date="2018-11-09T16:55:00Z"/>
              </w:rPr>
            </w:pPr>
            <w:ins w:id="1238" w:author="mr.liu" w:date="2018-11-09T16:55:00Z">
              <w:r>
                <w:rPr>
                  <w:rFonts w:hint="eastAsia"/>
                </w:rPr>
                <w:t>项目成员劳动估计</w:t>
              </w:r>
            </w:ins>
          </w:p>
        </w:tc>
        <w:tc>
          <w:tcPr>
            <w:tcW w:w="1425" w:type="dxa"/>
            <w:shd w:val="clear" w:color="auto" w:fill="auto"/>
          </w:tcPr>
          <w:p w14:paraId="24473AD0" w14:textId="77777777" w:rsidR="006067E2" w:rsidRDefault="006067E2" w:rsidP="006067E2">
            <w:pPr>
              <w:rPr>
                <w:ins w:id="1239" w:author="mr.liu" w:date="2018-11-09T16:55:00Z"/>
              </w:rPr>
            </w:pPr>
            <w:ins w:id="1240" w:author="mr.liu" w:date="2018-11-09T16:55:00Z">
              <w:r>
                <w:rPr>
                  <w:rFonts w:hint="eastAsia"/>
                </w:rPr>
                <w:t>960h</w:t>
              </w:r>
            </w:ins>
          </w:p>
        </w:tc>
        <w:tc>
          <w:tcPr>
            <w:tcW w:w="1425" w:type="dxa"/>
            <w:shd w:val="clear" w:color="auto" w:fill="auto"/>
          </w:tcPr>
          <w:p w14:paraId="5BA8057E" w14:textId="77777777" w:rsidR="006067E2" w:rsidRDefault="006067E2" w:rsidP="006067E2">
            <w:pPr>
              <w:rPr>
                <w:ins w:id="1241" w:author="mr.liu" w:date="2018-11-09T16:55:00Z"/>
              </w:rPr>
            </w:pPr>
            <w:ins w:id="1242" w:author="mr.liu" w:date="2018-11-09T16:55:00Z">
              <w:r>
                <w:rPr>
                  <w:rFonts w:hint="eastAsia"/>
                </w:rPr>
                <w:t>42.75 元/h</w:t>
              </w:r>
            </w:ins>
          </w:p>
        </w:tc>
        <w:tc>
          <w:tcPr>
            <w:tcW w:w="1424" w:type="dxa"/>
            <w:shd w:val="clear" w:color="auto" w:fill="auto"/>
          </w:tcPr>
          <w:p w14:paraId="57E79AFF" w14:textId="77777777" w:rsidR="006067E2" w:rsidRDefault="006067E2" w:rsidP="006067E2">
            <w:pPr>
              <w:rPr>
                <w:ins w:id="1243" w:author="mr.liu" w:date="2018-11-09T16:55:00Z"/>
              </w:rPr>
            </w:pPr>
            <w:ins w:id="1244" w:author="mr.liu" w:date="2018-11-09T16:55:00Z">
              <w:r>
                <w:rPr>
                  <w:rFonts w:hint="eastAsia"/>
                </w:rPr>
                <w:t>41040元</w:t>
              </w:r>
            </w:ins>
          </w:p>
        </w:tc>
        <w:tc>
          <w:tcPr>
            <w:tcW w:w="1418" w:type="dxa"/>
            <w:shd w:val="clear" w:color="auto" w:fill="auto"/>
          </w:tcPr>
          <w:p w14:paraId="6B321BE0" w14:textId="77777777" w:rsidR="006067E2" w:rsidRDefault="006067E2" w:rsidP="006067E2">
            <w:pPr>
              <w:rPr>
                <w:ins w:id="1245" w:author="mr.liu" w:date="2018-11-09T16:55:00Z"/>
              </w:rPr>
            </w:pPr>
            <w:ins w:id="1246" w:author="mr.liu" w:date="2018-11-09T16:55:00Z">
              <w:r>
                <w:rPr>
                  <w:rFonts w:hint="eastAsia"/>
                </w:rPr>
                <w:t>960*42.75元/h</w:t>
              </w:r>
            </w:ins>
          </w:p>
        </w:tc>
        <w:tc>
          <w:tcPr>
            <w:tcW w:w="1403" w:type="dxa"/>
            <w:shd w:val="clear" w:color="auto" w:fill="auto"/>
          </w:tcPr>
          <w:p w14:paraId="7C644826" w14:textId="77777777" w:rsidR="006067E2" w:rsidRDefault="006067E2" w:rsidP="006067E2">
            <w:pPr>
              <w:rPr>
                <w:ins w:id="1247" w:author="mr.liu" w:date="2018-11-09T16:55:00Z"/>
              </w:rPr>
            </w:pPr>
            <w:ins w:id="1248" w:author="mr.liu" w:date="2018-11-09T16:55:00Z">
              <w:r>
                <w:rPr>
                  <w:rFonts w:hint="eastAsia"/>
                </w:rPr>
                <w:t>/</w:t>
              </w:r>
            </w:ins>
          </w:p>
        </w:tc>
      </w:tr>
      <w:tr w:rsidR="006067E2" w14:paraId="1D407CB1" w14:textId="77777777" w:rsidTr="006067E2">
        <w:trPr>
          <w:trHeight w:val="624"/>
          <w:ins w:id="1249" w:author="mr.liu" w:date="2018-11-09T16:55:00Z"/>
        </w:trPr>
        <w:tc>
          <w:tcPr>
            <w:tcW w:w="1424" w:type="dxa"/>
            <w:shd w:val="clear" w:color="auto" w:fill="auto"/>
          </w:tcPr>
          <w:p w14:paraId="20B5ACAB" w14:textId="77777777" w:rsidR="006067E2" w:rsidRDefault="006067E2" w:rsidP="006067E2">
            <w:pPr>
              <w:rPr>
                <w:ins w:id="1250" w:author="mr.liu" w:date="2018-11-09T16:55:00Z"/>
              </w:rPr>
            </w:pPr>
            <w:ins w:id="1251" w:author="mr.liu" w:date="2018-11-09T16:55:00Z">
              <w:r>
                <w:rPr>
                  <w:rFonts w:hint="eastAsia"/>
                </w:rPr>
                <w:t>项目成员团建估计</w:t>
              </w:r>
            </w:ins>
          </w:p>
        </w:tc>
        <w:tc>
          <w:tcPr>
            <w:tcW w:w="1425" w:type="dxa"/>
            <w:shd w:val="clear" w:color="auto" w:fill="auto"/>
          </w:tcPr>
          <w:p w14:paraId="74ADE626" w14:textId="77777777" w:rsidR="006067E2" w:rsidRDefault="006067E2" w:rsidP="006067E2">
            <w:pPr>
              <w:rPr>
                <w:ins w:id="1252" w:author="mr.liu" w:date="2018-11-09T16:55:00Z"/>
              </w:rPr>
            </w:pPr>
            <w:ins w:id="1253" w:author="mr.liu" w:date="2018-11-09T16:55:00Z">
              <w:r>
                <w:rPr>
                  <w:rFonts w:hint="eastAsia"/>
                </w:rPr>
                <w:t>2T</w:t>
              </w:r>
            </w:ins>
          </w:p>
        </w:tc>
        <w:tc>
          <w:tcPr>
            <w:tcW w:w="1425" w:type="dxa"/>
            <w:shd w:val="clear" w:color="auto" w:fill="auto"/>
          </w:tcPr>
          <w:p w14:paraId="4E632B54" w14:textId="77777777" w:rsidR="006067E2" w:rsidRDefault="006067E2" w:rsidP="006067E2">
            <w:pPr>
              <w:rPr>
                <w:ins w:id="1254" w:author="mr.liu" w:date="2018-11-09T16:55:00Z"/>
              </w:rPr>
            </w:pPr>
            <w:ins w:id="1255" w:author="mr.liu" w:date="2018-11-09T16:55:00Z">
              <w:r>
                <w:rPr>
                  <w:rFonts w:hint="eastAsia"/>
                </w:rPr>
                <w:t>500元/T</w:t>
              </w:r>
            </w:ins>
          </w:p>
        </w:tc>
        <w:tc>
          <w:tcPr>
            <w:tcW w:w="1424" w:type="dxa"/>
            <w:shd w:val="clear" w:color="auto" w:fill="auto"/>
          </w:tcPr>
          <w:p w14:paraId="4D82022B" w14:textId="77777777" w:rsidR="006067E2" w:rsidRDefault="006067E2" w:rsidP="006067E2">
            <w:pPr>
              <w:rPr>
                <w:ins w:id="1256" w:author="mr.liu" w:date="2018-11-09T16:55:00Z"/>
              </w:rPr>
            </w:pPr>
            <w:ins w:id="1257" w:author="mr.liu" w:date="2018-11-09T16:55:00Z">
              <w:r>
                <w:rPr>
                  <w:rFonts w:hint="eastAsia"/>
                </w:rPr>
                <w:t>1000元</w:t>
              </w:r>
            </w:ins>
          </w:p>
        </w:tc>
        <w:tc>
          <w:tcPr>
            <w:tcW w:w="1418" w:type="dxa"/>
            <w:shd w:val="clear" w:color="auto" w:fill="auto"/>
          </w:tcPr>
          <w:p w14:paraId="0F99FE7F" w14:textId="77777777" w:rsidR="006067E2" w:rsidRDefault="006067E2" w:rsidP="006067E2">
            <w:pPr>
              <w:rPr>
                <w:ins w:id="1258" w:author="mr.liu" w:date="2018-11-09T16:55:00Z"/>
              </w:rPr>
            </w:pPr>
            <w:ins w:id="1259" w:author="mr.liu" w:date="2018-11-09T16:55:00Z">
              <w:r>
                <w:rPr>
                  <w:rFonts w:hint="eastAsia"/>
                </w:rPr>
                <w:t>2*500元/T</w:t>
              </w:r>
            </w:ins>
          </w:p>
        </w:tc>
        <w:tc>
          <w:tcPr>
            <w:tcW w:w="1403" w:type="dxa"/>
            <w:shd w:val="clear" w:color="auto" w:fill="auto"/>
          </w:tcPr>
          <w:p w14:paraId="21C4FD92" w14:textId="77777777" w:rsidR="006067E2" w:rsidRDefault="006067E2" w:rsidP="006067E2">
            <w:pPr>
              <w:rPr>
                <w:ins w:id="1260" w:author="mr.liu" w:date="2018-11-09T16:55:00Z"/>
              </w:rPr>
            </w:pPr>
            <w:ins w:id="1261" w:author="mr.liu" w:date="2018-11-09T16:55:00Z">
              <w:r>
                <w:rPr>
                  <w:rFonts w:hint="eastAsia"/>
                </w:rPr>
                <w:t>/</w:t>
              </w:r>
            </w:ins>
          </w:p>
        </w:tc>
      </w:tr>
      <w:tr w:rsidR="006067E2" w14:paraId="534CA6F3" w14:textId="77777777" w:rsidTr="006067E2">
        <w:trPr>
          <w:ins w:id="1262" w:author="mr.liu" w:date="2018-11-09T16:55:00Z"/>
        </w:trPr>
        <w:tc>
          <w:tcPr>
            <w:tcW w:w="1424" w:type="dxa"/>
            <w:shd w:val="clear" w:color="auto" w:fill="auto"/>
          </w:tcPr>
          <w:p w14:paraId="4DFC640C" w14:textId="77777777" w:rsidR="006067E2" w:rsidRDefault="006067E2" w:rsidP="006067E2">
            <w:pPr>
              <w:rPr>
                <w:ins w:id="1263" w:author="mr.liu" w:date="2018-11-09T16:55:00Z"/>
              </w:rPr>
            </w:pPr>
            <w:ins w:id="1264" w:author="mr.liu" w:date="2018-11-09T16:55:00Z">
              <w:r>
                <w:rPr>
                  <w:rFonts w:hint="eastAsia"/>
                </w:rPr>
                <w:t>其他劳动成本</w:t>
              </w:r>
            </w:ins>
          </w:p>
        </w:tc>
        <w:tc>
          <w:tcPr>
            <w:tcW w:w="1425" w:type="dxa"/>
            <w:shd w:val="clear" w:color="auto" w:fill="auto"/>
          </w:tcPr>
          <w:p w14:paraId="669700B7" w14:textId="77777777" w:rsidR="006067E2" w:rsidRDefault="006067E2" w:rsidP="006067E2">
            <w:pPr>
              <w:rPr>
                <w:ins w:id="1265" w:author="mr.liu" w:date="2018-11-09T16:55:00Z"/>
              </w:rPr>
            </w:pPr>
            <w:ins w:id="1266" w:author="mr.liu" w:date="2018-11-09T16:55:00Z">
              <w:r>
                <w:rPr>
                  <w:rFonts w:hint="eastAsia"/>
                </w:rPr>
                <w:t>/</w:t>
              </w:r>
            </w:ins>
          </w:p>
        </w:tc>
        <w:tc>
          <w:tcPr>
            <w:tcW w:w="1425" w:type="dxa"/>
            <w:shd w:val="clear" w:color="auto" w:fill="auto"/>
          </w:tcPr>
          <w:p w14:paraId="4A035CF3" w14:textId="77777777" w:rsidR="006067E2" w:rsidRDefault="006067E2" w:rsidP="006067E2">
            <w:pPr>
              <w:rPr>
                <w:ins w:id="1267" w:author="mr.liu" w:date="2018-11-09T16:55:00Z"/>
              </w:rPr>
            </w:pPr>
            <w:ins w:id="1268" w:author="mr.liu" w:date="2018-11-09T16:55:00Z">
              <w:r>
                <w:rPr>
                  <w:rFonts w:hint="eastAsia"/>
                </w:rPr>
                <w:t>/</w:t>
              </w:r>
            </w:ins>
          </w:p>
        </w:tc>
        <w:tc>
          <w:tcPr>
            <w:tcW w:w="1424" w:type="dxa"/>
            <w:shd w:val="clear" w:color="auto" w:fill="auto"/>
          </w:tcPr>
          <w:p w14:paraId="7E11A267" w14:textId="77777777" w:rsidR="006067E2" w:rsidRDefault="006067E2" w:rsidP="006067E2">
            <w:pPr>
              <w:rPr>
                <w:ins w:id="1269" w:author="mr.liu" w:date="2018-11-09T16:55:00Z"/>
              </w:rPr>
            </w:pPr>
            <w:ins w:id="1270" w:author="mr.liu" w:date="2018-11-09T16:55:00Z">
              <w:r>
                <w:rPr>
                  <w:rFonts w:hint="eastAsia"/>
                </w:rPr>
                <w:t>/</w:t>
              </w:r>
            </w:ins>
          </w:p>
        </w:tc>
        <w:tc>
          <w:tcPr>
            <w:tcW w:w="1418" w:type="dxa"/>
            <w:shd w:val="clear" w:color="auto" w:fill="auto"/>
          </w:tcPr>
          <w:p w14:paraId="0590383E" w14:textId="77777777" w:rsidR="006067E2" w:rsidRDefault="006067E2" w:rsidP="006067E2">
            <w:pPr>
              <w:rPr>
                <w:ins w:id="1271" w:author="mr.liu" w:date="2018-11-09T16:55:00Z"/>
              </w:rPr>
            </w:pPr>
            <w:ins w:id="1272" w:author="mr.liu" w:date="2018-11-09T16:55:00Z">
              <w:r>
                <w:rPr>
                  <w:rFonts w:hint="eastAsia"/>
                </w:rPr>
                <w:t>/</w:t>
              </w:r>
            </w:ins>
          </w:p>
        </w:tc>
        <w:tc>
          <w:tcPr>
            <w:tcW w:w="1403" w:type="dxa"/>
            <w:shd w:val="clear" w:color="auto" w:fill="auto"/>
          </w:tcPr>
          <w:p w14:paraId="08CA4884" w14:textId="77777777" w:rsidR="006067E2" w:rsidRDefault="006067E2" w:rsidP="006067E2">
            <w:pPr>
              <w:rPr>
                <w:ins w:id="1273" w:author="mr.liu" w:date="2018-11-09T16:55:00Z"/>
              </w:rPr>
            </w:pPr>
            <w:ins w:id="1274" w:author="mr.liu" w:date="2018-11-09T16:55:00Z">
              <w:r>
                <w:rPr>
                  <w:rFonts w:hint="eastAsia"/>
                </w:rPr>
                <w:t>（例如保险费等不做计算）</w:t>
              </w:r>
            </w:ins>
          </w:p>
        </w:tc>
      </w:tr>
      <w:tr w:rsidR="006067E2" w14:paraId="728946D0" w14:textId="77777777" w:rsidTr="006067E2">
        <w:trPr>
          <w:ins w:id="1275" w:author="mr.liu" w:date="2018-11-09T16:55:00Z"/>
        </w:trPr>
        <w:tc>
          <w:tcPr>
            <w:tcW w:w="1424" w:type="dxa"/>
            <w:shd w:val="clear" w:color="auto" w:fill="auto"/>
          </w:tcPr>
          <w:p w14:paraId="3EAD9E8E" w14:textId="77777777" w:rsidR="006067E2" w:rsidRDefault="006067E2" w:rsidP="006067E2">
            <w:pPr>
              <w:rPr>
                <w:ins w:id="1276" w:author="mr.liu" w:date="2018-11-09T16:55:00Z"/>
              </w:rPr>
            </w:pPr>
            <w:ins w:id="1277" w:author="mr.liu" w:date="2018-11-09T16:55:00Z">
              <w:r>
                <w:rPr>
                  <w:rFonts w:hint="eastAsia"/>
                </w:rPr>
                <w:t>总劳动成本估计</w:t>
              </w:r>
            </w:ins>
          </w:p>
        </w:tc>
        <w:tc>
          <w:tcPr>
            <w:tcW w:w="1425" w:type="dxa"/>
            <w:shd w:val="clear" w:color="auto" w:fill="auto"/>
          </w:tcPr>
          <w:p w14:paraId="25A8851B" w14:textId="77777777" w:rsidR="006067E2" w:rsidRDefault="006067E2" w:rsidP="006067E2">
            <w:pPr>
              <w:rPr>
                <w:ins w:id="1278" w:author="mr.liu" w:date="2018-11-09T16:55:00Z"/>
              </w:rPr>
            </w:pPr>
          </w:p>
        </w:tc>
        <w:tc>
          <w:tcPr>
            <w:tcW w:w="1425" w:type="dxa"/>
            <w:shd w:val="clear" w:color="auto" w:fill="auto"/>
          </w:tcPr>
          <w:p w14:paraId="4D071647" w14:textId="77777777" w:rsidR="006067E2" w:rsidRDefault="006067E2" w:rsidP="006067E2">
            <w:pPr>
              <w:rPr>
                <w:ins w:id="1279" w:author="mr.liu" w:date="2018-11-09T16:55:00Z"/>
              </w:rPr>
            </w:pPr>
          </w:p>
        </w:tc>
        <w:tc>
          <w:tcPr>
            <w:tcW w:w="1424" w:type="dxa"/>
            <w:shd w:val="clear" w:color="auto" w:fill="auto"/>
          </w:tcPr>
          <w:p w14:paraId="23EE87D9" w14:textId="77777777" w:rsidR="006067E2" w:rsidRDefault="006067E2" w:rsidP="006067E2">
            <w:pPr>
              <w:rPr>
                <w:ins w:id="1280" w:author="mr.liu" w:date="2018-11-09T16:55:00Z"/>
              </w:rPr>
            </w:pPr>
            <w:ins w:id="1281" w:author="mr.liu" w:date="2018-11-09T16:55:00Z">
              <w:r>
                <w:rPr>
                  <w:rFonts w:hint="eastAsia"/>
                </w:rPr>
                <w:t>42040元</w:t>
              </w:r>
            </w:ins>
          </w:p>
        </w:tc>
        <w:tc>
          <w:tcPr>
            <w:tcW w:w="1418" w:type="dxa"/>
            <w:shd w:val="clear" w:color="auto" w:fill="auto"/>
          </w:tcPr>
          <w:p w14:paraId="10DE5272" w14:textId="77777777" w:rsidR="006067E2" w:rsidRDefault="006067E2" w:rsidP="006067E2">
            <w:pPr>
              <w:rPr>
                <w:ins w:id="1282" w:author="mr.liu" w:date="2018-11-09T16:55:00Z"/>
              </w:rPr>
            </w:pPr>
            <w:ins w:id="1283" w:author="mr.liu" w:date="2018-11-09T16:55:00Z">
              <w:r>
                <w:rPr>
                  <w:rFonts w:hint="eastAsia"/>
                </w:rPr>
                <w:t>以上数值相加</w:t>
              </w:r>
            </w:ins>
          </w:p>
        </w:tc>
        <w:tc>
          <w:tcPr>
            <w:tcW w:w="1403" w:type="dxa"/>
            <w:shd w:val="clear" w:color="auto" w:fill="auto"/>
          </w:tcPr>
          <w:p w14:paraId="3C0DA53F" w14:textId="77777777" w:rsidR="006067E2" w:rsidRDefault="006067E2" w:rsidP="006067E2">
            <w:pPr>
              <w:rPr>
                <w:ins w:id="1284" w:author="mr.liu" w:date="2018-11-09T16:55:00Z"/>
              </w:rPr>
            </w:pPr>
            <w:ins w:id="1285" w:author="mr.liu" w:date="2018-11-09T16:55:00Z">
              <w:r>
                <w:rPr>
                  <w:rFonts w:hint="eastAsia"/>
                </w:rPr>
                <w:t>/</w:t>
              </w:r>
            </w:ins>
          </w:p>
        </w:tc>
      </w:tr>
      <w:tr w:rsidR="006067E2" w14:paraId="357CF819" w14:textId="77777777" w:rsidTr="006067E2">
        <w:trPr>
          <w:ins w:id="1286" w:author="mr.liu" w:date="2018-11-09T16:55:00Z"/>
        </w:trPr>
        <w:tc>
          <w:tcPr>
            <w:tcW w:w="1424" w:type="dxa"/>
            <w:shd w:val="clear" w:color="auto" w:fill="auto"/>
          </w:tcPr>
          <w:p w14:paraId="176E8D1B" w14:textId="77777777" w:rsidR="006067E2" w:rsidRDefault="006067E2" w:rsidP="006067E2">
            <w:pPr>
              <w:rPr>
                <w:ins w:id="1287" w:author="mr.liu" w:date="2018-11-09T16:55:00Z"/>
              </w:rPr>
            </w:pPr>
            <w:ins w:id="1288" w:author="mr.liu" w:date="2018-11-09T16:55:00Z">
              <w:r>
                <w:rPr>
                  <w:rFonts w:hint="eastAsia"/>
                </w:rPr>
                <w:t>2.其他估计</w:t>
              </w:r>
            </w:ins>
          </w:p>
        </w:tc>
        <w:tc>
          <w:tcPr>
            <w:tcW w:w="1425" w:type="dxa"/>
            <w:shd w:val="clear" w:color="auto" w:fill="auto"/>
          </w:tcPr>
          <w:p w14:paraId="0727FBE2" w14:textId="77777777" w:rsidR="006067E2" w:rsidRDefault="006067E2" w:rsidP="006067E2">
            <w:pPr>
              <w:rPr>
                <w:ins w:id="1289" w:author="mr.liu" w:date="2018-11-09T16:55:00Z"/>
              </w:rPr>
            </w:pPr>
          </w:p>
        </w:tc>
        <w:tc>
          <w:tcPr>
            <w:tcW w:w="1425" w:type="dxa"/>
            <w:shd w:val="clear" w:color="auto" w:fill="auto"/>
          </w:tcPr>
          <w:p w14:paraId="23F6D3FC" w14:textId="77777777" w:rsidR="006067E2" w:rsidRDefault="006067E2" w:rsidP="006067E2">
            <w:pPr>
              <w:rPr>
                <w:ins w:id="1290" w:author="mr.liu" w:date="2018-11-09T16:55:00Z"/>
              </w:rPr>
            </w:pPr>
          </w:p>
        </w:tc>
        <w:tc>
          <w:tcPr>
            <w:tcW w:w="1424" w:type="dxa"/>
            <w:shd w:val="clear" w:color="auto" w:fill="auto"/>
          </w:tcPr>
          <w:p w14:paraId="4F2F3DF1" w14:textId="77777777" w:rsidR="006067E2" w:rsidRDefault="006067E2" w:rsidP="006067E2">
            <w:pPr>
              <w:rPr>
                <w:ins w:id="1291" w:author="mr.liu" w:date="2018-11-09T16:55:00Z"/>
              </w:rPr>
            </w:pPr>
          </w:p>
        </w:tc>
        <w:tc>
          <w:tcPr>
            <w:tcW w:w="1418" w:type="dxa"/>
            <w:shd w:val="clear" w:color="auto" w:fill="auto"/>
          </w:tcPr>
          <w:p w14:paraId="626826C2" w14:textId="77777777" w:rsidR="006067E2" w:rsidRDefault="006067E2" w:rsidP="006067E2">
            <w:pPr>
              <w:rPr>
                <w:ins w:id="1292" w:author="mr.liu" w:date="2018-11-09T16:55:00Z"/>
              </w:rPr>
            </w:pPr>
          </w:p>
        </w:tc>
        <w:tc>
          <w:tcPr>
            <w:tcW w:w="1403" w:type="dxa"/>
            <w:shd w:val="clear" w:color="auto" w:fill="auto"/>
          </w:tcPr>
          <w:p w14:paraId="50A3C302" w14:textId="77777777" w:rsidR="006067E2" w:rsidRDefault="006067E2" w:rsidP="006067E2">
            <w:pPr>
              <w:rPr>
                <w:ins w:id="1293" w:author="mr.liu" w:date="2018-11-09T16:55:00Z"/>
              </w:rPr>
            </w:pPr>
          </w:p>
        </w:tc>
      </w:tr>
      <w:tr w:rsidR="006067E2" w14:paraId="4B840D60" w14:textId="77777777" w:rsidTr="006067E2">
        <w:trPr>
          <w:ins w:id="1294" w:author="mr.liu" w:date="2018-11-09T16:55:00Z"/>
        </w:trPr>
        <w:tc>
          <w:tcPr>
            <w:tcW w:w="1424" w:type="dxa"/>
            <w:shd w:val="clear" w:color="auto" w:fill="auto"/>
          </w:tcPr>
          <w:p w14:paraId="16469ECB" w14:textId="77777777" w:rsidR="006067E2" w:rsidRDefault="006067E2" w:rsidP="006067E2">
            <w:pPr>
              <w:rPr>
                <w:ins w:id="1295" w:author="mr.liu" w:date="2018-11-09T16:55:00Z"/>
              </w:rPr>
            </w:pPr>
            <w:ins w:id="1296" w:author="mr.liu" w:date="2018-11-09T16:55:00Z">
              <w:r>
                <w:rPr>
                  <w:rFonts w:hint="eastAsia"/>
                </w:rPr>
                <w:t>软件（本次所有的使用的软件，包括WPS，Github</w:t>
              </w:r>
            </w:ins>
          </w:p>
          <w:p w14:paraId="2E467EB4" w14:textId="77777777" w:rsidR="006067E2" w:rsidRDefault="006067E2" w:rsidP="006067E2">
            <w:pPr>
              <w:rPr>
                <w:ins w:id="1297" w:author="mr.liu" w:date="2018-11-09T16:55:00Z"/>
              </w:rPr>
            </w:pPr>
            <w:ins w:id="1298" w:author="mr.liu" w:date="2018-11-09T16:55:00Z">
              <w:r>
                <w:rPr>
                  <w:rFonts w:hint="eastAsia"/>
                </w:rPr>
                <w:t xml:space="preserve">Desktop，x Mind等等）   </w:t>
              </w:r>
            </w:ins>
          </w:p>
        </w:tc>
        <w:tc>
          <w:tcPr>
            <w:tcW w:w="1425" w:type="dxa"/>
            <w:shd w:val="clear" w:color="auto" w:fill="auto"/>
          </w:tcPr>
          <w:p w14:paraId="617798A1" w14:textId="77777777" w:rsidR="006067E2" w:rsidRDefault="006067E2" w:rsidP="006067E2">
            <w:pPr>
              <w:ind w:firstLineChars="300" w:firstLine="630"/>
              <w:rPr>
                <w:ins w:id="1299" w:author="mr.liu" w:date="2018-11-09T16:55:00Z"/>
              </w:rPr>
            </w:pPr>
            <w:ins w:id="1300" w:author="mr.liu" w:date="2018-11-09T16:55:00Z">
              <w:r>
                <w:rPr>
                  <w:rFonts w:hint="eastAsia"/>
                </w:rPr>
                <w:t>/</w:t>
              </w:r>
            </w:ins>
          </w:p>
        </w:tc>
        <w:tc>
          <w:tcPr>
            <w:tcW w:w="1425" w:type="dxa"/>
            <w:shd w:val="clear" w:color="auto" w:fill="auto"/>
          </w:tcPr>
          <w:p w14:paraId="44273F24" w14:textId="77777777" w:rsidR="006067E2" w:rsidRDefault="006067E2" w:rsidP="006067E2">
            <w:pPr>
              <w:ind w:firstLineChars="300" w:firstLine="630"/>
              <w:rPr>
                <w:ins w:id="1301" w:author="mr.liu" w:date="2018-11-09T16:55:00Z"/>
              </w:rPr>
            </w:pPr>
            <w:ins w:id="1302" w:author="mr.liu" w:date="2018-11-09T16:55:00Z">
              <w:r>
                <w:rPr>
                  <w:rFonts w:hint="eastAsia"/>
                </w:rPr>
                <w:t>/</w:t>
              </w:r>
            </w:ins>
          </w:p>
        </w:tc>
        <w:tc>
          <w:tcPr>
            <w:tcW w:w="1424" w:type="dxa"/>
            <w:shd w:val="clear" w:color="auto" w:fill="auto"/>
          </w:tcPr>
          <w:p w14:paraId="30AE1C13" w14:textId="77777777" w:rsidR="006067E2" w:rsidRDefault="006067E2" w:rsidP="006067E2">
            <w:pPr>
              <w:ind w:firstLineChars="300" w:firstLine="630"/>
              <w:rPr>
                <w:ins w:id="1303" w:author="mr.liu" w:date="2018-11-09T16:55:00Z"/>
              </w:rPr>
            </w:pPr>
            <w:ins w:id="1304" w:author="mr.liu" w:date="2018-11-09T16:55:00Z">
              <w:r>
                <w:rPr>
                  <w:rFonts w:hint="eastAsia"/>
                </w:rPr>
                <w:t>/</w:t>
              </w:r>
            </w:ins>
          </w:p>
        </w:tc>
        <w:tc>
          <w:tcPr>
            <w:tcW w:w="1418" w:type="dxa"/>
            <w:shd w:val="clear" w:color="auto" w:fill="auto"/>
          </w:tcPr>
          <w:p w14:paraId="2277D022" w14:textId="77777777" w:rsidR="006067E2" w:rsidRDefault="006067E2" w:rsidP="006067E2">
            <w:pPr>
              <w:ind w:firstLineChars="300" w:firstLine="630"/>
              <w:rPr>
                <w:ins w:id="1305" w:author="mr.liu" w:date="2018-11-09T16:55:00Z"/>
              </w:rPr>
            </w:pPr>
            <w:ins w:id="1306" w:author="mr.liu" w:date="2018-11-09T16:55:00Z">
              <w:r>
                <w:rPr>
                  <w:rFonts w:hint="eastAsia"/>
                </w:rPr>
                <w:t>/</w:t>
              </w:r>
            </w:ins>
          </w:p>
        </w:tc>
        <w:tc>
          <w:tcPr>
            <w:tcW w:w="1403" w:type="dxa"/>
            <w:shd w:val="clear" w:color="auto" w:fill="auto"/>
          </w:tcPr>
          <w:p w14:paraId="697869E9" w14:textId="77777777" w:rsidR="006067E2" w:rsidRDefault="006067E2" w:rsidP="006067E2">
            <w:pPr>
              <w:jc w:val="left"/>
              <w:rPr>
                <w:ins w:id="1307" w:author="mr.liu" w:date="2018-11-09T16:55:00Z"/>
              </w:rPr>
            </w:pPr>
            <w:ins w:id="1308" w:author="mr.liu" w:date="2018-11-09T16:55:00Z">
              <w:r>
                <w:rPr>
                  <w:rFonts w:hint="eastAsia"/>
                </w:rPr>
                <w:t>本次软件的花费用为0</w:t>
              </w:r>
            </w:ins>
          </w:p>
        </w:tc>
      </w:tr>
      <w:tr w:rsidR="006067E2" w14:paraId="507076F2" w14:textId="77777777" w:rsidTr="006067E2">
        <w:trPr>
          <w:ins w:id="1309" w:author="mr.liu" w:date="2018-11-09T16:55:00Z"/>
        </w:trPr>
        <w:tc>
          <w:tcPr>
            <w:tcW w:w="1424" w:type="dxa"/>
            <w:shd w:val="clear" w:color="auto" w:fill="auto"/>
          </w:tcPr>
          <w:p w14:paraId="2401EDC6" w14:textId="77777777" w:rsidR="006067E2" w:rsidRDefault="006067E2" w:rsidP="006067E2">
            <w:pPr>
              <w:rPr>
                <w:ins w:id="1310" w:author="mr.liu" w:date="2018-11-09T16:55:00Z"/>
              </w:rPr>
            </w:pPr>
            <w:ins w:id="1311" w:author="mr.liu" w:date="2018-11-09T16:55:00Z">
              <w:r>
                <w:rPr>
                  <w:rFonts w:hint="eastAsia"/>
                </w:rPr>
                <w:t>书籍</w:t>
              </w:r>
            </w:ins>
          </w:p>
        </w:tc>
        <w:tc>
          <w:tcPr>
            <w:tcW w:w="1425" w:type="dxa"/>
            <w:shd w:val="clear" w:color="auto" w:fill="auto"/>
          </w:tcPr>
          <w:p w14:paraId="790B8CDC" w14:textId="77777777" w:rsidR="006067E2" w:rsidRDefault="006067E2" w:rsidP="006067E2">
            <w:pPr>
              <w:ind w:firstLineChars="300" w:firstLine="630"/>
              <w:rPr>
                <w:ins w:id="1312" w:author="mr.liu" w:date="2018-11-09T16:55:00Z"/>
              </w:rPr>
            </w:pPr>
            <w:ins w:id="1313" w:author="mr.liu" w:date="2018-11-09T16:55:00Z">
              <w:r>
                <w:rPr>
                  <w:rFonts w:hint="eastAsia"/>
                </w:rPr>
                <w:t>/</w:t>
              </w:r>
            </w:ins>
          </w:p>
        </w:tc>
        <w:tc>
          <w:tcPr>
            <w:tcW w:w="1425" w:type="dxa"/>
            <w:shd w:val="clear" w:color="auto" w:fill="auto"/>
          </w:tcPr>
          <w:p w14:paraId="4B27BC26" w14:textId="77777777" w:rsidR="006067E2" w:rsidRDefault="006067E2" w:rsidP="006067E2">
            <w:pPr>
              <w:ind w:firstLineChars="300" w:firstLine="630"/>
              <w:rPr>
                <w:ins w:id="1314" w:author="mr.liu" w:date="2018-11-09T16:55:00Z"/>
              </w:rPr>
            </w:pPr>
            <w:ins w:id="1315" w:author="mr.liu" w:date="2018-11-09T16:55:00Z">
              <w:r>
                <w:rPr>
                  <w:rFonts w:hint="eastAsia"/>
                </w:rPr>
                <w:t>/</w:t>
              </w:r>
            </w:ins>
          </w:p>
        </w:tc>
        <w:tc>
          <w:tcPr>
            <w:tcW w:w="1424" w:type="dxa"/>
            <w:shd w:val="clear" w:color="auto" w:fill="auto"/>
          </w:tcPr>
          <w:p w14:paraId="4E69CAC1" w14:textId="77777777" w:rsidR="006067E2" w:rsidRDefault="006067E2" w:rsidP="006067E2">
            <w:pPr>
              <w:ind w:firstLineChars="300" w:firstLine="630"/>
              <w:rPr>
                <w:ins w:id="1316" w:author="mr.liu" w:date="2018-11-09T16:55:00Z"/>
              </w:rPr>
            </w:pPr>
            <w:ins w:id="1317" w:author="mr.liu" w:date="2018-11-09T16:55:00Z">
              <w:r>
                <w:rPr>
                  <w:rFonts w:hint="eastAsia"/>
                </w:rPr>
                <w:t>/</w:t>
              </w:r>
            </w:ins>
          </w:p>
        </w:tc>
        <w:tc>
          <w:tcPr>
            <w:tcW w:w="1418" w:type="dxa"/>
            <w:shd w:val="clear" w:color="auto" w:fill="auto"/>
          </w:tcPr>
          <w:p w14:paraId="4B943CDB" w14:textId="77777777" w:rsidR="006067E2" w:rsidRDefault="006067E2" w:rsidP="006067E2">
            <w:pPr>
              <w:ind w:firstLineChars="300" w:firstLine="630"/>
              <w:rPr>
                <w:ins w:id="1318" w:author="mr.liu" w:date="2018-11-09T16:55:00Z"/>
              </w:rPr>
            </w:pPr>
            <w:ins w:id="1319" w:author="mr.liu" w:date="2018-11-09T16:55:00Z">
              <w:r>
                <w:rPr>
                  <w:rFonts w:hint="eastAsia"/>
                </w:rPr>
                <w:t>/</w:t>
              </w:r>
            </w:ins>
          </w:p>
        </w:tc>
        <w:tc>
          <w:tcPr>
            <w:tcW w:w="1403" w:type="dxa"/>
            <w:shd w:val="clear" w:color="auto" w:fill="auto"/>
          </w:tcPr>
          <w:p w14:paraId="10EF893C" w14:textId="77777777" w:rsidR="006067E2" w:rsidRDefault="006067E2" w:rsidP="006067E2">
            <w:pPr>
              <w:rPr>
                <w:ins w:id="1320" w:author="mr.liu" w:date="2018-11-09T16:55:00Z"/>
              </w:rPr>
            </w:pPr>
            <w:ins w:id="1321" w:author="mr.liu" w:date="2018-11-09T16:55:00Z">
              <w:r>
                <w:rPr>
                  <w:rFonts w:hint="eastAsia"/>
                </w:rPr>
                <w:t>书籍参考网页PDF，无需花费。</w:t>
              </w:r>
            </w:ins>
          </w:p>
        </w:tc>
      </w:tr>
      <w:tr w:rsidR="006067E2" w14:paraId="62A78BE3" w14:textId="77777777" w:rsidTr="006067E2">
        <w:trPr>
          <w:ins w:id="1322" w:author="mr.liu" w:date="2018-11-09T16:55:00Z"/>
        </w:trPr>
        <w:tc>
          <w:tcPr>
            <w:tcW w:w="1424" w:type="dxa"/>
            <w:shd w:val="clear" w:color="auto" w:fill="auto"/>
          </w:tcPr>
          <w:p w14:paraId="05900BF1" w14:textId="77777777" w:rsidR="006067E2" w:rsidRDefault="006067E2" w:rsidP="006067E2">
            <w:pPr>
              <w:rPr>
                <w:ins w:id="1323" w:author="mr.liu" w:date="2018-11-09T16:55:00Z"/>
              </w:rPr>
            </w:pPr>
            <w:ins w:id="1324" w:author="mr.liu" w:date="2018-11-09T16:55:00Z">
              <w:r>
                <w:rPr>
                  <w:rFonts w:hint="eastAsia"/>
                </w:rPr>
                <w:t>其他的花费</w:t>
              </w:r>
            </w:ins>
          </w:p>
        </w:tc>
        <w:tc>
          <w:tcPr>
            <w:tcW w:w="1425" w:type="dxa"/>
            <w:shd w:val="clear" w:color="auto" w:fill="auto"/>
          </w:tcPr>
          <w:p w14:paraId="0226D0DB" w14:textId="77777777" w:rsidR="006067E2" w:rsidRDefault="006067E2" w:rsidP="006067E2">
            <w:pPr>
              <w:ind w:firstLineChars="300" w:firstLine="630"/>
              <w:rPr>
                <w:ins w:id="1325" w:author="mr.liu" w:date="2018-11-09T16:55:00Z"/>
              </w:rPr>
            </w:pPr>
            <w:ins w:id="1326" w:author="mr.liu" w:date="2018-11-09T16:55:00Z">
              <w:r>
                <w:rPr>
                  <w:rFonts w:hint="eastAsia"/>
                </w:rPr>
                <w:t>/</w:t>
              </w:r>
            </w:ins>
          </w:p>
        </w:tc>
        <w:tc>
          <w:tcPr>
            <w:tcW w:w="1425" w:type="dxa"/>
            <w:shd w:val="clear" w:color="auto" w:fill="auto"/>
          </w:tcPr>
          <w:p w14:paraId="26270CCB" w14:textId="77777777" w:rsidR="006067E2" w:rsidRDefault="006067E2" w:rsidP="006067E2">
            <w:pPr>
              <w:ind w:firstLineChars="300" w:firstLine="630"/>
              <w:rPr>
                <w:ins w:id="1327" w:author="mr.liu" w:date="2018-11-09T16:55:00Z"/>
              </w:rPr>
            </w:pPr>
            <w:ins w:id="1328" w:author="mr.liu" w:date="2018-11-09T16:55:00Z">
              <w:r>
                <w:rPr>
                  <w:rFonts w:hint="eastAsia"/>
                </w:rPr>
                <w:t>/</w:t>
              </w:r>
            </w:ins>
          </w:p>
        </w:tc>
        <w:tc>
          <w:tcPr>
            <w:tcW w:w="1424" w:type="dxa"/>
            <w:shd w:val="clear" w:color="auto" w:fill="auto"/>
          </w:tcPr>
          <w:p w14:paraId="43229A2B" w14:textId="77777777" w:rsidR="006067E2" w:rsidRDefault="006067E2" w:rsidP="006067E2">
            <w:pPr>
              <w:ind w:firstLineChars="300" w:firstLine="630"/>
              <w:rPr>
                <w:ins w:id="1329" w:author="mr.liu" w:date="2018-11-09T16:55:00Z"/>
              </w:rPr>
            </w:pPr>
            <w:ins w:id="1330" w:author="mr.liu" w:date="2018-11-09T16:55:00Z">
              <w:r>
                <w:rPr>
                  <w:rFonts w:hint="eastAsia"/>
                </w:rPr>
                <w:t>/</w:t>
              </w:r>
            </w:ins>
          </w:p>
        </w:tc>
        <w:tc>
          <w:tcPr>
            <w:tcW w:w="1418" w:type="dxa"/>
            <w:shd w:val="clear" w:color="auto" w:fill="auto"/>
          </w:tcPr>
          <w:p w14:paraId="21814CF9" w14:textId="77777777" w:rsidR="006067E2" w:rsidRDefault="006067E2" w:rsidP="006067E2">
            <w:pPr>
              <w:ind w:firstLineChars="300" w:firstLine="630"/>
              <w:rPr>
                <w:ins w:id="1331" w:author="mr.liu" w:date="2018-11-09T16:55:00Z"/>
              </w:rPr>
            </w:pPr>
            <w:ins w:id="1332" w:author="mr.liu" w:date="2018-11-09T16:55:00Z">
              <w:r>
                <w:rPr>
                  <w:rFonts w:hint="eastAsia"/>
                </w:rPr>
                <w:t>/</w:t>
              </w:r>
            </w:ins>
          </w:p>
        </w:tc>
        <w:tc>
          <w:tcPr>
            <w:tcW w:w="1403" w:type="dxa"/>
            <w:shd w:val="clear" w:color="auto" w:fill="auto"/>
          </w:tcPr>
          <w:p w14:paraId="7872AEC4" w14:textId="77777777" w:rsidR="006067E2" w:rsidRDefault="006067E2" w:rsidP="006067E2">
            <w:pPr>
              <w:rPr>
                <w:ins w:id="1333" w:author="mr.liu" w:date="2018-11-09T16:55:00Z"/>
              </w:rPr>
            </w:pPr>
            <w:ins w:id="1334" w:author="mr.liu" w:date="2018-11-09T16:55:00Z">
              <w:r>
                <w:rPr>
                  <w:rFonts w:hint="eastAsia"/>
                </w:rPr>
                <w:t>暂无。</w:t>
              </w:r>
            </w:ins>
          </w:p>
        </w:tc>
      </w:tr>
    </w:tbl>
    <w:p w14:paraId="50AE78E0" w14:textId="77777777" w:rsidR="006067E2" w:rsidRDefault="006067E2" w:rsidP="006067E2">
      <w:pPr>
        <w:rPr>
          <w:ins w:id="1335" w:author="mr.liu" w:date="2018-11-09T16:55:00Z"/>
        </w:rPr>
      </w:pPr>
      <w:ins w:id="1336" w:author="mr.liu" w:date="2018-11-09T16:55:00Z">
        <w:r>
          <w:t>详细说明</w:t>
        </w:r>
        <w:r>
          <w:rPr>
            <w:rFonts w:hint="eastAsia"/>
          </w:rPr>
          <w:t>：</w:t>
        </w:r>
      </w:ins>
    </w:p>
    <w:p w14:paraId="50601B6A" w14:textId="77777777" w:rsidR="006067E2" w:rsidRDefault="006067E2" w:rsidP="006067E2">
      <w:pPr>
        <w:rPr>
          <w:ins w:id="1337" w:author="mr.liu" w:date="2018-11-09T16:55:00Z"/>
        </w:rPr>
      </w:pPr>
      <w:ins w:id="1338" w:author="mr.liu" w:date="2018-11-09T16:55:00Z">
        <w:r>
          <w:rPr>
            <w:rFonts w:hint="eastAsia"/>
          </w:rPr>
          <w:t>1.项目成员劳动估计：</w:t>
        </w:r>
      </w:ins>
    </w:p>
    <w:p w14:paraId="12089CE2" w14:textId="77777777" w:rsidR="006067E2" w:rsidRDefault="006067E2" w:rsidP="006067E2">
      <w:pPr>
        <w:ind w:firstLineChars="200" w:firstLine="420"/>
        <w:rPr>
          <w:ins w:id="1339" w:author="mr.liu" w:date="2018-11-09T16:55:00Z"/>
        </w:rPr>
      </w:pPr>
      <w:ins w:id="1340" w:author="mr.liu" w:date="2018-11-09T16:55:00Z">
        <w:r>
          <w:rPr>
            <w:rFonts w:hint="eastAsia"/>
          </w:rPr>
          <w:t>按照每人每天工作1小时（非双休日），双休日（周六周日）每天工作4小时，工资标准为</w:t>
        </w:r>
        <w:r>
          <w:t>69.34</w:t>
        </w:r>
        <w:r>
          <w:rPr>
            <w:rFonts w:hint="eastAsia"/>
          </w:rPr>
          <w:t>元/每人每小时，项目时间一共十六周，人员工资预算共计7211.60元。</w:t>
        </w:r>
      </w:ins>
    </w:p>
    <w:p w14:paraId="6F7748BD" w14:textId="77777777" w:rsidR="006067E2" w:rsidRDefault="006067E2" w:rsidP="006067E2">
      <w:pPr>
        <w:rPr>
          <w:ins w:id="1341" w:author="mr.liu" w:date="2018-11-09T16:55:00Z"/>
        </w:rPr>
      </w:pPr>
      <w:ins w:id="1342" w:author="mr.liu" w:date="2018-11-09T16:55:00Z">
        <w:r>
          <w:rPr>
            <w:rFonts w:hint="eastAsia"/>
          </w:rPr>
          <w:lastRenderedPageBreak/>
          <w:t>2.项目成员团建估计：</w:t>
        </w:r>
      </w:ins>
    </w:p>
    <w:p w14:paraId="4E2E752B" w14:textId="77777777" w:rsidR="006067E2" w:rsidRDefault="006067E2" w:rsidP="006067E2">
      <w:pPr>
        <w:ind w:firstLine="420"/>
        <w:rPr>
          <w:ins w:id="1343" w:author="mr.liu" w:date="2018-11-09T16:55:00Z"/>
        </w:rPr>
      </w:pPr>
      <w:ins w:id="1344" w:author="mr.liu" w:date="2018-11-09T16:55:00Z">
        <w:r>
          <w:rPr>
            <w:rFonts w:hint="eastAsia"/>
          </w:rPr>
          <w:t>按团队500元/次，项目时间总计三个月，一共进行2次团队建设预算总计1000元。</w:t>
        </w:r>
      </w:ins>
    </w:p>
    <w:p w14:paraId="6751CBDC" w14:textId="77777777" w:rsidR="006067E2" w:rsidRDefault="006067E2" w:rsidP="006067E2">
      <w:pPr>
        <w:rPr>
          <w:ins w:id="1345" w:author="mr.liu" w:date="2018-11-09T16:55:00Z"/>
        </w:rPr>
      </w:pPr>
      <w:ins w:id="1346" w:author="mr.liu" w:date="2018-11-09T16:55:00Z">
        <w:r>
          <w:rPr>
            <w:rFonts w:hint="eastAsia"/>
          </w:rPr>
          <w:t>3.总计：</w:t>
        </w:r>
      </w:ins>
    </w:p>
    <w:p w14:paraId="48069D93" w14:textId="77777777" w:rsidR="006067E2" w:rsidRDefault="006067E2" w:rsidP="006067E2">
      <w:pPr>
        <w:ind w:left="425"/>
        <w:rPr>
          <w:ins w:id="1347" w:author="mr.liu" w:date="2018-11-09T16:55:00Z"/>
        </w:rPr>
      </w:pPr>
      <w:ins w:id="1348" w:author="mr.liu" w:date="2018-11-09T16:55:00Z">
        <w:r>
          <w:t>综上所述</w:t>
        </w:r>
        <w:r>
          <w:rPr>
            <w:rFonts w:hint="eastAsia"/>
          </w:rPr>
          <w:t>，</w:t>
        </w:r>
        <w:r>
          <w:t>项目预算总计</w:t>
        </w:r>
        <w:r>
          <w:rPr>
            <w:rFonts w:hint="eastAsia"/>
          </w:rPr>
          <w:t>72113.6元</w:t>
        </w:r>
      </w:ins>
    </w:p>
    <w:p w14:paraId="40D7E466" w14:textId="77777777" w:rsidR="006067E2" w:rsidRDefault="006067E2" w:rsidP="006067E2">
      <w:pPr>
        <w:rPr>
          <w:ins w:id="1349" w:author="mr.liu" w:date="2018-11-09T16:55:00Z"/>
        </w:rPr>
      </w:pPr>
      <w:ins w:id="1350" w:author="mr.liu" w:date="2018-11-09T16:55:00Z">
        <w:r>
          <w:rPr>
            <w:rFonts w:hint="eastAsia"/>
          </w:rPr>
          <w:t>备注:根据2017年城镇非私营单位就业人员分行业年平均工资报告指出：</w:t>
        </w:r>
      </w:ins>
    </w:p>
    <w:p w14:paraId="3561E849" w14:textId="77777777" w:rsidR="006067E2" w:rsidRDefault="006067E2" w:rsidP="006067E2">
      <w:pPr>
        <w:ind w:firstLine="420"/>
        <w:rPr>
          <w:ins w:id="1351" w:author="mr.liu" w:date="2018-11-09T16:55:00Z"/>
        </w:rPr>
      </w:pPr>
      <w:ins w:id="1352" w:author="mr.liu" w:date="2018-11-09T16:55:00Z">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ins>
    </w:p>
    <w:p w14:paraId="0818FA16" w14:textId="77777777" w:rsidR="006067E2" w:rsidRDefault="006067E2" w:rsidP="006067E2">
      <w:pPr>
        <w:ind w:firstLine="420"/>
        <w:rPr>
          <w:ins w:id="1353" w:author="mr.liu" w:date="2018-11-09T16:55:00Z"/>
        </w:rPr>
      </w:pPr>
      <w:ins w:id="1354" w:author="mr.liu" w:date="2018-11-09T16:55:00Z">
        <w:r>
          <w:rPr>
            <w:rFonts w:hint="eastAsia"/>
          </w:rPr>
          <w:t>人均工资/小时 =</w:t>
        </w:r>
        <w:r>
          <w:t xml:space="preserve"> 74318</w:t>
        </w:r>
        <w:r>
          <w:rPr>
            <w:rFonts w:hint="eastAsia"/>
          </w:rPr>
          <w:t>/</w:t>
        </w:r>
        <w:r>
          <w:t>240</w:t>
        </w:r>
        <w:r>
          <w:rPr>
            <w:rFonts w:hint="eastAsia"/>
          </w:rPr>
          <w:t>/</w:t>
        </w:r>
        <w:r>
          <w:t>8=38.7</w:t>
        </w:r>
        <w:r>
          <w:rPr>
            <w:rFonts w:hint="eastAsia"/>
          </w:rPr>
          <w:t>元/小时）</w:t>
        </w:r>
      </w:ins>
    </w:p>
    <w:p w14:paraId="413ECEFF" w14:textId="77777777" w:rsidR="006067E2" w:rsidRDefault="006067E2" w:rsidP="006067E2">
      <w:pPr>
        <w:ind w:firstLine="420"/>
        <w:rPr>
          <w:ins w:id="1355" w:author="mr.liu" w:date="2018-11-09T16:55:00Z"/>
        </w:rPr>
      </w:pPr>
      <w:ins w:id="1356" w:author="mr.liu" w:date="2018-11-09T16:55:00Z">
        <w:r>
          <w:rPr>
            <w:rFonts w:hint="eastAsia"/>
          </w:rPr>
          <w:t>按I</w:t>
        </w:r>
        <w:r>
          <w:t>T</w:t>
        </w:r>
        <w:r>
          <w:rPr>
            <w:rFonts w:hint="eastAsia"/>
          </w:rPr>
          <w:t>行业1</w:t>
        </w:r>
        <w:r>
          <w:t>.5</w:t>
        </w:r>
        <w:r>
          <w:rPr>
            <w:rFonts w:hint="eastAsia"/>
          </w:rPr>
          <w:t>的权重</w:t>
        </w:r>
      </w:ins>
    </w:p>
    <w:p w14:paraId="2197DE89" w14:textId="77777777" w:rsidR="006067E2" w:rsidRDefault="006067E2" w:rsidP="006067E2">
      <w:pPr>
        <w:ind w:firstLine="420"/>
        <w:rPr>
          <w:ins w:id="1357" w:author="mr.liu" w:date="2018-11-09T16:55:00Z"/>
        </w:rPr>
      </w:pPr>
      <w:ins w:id="1358" w:author="mr.liu" w:date="2018-11-09T16:55:00Z">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ins>
    </w:p>
    <w:p w14:paraId="5A40F5B3" w14:textId="77777777" w:rsidR="006067E2" w:rsidRDefault="006067E2" w:rsidP="006067E2">
      <w:pPr>
        <w:ind w:firstLine="420"/>
        <w:rPr>
          <w:ins w:id="1359" w:author="mr.liu" w:date="2018-11-09T16:55:00Z"/>
        </w:rPr>
      </w:pPr>
    </w:p>
    <w:p w14:paraId="091EBC42" w14:textId="77777777" w:rsidR="006067E2" w:rsidRDefault="006067E2" w:rsidP="006067E2">
      <w:pPr>
        <w:ind w:firstLine="420"/>
        <w:rPr>
          <w:ins w:id="1360" w:author="mr.liu" w:date="2018-11-09T16:55:00Z"/>
        </w:rPr>
      </w:pPr>
      <w:ins w:id="1361" w:author="mr.liu" w:date="2018-11-09T16:55:00Z">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ins>
    </w:p>
    <w:p w14:paraId="7B28D67D" w14:textId="77777777" w:rsidR="006067E2" w:rsidRDefault="006067E2" w:rsidP="006067E2">
      <w:pPr>
        <w:ind w:firstLine="420"/>
        <w:rPr>
          <w:ins w:id="1362" w:author="mr.liu" w:date="2018-11-09T16:55:00Z"/>
        </w:rPr>
      </w:pPr>
      <w:ins w:id="1363" w:author="mr.liu" w:date="2018-11-09T16:55:00Z">
        <w:r>
          <w:rPr>
            <w:rFonts w:hint="eastAsia"/>
          </w:rPr>
          <w:t>人均工资/小时 =</w:t>
        </w:r>
        <w:r>
          <w:t xml:space="preserve"> 133150</w:t>
        </w:r>
        <w:r>
          <w:rPr>
            <w:rFonts w:hint="eastAsia"/>
          </w:rPr>
          <w:t>/</w:t>
        </w:r>
        <w:r>
          <w:t>240</w:t>
        </w:r>
        <w:r>
          <w:rPr>
            <w:rFonts w:hint="eastAsia"/>
          </w:rPr>
          <w:t>/</w:t>
        </w:r>
        <w:r>
          <w:t>8=69.34</w:t>
        </w:r>
        <w:r>
          <w:rPr>
            <w:rFonts w:hint="eastAsia"/>
          </w:rPr>
          <w:t>（元/小时）</w:t>
        </w:r>
      </w:ins>
    </w:p>
    <w:p w14:paraId="68B9612F" w14:textId="77777777" w:rsidR="006067E2" w:rsidRDefault="006067E2" w:rsidP="006067E2">
      <w:pPr>
        <w:rPr>
          <w:ins w:id="1364" w:author="mr.liu" w:date="2018-11-09T16:55:00Z"/>
        </w:rPr>
      </w:pPr>
    </w:p>
    <w:p w14:paraId="2E9C8488" w14:textId="62059542" w:rsidR="005E2438" w:rsidRPr="0007716B" w:rsidDel="006067E2" w:rsidRDefault="005E2438" w:rsidP="005E2438">
      <w:pPr>
        <w:pStyle w:val="2"/>
        <w:rPr>
          <w:del w:id="1365" w:author="mr.liu" w:date="2018-11-09T16:55:00Z"/>
          <w:rFonts w:ascii="宋体" w:eastAsia="宋体" w:hAnsi="宋体"/>
          <w:sz w:val="44"/>
          <w:szCs w:val="44"/>
        </w:rPr>
      </w:pPr>
      <w:del w:id="1366" w:author="mr.liu" w:date="2018-11-09T16:55:00Z">
        <w:r w:rsidRPr="0007716B" w:rsidDel="006067E2">
          <w:rPr>
            <w:rFonts w:ascii="宋体" w:eastAsia="宋体" w:hAnsi="宋体" w:hint="eastAsia"/>
            <w:sz w:val="44"/>
            <w:szCs w:val="44"/>
          </w:rPr>
          <w:delText>第4</w:delText>
        </w:r>
        <w:r w:rsidRPr="0007716B" w:rsidDel="006067E2">
          <w:rPr>
            <w:rFonts w:ascii="宋体" w:eastAsia="宋体" w:hAnsi="宋体"/>
            <w:sz w:val="44"/>
            <w:szCs w:val="44"/>
          </w:rPr>
          <w:delText>章  成本管理计划</w:delText>
        </w:r>
        <w:bookmarkEnd w:id="1212"/>
        <w:bookmarkEnd w:id="1213"/>
        <w:bookmarkEnd w:id="1214"/>
        <w:bookmarkEnd w:id="1215"/>
        <w:bookmarkEnd w:id="1216"/>
        <w:bookmarkEnd w:id="1217"/>
        <w:bookmarkEnd w:id="1218"/>
        <w:bookmarkEnd w:id="1219"/>
        <w:bookmarkEnd w:id="1220"/>
        <w:bookmarkEnd w:id="1221"/>
      </w:del>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706"/>
        <w:gridCol w:w="1706"/>
        <w:gridCol w:w="1705"/>
        <w:gridCol w:w="1697"/>
      </w:tblGrid>
      <w:tr w:rsidR="005E2438" w:rsidRPr="0007716B" w:rsidDel="006067E2" w14:paraId="4E3C96CD" w14:textId="2AD99648" w:rsidTr="005E2438">
        <w:trPr>
          <w:del w:id="1367" w:author="mr.liu" w:date="2018-11-09T16:55:00Z"/>
        </w:trPr>
        <w:tc>
          <w:tcPr>
            <w:tcW w:w="1705" w:type="dxa"/>
            <w:shd w:val="clear" w:color="auto" w:fill="auto"/>
          </w:tcPr>
          <w:p w14:paraId="4595292D" w14:textId="025D43C1" w:rsidR="005E2438" w:rsidRPr="0007716B" w:rsidDel="006067E2" w:rsidRDefault="005E2438" w:rsidP="005E2438">
            <w:pPr>
              <w:rPr>
                <w:del w:id="1368" w:author="mr.liu" w:date="2018-11-09T16:55:00Z"/>
                <w:rFonts w:ascii="宋体" w:eastAsia="宋体" w:hAnsi="宋体"/>
                <w:szCs w:val="21"/>
              </w:rPr>
            </w:pPr>
            <w:del w:id="1369" w:author="mr.liu" w:date="2018-11-09T16:55:00Z">
              <w:r w:rsidRPr="0007716B" w:rsidDel="006067E2">
                <w:rPr>
                  <w:rFonts w:ascii="宋体" w:eastAsia="宋体" w:hAnsi="宋体" w:hint="eastAsia"/>
                  <w:szCs w:val="21"/>
                </w:rPr>
                <w:delText>1.劳动估计</w:delText>
              </w:r>
            </w:del>
          </w:p>
        </w:tc>
        <w:tc>
          <w:tcPr>
            <w:tcW w:w="1706" w:type="dxa"/>
            <w:shd w:val="clear" w:color="auto" w:fill="auto"/>
          </w:tcPr>
          <w:p w14:paraId="06598DD3" w14:textId="5822A0D3" w:rsidR="005E2438" w:rsidRPr="0007716B" w:rsidDel="006067E2" w:rsidRDefault="005E2438" w:rsidP="005E2438">
            <w:pPr>
              <w:rPr>
                <w:del w:id="1370" w:author="mr.liu" w:date="2018-11-09T16:55:00Z"/>
                <w:rFonts w:ascii="宋体" w:eastAsia="宋体" w:hAnsi="宋体"/>
                <w:szCs w:val="21"/>
              </w:rPr>
            </w:pPr>
            <w:del w:id="1371" w:author="mr.liu" w:date="2018-11-09T16:55:00Z">
              <w:r w:rsidRPr="0007716B" w:rsidDel="006067E2">
                <w:rPr>
                  <w:rFonts w:ascii="宋体" w:eastAsia="宋体" w:hAnsi="宋体" w:hint="eastAsia"/>
                  <w:szCs w:val="21"/>
                </w:rPr>
                <w:delText>数量或小时数</w:delText>
              </w:r>
            </w:del>
          </w:p>
        </w:tc>
        <w:tc>
          <w:tcPr>
            <w:tcW w:w="1706" w:type="dxa"/>
            <w:shd w:val="clear" w:color="auto" w:fill="auto"/>
          </w:tcPr>
          <w:p w14:paraId="34A28F66" w14:textId="381C034C" w:rsidR="005E2438" w:rsidRPr="0007716B" w:rsidDel="006067E2" w:rsidRDefault="005E2438" w:rsidP="005E2438">
            <w:pPr>
              <w:rPr>
                <w:del w:id="1372" w:author="mr.liu" w:date="2018-11-09T16:55:00Z"/>
                <w:rFonts w:ascii="宋体" w:eastAsia="宋体" w:hAnsi="宋体"/>
                <w:szCs w:val="21"/>
              </w:rPr>
            </w:pPr>
            <w:del w:id="1373" w:author="mr.liu" w:date="2018-11-09T16:55:00Z">
              <w:r w:rsidRPr="0007716B" w:rsidDel="006067E2">
                <w:rPr>
                  <w:rFonts w:ascii="宋体" w:eastAsia="宋体" w:hAnsi="宋体" w:hint="eastAsia"/>
                  <w:szCs w:val="21"/>
                </w:rPr>
                <w:delText>单位小时成本</w:delText>
              </w:r>
            </w:del>
          </w:p>
        </w:tc>
        <w:tc>
          <w:tcPr>
            <w:tcW w:w="1705" w:type="dxa"/>
            <w:shd w:val="clear" w:color="auto" w:fill="auto"/>
          </w:tcPr>
          <w:p w14:paraId="5B641B4A" w14:textId="067462D7" w:rsidR="005E2438" w:rsidRPr="0007716B" w:rsidDel="006067E2" w:rsidRDefault="005E2438" w:rsidP="005E2438">
            <w:pPr>
              <w:rPr>
                <w:del w:id="1374" w:author="mr.liu" w:date="2018-11-09T16:55:00Z"/>
                <w:rFonts w:ascii="宋体" w:eastAsia="宋体" w:hAnsi="宋体"/>
                <w:szCs w:val="21"/>
              </w:rPr>
            </w:pPr>
            <w:del w:id="1375" w:author="mr.liu" w:date="2018-11-09T16:55:00Z">
              <w:r w:rsidRPr="0007716B" w:rsidDel="006067E2">
                <w:rPr>
                  <w:rFonts w:ascii="宋体" w:eastAsia="宋体" w:hAnsi="宋体" w:hint="eastAsia"/>
                  <w:szCs w:val="21"/>
                </w:rPr>
                <w:delText>子层总和</w:delText>
              </w:r>
            </w:del>
          </w:p>
        </w:tc>
        <w:tc>
          <w:tcPr>
            <w:tcW w:w="1697" w:type="dxa"/>
            <w:shd w:val="clear" w:color="auto" w:fill="auto"/>
          </w:tcPr>
          <w:p w14:paraId="2A77BA8E" w14:textId="403420C2" w:rsidR="005E2438" w:rsidRPr="0007716B" w:rsidDel="006067E2" w:rsidRDefault="005E2438" w:rsidP="005E2438">
            <w:pPr>
              <w:rPr>
                <w:del w:id="1376" w:author="mr.liu" w:date="2018-11-09T16:55:00Z"/>
                <w:rFonts w:ascii="宋体" w:eastAsia="宋体" w:hAnsi="宋体"/>
                <w:szCs w:val="21"/>
              </w:rPr>
            </w:pPr>
            <w:del w:id="1377" w:author="mr.liu" w:date="2018-11-09T16:55:00Z">
              <w:r w:rsidRPr="0007716B" w:rsidDel="006067E2">
                <w:rPr>
                  <w:rFonts w:ascii="宋体" w:eastAsia="宋体" w:hAnsi="宋体" w:hint="eastAsia"/>
                  <w:szCs w:val="21"/>
                </w:rPr>
                <w:delText>计算</w:delText>
              </w:r>
            </w:del>
          </w:p>
        </w:tc>
      </w:tr>
      <w:tr w:rsidR="005E2438" w:rsidRPr="0007716B" w:rsidDel="006067E2" w14:paraId="0C3362E4" w14:textId="228525F9" w:rsidTr="005E2438">
        <w:trPr>
          <w:del w:id="1378" w:author="mr.liu" w:date="2018-11-09T16:55:00Z"/>
        </w:trPr>
        <w:tc>
          <w:tcPr>
            <w:tcW w:w="1705" w:type="dxa"/>
            <w:shd w:val="clear" w:color="auto" w:fill="auto"/>
          </w:tcPr>
          <w:p w14:paraId="05721FAD" w14:textId="4B74EC4D" w:rsidR="005E2438" w:rsidRPr="0007716B" w:rsidDel="006067E2" w:rsidRDefault="005E2438" w:rsidP="005E2438">
            <w:pPr>
              <w:rPr>
                <w:del w:id="1379" w:author="mr.liu" w:date="2018-11-09T16:55:00Z"/>
                <w:rFonts w:ascii="宋体" w:eastAsia="宋体" w:hAnsi="宋体"/>
                <w:szCs w:val="21"/>
              </w:rPr>
            </w:pPr>
            <w:del w:id="1380" w:author="mr.liu" w:date="2018-11-09T16:55:00Z">
              <w:r w:rsidRPr="0007716B" w:rsidDel="006067E2">
                <w:rPr>
                  <w:rFonts w:ascii="宋体" w:eastAsia="宋体" w:hAnsi="宋体" w:hint="eastAsia"/>
                  <w:szCs w:val="21"/>
                </w:rPr>
                <w:delText>项目成员劳动估计</w:delText>
              </w:r>
            </w:del>
          </w:p>
        </w:tc>
        <w:tc>
          <w:tcPr>
            <w:tcW w:w="1706" w:type="dxa"/>
            <w:shd w:val="clear" w:color="auto" w:fill="auto"/>
          </w:tcPr>
          <w:p w14:paraId="0635E43A" w14:textId="3589EE55" w:rsidR="005E2438" w:rsidRPr="0007716B" w:rsidDel="006067E2" w:rsidRDefault="005E2438" w:rsidP="005E2438">
            <w:pPr>
              <w:rPr>
                <w:del w:id="1381" w:author="mr.liu" w:date="2018-11-09T16:55:00Z"/>
                <w:rFonts w:ascii="宋体" w:eastAsia="宋体" w:hAnsi="宋体"/>
                <w:szCs w:val="21"/>
              </w:rPr>
            </w:pPr>
            <w:del w:id="1382" w:author="mr.liu" w:date="2018-11-09T16:55:00Z">
              <w:r w:rsidRPr="0007716B" w:rsidDel="006067E2">
                <w:rPr>
                  <w:rFonts w:ascii="宋体" w:eastAsia="宋体" w:hAnsi="宋体" w:hint="eastAsia"/>
                  <w:szCs w:val="21"/>
                </w:rPr>
                <w:delText>960h</w:delText>
              </w:r>
            </w:del>
          </w:p>
        </w:tc>
        <w:tc>
          <w:tcPr>
            <w:tcW w:w="1706" w:type="dxa"/>
            <w:shd w:val="clear" w:color="auto" w:fill="auto"/>
          </w:tcPr>
          <w:p w14:paraId="5C813745" w14:textId="2A3DABC4" w:rsidR="005E2438" w:rsidRPr="0007716B" w:rsidDel="006067E2" w:rsidRDefault="005E2438" w:rsidP="005E2438">
            <w:pPr>
              <w:rPr>
                <w:del w:id="1383" w:author="mr.liu" w:date="2018-11-09T16:55:00Z"/>
                <w:rFonts w:ascii="宋体" w:eastAsia="宋体" w:hAnsi="宋体"/>
                <w:szCs w:val="21"/>
              </w:rPr>
            </w:pPr>
            <w:del w:id="1384" w:author="mr.liu" w:date="2018-11-09T16:55:00Z">
              <w:r w:rsidRPr="0007716B" w:rsidDel="006067E2">
                <w:rPr>
                  <w:rFonts w:ascii="宋体" w:eastAsia="宋体" w:hAnsi="宋体" w:hint="eastAsia"/>
                  <w:szCs w:val="21"/>
                </w:rPr>
                <w:delText>42.75 元/h</w:delText>
              </w:r>
            </w:del>
          </w:p>
        </w:tc>
        <w:tc>
          <w:tcPr>
            <w:tcW w:w="1705" w:type="dxa"/>
            <w:shd w:val="clear" w:color="auto" w:fill="auto"/>
          </w:tcPr>
          <w:p w14:paraId="643246BA" w14:textId="78926E45" w:rsidR="005E2438" w:rsidRPr="0007716B" w:rsidDel="006067E2" w:rsidRDefault="005E2438" w:rsidP="005E2438">
            <w:pPr>
              <w:rPr>
                <w:del w:id="1385" w:author="mr.liu" w:date="2018-11-09T16:55:00Z"/>
                <w:rFonts w:ascii="宋体" w:eastAsia="宋体" w:hAnsi="宋体"/>
                <w:szCs w:val="21"/>
              </w:rPr>
            </w:pPr>
            <w:del w:id="1386" w:author="mr.liu" w:date="2018-11-09T16:55:00Z">
              <w:r w:rsidRPr="0007716B" w:rsidDel="006067E2">
                <w:rPr>
                  <w:rFonts w:ascii="宋体" w:eastAsia="宋体" w:hAnsi="宋体" w:hint="eastAsia"/>
                  <w:szCs w:val="21"/>
                </w:rPr>
                <w:delText>41040元</w:delText>
              </w:r>
            </w:del>
          </w:p>
        </w:tc>
        <w:tc>
          <w:tcPr>
            <w:tcW w:w="1697" w:type="dxa"/>
            <w:shd w:val="clear" w:color="auto" w:fill="auto"/>
          </w:tcPr>
          <w:p w14:paraId="77D046A7" w14:textId="525BB03E" w:rsidR="005E2438" w:rsidRPr="0007716B" w:rsidDel="006067E2" w:rsidRDefault="005E2438" w:rsidP="005E2438">
            <w:pPr>
              <w:rPr>
                <w:del w:id="1387" w:author="mr.liu" w:date="2018-11-09T16:55:00Z"/>
                <w:rFonts w:ascii="宋体" w:eastAsia="宋体" w:hAnsi="宋体"/>
                <w:szCs w:val="21"/>
              </w:rPr>
            </w:pPr>
            <w:del w:id="1388" w:author="mr.liu" w:date="2018-11-09T16:55:00Z">
              <w:r w:rsidRPr="0007716B" w:rsidDel="006067E2">
                <w:rPr>
                  <w:rFonts w:ascii="宋体" w:eastAsia="宋体" w:hAnsi="宋体" w:hint="eastAsia"/>
                  <w:szCs w:val="21"/>
                </w:rPr>
                <w:delText>960*42.75元/h</w:delText>
              </w:r>
            </w:del>
          </w:p>
        </w:tc>
      </w:tr>
      <w:tr w:rsidR="005E2438" w:rsidRPr="0007716B" w:rsidDel="006067E2" w14:paraId="7C9BBFDB" w14:textId="72C842B9" w:rsidTr="005E2438">
        <w:trPr>
          <w:del w:id="1389" w:author="mr.liu" w:date="2018-11-09T16:55:00Z"/>
        </w:trPr>
        <w:tc>
          <w:tcPr>
            <w:tcW w:w="1705" w:type="dxa"/>
            <w:shd w:val="clear" w:color="auto" w:fill="auto"/>
          </w:tcPr>
          <w:p w14:paraId="2A657FCC" w14:textId="6D606732" w:rsidR="005E2438" w:rsidRPr="0007716B" w:rsidDel="006067E2" w:rsidRDefault="005E2438" w:rsidP="005E2438">
            <w:pPr>
              <w:rPr>
                <w:del w:id="1390" w:author="mr.liu" w:date="2018-11-09T16:55:00Z"/>
                <w:rFonts w:ascii="宋体" w:eastAsia="宋体" w:hAnsi="宋体"/>
                <w:szCs w:val="21"/>
              </w:rPr>
            </w:pPr>
            <w:del w:id="1391" w:author="mr.liu" w:date="2018-11-09T16:55:00Z">
              <w:r w:rsidRPr="0007716B" w:rsidDel="006067E2">
                <w:rPr>
                  <w:rFonts w:ascii="宋体" w:eastAsia="宋体" w:hAnsi="宋体" w:hint="eastAsia"/>
                  <w:szCs w:val="21"/>
                </w:rPr>
                <w:delText>项目成员团建估计</w:delText>
              </w:r>
            </w:del>
          </w:p>
        </w:tc>
        <w:tc>
          <w:tcPr>
            <w:tcW w:w="1706" w:type="dxa"/>
            <w:shd w:val="clear" w:color="auto" w:fill="auto"/>
          </w:tcPr>
          <w:p w14:paraId="12E48D14" w14:textId="61F10D69" w:rsidR="005E2438" w:rsidRPr="0007716B" w:rsidDel="006067E2" w:rsidRDefault="005E2438" w:rsidP="005E2438">
            <w:pPr>
              <w:rPr>
                <w:del w:id="1392" w:author="mr.liu" w:date="2018-11-09T16:55:00Z"/>
                <w:rFonts w:ascii="宋体" w:eastAsia="宋体" w:hAnsi="宋体"/>
                <w:szCs w:val="21"/>
              </w:rPr>
            </w:pPr>
            <w:del w:id="1393" w:author="mr.liu" w:date="2018-11-09T16:55:00Z">
              <w:r w:rsidRPr="0007716B" w:rsidDel="006067E2">
                <w:rPr>
                  <w:rFonts w:ascii="宋体" w:eastAsia="宋体" w:hAnsi="宋体" w:hint="eastAsia"/>
                  <w:szCs w:val="21"/>
                </w:rPr>
                <w:delText>2T</w:delText>
              </w:r>
            </w:del>
          </w:p>
        </w:tc>
        <w:tc>
          <w:tcPr>
            <w:tcW w:w="1706" w:type="dxa"/>
            <w:shd w:val="clear" w:color="auto" w:fill="auto"/>
          </w:tcPr>
          <w:p w14:paraId="6504F52E" w14:textId="282AB4A5" w:rsidR="005E2438" w:rsidRPr="0007716B" w:rsidDel="006067E2" w:rsidRDefault="005E2438" w:rsidP="005E2438">
            <w:pPr>
              <w:rPr>
                <w:del w:id="1394" w:author="mr.liu" w:date="2018-11-09T16:55:00Z"/>
                <w:rFonts w:ascii="宋体" w:eastAsia="宋体" w:hAnsi="宋体"/>
                <w:szCs w:val="21"/>
              </w:rPr>
            </w:pPr>
            <w:del w:id="1395" w:author="mr.liu" w:date="2018-11-09T16:55:00Z">
              <w:r w:rsidRPr="0007716B" w:rsidDel="006067E2">
                <w:rPr>
                  <w:rFonts w:ascii="宋体" w:eastAsia="宋体" w:hAnsi="宋体" w:hint="eastAsia"/>
                  <w:szCs w:val="21"/>
                </w:rPr>
                <w:delText>500元/T</w:delText>
              </w:r>
            </w:del>
          </w:p>
        </w:tc>
        <w:tc>
          <w:tcPr>
            <w:tcW w:w="1705" w:type="dxa"/>
            <w:shd w:val="clear" w:color="auto" w:fill="auto"/>
          </w:tcPr>
          <w:p w14:paraId="0A3ED967" w14:textId="53B2C5A4" w:rsidR="005E2438" w:rsidRPr="0007716B" w:rsidDel="006067E2" w:rsidRDefault="005E2438" w:rsidP="005E2438">
            <w:pPr>
              <w:rPr>
                <w:del w:id="1396" w:author="mr.liu" w:date="2018-11-09T16:55:00Z"/>
                <w:rFonts w:ascii="宋体" w:eastAsia="宋体" w:hAnsi="宋体"/>
                <w:szCs w:val="21"/>
              </w:rPr>
            </w:pPr>
            <w:del w:id="1397" w:author="mr.liu" w:date="2018-11-09T16:55:00Z">
              <w:r w:rsidRPr="0007716B" w:rsidDel="006067E2">
                <w:rPr>
                  <w:rFonts w:ascii="宋体" w:eastAsia="宋体" w:hAnsi="宋体" w:hint="eastAsia"/>
                  <w:szCs w:val="21"/>
                </w:rPr>
                <w:delText>1000元</w:delText>
              </w:r>
            </w:del>
          </w:p>
        </w:tc>
        <w:tc>
          <w:tcPr>
            <w:tcW w:w="1697" w:type="dxa"/>
            <w:shd w:val="clear" w:color="auto" w:fill="auto"/>
          </w:tcPr>
          <w:p w14:paraId="28270947" w14:textId="6F4986E0" w:rsidR="005E2438" w:rsidRPr="0007716B" w:rsidDel="006067E2" w:rsidRDefault="005E2438" w:rsidP="005E2438">
            <w:pPr>
              <w:rPr>
                <w:del w:id="1398" w:author="mr.liu" w:date="2018-11-09T16:55:00Z"/>
                <w:rFonts w:ascii="宋体" w:eastAsia="宋体" w:hAnsi="宋体"/>
                <w:szCs w:val="21"/>
              </w:rPr>
            </w:pPr>
            <w:del w:id="1399" w:author="mr.liu" w:date="2018-11-09T16:55:00Z">
              <w:r w:rsidRPr="0007716B" w:rsidDel="006067E2">
                <w:rPr>
                  <w:rFonts w:ascii="宋体" w:eastAsia="宋体" w:hAnsi="宋体" w:hint="eastAsia"/>
                  <w:szCs w:val="21"/>
                </w:rPr>
                <w:delText>2*500元/T</w:delText>
              </w:r>
            </w:del>
          </w:p>
        </w:tc>
      </w:tr>
      <w:tr w:rsidR="005E2438" w:rsidRPr="0007716B" w:rsidDel="006067E2" w14:paraId="5B440BEC" w14:textId="3BA42712" w:rsidTr="005E2438">
        <w:trPr>
          <w:del w:id="1400" w:author="mr.liu" w:date="2018-11-09T16:55:00Z"/>
        </w:trPr>
        <w:tc>
          <w:tcPr>
            <w:tcW w:w="1705" w:type="dxa"/>
            <w:shd w:val="clear" w:color="auto" w:fill="auto"/>
          </w:tcPr>
          <w:p w14:paraId="7E1C374E" w14:textId="36FAFB6E" w:rsidR="005E2438" w:rsidRPr="0007716B" w:rsidDel="006067E2" w:rsidRDefault="005E2438" w:rsidP="005E2438">
            <w:pPr>
              <w:rPr>
                <w:del w:id="1401" w:author="mr.liu" w:date="2018-11-09T16:55:00Z"/>
                <w:rFonts w:ascii="宋体" w:eastAsia="宋体" w:hAnsi="宋体"/>
                <w:szCs w:val="21"/>
              </w:rPr>
            </w:pPr>
            <w:del w:id="1402" w:author="mr.liu" w:date="2018-11-09T16:55:00Z">
              <w:r w:rsidRPr="0007716B" w:rsidDel="006067E2">
                <w:rPr>
                  <w:rFonts w:ascii="宋体" w:eastAsia="宋体" w:hAnsi="宋体" w:hint="eastAsia"/>
                  <w:szCs w:val="21"/>
                </w:rPr>
                <w:delText>总劳动成本估计</w:delText>
              </w:r>
            </w:del>
          </w:p>
        </w:tc>
        <w:tc>
          <w:tcPr>
            <w:tcW w:w="1706" w:type="dxa"/>
            <w:shd w:val="clear" w:color="auto" w:fill="auto"/>
          </w:tcPr>
          <w:p w14:paraId="1B82AA31" w14:textId="558C8BC4" w:rsidR="005E2438" w:rsidRPr="0007716B" w:rsidDel="006067E2" w:rsidRDefault="005E2438" w:rsidP="005E2438">
            <w:pPr>
              <w:rPr>
                <w:del w:id="1403" w:author="mr.liu" w:date="2018-11-09T16:55:00Z"/>
                <w:rFonts w:ascii="宋体" w:eastAsia="宋体" w:hAnsi="宋体"/>
                <w:szCs w:val="21"/>
              </w:rPr>
            </w:pPr>
          </w:p>
        </w:tc>
        <w:tc>
          <w:tcPr>
            <w:tcW w:w="1706" w:type="dxa"/>
            <w:shd w:val="clear" w:color="auto" w:fill="auto"/>
          </w:tcPr>
          <w:p w14:paraId="7EC7E134" w14:textId="0BDAD21F" w:rsidR="005E2438" w:rsidRPr="0007716B" w:rsidDel="006067E2" w:rsidRDefault="005E2438" w:rsidP="005E2438">
            <w:pPr>
              <w:rPr>
                <w:del w:id="1404" w:author="mr.liu" w:date="2018-11-09T16:55:00Z"/>
                <w:rFonts w:ascii="宋体" w:eastAsia="宋体" w:hAnsi="宋体"/>
                <w:szCs w:val="21"/>
              </w:rPr>
            </w:pPr>
          </w:p>
        </w:tc>
        <w:tc>
          <w:tcPr>
            <w:tcW w:w="1705" w:type="dxa"/>
            <w:shd w:val="clear" w:color="auto" w:fill="auto"/>
          </w:tcPr>
          <w:p w14:paraId="55178C10" w14:textId="22097261" w:rsidR="005E2438" w:rsidRPr="0007716B" w:rsidDel="006067E2" w:rsidRDefault="005E2438" w:rsidP="005E2438">
            <w:pPr>
              <w:rPr>
                <w:del w:id="1405" w:author="mr.liu" w:date="2018-11-09T16:55:00Z"/>
                <w:rFonts w:ascii="宋体" w:eastAsia="宋体" w:hAnsi="宋体"/>
                <w:szCs w:val="21"/>
              </w:rPr>
            </w:pPr>
            <w:del w:id="1406" w:author="mr.liu" w:date="2018-11-09T16:55:00Z">
              <w:r w:rsidRPr="0007716B" w:rsidDel="006067E2">
                <w:rPr>
                  <w:rFonts w:ascii="宋体" w:eastAsia="宋体" w:hAnsi="宋体" w:hint="eastAsia"/>
                  <w:szCs w:val="21"/>
                </w:rPr>
                <w:delText>42040元</w:delText>
              </w:r>
            </w:del>
          </w:p>
        </w:tc>
        <w:tc>
          <w:tcPr>
            <w:tcW w:w="1697" w:type="dxa"/>
            <w:shd w:val="clear" w:color="auto" w:fill="auto"/>
          </w:tcPr>
          <w:p w14:paraId="03652B8A" w14:textId="437D5EA1" w:rsidR="005E2438" w:rsidRPr="0007716B" w:rsidDel="006067E2" w:rsidRDefault="005E2438" w:rsidP="005E2438">
            <w:pPr>
              <w:rPr>
                <w:del w:id="1407" w:author="mr.liu" w:date="2018-11-09T16:55:00Z"/>
                <w:rFonts w:ascii="宋体" w:eastAsia="宋体" w:hAnsi="宋体"/>
                <w:szCs w:val="21"/>
              </w:rPr>
            </w:pPr>
            <w:del w:id="1408" w:author="mr.liu" w:date="2018-11-09T16:55:00Z">
              <w:r w:rsidRPr="0007716B" w:rsidDel="006067E2">
                <w:rPr>
                  <w:rFonts w:ascii="宋体" w:eastAsia="宋体" w:hAnsi="宋体" w:hint="eastAsia"/>
                  <w:szCs w:val="21"/>
                </w:rPr>
                <w:delText>以上数值相加</w:delText>
              </w:r>
            </w:del>
          </w:p>
        </w:tc>
      </w:tr>
      <w:tr w:rsidR="005E2438" w:rsidRPr="0007716B" w:rsidDel="006067E2" w14:paraId="103F3A45" w14:textId="5A10DE38" w:rsidTr="005E2438">
        <w:trPr>
          <w:del w:id="1409" w:author="mr.liu" w:date="2018-11-09T16:55:00Z"/>
        </w:trPr>
        <w:tc>
          <w:tcPr>
            <w:tcW w:w="1705" w:type="dxa"/>
            <w:shd w:val="clear" w:color="auto" w:fill="auto"/>
          </w:tcPr>
          <w:p w14:paraId="5C8A3ED0" w14:textId="237BBC8D" w:rsidR="005E2438" w:rsidRPr="0007716B" w:rsidDel="006067E2" w:rsidRDefault="005E2438" w:rsidP="005E2438">
            <w:pPr>
              <w:rPr>
                <w:del w:id="1410" w:author="mr.liu" w:date="2018-11-09T16:55:00Z"/>
                <w:rFonts w:ascii="宋体" w:eastAsia="宋体" w:hAnsi="宋体"/>
                <w:szCs w:val="21"/>
              </w:rPr>
            </w:pPr>
          </w:p>
        </w:tc>
        <w:tc>
          <w:tcPr>
            <w:tcW w:w="1706" w:type="dxa"/>
            <w:shd w:val="clear" w:color="auto" w:fill="auto"/>
          </w:tcPr>
          <w:p w14:paraId="3E98A8D9" w14:textId="5CFD2CFC" w:rsidR="005E2438" w:rsidRPr="0007716B" w:rsidDel="006067E2" w:rsidRDefault="005E2438" w:rsidP="005E2438">
            <w:pPr>
              <w:rPr>
                <w:del w:id="1411" w:author="mr.liu" w:date="2018-11-09T16:55:00Z"/>
                <w:rFonts w:ascii="宋体" w:eastAsia="宋体" w:hAnsi="宋体"/>
                <w:szCs w:val="21"/>
              </w:rPr>
            </w:pPr>
          </w:p>
        </w:tc>
        <w:tc>
          <w:tcPr>
            <w:tcW w:w="1706" w:type="dxa"/>
            <w:shd w:val="clear" w:color="auto" w:fill="auto"/>
          </w:tcPr>
          <w:p w14:paraId="01926D45" w14:textId="77B3AF7D" w:rsidR="005E2438" w:rsidRPr="0007716B" w:rsidDel="006067E2" w:rsidRDefault="005E2438" w:rsidP="005E2438">
            <w:pPr>
              <w:rPr>
                <w:del w:id="1412" w:author="mr.liu" w:date="2018-11-09T16:55:00Z"/>
                <w:rFonts w:ascii="宋体" w:eastAsia="宋体" w:hAnsi="宋体"/>
                <w:szCs w:val="21"/>
              </w:rPr>
            </w:pPr>
          </w:p>
        </w:tc>
        <w:tc>
          <w:tcPr>
            <w:tcW w:w="1705" w:type="dxa"/>
            <w:shd w:val="clear" w:color="auto" w:fill="auto"/>
          </w:tcPr>
          <w:p w14:paraId="69769AC6" w14:textId="4360367C" w:rsidR="005E2438" w:rsidRPr="0007716B" w:rsidDel="006067E2" w:rsidRDefault="005E2438" w:rsidP="005E2438">
            <w:pPr>
              <w:rPr>
                <w:del w:id="1413" w:author="mr.liu" w:date="2018-11-09T16:55:00Z"/>
                <w:rFonts w:ascii="宋体" w:eastAsia="宋体" w:hAnsi="宋体"/>
                <w:szCs w:val="21"/>
              </w:rPr>
            </w:pPr>
          </w:p>
        </w:tc>
        <w:tc>
          <w:tcPr>
            <w:tcW w:w="1697" w:type="dxa"/>
            <w:shd w:val="clear" w:color="auto" w:fill="auto"/>
          </w:tcPr>
          <w:p w14:paraId="061C8C4E" w14:textId="5D17186C" w:rsidR="005E2438" w:rsidRPr="0007716B" w:rsidDel="006067E2" w:rsidRDefault="005E2438" w:rsidP="005E2438">
            <w:pPr>
              <w:rPr>
                <w:del w:id="1414" w:author="mr.liu" w:date="2018-11-09T16:55:00Z"/>
                <w:rFonts w:ascii="宋体" w:eastAsia="宋体" w:hAnsi="宋体"/>
                <w:szCs w:val="21"/>
              </w:rPr>
            </w:pPr>
          </w:p>
        </w:tc>
      </w:tr>
      <w:tr w:rsidR="005E2438" w:rsidRPr="0007716B" w:rsidDel="006067E2" w14:paraId="78EC97FF" w14:textId="1586D29F" w:rsidTr="005E2438">
        <w:trPr>
          <w:del w:id="1415" w:author="mr.liu" w:date="2018-11-09T16:55:00Z"/>
        </w:trPr>
        <w:tc>
          <w:tcPr>
            <w:tcW w:w="1705" w:type="dxa"/>
            <w:shd w:val="clear" w:color="auto" w:fill="auto"/>
          </w:tcPr>
          <w:p w14:paraId="64AB29CD" w14:textId="38F6B7D9" w:rsidR="005E2438" w:rsidRPr="0007716B" w:rsidDel="006067E2" w:rsidRDefault="005E2438" w:rsidP="005E2438">
            <w:pPr>
              <w:rPr>
                <w:del w:id="1416" w:author="mr.liu" w:date="2018-11-09T16:55:00Z"/>
                <w:rFonts w:ascii="宋体" w:eastAsia="宋体" w:hAnsi="宋体"/>
                <w:szCs w:val="21"/>
              </w:rPr>
            </w:pPr>
            <w:del w:id="1417" w:author="mr.liu" w:date="2018-11-09T16:55:00Z">
              <w:r w:rsidRPr="0007716B" w:rsidDel="006067E2">
                <w:rPr>
                  <w:rFonts w:ascii="宋体" w:eastAsia="宋体" w:hAnsi="宋体" w:hint="eastAsia"/>
                  <w:szCs w:val="21"/>
                </w:rPr>
                <w:delText>2.其他估计</w:delText>
              </w:r>
            </w:del>
          </w:p>
        </w:tc>
        <w:tc>
          <w:tcPr>
            <w:tcW w:w="1706" w:type="dxa"/>
            <w:shd w:val="clear" w:color="auto" w:fill="auto"/>
          </w:tcPr>
          <w:p w14:paraId="156F9B48" w14:textId="6BF7D6BF" w:rsidR="005E2438" w:rsidRPr="0007716B" w:rsidDel="006067E2" w:rsidRDefault="005E2438" w:rsidP="005E2438">
            <w:pPr>
              <w:rPr>
                <w:del w:id="1418" w:author="mr.liu" w:date="2018-11-09T16:55:00Z"/>
                <w:rFonts w:ascii="宋体" w:eastAsia="宋体" w:hAnsi="宋体"/>
                <w:szCs w:val="21"/>
              </w:rPr>
            </w:pPr>
          </w:p>
        </w:tc>
        <w:tc>
          <w:tcPr>
            <w:tcW w:w="1706" w:type="dxa"/>
            <w:shd w:val="clear" w:color="auto" w:fill="auto"/>
          </w:tcPr>
          <w:p w14:paraId="75A4CBA8" w14:textId="1DF65234" w:rsidR="005E2438" w:rsidRPr="0007716B" w:rsidDel="006067E2" w:rsidRDefault="005E2438" w:rsidP="005E2438">
            <w:pPr>
              <w:rPr>
                <w:del w:id="1419" w:author="mr.liu" w:date="2018-11-09T16:55:00Z"/>
                <w:rFonts w:ascii="宋体" w:eastAsia="宋体" w:hAnsi="宋体"/>
                <w:szCs w:val="21"/>
              </w:rPr>
            </w:pPr>
          </w:p>
        </w:tc>
        <w:tc>
          <w:tcPr>
            <w:tcW w:w="1705" w:type="dxa"/>
            <w:shd w:val="clear" w:color="auto" w:fill="auto"/>
          </w:tcPr>
          <w:p w14:paraId="4E25D634" w14:textId="0DBC4F43" w:rsidR="005E2438" w:rsidRPr="0007716B" w:rsidDel="006067E2" w:rsidRDefault="005E2438" w:rsidP="005E2438">
            <w:pPr>
              <w:rPr>
                <w:del w:id="1420" w:author="mr.liu" w:date="2018-11-09T16:55:00Z"/>
                <w:rFonts w:ascii="宋体" w:eastAsia="宋体" w:hAnsi="宋体"/>
                <w:szCs w:val="21"/>
              </w:rPr>
            </w:pPr>
          </w:p>
        </w:tc>
        <w:tc>
          <w:tcPr>
            <w:tcW w:w="1697" w:type="dxa"/>
            <w:shd w:val="clear" w:color="auto" w:fill="auto"/>
          </w:tcPr>
          <w:p w14:paraId="1C977191" w14:textId="0C3983ED" w:rsidR="005E2438" w:rsidRPr="0007716B" w:rsidDel="006067E2" w:rsidRDefault="005E2438" w:rsidP="005E2438">
            <w:pPr>
              <w:rPr>
                <w:del w:id="1421" w:author="mr.liu" w:date="2018-11-09T16:55:00Z"/>
                <w:rFonts w:ascii="宋体" w:eastAsia="宋体" w:hAnsi="宋体"/>
                <w:szCs w:val="21"/>
              </w:rPr>
            </w:pPr>
          </w:p>
        </w:tc>
      </w:tr>
      <w:tr w:rsidR="005E2438" w:rsidRPr="0007716B" w:rsidDel="006067E2" w14:paraId="4F1391E3" w14:textId="09DB74D7" w:rsidTr="005E2438">
        <w:trPr>
          <w:del w:id="1422" w:author="mr.liu" w:date="2018-11-09T16:55:00Z"/>
        </w:trPr>
        <w:tc>
          <w:tcPr>
            <w:tcW w:w="1705" w:type="dxa"/>
            <w:shd w:val="clear" w:color="auto" w:fill="auto"/>
          </w:tcPr>
          <w:p w14:paraId="2790070D" w14:textId="04B69B64" w:rsidR="005E2438" w:rsidRPr="0007716B" w:rsidDel="006067E2" w:rsidRDefault="005E2438" w:rsidP="005E2438">
            <w:pPr>
              <w:ind w:firstLineChars="300" w:firstLine="630"/>
              <w:rPr>
                <w:del w:id="1423" w:author="mr.liu" w:date="2018-11-09T16:55:00Z"/>
                <w:rFonts w:ascii="宋体" w:eastAsia="宋体" w:hAnsi="宋体"/>
                <w:szCs w:val="21"/>
              </w:rPr>
            </w:pPr>
            <w:del w:id="1424" w:author="mr.liu" w:date="2018-11-09T16:55:00Z">
              <w:r w:rsidRPr="0007716B" w:rsidDel="006067E2">
                <w:rPr>
                  <w:rFonts w:ascii="宋体" w:eastAsia="宋体" w:hAnsi="宋体" w:hint="eastAsia"/>
                  <w:szCs w:val="21"/>
                </w:rPr>
                <w:delText>\</w:delText>
              </w:r>
            </w:del>
          </w:p>
        </w:tc>
        <w:tc>
          <w:tcPr>
            <w:tcW w:w="1706" w:type="dxa"/>
            <w:shd w:val="clear" w:color="auto" w:fill="auto"/>
          </w:tcPr>
          <w:p w14:paraId="5B6B4979" w14:textId="3A506782" w:rsidR="005E2438" w:rsidRPr="0007716B" w:rsidDel="006067E2" w:rsidRDefault="005E2438" w:rsidP="005E2438">
            <w:pPr>
              <w:ind w:firstLineChars="300" w:firstLine="630"/>
              <w:rPr>
                <w:del w:id="1425" w:author="mr.liu" w:date="2018-11-09T16:55:00Z"/>
                <w:rFonts w:ascii="宋体" w:eastAsia="宋体" w:hAnsi="宋体"/>
                <w:szCs w:val="21"/>
              </w:rPr>
            </w:pPr>
            <w:del w:id="1426" w:author="mr.liu" w:date="2018-11-09T16:55:00Z">
              <w:r w:rsidRPr="0007716B" w:rsidDel="006067E2">
                <w:rPr>
                  <w:rFonts w:ascii="宋体" w:eastAsia="宋体" w:hAnsi="宋体" w:hint="eastAsia"/>
                  <w:szCs w:val="21"/>
                </w:rPr>
                <w:delText>\</w:delText>
              </w:r>
            </w:del>
          </w:p>
        </w:tc>
        <w:tc>
          <w:tcPr>
            <w:tcW w:w="1706" w:type="dxa"/>
            <w:shd w:val="clear" w:color="auto" w:fill="auto"/>
          </w:tcPr>
          <w:p w14:paraId="3DEE994C" w14:textId="3DE63CE3" w:rsidR="005E2438" w:rsidRPr="0007716B" w:rsidDel="006067E2" w:rsidRDefault="005E2438" w:rsidP="005E2438">
            <w:pPr>
              <w:ind w:firstLineChars="300" w:firstLine="630"/>
              <w:rPr>
                <w:del w:id="1427" w:author="mr.liu" w:date="2018-11-09T16:55:00Z"/>
                <w:rFonts w:ascii="宋体" w:eastAsia="宋体" w:hAnsi="宋体"/>
                <w:szCs w:val="21"/>
              </w:rPr>
            </w:pPr>
            <w:del w:id="1428" w:author="mr.liu" w:date="2018-11-09T16:55:00Z">
              <w:r w:rsidRPr="0007716B" w:rsidDel="006067E2">
                <w:rPr>
                  <w:rFonts w:ascii="宋体" w:eastAsia="宋体" w:hAnsi="宋体" w:hint="eastAsia"/>
                  <w:szCs w:val="21"/>
                </w:rPr>
                <w:delText>\</w:delText>
              </w:r>
            </w:del>
          </w:p>
        </w:tc>
        <w:tc>
          <w:tcPr>
            <w:tcW w:w="1705" w:type="dxa"/>
            <w:shd w:val="clear" w:color="auto" w:fill="auto"/>
          </w:tcPr>
          <w:p w14:paraId="057BD97F" w14:textId="46D11345" w:rsidR="005E2438" w:rsidRPr="0007716B" w:rsidDel="006067E2" w:rsidRDefault="005E2438" w:rsidP="005E2438">
            <w:pPr>
              <w:ind w:firstLineChars="300" w:firstLine="630"/>
              <w:rPr>
                <w:del w:id="1429" w:author="mr.liu" w:date="2018-11-09T16:55:00Z"/>
                <w:rFonts w:ascii="宋体" w:eastAsia="宋体" w:hAnsi="宋体"/>
                <w:szCs w:val="21"/>
              </w:rPr>
            </w:pPr>
            <w:del w:id="1430" w:author="mr.liu" w:date="2018-11-09T16:55:00Z">
              <w:r w:rsidRPr="0007716B" w:rsidDel="006067E2">
                <w:rPr>
                  <w:rFonts w:ascii="宋体" w:eastAsia="宋体" w:hAnsi="宋体" w:hint="eastAsia"/>
                  <w:szCs w:val="21"/>
                </w:rPr>
                <w:delText>\</w:delText>
              </w:r>
            </w:del>
          </w:p>
        </w:tc>
        <w:tc>
          <w:tcPr>
            <w:tcW w:w="1697" w:type="dxa"/>
            <w:shd w:val="clear" w:color="auto" w:fill="auto"/>
          </w:tcPr>
          <w:p w14:paraId="7B538B4A" w14:textId="03FC8733" w:rsidR="005E2438" w:rsidRPr="0007716B" w:rsidDel="006067E2" w:rsidRDefault="005E2438" w:rsidP="005E2438">
            <w:pPr>
              <w:ind w:firstLineChars="300" w:firstLine="630"/>
              <w:rPr>
                <w:del w:id="1431" w:author="mr.liu" w:date="2018-11-09T16:55:00Z"/>
                <w:rFonts w:ascii="宋体" w:eastAsia="宋体" w:hAnsi="宋体"/>
                <w:szCs w:val="21"/>
              </w:rPr>
            </w:pPr>
            <w:del w:id="1432" w:author="mr.liu" w:date="2018-11-09T16:55:00Z">
              <w:r w:rsidRPr="0007716B" w:rsidDel="006067E2">
                <w:rPr>
                  <w:rFonts w:ascii="宋体" w:eastAsia="宋体" w:hAnsi="宋体" w:hint="eastAsia"/>
                  <w:szCs w:val="21"/>
                </w:rPr>
                <w:delText>\</w:delText>
              </w:r>
            </w:del>
          </w:p>
        </w:tc>
      </w:tr>
    </w:tbl>
    <w:p w14:paraId="3CD0A2FB" w14:textId="239482E1" w:rsidR="005E2438" w:rsidRPr="0007716B" w:rsidDel="006067E2" w:rsidRDefault="005E2438" w:rsidP="005E2438">
      <w:pPr>
        <w:rPr>
          <w:del w:id="1433" w:author="mr.liu" w:date="2018-11-09T16:55:00Z"/>
          <w:rFonts w:ascii="宋体" w:eastAsia="宋体" w:hAnsi="宋体"/>
          <w:szCs w:val="21"/>
        </w:rPr>
      </w:pPr>
      <w:del w:id="1434" w:author="mr.liu" w:date="2018-11-09T16:55:00Z">
        <w:r w:rsidRPr="0007716B" w:rsidDel="006067E2">
          <w:rPr>
            <w:rFonts w:ascii="宋体" w:eastAsia="宋体" w:hAnsi="宋体"/>
            <w:szCs w:val="21"/>
          </w:rPr>
          <w:delText>详细说明</w:delText>
        </w:r>
        <w:r w:rsidRPr="0007716B" w:rsidDel="006067E2">
          <w:rPr>
            <w:rFonts w:ascii="宋体" w:eastAsia="宋体" w:hAnsi="宋体" w:hint="eastAsia"/>
            <w:szCs w:val="21"/>
          </w:rPr>
          <w:delText>：</w:delText>
        </w:r>
      </w:del>
    </w:p>
    <w:p w14:paraId="2B095824" w14:textId="680CFBE2" w:rsidR="005E2438" w:rsidRPr="0007716B" w:rsidDel="006067E2" w:rsidRDefault="005E2438" w:rsidP="005E2438">
      <w:pPr>
        <w:rPr>
          <w:del w:id="1435" w:author="mr.liu" w:date="2018-11-09T16:55:00Z"/>
          <w:rFonts w:ascii="宋体" w:eastAsia="宋体" w:hAnsi="宋体"/>
          <w:szCs w:val="21"/>
        </w:rPr>
      </w:pPr>
      <w:del w:id="1436" w:author="mr.liu" w:date="2018-11-09T16:55:00Z">
        <w:r w:rsidRPr="0007716B" w:rsidDel="006067E2">
          <w:rPr>
            <w:rFonts w:ascii="宋体" w:eastAsia="宋体" w:hAnsi="宋体" w:hint="eastAsia"/>
            <w:szCs w:val="21"/>
          </w:rPr>
          <w:delText>1.项目成员劳动估计：</w:delText>
        </w:r>
      </w:del>
    </w:p>
    <w:p w14:paraId="20873891" w14:textId="2F380BF8" w:rsidR="005E2438" w:rsidRPr="0007716B" w:rsidDel="006067E2" w:rsidRDefault="005E2438" w:rsidP="005E2438">
      <w:pPr>
        <w:ind w:firstLineChars="200" w:firstLine="420"/>
        <w:rPr>
          <w:del w:id="1437" w:author="mr.liu" w:date="2018-11-09T16:55:00Z"/>
          <w:rFonts w:ascii="宋体" w:eastAsia="宋体" w:hAnsi="宋体"/>
          <w:szCs w:val="21"/>
        </w:rPr>
      </w:pPr>
      <w:del w:id="1438" w:author="mr.liu" w:date="2018-11-09T16:55:00Z">
        <w:r w:rsidRPr="0007716B" w:rsidDel="006067E2">
          <w:rPr>
            <w:rFonts w:ascii="宋体" w:eastAsia="宋体" w:hAnsi="宋体" w:hint="eastAsia"/>
            <w:szCs w:val="21"/>
          </w:rPr>
          <w:delText>按照每人每天工作1小时（非双休日），双休日（周六周日）每天工作4小时，工资标准为</w:delText>
        </w:r>
        <w:r w:rsidRPr="0007716B" w:rsidDel="006067E2">
          <w:rPr>
            <w:rFonts w:ascii="宋体" w:eastAsia="宋体" w:hAnsi="宋体"/>
            <w:szCs w:val="21"/>
          </w:rPr>
          <w:delText>69.34</w:delText>
        </w:r>
        <w:r w:rsidRPr="0007716B" w:rsidDel="006067E2">
          <w:rPr>
            <w:rFonts w:ascii="宋体" w:eastAsia="宋体" w:hAnsi="宋体" w:hint="eastAsia"/>
            <w:szCs w:val="21"/>
          </w:rPr>
          <w:delText>元/每人每小时，项目时间一共十六周，人员工资预算共计7211.60元。</w:delText>
        </w:r>
      </w:del>
    </w:p>
    <w:p w14:paraId="7E91E432" w14:textId="5212AE28" w:rsidR="005E2438" w:rsidRPr="0007716B" w:rsidDel="006067E2" w:rsidRDefault="005E2438" w:rsidP="005E2438">
      <w:pPr>
        <w:rPr>
          <w:del w:id="1439" w:author="mr.liu" w:date="2018-11-09T16:55:00Z"/>
          <w:rFonts w:ascii="宋体" w:eastAsia="宋体" w:hAnsi="宋体"/>
          <w:szCs w:val="21"/>
        </w:rPr>
      </w:pPr>
      <w:del w:id="1440" w:author="mr.liu" w:date="2018-11-09T16:55:00Z">
        <w:r w:rsidRPr="0007716B" w:rsidDel="006067E2">
          <w:rPr>
            <w:rFonts w:ascii="宋体" w:eastAsia="宋体" w:hAnsi="宋体" w:hint="eastAsia"/>
            <w:szCs w:val="21"/>
          </w:rPr>
          <w:delText>2.项目成员团建估计：</w:delText>
        </w:r>
      </w:del>
    </w:p>
    <w:p w14:paraId="3DEC43FB" w14:textId="3E75293C" w:rsidR="005E2438" w:rsidRPr="0007716B" w:rsidDel="006067E2" w:rsidRDefault="005E2438" w:rsidP="005E2438">
      <w:pPr>
        <w:ind w:firstLine="420"/>
        <w:rPr>
          <w:del w:id="1441" w:author="mr.liu" w:date="2018-11-09T16:55:00Z"/>
          <w:rFonts w:ascii="宋体" w:eastAsia="宋体" w:hAnsi="宋体"/>
          <w:szCs w:val="21"/>
        </w:rPr>
      </w:pPr>
      <w:del w:id="1442" w:author="mr.liu" w:date="2018-11-09T16:55:00Z">
        <w:r w:rsidRPr="0007716B" w:rsidDel="006067E2">
          <w:rPr>
            <w:rFonts w:ascii="宋体" w:eastAsia="宋体" w:hAnsi="宋体" w:hint="eastAsia"/>
            <w:szCs w:val="21"/>
          </w:rPr>
          <w:delText>按团队500元/次，项目时间总计三个月，一共进行2次团队建设预算总计1000元。</w:delText>
        </w:r>
      </w:del>
    </w:p>
    <w:p w14:paraId="2BF8CABA" w14:textId="76650C9F" w:rsidR="005E2438" w:rsidRPr="0007716B" w:rsidDel="006067E2" w:rsidRDefault="005E2438" w:rsidP="005E2438">
      <w:pPr>
        <w:rPr>
          <w:del w:id="1443" w:author="mr.liu" w:date="2018-11-09T16:55:00Z"/>
          <w:rFonts w:ascii="宋体" w:eastAsia="宋体" w:hAnsi="宋体"/>
          <w:szCs w:val="21"/>
        </w:rPr>
      </w:pPr>
      <w:del w:id="1444" w:author="mr.liu" w:date="2018-11-09T16:55:00Z">
        <w:r w:rsidRPr="0007716B" w:rsidDel="006067E2">
          <w:rPr>
            <w:rFonts w:ascii="宋体" w:eastAsia="宋体" w:hAnsi="宋体" w:hint="eastAsia"/>
            <w:szCs w:val="21"/>
          </w:rPr>
          <w:delText>3.总计：</w:delText>
        </w:r>
      </w:del>
    </w:p>
    <w:p w14:paraId="0286138C" w14:textId="367A63D8" w:rsidR="005E2438" w:rsidRPr="0007716B" w:rsidDel="006067E2" w:rsidRDefault="005E2438" w:rsidP="005E2438">
      <w:pPr>
        <w:ind w:left="425"/>
        <w:rPr>
          <w:del w:id="1445" w:author="mr.liu" w:date="2018-11-09T16:55:00Z"/>
          <w:rFonts w:ascii="宋体" w:eastAsia="宋体" w:hAnsi="宋体"/>
          <w:szCs w:val="21"/>
        </w:rPr>
      </w:pPr>
      <w:del w:id="1446" w:author="mr.liu" w:date="2018-11-09T16:55:00Z">
        <w:r w:rsidRPr="0007716B" w:rsidDel="006067E2">
          <w:rPr>
            <w:rFonts w:ascii="宋体" w:eastAsia="宋体" w:hAnsi="宋体"/>
            <w:szCs w:val="21"/>
          </w:rPr>
          <w:delText>综上所述</w:delText>
        </w:r>
        <w:r w:rsidRPr="0007716B" w:rsidDel="006067E2">
          <w:rPr>
            <w:rFonts w:ascii="宋体" w:eastAsia="宋体" w:hAnsi="宋体" w:hint="eastAsia"/>
            <w:szCs w:val="21"/>
          </w:rPr>
          <w:delText>，</w:delText>
        </w:r>
        <w:r w:rsidRPr="0007716B" w:rsidDel="006067E2">
          <w:rPr>
            <w:rFonts w:ascii="宋体" w:eastAsia="宋体" w:hAnsi="宋体"/>
            <w:szCs w:val="21"/>
          </w:rPr>
          <w:delText>项目预算总计</w:delText>
        </w:r>
        <w:r w:rsidRPr="0007716B" w:rsidDel="006067E2">
          <w:rPr>
            <w:rFonts w:ascii="宋体" w:eastAsia="宋体" w:hAnsi="宋体" w:hint="eastAsia"/>
            <w:szCs w:val="21"/>
          </w:rPr>
          <w:delText>72113.6元</w:delText>
        </w:r>
      </w:del>
    </w:p>
    <w:p w14:paraId="6CA88A65" w14:textId="1BC3CE63" w:rsidR="005E2438" w:rsidRPr="0007716B" w:rsidDel="006067E2" w:rsidRDefault="005E2438" w:rsidP="005E2438">
      <w:pPr>
        <w:rPr>
          <w:del w:id="1447" w:author="mr.liu" w:date="2018-11-09T16:55:00Z"/>
          <w:rFonts w:ascii="宋体" w:eastAsia="宋体" w:hAnsi="宋体"/>
          <w:szCs w:val="21"/>
        </w:rPr>
      </w:pPr>
      <w:del w:id="1448" w:author="mr.liu" w:date="2018-11-09T16:55:00Z">
        <w:r w:rsidRPr="0007716B" w:rsidDel="006067E2">
          <w:rPr>
            <w:rFonts w:ascii="宋体" w:eastAsia="宋体" w:hAnsi="宋体" w:hint="eastAsia"/>
            <w:szCs w:val="21"/>
          </w:rPr>
          <w:delText>备注:根据2017年城镇非私营单位就业人员分行业年平均工资报告指出：</w:delText>
        </w:r>
      </w:del>
    </w:p>
    <w:p w14:paraId="18D228CD" w14:textId="3093D19E" w:rsidR="005E2438" w:rsidRPr="0007716B" w:rsidDel="006067E2" w:rsidRDefault="005E2438" w:rsidP="005E2438">
      <w:pPr>
        <w:ind w:firstLine="420"/>
        <w:rPr>
          <w:del w:id="1449" w:author="mr.liu" w:date="2018-11-09T16:55:00Z"/>
          <w:rFonts w:ascii="宋体" w:eastAsia="宋体" w:hAnsi="宋体"/>
          <w:szCs w:val="21"/>
        </w:rPr>
      </w:pPr>
      <w:del w:id="1450" w:author="mr.liu" w:date="2018-11-09T16:55:00Z">
        <w:r w:rsidRPr="0007716B" w:rsidDel="006067E2">
          <w:rPr>
            <w:rFonts w:ascii="宋体" w:eastAsia="宋体" w:hAnsi="宋体" w:hint="eastAsia"/>
            <w:szCs w:val="21"/>
          </w:rPr>
          <w:delText>以总体平均看(以一年</w:delText>
        </w:r>
        <w:r w:rsidRPr="0007716B" w:rsidDel="006067E2">
          <w:rPr>
            <w:rFonts w:ascii="宋体" w:eastAsia="宋体" w:hAnsi="宋体"/>
            <w:szCs w:val="21"/>
          </w:rPr>
          <w:delText>20D/M</w:delText>
        </w:r>
        <w:r w:rsidRPr="0007716B" w:rsidDel="006067E2">
          <w:rPr>
            <w:rFonts w:ascii="宋体" w:eastAsia="宋体" w:hAnsi="宋体" w:hint="eastAsia"/>
            <w:szCs w:val="21"/>
          </w:rPr>
          <w:delText>*</w:delText>
        </w:r>
        <w:r w:rsidRPr="0007716B" w:rsidDel="006067E2">
          <w:rPr>
            <w:rFonts w:ascii="宋体" w:eastAsia="宋体" w:hAnsi="宋体"/>
            <w:szCs w:val="21"/>
          </w:rPr>
          <w:delText>12M</w:delText>
        </w:r>
        <w:r w:rsidRPr="0007716B" w:rsidDel="006067E2">
          <w:rPr>
            <w:rFonts w:ascii="宋体" w:eastAsia="宋体" w:hAnsi="宋体" w:hint="eastAsia"/>
            <w:szCs w:val="21"/>
          </w:rPr>
          <w:delText>=</w:delText>
        </w:r>
        <w:r w:rsidRPr="0007716B" w:rsidDel="006067E2">
          <w:rPr>
            <w:rFonts w:ascii="宋体" w:eastAsia="宋体" w:hAnsi="宋体"/>
            <w:szCs w:val="21"/>
          </w:rPr>
          <w:delText>240</w:delText>
        </w:r>
        <w:r w:rsidRPr="0007716B" w:rsidDel="006067E2">
          <w:rPr>
            <w:rFonts w:ascii="宋体" w:eastAsia="宋体" w:hAnsi="宋体" w:hint="eastAsia"/>
            <w:szCs w:val="21"/>
          </w:rPr>
          <w:delText>D，一天工作8小时为准</w:delText>
        </w:r>
        <w:r w:rsidRPr="0007716B" w:rsidDel="006067E2">
          <w:rPr>
            <w:rFonts w:ascii="宋体" w:eastAsia="宋体" w:hAnsi="宋体"/>
            <w:szCs w:val="21"/>
          </w:rPr>
          <w:delText>)</w:delText>
        </w:r>
        <w:r w:rsidRPr="0007716B" w:rsidDel="006067E2">
          <w:rPr>
            <w:rFonts w:ascii="宋体" w:eastAsia="宋体" w:hAnsi="宋体" w:hint="eastAsia"/>
            <w:szCs w:val="21"/>
          </w:rPr>
          <w:delText>：</w:delText>
        </w:r>
      </w:del>
    </w:p>
    <w:p w14:paraId="5173FE70" w14:textId="3F47432D" w:rsidR="005E2438" w:rsidRPr="0007716B" w:rsidDel="006067E2" w:rsidRDefault="005E2438" w:rsidP="005E2438">
      <w:pPr>
        <w:ind w:firstLine="420"/>
        <w:rPr>
          <w:del w:id="1451" w:author="mr.liu" w:date="2018-11-09T16:55:00Z"/>
          <w:rFonts w:ascii="宋体" w:eastAsia="宋体" w:hAnsi="宋体"/>
          <w:szCs w:val="21"/>
        </w:rPr>
      </w:pPr>
      <w:del w:id="1452" w:author="mr.liu" w:date="2018-11-09T16:55:00Z">
        <w:r w:rsidRPr="0007716B" w:rsidDel="006067E2">
          <w:rPr>
            <w:rFonts w:ascii="宋体" w:eastAsia="宋体" w:hAnsi="宋体" w:hint="eastAsia"/>
            <w:szCs w:val="21"/>
          </w:rPr>
          <w:delText>人均工资/小时 =</w:delText>
        </w:r>
        <w:r w:rsidRPr="0007716B" w:rsidDel="006067E2">
          <w:rPr>
            <w:rFonts w:ascii="宋体" w:eastAsia="宋体" w:hAnsi="宋体"/>
            <w:szCs w:val="21"/>
          </w:rPr>
          <w:delText xml:space="preserve"> 74318</w:delText>
        </w:r>
        <w:r w:rsidRPr="0007716B" w:rsidDel="006067E2">
          <w:rPr>
            <w:rFonts w:ascii="宋体" w:eastAsia="宋体" w:hAnsi="宋体" w:hint="eastAsia"/>
            <w:szCs w:val="21"/>
          </w:rPr>
          <w:delText>/</w:delText>
        </w:r>
        <w:r w:rsidRPr="0007716B" w:rsidDel="006067E2">
          <w:rPr>
            <w:rFonts w:ascii="宋体" w:eastAsia="宋体" w:hAnsi="宋体"/>
            <w:szCs w:val="21"/>
          </w:rPr>
          <w:delText>240</w:delText>
        </w:r>
        <w:r w:rsidRPr="0007716B" w:rsidDel="006067E2">
          <w:rPr>
            <w:rFonts w:ascii="宋体" w:eastAsia="宋体" w:hAnsi="宋体" w:hint="eastAsia"/>
            <w:szCs w:val="21"/>
          </w:rPr>
          <w:delText>/</w:delText>
        </w:r>
        <w:r w:rsidRPr="0007716B" w:rsidDel="006067E2">
          <w:rPr>
            <w:rFonts w:ascii="宋体" w:eastAsia="宋体" w:hAnsi="宋体"/>
            <w:szCs w:val="21"/>
          </w:rPr>
          <w:delText>8=38.7</w:delText>
        </w:r>
        <w:r w:rsidRPr="0007716B" w:rsidDel="006067E2">
          <w:rPr>
            <w:rFonts w:ascii="宋体" w:eastAsia="宋体" w:hAnsi="宋体" w:hint="eastAsia"/>
            <w:szCs w:val="21"/>
          </w:rPr>
          <w:delText>元/小时）</w:delText>
        </w:r>
      </w:del>
    </w:p>
    <w:p w14:paraId="69F4F0D7" w14:textId="41D8F015" w:rsidR="005E2438" w:rsidRPr="0007716B" w:rsidDel="006067E2" w:rsidRDefault="005E2438" w:rsidP="005E2438">
      <w:pPr>
        <w:ind w:firstLine="420"/>
        <w:rPr>
          <w:del w:id="1453" w:author="mr.liu" w:date="2018-11-09T16:55:00Z"/>
          <w:rFonts w:ascii="宋体" w:eastAsia="宋体" w:hAnsi="宋体"/>
          <w:szCs w:val="21"/>
        </w:rPr>
      </w:pPr>
      <w:del w:id="1454" w:author="mr.liu" w:date="2018-11-09T16:55:00Z">
        <w:r w:rsidRPr="0007716B" w:rsidDel="006067E2">
          <w:rPr>
            <w:rFonts w:ascii="宋体" w:eastAsia="宋体" w:hAnsi="宋体" w:hint="eastAsia"/>
            <w:szCs w:val="21"/>
          </w:rPr>
          <w:delText>按I</w:delText>
        </w:r>
        <w:r w:rsidRPr="0007716B" w:rsidDel="006067E2">
          <w:rPr>
            <w:rFonts w:ascii="宋体" w:eastAsia="宋体" w:hAnsi="宋体"/>
            <w:szCs w:val="21"/>
          </w:rPr>
          <w:delText>T</w:delText>
        </w:r>
        <w:r w:rsidRPr="0007716B" w:rsidDel="006067E2">
          <w:rPr>
            <w:rFonts w:ascii="宋体" w:eastAsia="宋体" w:hAnsi="宋体" w:hint="eastAsia"/>
            <w:szCs w:val="21"/>
          </w:rPr>
          <w:delText>行业1</w:delText>
        </w:r>
        <w:r w:rsidRPr="0007716B" w:rsidDel="006067E2">
          <w:rPr>
            <w:rFonts w:ascii="宋体" w:eastAsia="宋体" w:hAnsi="宋体"/>
            <w:szCs w:val="21"/>
          </w:rPr>
          <w:delText>.5</w:delText>
        </w:r>
        <w:r w:rsidRPr="0007716B" w:rsidDel="006067E2">
          <w:rPr>
            <w:rFonts w:ascii="宋体" w:eastAsia="宋体" w:hAnsi="宋体" w:hint="eastAsia"/>
            <w:szCs w:val="21"/>
          </w:rPr>
          <w:delText>的权重</w:delText>
        </w:r>
      </w:del>
    </w:p>
    <w:p w14:paraId="74C8665B" w14:textId="2DA6BA4F" w:rsidR="005E2438" w:rsidRPr="0007716B" w:rsidDel="006067E2" w:rsidRDefault="005E2438" w:rsidP="005E2438">
      <w:pPr>
        <w:ind w:firstLine="420"/>
        <w:rPr>
          <w:del w:id="1455" w:author="mr.liu" w:date="2018-11-09T16:55:00Z"/>
          <w:rFonts w:ascii="宋体" w:eastAsia="宋体" w:hAnsi="宋体"/>
          <w:szCs w:val="21"/>
        </w:rPr>
      </w:pPr>
      <w:del w:id="1456" w:author="mr.liu" w:date="2018-11-09T16:55:00Z">
        <w:r w:rsidRPr="0007716B" w:rsidDel="006067E2">
          <w:rPr>
            <w:rFonts w:ascii="宋体" w:eastAsia="宋体" w:hAnsi="宋体" w:hint="eastAsia"/>
            <w:szCs w:val="21"/>
          </w:rPr>
          <w:delText>人均工资/小时 =</w:delText>
        </w:r>
        <w:r w:rsidRPr="0007716B" w:rsidDel="006067E2">
          <w:rPr>
            <w:rFonts w:ascii="宋体" w:eastAsia="宋体" w:hAnsi="宋体"/>
            <w:szCs w:val="21"/>
          </w:rPr>
          <w:delText xml:space="preserve"> 1.5</w:delText>
        </w:r>
        <w:r w:rsidRPr="0007716B" w:rsidDel="006067E2">
          <w:rPr>
            <w:rFonts w:ascii="宋体" w:eastAsia="宋体" w:hAnsi="宋体" w:hint="eastAsia"/>
            <w:szCs w:val="21"/>
          </w:rPr>
          <w:delText>*</w:delText>
        </w:r>
        <w:r w:rsidRPr="0007716B" w:rsidDel="006067E2">
          <w:rPr>
            <w:rFonts w:ascii="宋体" w:eastAsia="宋体" w:hAnsi="宋体"/>
            <w:szCs w:val="21"/>
          </w:rPr>
          <w:delText>74318</w:delText>
        </w:r>
        <w:r w:rsidRPr="0007716B" w:rsidDel="006067E2">
          <w:rPr>
            <w:rFonts w:ascii="宋体" w:eastAsia="宋体" w:hAnsi="宋体" w:hint="eastAsia"/>
            <w:szCs w:val="21"/>
          </w:rPr>
          <w:delText>/</w:delText>
        </w:r>
        <w:r w:rsidRPr="0007716B" w:rsidDel="006067E2">
          <w:rPr>
            <w:rFonts w:ascii="宋体" w:eastAsia="宋体" w:hAnsi="宋体"/>
            <w:szCs w:val="21"/>
          </w:rPr>
          <w:delText>240</w:delText>
        </w:r>
        <w:r w:rsidRPr="0007716B" w:rsidDel="006067E2">
          <w:rPr>
            <w:rFonts w:ascii="宋体" w:eastAsia="宋体" w:hAnsi="宋体" w:hint="eastAsia"/>
            <w:szCs w:val="21"/>
          </w:rPr>
          <w:delText>/</w:delText>
        </w:r>
        <w:r w:rsidRPr="0007716B" w:rsidDel="006067E2">
          <w:rPr>
            <w:rFonts w:ascii="宋体" w:eastAsia="宋体" w:hAnsi="宋体"/>
            <w:szCs w:val="21"/>
          </w:rPr>
          <w:delText>8=58.05</w:delText>
        </w:r>
        <w:r w:rsidRPr="0007716B" w:rsidDel="006067E2">
          <w:rPr>
            <w:rFonts w:ascii="宋体" w:eastAsia="宋体" w:hAnsi="宋体" w:hint="eastAsia"/>
            <w:szCs w:val="21"/>
          </w:rPr>
          <w:delText>（元/小时）</w:delText>
        </w:r>
      </w:del>
    </w:p>
    <w:p w14:paraId="470BB3BC" w14:textId="70463220" w:rsidR="005E2438" w:rsidRPr="0007716B" w:rsidDel="006067E2" w:rsidRDefault="005E2438" w:rsidP="005E2438">
      <w:pPr>
        <w:ind w:firstLine="420"/>
        <w:rPr>
          <w:del w:id="1457" w:author="mr.liu" w:date="2018-11-09T16:55:00Z"/>
          <w:rFonts w:ascii="宋体" w:eastAsia="宋体" w:hAnsi="宋体"/>
          <w:szCs w:val="21"/>
        </w:rPr>
      </w:pPr>
    </w:p>
    <w:p w14:paraId="26FB04BF" w14:textId="44423E99" w:rsidR="005E2438" w:rsidRPr="0007716B" w:rsidDel="006067E2" w:rsidRDefault="005E2438" w:rsidP="005E2438">
      <w:pPr>
        <w:ind w:firstLine="420"/>
        <w:rPr>
          <w:del w:id="1458" w:author="mr.liu" w:date="2018-11-09T16:55:00Z"/>
          <w:rFonts w:ascii="宋体" w:eastAsia="宋体" w:hAnsi="宋体"/>
          <w:szCs w:val="21"/>
        </w:rPr>
      </w:pPr>
      <w:del w:id="1459" w:author="mr.liu" w:date="2018-11-09T16:55:00Z">
        <w:r w:rsidRPr="0007716B" w:rsidDel="006067E2">
          <w:rPr>
            <w:rFonts w:ascii="宋体" w:eastAsia="宋体" w:hAnsi="宋体" w:hint="eastAsia"/>
            <w:szCs w:val="21"/>
          </w:rPr>
          <w:delText>但就从I</w:delText>
        </w:r>
        <w:r w:rsidRPr="0007716B" w:rsidDel="006067E2">
          <w:rPr>
            <w:rFonts w:ascii="宋体" w:eastAsia="宋体" w:hAnsi="宋体"/>
            <w:szCs w:val="21"/>
          </w:rPr>
          <w:delText>T</w:delText>
        </w:r>
        <w:r w:rsidRPr="0007716B" w:rsidDel="006067E2">
          <w:rPr>
            <w:rFonts w:ascii="宋体" w:eastAsia="宋体" w:hAnsi="宋体" w:hint="eastAsia"/>
            <w:szCs w:val="21"/>
          </w:rPr>
          <w:delText>行业年收入看(以一年</w:delText>
        </w:r>
        <w:r w:rsidRPr="0007716B" w:rsidDel="006067E2">
          <w:rPr>
            <w:rFonts w:ascii="宋体" w:eastAsia="宋体" w:hAnsi="宋体"/>
            <w:szCs w:val="21"/>
          </w:rPr>
          <w:delText>20D/M</w:delText>
        </w:r>
        <w:r w:rsidRPr="0007716B" w:rsidDel="006067E2">
          <w:rPr>
            <w:rFonts w:ascii="宋体" w:eastAsia="宋体" w:hAnsi="宋体" w:hint="eastAsia"/>
            <w:szCs w:val="21"/>
          </w:rPr>
          <w:delText>*</w:delText>
        </w:r>
        <w:r w:rsidRPr="0007716B" w:rsidDel="006067E2">
          <w:rPr>
            <w:rFonts w:ascii="宋体" w:eastAsia="宋体" w:hAnsi="宋体"/>
            <w:szCs w:val="21"/>
          </w:rPr>
          <w:delText>12M</w:delText>
        </w:r>
        <w:r w:rsidRPr="0007716B" w:rsidDel="006067E2">
          <w:rPr>
            <w:rFonts w:ascii="宋体" w:eastAsia="宋体" w:hAnsi="宋体" w:hint="eastAsia"/>
            <w:szCs w:val="21"/>
          </w:rPr>
          <w:delText>=</w:delText>
        </w:r>
        <w:r w:rsidRPr="0007716B" w:rsidDel="006067E2">
          <w:rPr>
            <w:rFonts w:ascii="宋体" w:eastAsia="宋体" w:hAnsi="宋体"/>
            <w:szCs w:val="21"/>
          </w:rPr>
          <w:delText>240</w:delText>
        </w:r>
        <w:r w:rsidRPr="0007716B" w:rsidDel="006067E2">
          <w:rPr>
            <w:rFonts w:ascii="宋体" w:eastAsia="宋体" w:hAnsi="宋体" w:hint="eastAsia"/>
            <w:szCs w:val="21"/>
          </w:rPr>
          <w:delText>D，一天工作8小时为准，实际可能大于8小时</w:delText>
        </w:r>
        <w:r w:rsidRPr="0007716B" w:rsidDel="006067E2">
          <w:rPr>
            <w:rFonts w:ascii="宋体" w:eastAsia="宋体" w:hAnsi="宋体"/>
            <w:szCs w:val="21"/>
          </w:rPr>
          <w:delText>)</w:delText>
        </w:r>
        <w:r w:rsidRPr="0007716B" w:rsidDel="006067E2">
          <w:rPr>
            <w:rFonts w:ascii="宋体" w:eastAsia="宋体" w:hAnsi="宋体" w:hint="eastAsia"/>
            <w:szCs w:val="21"/>
          </w:rPr>
          <w:delText>：</w:delText>
        </w:r>
      </w:del>
    </w:p>
    <w:p w14:paraId="6F2CE33E" w14:textId="54F06737" w:rsidR="00A36B8B" w:rsidRPr="0007716B" w:rsidDel="006067E2" w:rsidRDefault="005E2438" w:rsidP="005E2438">
      <w:pPr>
        <w:ind w:firstLine="420"/>
        <w:rPr>
          <w:del w:id="1460" w:author="mr.liu" w:date="2018-11-09T16:55:00Z"/>
          <w:rFonts w:ascii="宋体" w:eastAsia="宋体" w:hAnsi="宋体"/>
          <w:szCs w:val="21"/>
        </w:rPr>
      </w:pPr>
      <w:del w:id="1461" w:author="mr.liu" w:date="2018-11-09T16:55:00Z">
        <w:r w:rsidRPr="0007716B" w:rsidDel="006067E2">
          <w:rPr>
            <w:rFonts w:ascii="宋体" w:eastAsia="宋体" w:hAnsi="宋体" w:hint="eastAsia"/>
            <w:szCs w:val="21"/>
          </w:rPr>
          <w:delText>人均工资/小时 =</w:delText>
        </w:r>
        <w:r w:rsidRPr="0007716B" w:rsidDel="006067E2">
          <w:rPr>
            <w:rFonts w:ascii="宋体" w:eastAsia="宋体" w:hAnsi="宋体"/>
            <w:szCs w:val="21"/>
          </w:rPr>
          <w:delText xml:space="preserve"> 133150</w:delText>
        </w:r>
        <w:r w:rsidRPr="0007716B" w:rsidDel="006067E2">
          <w:rPr>
            <w:rFonts w:ascii="宋体" w:eastAsia="宋体" w:hAnsi="宋体" w:hint="eastAsia"/>
            <w:szCs w:val="21"/>
          </w:rPr>
          <w:delText>/</w:delText>
        </w:r>
        <w:r w:rsidRPr="0007716B" w:rsidDel="006067E2">
          <w:rPr>
            <w:rFonts w:ascii="宋体" w:eastAsia="宋体" w:hAnsi="宋体"/>
            <w:szCs w:val="21"/>
          </w:rPr>
          <w:delText>240</w:delText>
        </w:r>
        <w:r w:rsidRPr="0007716B" w:rsidDel="006067E2">
          <w:rPr>
            <w:rFonts w:ascii="宋体" w:eastAsia="宋体" w:hAnsi="宋体" w:hint="eastAsia"/>
            <w:szCs w:val="21"/>
          </w:rPr>
          <w:delText>/</w:delText>
        </w:r>
        <w:r w:rsidRPr="0007716B" w:rsidDel="006067E2">
          <w:rPr>
            <w:rFonts w:ascii="宋体" w:eastAsia="宋体" w:hAnsi="宋体"/>
            <w:szCs w:val="21"/>
          </w:rPr>
          <w:delText>8=69.34</w:delText>
        </w:r>
        <w:r w:rsidRPr="0007716B" w:rsidDel="006067E2">
          <w:rPr>
            <w:rFonts w:ascii="宋体" w:eastAsia="宋体" w:hAnsi="宋体" w:hint="eastAsia"/>
            <w:szCs w:val="21"/>
          </w:rPr>
          <w:delText>（元/小时）</w:delText>
        </w:r>
      </w:del>
    </w:p>
    <w:p w14:paraId="2816A5B4" w14:textId="77777777" w:rsidR="003B149C" w:rsidRPr="0007716B" w:rsidRDefault="003B149C" w:rsidP="003B149C">
      <w:pPr>
        <w:pStyle w:val="2"/>
        <w:rPr>
          <w:rFonts w:ascii="宋体" w:eastAsia="宋体" w:hAnsi="宋体"/>
          <w:sz w:val="44"/>
          <w:szCs w:val="44"/>
        </w:rPr>
      </w:pPr>
      <w:bookmarkStart w:id="1462" w:name="_Toc497416132"/>
      <w:bookmarkStart w:id="1463" w:name="_Toc526017358"/>
      <w:bookmarkStart w:id="1464" w:name="_Toc526017401"/>
      <w:bookmarkStart w:id="1465" w:name="_Toc526017438"/>
      <w:bookmarkStart w:id="1466" w:name="_Toc526024416"/>
      <w:bookmarkStart w:id="1467" w:name="_Toc526024829"/>
      <w:bookmarkStart w:id="1468" w:name="_Toc526024955"/>
      <w:bookmarkStart w:id="1469" w:name="_Toc526025163"/>
      <w:bookmarkStart w:id="1470" w:name="_Toc526616508"/>
      <w:bookmarkStart w:id="1471" w:name="_Toc526616652"/>
      <w:bookmarkStart w:id="1472" w:name="_Toc529546303"/>
      <w:r w:rsidRPr="0007716B">
        <w:rPr>
          <w:rFonts w:ascii="宋体" w:eastAsia="宋体" w:hAnsi="宋体" w:hint="eastAsia"/>
          <w:sz w:val="44"/>
          <w:szCs w:val="44"/>
        </w:rPr>
        <w:t>第5</w:t>
      </w:r>
      <w:r w:rsidRPr="0007716B">
        <w:rPr>
          <w:rFonts w:ascii="宋体" w:eastAsia="宋体" w:hAnsi="宋体"/>
          <w:sz w:val="44"/>
          <w:szCs w:val="44"/>
        </w:rPr>
        <w:t>章  质量管理计划</w:t>
      </w:r>
      <w:bookmarkEnd w:id="1462"/>
      <w:bookmarkEnd w:id="1463"/>
      <w:bookmarkEnd w:id="1464"/>
      <w:bookmarkEnd w:id="1465"/>
      <w:bookmarkEnd w:id="1466"/>
      <w:bookmarkEnd w:id="1467"/>
      <w:bookmarkEnd w:id="1468"/>
      <w:bookmarkEnd w:id="1469"/>
      <w:bookmarkEnd w:id="1470"/>
      <w:bookmarkEnd w:id="1471"/>
      <w:bookmarkEnd w:id="1472"/>
    </w:p>
    <w:p w14:paraId="07DFBEB0" w14:textId="77777777" w:rsidR="003B149C" w:rsidRPr="0007716B" w:rsidRDefault="003B149C" w:rsidP="003B149C">
      <w:pPr>
        <w:pStyle w:val="3"/>
        <w:rPr>
          <w:rFonts w:ascii="宋体" w:eastAsia="宋体" w:hAnsi="宋体"/>
        </w:rPr>
      </w:pPr>
      <w:bookmarkStart w:id="1473" w:name="_Toc526017359"/>
      <w:bookmarkStart w:id="1474" w:name="_Toc526017402"/>
      <w:bookmarkStart w:id="1475" w:name="_Toc526017439"/>
      <w:bookmarkStart w:id="1476" w:name="_Toc526024417"/>
      <w:bookmarkStart w:id="1477" w:name="_Toc526024830"/>
      <w:bookmarkStart w:id="1478" w:name="_Toc526024956"/>
      <w:bookmarkStart w:id="1479" w:name="_Toc526025164"/>
      <w:bookmarkStart w:id="1480" w:name="_Toc526616509"/>
      <w:bookmarkStart w:id="1481" w:name="_Toc526616653"/>
      <w:bookmarkStart w:id="1482" w:name="_Toc529546304"/>
      <w:r w:rsidRPr="0007716B">
        <w:rPr>
          <w:rFonts w:ascii="宋体" w:eastAsia="宋体" w:hAnsi="宋体" w:hint="eastAsia"/>
        </w:rPr>
        <w:t>5.</w:t>
      </w:r>
      <w:r w:rsidRPr="0007716B">
        <w:rPr>
          <w:rFonts w:ascii="宋体" w:eastAsia="宋体" w:hAnsi="宋体"/>
        </w:rPr>
        <w:t>1</w:t>
      </w:r>
      <w:r w:rsidRPr="0007716B">
        <w:rPr>
          <w:rFonts w:ascii="宋体" w:eastAsia="宋体" w:hAnsi="宋体" w:hint="eastAsia"/>
        </w:rPr>
        <w:t>需求版本控制</w:t>
      </w:r>
      <w:bookmarkEnd w:id="1473"/>
      <w:bookmarkEnd w:id="1474"/>
      <w:bookmarkEnd w:id="1475"/>
      <w:bookmarkEnd w:id="1476"/>
      <w:bookmarkEnd w:id="1477"/>
      <w:bookmarkEnd w:id="1478"/>
      <w:bookmarkEnd w:id="1479"/>
      <w:bookmarkEnd w:id="1480"/>
      <w:bookmarkEnd w:id="1481"/>
      <w:bookmarkEnd w:id="1482"/>
    </w:p>
    <w:p w14:paraId="2DA326AD" w14:textId="77777777" w:rsidR="003B149C" w:rsidRPr="0007716B" w:rsidRDefault="003B149C" w:rsidP="003B149C">
      <w:pPr>
        <w:rPr>
          <w:rFonts w:ascii="宋体" w:eastAsia="宋体" w:hAnsi="宋体"/>
        </w:rPr>
      </w:pPr>
      <w:r w:rsidRPr="0007716B">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Pr="0007716B" w:rsidRDefault="003B149C" w:rsidP="003B149C">
      <w:pPr>
        <w:rPr>
          <w:rFonts w:ascii="宋体" w:eastAsia="宋体" w:hAnsi="宋体"/>
        </w:rPr>
      </w:pPr>
      <w:r w:rsidRPr="0007716B">
        <w:rPr>
          <w:rFonts w:ascii="宋体" w:eastAsia="宋体" w:hAnsi="宋体" w:hint="eastAsia"/>
        </w:rPr>
        <w:t>如果版本小幅修订，则修改版本号第三位，如果版本更大变更，则修改版本号第二位。当文档被通过准形成基线文档，则修改版本号第一位。</w:t>
      </w:r>
    </w:p>
    <w:p w14:paraId="5858FE8F" w14:textId="77777777" w:rsidR="003B149C" w:rsidRPr="0007716B" w:rsidRDefault="003B149C" w:rsidP="003B149C">
      <w:pPr>
        <w:pStyle w:val="3"/>
        <w:rPr>
          <w:rFonts w:ascii="宋体" w:eastAsia="宋体" w:hAnsi="宋体"/>
        </w:rPr>
      </w:pPr>
      <w:bookmarkStart w:id="1483" w:name="_Toc526017360"/>
      <w:bookmarkStart w:id="1484" w:name="_Toc526017403"/>
      <w:bookmarkStart w:id="1485" w:name="_Toc526017440"/>
      <w:bookmarkStart w:id="1486" w:name="_Toc526024418"/>
      <w:bookmarkStart w:id="1487" w:name="_Toc526024831"/>
      <w:bookmarkStart w:id="1488" w:name="_Toc526024957"/>
      <w:bookmarkStart w:id="1489" w:name="_Toc526025165"/>
      <w:bookmarkStart w:id="1490" w:name="_Toc526616510"/>
      <w:bookmarkStart w:id="1491" w:name="_Toc526616654"/>
      <w:bookmarkStart w:id="1492" w:name="_Toc529546305"/>
      <w:r w:rsidRPr="0007716B">
        <w:rPr>
          <w:rFonts w:ascii="宋体" w:eastAsia="宋体" w:hAnsi="宋体" w:hint="eastAsia"/>
        </w:rPr>
        <w:t>5.2需求状态管理</w:t>
      </w:r>
      <w:bookmarkEnd w:id="1483"/>
      <w:bookmarkEnd w:id="1484"/>
      <w:bookmarkEnd w:id="1485"/>
      <w:bookmarkEnd w:id="1486"/>
      <w:bookmarkEnd w:id="1487"/>
      <w:bookmarkEnd w:id="1488"/>
      <w:bookmarkEnd w:id="1489"/>
      <w:bookmarkEnd w:id="1490"/>
      <w:bookmarkEnd w:id="1491"/>
      <w:bookmarkEnd w:id="1492"/>
    </w:p>
    <w:p w14:paraId="692A9C8C" w14:textId="77777777" w:rsidR="003B149C" w:rsidRPr="0007716B" w:rsidRDefault="003B149C" w:rsidP="003B149C">
      <w:pPr>
        <w:rPr>
          <w:rFonts w:ascii="宋体" w:eastAsia="宋体" w:hAnsi="宋体"/>
        </w:rPr>
      </w:pPr>
      <w:r w:rsidRPr="0007716B">
        <w:rPr>
          <w:rFonts w:ascii="宋体" w:eastAsia="宋体" w:hAnsi="宋体"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01FF887F" w14:textId="77777777" w:rsidTr="00E024DC">
        <w:tc>
          <w:tcPr>
            <w:tcW w:w="1980" w:type="dxa"/>
            <w:shd w:val="clear" w:color="auto" w:fill="auto"/>
          </w:tcPr>
          <w:p w14:paraId="22C49694" w14:textId="77777777" w:rsidR="003B149C" w:rsidRPr="0007716B" w:rsidRDefault="003B149C" w:rsidP="00E024DC">
            <w:pPr>
              <w:rPr>
                <w:rFonts w:ascii="宋体" w:eastAsia="宋体" w:hAnsi="宋体"/>
              </w:rPr>
            </w:pPr>
            <w:r w:rsidRPr="0007716B">
              <w:rPr>
                <w:rFonts w:ascii="宋体" w:eastAsia="宋体" w:hAnsi="宋体" w:hint="eastAsia"/>
              </w:rPr>
              <w:t>状态</w:t>
            </w:r>
          </w:p>
        </w:tc>
        <w:tc>
          <w:tcPr>
            <w:tcW w:w="6316" w:type="dxa"/>
            <w:shd w:val="clear" w:color="auto" w:fill="auto"/>
          </w:tcPr>
          <w:p w14:paraId="6AD17EEF" w14:textId="77777777" w:rsidR="003B149C" w:rsidRPr="0007716B" w:rsidRDefault="003B149C" w:rsidP="00E024DC">
            <w:pPr>
              <w:rPr>
                <w:rFonts w:ascii="宋体" w:eastAsia="宋体" w:hAnsi="宋体"/>
              </w:rPr>
            </w:pPr>
            <w:r w:rsidRPr="0007716B">
              <w:rPr>
                <w:rFonts w:ascii="宋体" w:eastAsia="宋体" w:hAnsi="宋体" w:hint="eastAsia"/>
              </w:rPr>
              <w:t>定义</w:t>
            </w:r>
          </w:p>
        </w:tc>
      </w:tr>
      <w:tr w:rsidR="003B149C" w:rsidRPr="0007716B" w14:paraId="4B5F604B" w14:textId="77777777" w:rsidTr="00E024DC">
        <w:tc>
          <w:tcPr>
            <w:tcW w:w="1980" w:type="dxa"/>
            <w:shd w:val="clear" w:color="auto" w:fill="auto"/>
          </w:tcPr>
          <w:p w14:paraId="43241261" w14:textId="77777777" w:rsidR="003B149C" w:rsidRPr="0007716B" w:rsidRDefault="003B149C" w:rsidP="00E024DC">
            <w:pPr>
              <w:rPr>
                <w:rFonts w:ascii="宋体" w:eastAsia="宋体" w:hAnsi="宋体"/>
              </w:rPr>
            </w:pPr>
            <w:r w:rsidRPr="0007716B">
              <w:rPr>
                <w:rFonts w:ascii="宋体" w:eastAsia="宋体" w:hAnsi="宋体" w:hint="eastAsia"/>
              </w:rPr>
              <w:t>已提议</w:t>
            </w:r>
          </w:p>
        </w:tc>
        <w:tc>
          <w:tcPr>
            <w:tcW w:w="6316" w:type="dxa"/>
            <w:shd w:val="clear" w:color="auto" w:fill="auto"/>
          </w:tcPr>
          <w:p w14:paraId="59E1ED74" w14:textId="77777777" w:rsidR="003B149C" w:rsidRPr="0007716B" w:rsidRDefault="003B149C" w:rsidP="00E024DC">
            <w:pPr>
              <w:rPr>
                <w:rFonts w:ascii="宋体" w:eastAsia="宋体" w:hAnsi="宋体"/>
              </w:rPr>
            </w:pPr>
            <w:r w:rsidRPr="0007716B">
              <w:rPr>
                <w:rFonts w:ascii="宋体" w:eastAsia="宋体" w:hAnsi="宋体" w:hint="eastAsia"/>
              </w:rPr>
              <w:t>需求已由授权来源提出</w:t>
            </w:r>
          </w:p>
        </w:tc>
      </w:tr>
      <w:tr w:rsidR="003B149C" w:rsidRPr="0007716B" w14:paraId="0A524B20" w14:textId="77777777" w:rsidTr="00E024DC">
        <w:tc>
          <w:tcPr>
            <w:tcW w:w="1980" w:type="dxa"/>
            <w:shd w:val="clear" w:color="auto" w:fill="auto"/>
          </w:tcPr>
          <w:p w14:paraId="24FDFF54" w14:textId="77777777" w:rsidR="003B149C" w:rsidRPr="0007716B" w:rsidRDefault="003B149C" w:rsidP="00E024DC">
            <w:pPr>
              <w:rPr>
                <w:rFonts w:ascii="宋体" w:eastAsia="宋体" w:hAnsi="宋体"/>
              </w:rPr>
            </w:pPr>
            <w:r w:rsidRPr="0007716B">
              <w:rPr>
                <w:rFonts w:ascii="宋体" w:eastAsia="宋体" w:hAnsi="宋体" w:hint="eastAsia"/>
              </w:rPr>
              <w:t>进行中</w:t>
            </w:r>
          </w:p>
        </w:tc>
        <w:tc>
          <w:tcPr>
            <w:tcW w:w="6316" w:type="dxa"/>
            <w:shd w:val="clear" w:color="auto" w:fill="auto"/>
          </w:tcPr>
          <w:p w14:paraId="3F390A70" w14:textId="77777777" w:rsidR="003B149C" w:rsidRPr="0007716B" w:rsidRDefault="003B149C" w:rsidP="00E024DC">
            <w:pPr>
              <w:rPr>
                <w:rFonts w:ascii="宋体" w:eastAsia="宋体" w:hAnsi="宋体"/>
              </w:rPr>
            </w:pPr>
            <w:r w:rsidRPr="0007716B">
              <w:rPr>
                <w:rFonts w:ascii="宋体" w:eastAsia="宋体" w:hAnsi="宋体" w:hint="eastAsia"/>
              </w:rPr>
              <w:t>需求分析师正在积极打磨需求</w:t>
            </w:r>
          </w:p>
        </w:tc>
      </w:tr>
      <w:tr w:rsidR="003B149C" w:rsidRPr="0007716B" w14:paraId="40D29C15" w14:textId="77777777" w:rsidTr="00E024DC">
        <w:tc>
          <w:tcPr>
            <w:tcW w:w="1980" w:type="dxa"/>
            <w:shd w:val="clear" w:color="auto" w:fill="auto"/>
          </w:tcPr>
          <w:p w14:paraId="1218B556" w14:textId="77777777" w:rsidR="003B149C" w:rsidRPr="0007716B" w:rsidRDefault="003B149C" w:rsidP="00E024DC">
            <w:pPr>
              <w:rPr>
                <w:rFonts w:ascii="宋体" w:eastAsia="宋体" w:hAnsi="宋体"/>
              </w:rPr>
            </w:pPr>
            <w:r w:rsidRPr="0007716B">
              <w:rPr>
                <w:rFonts w:ascii="宋体" w:eastAsia="宋体" w:hAnsi="宋体" w:hint="eastAsia"/>
              </w:rPr>
              <w:t>起草完成</w:t>
            </w:r>
          </w:p>
        </w:tc>
        <w:tc>
          <w:tcPr>
            <w:tcW w:w="6316" w:type="dxa"/>
            <w:shd w:val="clear" w:color="auto" w:fill="auto"/>
          </w:tcPr>
          <w:p w14:paraId="58F16C3F" w14:textId="77777777" w:rsidR="003B149C" w:rsidRPr="0007716B" w:rsidRDefault="003B149C" w:rsidP="00E024DC">
            <w:pPr>
              <w:rPr>
                <w:rFonts w:ascii="宋体" w:eastAsia="宋体" w:hAnsi="宋体"/>
              </w:rPr>
            </w:pPr>
            <w:r w:rsidRPr="0007716B">
              <w:rPr>
                <w:rFonts w:ascii="宋体" w:eastAsia="宋体" w:hAnsi="宋体" w:hint="eastAsia"/>
              </w:rPr>
              <w:t>需求的初始版本已经完成</w:t>
            </w:r>
          </w:p>
        </w:tc>
      </w:tr>
      <w:tr w:rsidR="003B149C" w:rsidRPr="0007716B" w14:paraId="02CE7707" w14:textId="77777777" w:rsidTr="00E024DC">
        <w:tc>
          <w:tcPr>
            <w:tcW w:w="1980" w:type="dxa"/>
            <w:shd w:val="clear" w:color="auto" w:fill="auto"/>
          </w:tcPr>
          <w:p w14:paraId="6ABA9A62" w14:textId="77777777" w:rsidR="003B149C" w:rsidRPr="0007716B" w:rsidRDefault="003B149C" w:rsidP="00E024DC">
            <w:pPr>
              <w:rPr>
                <w:rFonts w:ascii="宋体" w:eastAsia="宋体" w:hAnsi="宋体"/>
              </w:rPr>
            </w:pPr>
            <w:r w:rsidRPr="0007716B">
              <w:rPr>
                <w:rFonts w:ascii="宋体" w:eastAsia="宋体" w:hAnsi="宋体" w:hint="eastAsia"/>
              </w:rPr>
              <w:t>已核准</w:t>
            </w:r>
          </w:p>
        </w:tc>
        <w:tc>
          <w:tcPr>
            <w:tcW w:w="6316" w:type="dxa"/>
            <w:shd w:val="clear" w:color="auto" w:fill="auto"/>
          </w:tcPr>
          <w:p w14:paraId="13C189C1" w14:textId="77777777" w:rsidR="003B149C" w:rsidRPr="0007716B" w:rsidRDefault="003B149C" w:rsidP="00E024DC">
            <w:pPr>
              <w:rPr>
                <w:rFonts w:ascii="宋体" w:eastAsia="宋体" w:hAnsi="宋体"/>
              </w:rPr>
            </w:pPr>
            <w:r w:rsidRPr="0007716B">
              <w:rPr>
                <w:rFonts w:ascii="宋体" w:eastAsia="宋体" w:hAnsi="宋体" w:hint="eastAsia"/>
              </w:rPr>
              <w:t>需求已通过分析，项目影响已通过评估，该需求已被分配到某一具体发布版本的基线。关键干系人统一处理该需求且软件开发团队已</w:t>
            </w:r>
            <w:r w:rsidRPr="0007716B">
              <w:rPr>
                <w:rFonts w:ascii="宋体" w:eastAsia="宋体" w:hAnsi="宋体" w:hint="eastAsia"/>
              </w:rPr>
              <w:lastRenderedPageBreak/>
              <w:t>承诺实现它</w:t>
            </w:r>
          </w:p>
        </w:tc>
      </w:tr>
      <w:tr w:rsidR="003B149C" w:rsidRPr="0007716B" w14:paraId="4A95536F" w14:textId="77777777" w:rsidTr="00E024DC">
        <w:tc>
          <w:tcPr>
            <w:tcW w:w="1980" w:type="dxa"/>
            <w:shd w:val="clear" w:color="auto" w:fill="auto"/>
          </w:tcPr>
          <w:p w14:paraId="45B8E6B7" w14:textId="77777777" w:rsidR="003B149C" w:rsidRPr="0007716B" w:rsidRDefault="003B149C" w:rsidP="00E024DC">
            <w:pPr>
              <w:rPr>
                <w:rFonts w:ascii="宋体" w:eastAsia="宋体" w:hAnsi="宋体"/>
              </w:rPr>
            </w:pPr>
            <w:r w:rsidRPr="0007716B">
              <w:rPr>
                <w:rFonts w:ascii="宋体" w:eastAsia="宋体" w:hAnsi="宋体" w:hint="eastAsia"/>
              </w:rPr>
              <w:lastRenderedPageBreak/>
              <w:t>已实现</w:t>
            </w:r>
          </w:p>
        </w:tc>
        <w:tc>
          <w:tcPr>
            <w:tcW w:w="6316" w:type="dxa"/>
            <w:shd w:val="clear" w:color="auto" w:fill="auto"/>
          </w:tcPr>
          <w:p w14:paraId="6177C389" w14:textId="77777777" w:rsidR="003B149C" w:rsidRPr="0007716B" w:rsidRDefault="003B149C" w:rsidP="00E024DC">
            <w:pPr>
              <w:rPr>
                <w:rFonts w:ascii="宋体" w:eastAsia="宋体" w:hAnsi="宋体"/>
              </w:rPr>
            </w:pPr>
            <w:r w:rsidRPr="0007716B">
              <w:rPr>
                <w:rFonts w:ascii="宋体" w:eastAsia="宋体" w:hAnsi="宋体" w:hint="eastAsia"/>
              </w:rPr>
              <w:t>实现需求的代码已经设计好，写完并完成单元测试，该需求已追溯到相关设计和代码元素。实现该需求的软件已准备测试，评审和其他验证</w:t>
            </w:r>
          </w:p>
        </w:tc>
      </w:tr>
      <w:tr w:rsidR="003B149C" w:rsidRPr="0007716B" w14:paraId="749D5F3C" w14:textId="77777777" w:rsidTr="00E024DC">
        <w:tc>
          <w:tcPr>
            <w:tcW w:w="1980" w:type="dxa"/>
            <w:shd w:val="clear" w:color="auto" w:fill="auto"/>
          </w:tcPr>
          <w:p w14:paraId="5DAE9C0B" w14:textId="77777777" w:rsidR="003B149C" w:rsidRPr="0007716B" w:rsidRDefault="003B149C" w:rsidP="00E024DC">
            <w:pPr>
              <w:rPr>
                <w:rFonts w:ascii="宋体" w:eastAsia="宋体" w:hAnsi="宋体"/>
              </w:rPr>
            </w:pPr>
            <w:r w:rsidRPr="0007716B">
              <w:rPr>
                <w:rFonts w:ascii="宋体" w:eastAsia="宋体" w:hAnsi="宋体" w:hint="eastAsia"/>
              </w:rPr>
              <w:t>已验证</w:t>
            </w:r>
          </w:p>
        </w:tc>
        <w:tc>
          <w:tcPr>
            <w:tcW w:w="6316" w:type="dxa"/>
            <w:shd w:val="clear" w:color="auto" w:fill="auto"/>
          </w:tcPr>
          <w:p w14:paraId="0EA54038" w14:textId="77777777" w:rsidR="003B149C" w:rsidRPr="0007716B" w:rsidRDefault="003B149C" w:rsidP="00E024DC">
            <w:pPr>
              <w:rPr>
                <w:rFonts w:ascii="宋体" w:eastAsia="宋体" w:hAnsi="宋体"/>
              </w:rPr>
            </w:pPr>
            <w:r w:rsidRPr="0007716B">
              <w:rPr>
                <w:rFonts w:ascii="宋体" w:eastAsia="宋体" w:hAnsi="宋体" w:hint="eastAsia"/>
              </w:rPr>
              <w:t>需求已满足验收标准，意味着实现需求的正确功能已确认。该需求可以追溯到相关测试。现在可以认为该需求已完成</w:t>
            </w:r>
          </w:p>
        </w:tc>
      </w:tr>
      <w:tr w:rsidR="003B149C" w:rsidRPr="0007716B" w14:paraId="0A77E6A6" w14:textId="77777777" w:rsidTr="00E024DC">
        <w:tc>
          <w:tcPr>
            <w:tcW w:w="1980" w:type="dxa"/>
            <w:shd w:val="clear" w:color="auto" w:fill="auto"/>
          </w:tcPr>
          <w:p w14:paraId="545B7828" w14:textId="77777777" w:rsidR="003B149C" w:rsidRPr="0007716B" w:rsidRDefault="003B149C" w:rsidP="00E024DC">
            <w:pPr>
              <w:rPr>
                <w:rFonts w:ascii="宋体" w:eastAsia="宋体" w:hAnsi="宋体"/>
              </w:rPr>
            </w:pPr>
            <w:r w:rsidRPr="0007716B">
              <w:rPr>
                <w:rFonts w:ascii="宋体" w:eastAsia="宋体" w:hAnsi="宋体" w:hint="eastAsia"/>
              </w:rPr>
              <w:t>已推迟</w:t>
            </w:r>
          </w:p>
        </w:tc>
        <w:tc>
          <w:tcPr>
            <w:tcW w:w="6316" w:type="dxa"/>
            <w:shd w:val="clear" w:color="auto" w:fill="auto"/>
          </w:tcPr>
          <w:p w14:paraId="541D7E02" w14:textId="77777777" w:rsidR="003B149C" w:rsidRPr="0007716B" w:rsidRDefault="003B149C" w:rsidP="00E024DC">
            <w:pPr>
              <w:rPr>
                <w:rFonts w:ascii="宋体" w:eastAsia="宋体" w:hAnsi="宋体"/>
              </w:rPr>
            </w:pPr>
            <w:r w:rsidRPr="0007716B">
              <w:rPr>
                <w:rFonts w:ascii="宋体" w:eastAsia="宋体" w:hAnsi="宋体" w:hint="eastAsia"/>
              </w:rPr>
              <w:t>一个核准的需求现在计划在稍后的版本中实现</w:t>
            </w:r>
          </w:p>
        </w:tc>
      </w:tr>
      <w:tr w:rsidR="003B149C" w:rsidRPr="0007716B" w14:paraId="7E4C6269" w14:textId="77777777" w:rsidTr="00E024DC">
        <w:tc>
          <w:tcPr>
            <w:tcW w:w="1980" w:type="dxa"/>
            <w:shd w:val="clear" w:color="auto" w:fill="auto"/>
          </w:tcPr>
          <w:p w14:paraId="34D83291" w14:textId="77777777" w:rsidR="003B149C" w:rsidRPr="0007716B" w:rsidRDefault="003B149C" w:rsidP="00E024DC">
            <w:pPr>
              <w:rPr>
                <w:rFonts w:ascii="宋体" w:eastAsia="宋体" w:hAnsi="宋体"/>
              </w:rPr>
            </w:pPr>
            <w:r w:rsidRPr="0007716B">
              <w:rPr>
                <w:rFonts w:ascii="宋体" w:eastAsia="宋体" w:hAnsi="宋体" w:hint="eastAsia"/>
              </w:rPr>
              <w:t>已删除</w:t>
            </w:r>
          </w:p>
        </w:tc>
        <w:tc>
          <w:tcPr>
            <w:tcW w:w="6316" w:type="dxa"/>
            <w:shd w:val="clear" w:color="auto" w:fill="auto"/>
          </w:tcPr>
          <w:p w14:paraId="6518AA5B" w14:textId="77777777" w:rsidR="003B149C" w:rsidRPr="0007716B" w:rsidRDefault="003B149C" w:rsidP="00E024DC">
            <w:pPr>
              <w:rPr>
                <w:rFonts w:ascii="宋体" w:eastAsia="宋体" w:hAnsi="宋体"/>
              </w:rPr>
            </w:pPr>
            <w:r w:rsidRPr="0007716B">
              <w:rPr>
                <w:rFonts w:ascii="宋体" w:eastAsia="宋体" w:hAnsi="宋体" w:hint="eastAsia"/>
              </w:rPr>
              <w:t>一个核准的需求从基线中移除，需要包含相关的解释，说明原因已经决策者</w:t>
            </w:r>
          </w:p>
        </w:tc>
      </w:tr>
      <w:tr w:rsidR="003B149C" w:rsidRPr="0007716B" w14:paraId="19ACA635" w14:textId="77777777" w:rsidTr="00E024DC">
        <w:tc>
          <w:tcPr>
            <w:tcW w:w="1980" w:type="dxa"/>
            <w:shd w:val="clear" w:color="auto" w:fill="auto"/>
          </w:tcPr>
          <w:p w14:paraId="536851ED" w14:textId="77777777" w:rsidR="003B149C" w:rsidRPr="0007716B" w:rsidRDefault="003B149C" w:rsidP="00E024DC">
            <w:pPr>
              <w:rPr>
                <w:rFonts w:ascii="宋体" w:eastAsia="宋体" w:hAnsi="宋体"/>
              </w:rPr>
            </w:pPr>
            <w:r w:rsidRPr="0007716B">
              <w:rPr>
                <w:rFonts w:ascii="宋体" w:eastAsia="宋体" w:hAnsi="宋体" w:hint="eastAsia"/>
              </w:rPr>
              <w:t>已驳回</w:t>
            </w:r>
          </w:p>
        </w:tc>
        <w:tc>
          <w:tcPr>
            <w:tcW w:w="6316" w:type="dxa"/>
            <w:shd w:val="clear" w:color="auto" w:fill="auto"/>
          </w:tcPr>
          <w:p w14:paraId="641BCDA2" w14:textId="77777777" w:rsidR="003B149C" w:rsidRPr="0007716B" w:rsidRDefault="003B149C" w:rsidP="00E024DC">
            <w:pPr>
              <w:rPr>
                <w:rFonts w:ascii="宋体" w:eastAsia="宋体" w:hAnsi="宋体"/>
              </w:rPr>
            </w:pPr>
            <w:r w:rsidRPr="0007716B">
              <w:rPr>
                <w:rFonts w:ascii="宋体" w:eastAsia="宋体" w:hAnsi="宋体" w:hint="eastAsia"/>
              </w:rPr>
              <w:t>需求提出后但从未被核准，也没有计划在将来的发布版本中实现，需要包含原因以及决策者</w:t>
            </w:r>
          </w:p>
        </w:tc>
      </w:tr>
    </w:tbl>
    <w:p w14:paraId="0F70F761" w14:textId="77777777" w:rsidR="003B149C" w:rsidRPr="0007716B" w:rsidRDefault="003B149C" w:rsidP="003B149C">
      <w:pPr>
        <w:rPr>
          <w:rFonts w:ascii="宋体" w:eastAsia="宋体" w:hAnsi="宋体"/>
        </w:rPr>
      </w:pPr>
      <w:r w:rsidRPr="0007716B">
        <w:rPr>
          <w:rFonts w:ascii="宋体" w:eastAsia="宋体" w:hAnsi="宋体" w:hint="eastAsia"/>
        </w:rPr>
        <w:t>需求状态变换图：</w:t>
      </w:r>
    </w:p>
    <w:p w14:paraId="7BCEF995" w14:textId="77777777" w:rsidR="003B149C" w:rsidRDefault="003B149C" w:rsidP="003B149C">
      <w:r w:rsidRPr="00CB74DD">
        <w:rPr>
          <w:noProof/>
        </w:rPr>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Pr="0007716B" w:rsidRDefault="003B149C" w:rsidP="003B149C">
      <w:pPr>
        <w:rPr>
          <w:rFonts w:ascii="宋体" w:eastAsia="宋体" w:hAnsi="宋体"/>
        </w:rPr>
      </w:pPr>
      <w:r w:rsidRPr="0007716B">
        <w:rPr>
          <w:rFonts w:ascii="宋体" w:eastAsia="宋体" w:hAnsi="宋体"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rsidRPr="0007716B" w14:paraId="7FC19281" w14:textId="77777777" w:rsidTr="00E024DC">
        <w:tc>
          <w:tcPr>
            <w:tcW w:w="1838" w:type="dxa"/>
            <w:shd w:val="clear" w:color="auto" w:fill="auto"/>
          </w:tcPr>
          <w:p w14:paraId="08529E38" w14:textId="77777777" w:rsidR="003B149C" w:rsidRPr="0007716B" w:rsidRDefault="003B149C" w:rsidP="00E024DC">
            <w:pPr>
              <w:rPr>
                <w:rFonts w:ascii="宋体" w:eastAsia="宋体" w:hAnsi="宋体"/>
              </w:rPr>
            </w:pPr>
            <w:r w:rsidRPr="0007716B">
              <w:rPr>
                <w:rFonts w:ascii="宋体" w:eastAsia="宋体" w:hAnsi="宋体" w:hint="eastAsia"/>
              </w:rPr>
              <w:t>问题类型</w:t>
            </w:r>
          </w:p>
        </w:tc>
        <w:tc>
          <w:tcPr>
            <w:tcW w:w="6458" w:type="dxa"/>
            <w:shd w:val="clear" w:color="auto" w:fill="auto"/>
          </w:tcPr>
          <w:p w14:paraId="648C91C8" w14:textId="77777777" w:rsidR="003B149C" w:rsidRPr="0007716B" w:rsidRDefault="003B149C" w:rsidP="00E024DC">
            <w:pPr>
              <w:rPr>
                <w:rFonts w:ascii="宋体" w:eastAsia="宋体" w:hAnsi="宋体"/>
              </w:rPr>
            </w:pPr>
            <w:r w:rsidRPr="0007716B">
              <w:rPr>
                <w:rFonts w:ascii="宋体" w:eastAsia="宋体" w:hAnsi="宋体" w:hint="eastAsia"/>
              </w:rPr>
              <w:t>描述</w:t>
            </w:r>
          </w:p>
        </w:tc>
      </w:tr>
      <w:tr w:rsidR="003B149C" w:rsidRPr="0007716B" w14:paraId="4AB5EAE0" w14:textId="77777777" w:rsidTr="00E024DC">
        <w:tc>
          <w:tcPr>
            <w:tcW w:w="1838" w:type="dxa"/>
            <w:shd w:val="clear" w:color="auto" w:fill="auto"/>
          </w:tcPr>
          <w:p w14:paraId="401E6403" w14:textId="77777777" w:rsidR="003B149C" w:rsidRPr="0007716B" w:rsidRDefault="003B149C" w:rsidP="00E024DC">
            <w:pPr>
              <w:rPr>
                <w:rFonts w:ascii="宋体" w:eastAsia="宋体" w:hAnsi="宋体"/>
              </w:rPr>
            </w:pPr>
            <w:r w:rsidRPr="0007716B">
              <w:rPr>
                <w:rFonts w:ascii="宋体" w:eastAsia="宋体" w:hAnsi="宋体" w:hint="eastAsia"/>
              </w:rPr>
              <w:t>疑问需求</w:t>
            </w:r>
          </w:p>
        </w:tc>
        <w:tc>
          <w:tcPr>
            <w:tcW w:w="6458" w:type="dxa"/>
            <w:shd w:val="clear" w:color="auto" w:fill="auto"/>
          </w:tcPr>
          <w:p w14:paraId="68EF9863" w14:textId="77777777" w:rsidR="003B149C" w:rsidRPr="0007716B" w:rsidRDefault="003B149C" w:rsidP="00E024DC">
            <w:pPr>
              <w:rPr>
                <w:rFonts w:ascii="宋体" w:eastAsia="宋体" w:hAnsi="宋体"/>
              </w:rPr>
            </w:pPr>
            <w:r w:rsidRPr="0007716B">
              <w:rPr>
                <w:rFonts w:ascii="宋体" w:eastAsia="宋体" w:hAnsi="宋体" w:hint="eastAsia"/>
              </w:rPr>
              <w:t>需求的有些内容无法理解或尚未决定</w:t>
            </w:r>
          </w:p>
        </w:tc>
      </w:tr>
      <w:tr w:rsidR="003B149C" w:rsidRPr="0007716B" w14:paraId="26D68AF0" w14:textId="77777777" w:rsidTr="00E024DC">
        <w:tc>
          <w:tcPr>
            <w:tcW w:w="1838" w:type="dxa"/>
            <w:shd w:val="clear" w:color="auto" w:fill="auto"/>
          </w:tcPr>
          <w:p w14:paraId="40007635" w14:textId="77777777" w:rsidR="003B149C" w:rsidRPr="0007716B" w:rsidRDefault="003B149C" w:rsidP="00E024DC">
            <w:pPr>
              <w:rPr>
                <w:rFonts w:ascii="宋体" w:eastAsia="宋体" w:hAnsi="宋体"/>
              </w:rPr>
            </w:pPr>
            <w:r w:rsidRPr="0007716B">
              <w:rPr>
                <w:rFonts w:ascii="宋体" w:eastAsia="宋体" w:hAnsi="宋体" w:hint="eastAsia"/>
              </w:rPr>
              <w:lastRenderedPageBreak/>
              <w:t>需求遗漏</w:t>
            </w:r>
          </w:p>
        </w:tc>
        <w:tc>
          <w:tcPr>
            <w:tcW w:w="6458" w:type="dxa"/>
            <w:shd w:val="clear" w:color="auto" w:fill="auto"/>
          </w:tcPr>
          <w:p w14:paraId="6CC39921" w14:textId="77777777" w:rsidR="003B149C" w:rsidRPr="0007716B" w:rsidRDefault="003B149C" w:rsidP="00E024DC">
            <w:pPr>
              <w:rPr>
                <w:rFonts w:ascii="宋体" w:eastAsia="宋体" w:hAnsi="宋体"/>
              </w:rPr>
            </w:pPr>
            <w:r w:rsidRPr="0007716B">
              <w:rPr>
                <w:rFonts w:ascii="宋体" w:eastAsia="宋体" w:hAnsi="宋体" w:hint="eastAsia"/>
              </w:rPr>
              <w:t>开发人员在设计或实现过程中发现有遗漏的需求</w:t>
            </w:r>
          </w:p>
        </w:tc>
      </w:tr>
      <w:tr w:rsidR="003B149C" w:rsidRPr="0007716B" w14:paraId="7E8D3B95" w14:textId="77777777" w:rsidTr="00E024DC">
        <w:tc>
          <w:tcPr>
            <w:tcW w:w="1838" w:type="dxa"/>
            <w:shd w:val="clear" w:color="auto" w:fill="auto"/>
          </w:tcPr>
          <w:p w14:paraId="0F9CEE16" w14:textId="77777777" w:rsidR="003B149C" w:rsidRPr="0007716B" w:rsidRDefault="003B149C" w:rsidP="00E024DC">
            <w:pPr>
              <w:rPr>
                <w:rFonts w:ascii="宋体" w:eastAsia="宋体" w:hAnsi="宋体"/>
              </w:rPr>
            </w:pPr>
            <w:r w:rsidRPr="0007716B">
              <w:rPr>
                <w:rFonts w:ascii="宋体" w:eastAsia="宋体" w:hAnsi="宋体" w:hint="eastAsia"/>
              </w:rPr>
              <w:t>错误需求</w:t>
            </w:r>
          </w:p>
        </w:tc>
        <w:tc>
          <w:tcPr>
            <w:tcW w:w="6458" w:type="dxa"/>
            <w:shd w:val="clear" w:color="auto" w:fill="auto"/>
          </w:tcPr>
          <w:p w14:paraId="12666DC1" w14:textId="77777777" w:rsidR="003B149C" w:rsidRPr="0007716B" w:rsidRDefault="003B149C" w:rsidP="00E024DC">
            <w:pPr>
              <w:rPr>
                <w:rFonts w:ascii="宋体" w:eastAsia="宋体" w:hAnsi="宋体"/>
              </w:rPr>
            </w:pPr>
            <w:r w:rsidRPr="0007716B">
              <w:rPr>
                <w:rFonts w:ascii="宋体" w:eastAsia="宋体" w:hAnsi="宋体" w:hint="eastAsia"/>
              </w:rPr>
              <w:t>需求是错误的，应当修改或删除</w:t>
            </w:r>
          </w:p>
        </w:tc>
      </w:tr>
      <w:tr w:rsidR="003B149C" w:rsidRPr="0007716B" w14:paraId="5F8C9666" w14:textId="77777777" w:rsidTr="00E024DC">
        <w:tc>
          <w:tcPr>
            <w:tcW w:w="1838" w:type="dxa"/>
            <w:shd w:val="clear" w:color="auto" w:fill="auto"/>
          </w:tcPr>
          <w:p w14:paraId="0B33C55C" w14:textId="77777777" w:rsidR="003B149C" w:rsidRPr="0007716B" w:rsidRDefault="003B149C" w:rsidP="00E024DC">
            <w:pPr>
              <w:rPr>
                <w:rFonts w:ascii="宋体" w:eastAsia="宋体" w:hAnsi="宋体"/>
              </w:rPr>
            </w:pPr>
            <w:r w:rsidRPr="0007716B">
              <w:rPr>
                <w:rFonts w:ascii="宋体" w:eastAsia="宋体" w:hAnsi="宋体" w:hint="eastAsia"/>
              </w:rPr>
              <w:t>实现问题</w:t>
            </w:r>
          </w:p>
        </w:tc>
        <w:tc>
          <w:tcPr>
            <w:tcW w:w="6458" w:type="dxa"/>
            <w:shd w:val="clear" w:color="auto" w:fill="auto"/>
          </w:tcPr>
          <w:p w14:paraId="5C270235" w14:textId="77777777" w:rsidR="003B149C" w:rsidRPr="0007716B" w:rsidRDefault="003B149C" w:rsidP="00E024DC">
            <w:pPr>
              <w:rPr>
                <w:rFonts w:ascii="宋体" w:eastAsia="宋体" w:hAnsi="宋体"/>
              </w:rPr>
            </w:pPr>
            <w:r w:rsidRPr="0007716B">
              <w:rPr>
                <w:rFonts w:ascii="宋体" w:eastAsia="宋体" w:hAnsi="宋体" w:hint="eastAsia"/>
              </w:rPr>
              <w:t>开发人员在实现需求时，对某些部分的工作机制或设计方案有疑问</w:t>
            </w:r>
          </w:p>
        </w:tc>
      </w:tr>
      <w:tr w:rsidR="003B149C" w:rsidRPr="0007716B" w14:paraId="488AF3E8" w14:textId="77777777" w:rsidTr="00E024DC">
        <w:tc>
          <w:tcPr>
            <w:tcW w:w="1838" w:type="dxa"/>
            <w:shd w:val="clear" w:color="auto" w:fill="auto"/>
          </w:tcPr>
          <w:p w14:paraId="2F72BD85" w14:textId="77777777" w:rsidR="003B149C" w:rsidRPr="0007716B" w:rsidRDefault="003B149C" w:rsidP="00E024DC">
            <w:pPr>
              <w:rPr>
                <w:rFonts w:ascii="宋体" w:eastAsia="宋体" w:hAnsi="宋体"/>
              </w:rPr>
            </w:pPr>
            <w:r w:rsidRPr="0007716B">
              <w:rPr>
                <w:rFonts w:ascii="宋体" w:eastAsia="宋体" w:hAnsi="宋体" w:hint="eastAsia"/>
              </w:rPr>
              <w:t>重复需求</w:t>
            </w:r>
          </w:p>
        </w:tc>
        <w:tc>
          <w:tcPr>
            <w:tcW w:w="6458" w:type="dxa"/>
            <w:shd w:val="clear" w:color="auto" w:fill="auto"/>
          </w:tcPr>
          <w:p w14:paraId="5FDD5176" w14:textId="77777777" w:rsidR="003B149C" w:rsidRPr="0007716B" w:rsidRDefault="003B149C" w:rsidP="00E024DC">
            <w:pPr>
              <w:rPr>
                <w:rFonts w:ascii="宋体" w:eastAsia="宋体" w:hAnsi="宋体"/>
              </w:rPr>
            </w:pPr>
            <w:r w:rsidRPr="0007716B">
              <w:rPr>
                <w:rFonts w:ascii="宋体" w:eastAsia="宋体" w:hAnsi="宋体" w:hint="eastAsia"/>
              </w:rPr>
              <w:t>发现有两个或更多一模一样的需求。只保留其中一个，删除其他</w:t>
            </w:r>
          </w:p>
        </w:tc>
      </w:tr>
      <w:tr w:rsidR="003B149C" w:rsidRPr="0007716B" w14:paraId="01E0EB46" w14:textId="77777777" w:rsidTr="00E024DC">
        <w:tc>
          <w:tcPr>
            <w:tcW w:w="1838" w:type="dxa"/>
            <w:shd w:val="clear" w:color="auto" w:fill="auto"/>
          </w:tcPr>
          <w:p w14:paraId="15BBF588" w14:textId="77777777" w:rsidR="003B149C" w:rsidRPr="0007716B" w:rsidRDefault="003B149C" w:rsidP="00E024DC">
            <w:pPr>
              <w:rPr>
                <w:rFonts w:ascii="宋体" w:eastAsia="宋体" w:hAnsi="宋体"/>
              </w:rPr>
            </w:pPr>
            <w:r w:rsidRPr="0007716B">
              <w:rPr>
                <w:rFonts w:ascii="宋体" w:eastAsia="宋体" w:hAnsi="宋体" w:hint="eastAsia"/>
              </w:rPr>
              <w:t>不必要的需求</w:t>
            </w:r>
          </w:p>
        </w:tc>
        <w:tc>
          <w:tcPr>
            <w:tcW w:w="6458" w:type="dxa"/>
            <w:shd w:val="clear" w:color="auto" w:fill="auto"/>
          </w:tcPr>
          <w:p w14:paraId="66C72B9C" w14:textId="77777777" w:rsidR="003B149C" w:rsidRPr="0007716B" w:rsidRDefault="003B149C" w:rsidP="00E024DC">
            <w:pPr>
              <w:rPr>
                <w:rFonts w:ascii="宋体" w:eastAsia="宋体" w:hAnsi="宋体"/>
              </w:rPr>
            </w:pPr>
            <w:r w:rsidRPr="0007716B">
              <w:rPr>
                <w:rFonts w:ascii="宋体" w:eastAsia="宋体" w:hAnsi="宋体" w:hint="eastAsia"/>
              </w:rPr>
              <w:t>一个不再需要的需求</w:t>
            </w:r>
          </w:p>
        </w:tc>
      </w:tr>
    </w:tbl>
    <w:p w14:paraId="2CAE899D" w14:textId="77777777" w:rsidR="003B149C" w:rsidRDefault="003B149C" w:rsidP="003B149C">
      <w:r w:rsidRPr="0007716B">
        <w:rPr>
          <w:rFonts w:ascii="宋体" w:eastAsia="宋体" w:hAnsi="宋体" w:hint="eastAsia"/>
        </w:rPr>
        <w:t>在评审过程中，一旦发现了需求问题，需要及时汇报给项目经理，开展组员讨论，解决相应的需求问题。</w:t>
      </w:r>
    </w:p>
    <w:p w14:paraId="3EE213D2" w14:textId="77777777" w:rsidR="003B149C" w:rsidRPr="0007716B" w:rsidRDefault="003B149C" w:rsidP="003B149C">
      <w:pPr>
        <w:pStyle w:val="3"/>
        <w:rPr>
          <w:rFonts w:ascii="宋体" w:eastAsia="宋体" w:hAnsi="宋体"/>
        </w:rPr>
      </w:pPr>
      <w:bookmarkStart w:id="1493" w:name="_Toc526017361"/>
      <w:bookmarkStart w:id="1494" w:name="_Toc526017404"/>
      <w:bookmarkStart w:id="1495" w:name="_Toc526017441"/>
      <w:bookmarkStart w:id="1496" w:name="_Toc526024419"/>
      <w:bookmarkStart w:id="1497" w:name="_Toc526024832"/>
      <w:bookmarkStart w:id="1498" w:name="_Toc526024958"/>
      <w:bookmarkStart w:id="1499" w:name="_Toc526025166"/>
      <w:bookmarkStart w:id="1500" w:name="_Toc526616511"/>
      <w:bookmarkStart w:id="1501" w:name="_Toc526616655"/>
      <w:bookmarkStart w:id="1502" w:name="_Toc529546306"/>
      <w:r w:rsidRPr="0007716B">
        <w:rPr>
          <w:rFonts w:ascii="宋体" w:eastAsia="宋体" w:hAnsi="宋体" w:hint="eastAsia"/>
        </w:rPr>
        <w:t>5.3需求变更控制政策</w:t>
      </w:r>
      <w:bookmarkEnd w:id="1493"/>
      <w:bookmarkEnd w:id="1494"/>
      <w:bookmarkEnd w:id="1495"/>
      <w:bookmarkEnd w:id="1496"/>
      <w:bookmarkEnd w:id="1497"/>
      <w:bookmarkEnd w:id="1498"/>
      <w:bookmarkEnd w:id="1499"/>
      <w:bookmarkEnd w:id="1500"/>
      <w:bookmarkEnd w:id="1501"/>
      <w:bookmarkEnd w:id="1502"/>
    </w:p>
    <w:p w14:paraId="021F2A39" w14:textId="77777777" w:rsidR="003B149C" w:rsidRPr="0007716B" w:rsidRDefault="003B149C" w:rsidP="003B149C">
      <w:pPr>
        <w:rPr>
          <w:rFonts w:ascii="宋体" w:eastAsia="宋体" w:hAnsi="宋体"/>
        </w:rPr>
      </w:pPr>
      <w:r w:rsidRPr="0007716B">
        <w:rPr>
          <w:rFonts w:ascii="宋体" w:eastAsia="宋体" w:hAnsi="宋体"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rsidRPr="0007716B" w14:paraId="14D90E05" w14:textId="77777777" w:rsidTr="00E024DC">
        <w:tc>
          <w:tcPr>
            <w:tcW w:w="2766" w:type="dxa"/>
            <w:shd w:val="clear" w:color="auto" w:fill="auto"/>
          </w:tcPr>
          <w:p w14:paraId="00A3726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序号</w:t>
            </w:r>
          </w:p>
        </w:tc>
        <w:tc>
          <w:tcPr>
            <w:tcW w:w="2765" w:type="dxa"/>
            <w:shd w:val="clear" w:color="auto" w:fill="auto"/>
          </w:tcPr>
          <w:p w14:paraId="1968748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描述名称</w:t>
            </w:r>
          </w:p>
        </w:tc>
        <w:tc>
          <w:tcPr>
            <w:tcW w:w="2765" w:type="dxa"/>
            <w:shd w:val="clear" w:color="auto" w:fill="auto"/>
          </w:tcPr>
          <w:p w14:paraId="574BDFE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备注</w:t>
            </w:r>
          </w:p>
        </w:tc>
      </w:tr>
      <w:tr w:rsidR="003B149C" w:rsidRPr="0007716B" w14:paraId="5D0BBEE0" w14:textId="77777777" w:rsidTr="00E024DC">
        <w:tc>
          <w:tcPr>
            <w:tcW w:w="2766" w:type="dxa"/>
            <w:shd w:val="clear" w:color="auto" w:fill="auto"/>
          </w:tcPr>
          <w:p w14:paraId="65FB99D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1</w:t>
            </w:r>
          </w:p>
        </w:tc>
        <w:tc>
          <w:tcPr>
            <w:tcW w:w="2765" w:type="dxa"/>
            <w:shd w:val="clear" w:color="auto" w:fill="auto"/>
          </w:tcPr>
          <w:p w14:paraId="004A175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准入标准</w:t>
            </w:r>
          </w:p>
        </w:tc>
        <w:tc>
          <w:tcPr>
            <w:tcW w:w="2765" w:type="dxa"/>
            <w:shd w:val="clear" w:color="auto" w:fill="auto"/>
          </w:tcPr>
          <w:p w14:paraId="356E219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在流程执行可以开始之前必须满足的条件</w:t>
            </w:r>
          </w:p>
        </w:tc>
      </w:tr>
      <w:tr w:rsidR="003B149C" w:rsidRPr="0007716B" w14:paraId="4535047F" w14:textId="77777777" w:rsidTr="00E024DC">
        <w:tc>
          <w:tcPr>
            <w:tcW w:w="2766" w:type="dxa"/>
            <w:vMerge w:val="restart"/>
            <w:shd w:val="clear" w:color="auto" w:fill="auto"/>
          </w:tcPr>
          <w:p w14:paraId="26A68CD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2</w:t>
            </w:r>
          </w:p>
        </w:tc>
        <w:tc>
          <w:tcPr>
            <w:tcW w:w="2765" w:type="dxa"/>
            <w:vMerge w:val="restart"/>
            <w:shd w:val="clear" w:color="auto" w:fill="auto"/>
          </w:tcPr>
          <w:p w14:paraId="5E76CCE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任务</w:t>
            </w:r>
          </w:p>
        </w:tc>
        <w:tc>
          <w:tcPr>
            <w:tcW w:w="2765" w:type="dxa"/>
            <w:shd w:val="clear" w:color="auto" w:fill="auto"/>
          </w:tcPr>
          <w:p w14:paraId="0EA0ADB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评估变更请求</w:t>
            </w:r>
          </w:p>
        </w:tc>
      </w:tr>
      <w:tr w:rsidR="003B149C" w:rsidRPr="0007716B" w14:paraId="7E9FB08A" w14:textId="77777777" w:rsidTr="00E024DC">
        <w:tc>
          <w:tcPr>
            <w:tcW w:w="2766" w:type="dxa"/>
            <w:vMerge/>
            <w:shd w:val="clear" w:color="auto" w:fill="auto"/>
          </w:tcPr>
          <w:p w14:paraId="1DFA4CC3" w14:textId="77777777" w:rsidR="003B149C" w:rsidRPr="0007716B" w:rsidRDefault="003B149C" w:rsidP="00E024DC">
            <w:pPr>
              <w:rPr>
                <w:rFonts w:ascii="宋体" w:eastAsia="宋体" w:hAnsi="宋体"/>
                <w:szCs w:val="21"/>
              </w:rPr>
            </w:pPr>
          </w:p>
        </w:tc>
        <w:tc>
          <w:tcPr>
            <w:tcW w:w="2765" w:type="dxa"/>
            <w:vMerge/>
            <w:shd w:val="clear" w:color="auto" w:fill="auto"/>
          </w:tcPr>
          <w:p w14:paraId="265F9967" w14:textId="77777777" w:rsidR="003B149C" w:rsidRPr="0007716B" w:rsidRDefault="003B149C" w:rsidP="00E024DC">
            <w:pPr>
              <w:rPr>
                <w:rFonts w:ascii="宋体" w:eastAsia="宋体" w:hAnsi="宋体"/>
                <w:szCs w:val="21"/>
              </w:rPr>
            </w:pPr>
          </w:p>
        </w:tc>
        <w:tc>
          <w:tcPr>
            <w:tcW w:w="2765" w:type="dxa"/>
            <w:shd w:val="clear" w:color="auto" w:fill="auto"/>
          </w:tcPr>
          <w:p w14:paraId="3C8CBF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决定变更</w:t>
            </w:r>
          </w:p>
        </w:tc>
      </w:tr>
      <w:tr w:rsidR="003B149C" w:rsidRPr="0007716B" w14:paraId="06794B60" w14:textId="77777777" w:rsidTr="00E024DC">
        <w:tc>
          <w:tcPr>
            <w:tcW w:w="2766" w:type="dxa"/>
            <w:vMerge/>
            <w:shd w:val="clear" w:color="auto" w:fill="auto"/>
          </w:tcPr>
          <w:p w14:paraId="4F449B6A" w14:textId="77777777" w:rsidR="003B149C" w:rsidRPr="0007716B" w:rsidRDefault="003B149C" w:rsidP="00E024DC">
            <w:pPr>
              <w:rPr>
                <w:rFonts w:ascii="宋体" w:eastAsia="宋体" w:hAnsi="宋体"/>
                <w:szCs w:val="21"/>
              </w:rPr>
            </w:pPr>
          </w:p>
        </w:tc>
        <w:tc>
          <w:tcPr>
            <w:tcW w:w="2765" w:type="dxa"/>
            <w:vMerge/>
            <w:shd w:val="clear" w:color="auto" w:fill="auto"/>
          </w:tcPr>
          <w:p w14:paraId="160AFFF6" w14:textId="77777777" w:rsidR="003B149C" w:rsidRPr="0007716B" w:rsidRDefault="003B149C" w:rsidP="00E024DC">
            <w:pPr>
              <w:rPr>
                <w:rFonts w:ascii="宋体" w:eastAsia="宋体" w:hAnsi="宋体"/>
                <w:szCs w:val="21"/>
              </w:rPr>
            </w:pPr>
          </w:p>
        </w:tc>
        <w:tc>
          <w:tcPr>
            <w:tcW w:w="2765" w:type="dxa"/>
            <w:shd w:val="clear" w:color="auto" w:fill="auto"/>
          </w:tcPr>
          <w:p w14:paraId="3F0A3AA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实现变更</w:t>
            </w:r>
          </w:p>
        </w:tc>
      </w:tr>
      <w:tr w:rsidR="003B149C" w:rsidRPr="0007716B" w14:paraId="090D3C55" w14:textId="77777777" w:rsidTr="00E024DC">
        <w:tc>
          <w:tcPr>
            <w:tcW w:w="2766" w:type="dxa"/>
            <w:vMerge/>
            <w:shd w:val="clear" w:color="auto" w:fill="auto"/>
          </w:tcPr>
          <w:p w14:paraId="764D5D84" w14:textId="77777777" w:rsidR="003B149C" w:rsidRPr="0007716B" w:rsidRDefault="003B149C" w:rsidP="00E024DC">
            <w:pPr>
              <w:rPr>
                <w:rFonts w:ascii="宋体" w:eastAsia="宋体" w:hAnsi="宋体"/>
                <w:szCs w:val="21"/>
              </w:rPr>
            </w:pPr>
          </w:p>
        </w:tc>
        <w:tc>
          <w:tcPr>
            <w:tcW w:w="2765" w:type="dxa"/>
            <w:vMerge/>
            <w:shd w:val="clear" w:color="auto" w:fill="auto"/>
          </w:tcPr>
          <w:p w14:paraId="11098146" w14:textId="77777777" w:rsidR="003B149C" w:rsidRPr="0007716B" w:rsidRDefault="003B149C" w:rsidP="00E024DC">
            <w:pPr>
              <w:rPr>
                <w:rFonts w:ascii="宋体" w:eastAsia="宋体" w:hAnsi="宋体"/>
                <w:szCs w:val="21"/>
              </w:rPr>
            </w:pPr>
          </w:p>
        </w:tc>
        <w:tc>
          <w:tcPr>
            <w:tcW w:w="2765" w:type="dxa"/>
            <w:shd w:val="clear" w:color="auto" w:fill="auto"/>
          </w:tcPr>
          <w:p w14:paraId="34B118B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验证变更</w:t>
            </w:r>
          </w:p>
        </w:tc>
      </w:tr>
      <w:tr w:rsidR="003B149C" w:rsidRPr="0007716B" w14:paraId="40B1D750" w14:textId="77777777" w:rsidTr="00E024DC">
        <w:tc>
          <w:tcPr>
            <w:tcW w:w="2766" w:type="dxa"/>
            <w:shd w:val="clear" w:color="auto" w:fill="auto"/>
          </w:tcPr>
          <w:p w14:paraId="5BD0504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3</w:t>
            </w:r>
          </w:p>
        </w:tc>
        <w:tc>
          <w:tcPr>
            <w:tcW w:w="2765" w:type="dxa"/>
            <w:shd w:val="clear" w:color="auto" w:fill="auto"/>
          </w:tcPr>
          <w:p w14:paraId="61A4DE5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退出标准</w:t>
            </w:r>
          </w:p>
        </w:tc>
        <w:tc>
          <w:tcPr>
            <w:tcW w:w="2765" w:type="dxa"/>
            <w:shd w:val="clear" w:color="auto" w:fill="auto"/>
          </w:tcPr>
          <w:p w14:paraId="0CF2263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用来指明流程已经成功完成的条件</w:t>
            </w:r>
          </w:p>
        </w:tc>
      </w:tr>
    </w:tbl>
    <w:p w14:paraId="019DFA26" w14:textId="77777777" w:rsidR="003B149C" w:rsidRPr="0007716B" w:rsidRDefault="003B149C" w:rsidP="003B149C">
      <w:pPr>
        <w:rPr>
          <w:rFonts w:ascii="宋体" w:eastAsia="宋体" w:hAnsi="宋体"/>
          <w:szCs w:val="21"/>
        </w:rPr>
      </w:pPr>
      <w:r w:rsidRPr="0007716B">
        <w:rPr>
          <w:rFonts w:ascii="宋体" w:eastAsia="宋体" w:hAnsi="宋体" w:hint="eastAsia"/>
          <w:szCs w:val="21"/>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636EEEEA" w14:textId="77777777" w:rsidTr="00E024DC">
        <w:tc>
          <w:tcPr>
            <w:tcW w:w="1980" w:type="dxa"/>
            <w:shd w:val="clear" w:color="auto" w:fill="auto"/>
          </w:tcPr>
          <w:p w14:paraId="24922E5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属性</w:t>
            </w:r>
          </w:p>
        </w:tc>
        <w:tc>
          <w:tcPr>
            <w:tcW w:w="6316" w:type="dxa"/>
            <w:shd w:val="clear" w:color="auto" w:fill="auto"/>
          </w:tcPr>
          <w:p w14:paraId="170986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r>
      <w:tr w:rsidR="003B149C" w:rsidRPr="0007716B" w14:paraId="06FC6FDC" w14:textId="77777777" w:rsidTr="00E024DC">
        <w:tc>
          <w:tcPr>
            <w:tcW w:w="1980" w:type="dxa"/>
            <w:shd w:val="clear" w:color="auto" w:fill="auto"/>
          </w:tcPr>
          <w:p w14:paraId="31D0840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变更来源</w:t>
            </w:r>
          </w:p>
        </w:tc>
        <w:tc>
          <w:tcPr>
            <w:tcW w:w="6316" w:type="dxa"/>
            <w:shd w:val="clear" w:color="auto" w:fill="auto"/>
          </w:tcPr>
          <w:p w14:paraId="2765C9D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要求变更的功能区域，可能的团队包括市场，管理，客户，开发和测试</w:t>
            </w:r>
          </w:p>
        </w:tc>
      </w:tr>
      <w:tr w:rsidR="003B149C" w:rsidRPr="0007716B" w14:paraId="39BF1A29" w14:textId="77777777" w:rsidTr="00E024DC">
        <w:tc>
          <w:tcPr>
            <w:tcW w:w="1980" w:type="dxa"/>
            <w:shd w:val="clear" w:color="auto" w:fill="auto"/>
          </w:tcPr>
          <w:p w14:paraId="1D5BF3F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变更请求ID</w:t>
            </w:r>
          </w:p>
        </w:tc>
        <w:tc>
          <w:tcPr>
            <w:tcW w:w="6316" w:type="dxa"/>
            <w:shd w:val="clear" w:color="auto" w:fill="auto"/>
          </w:tcPr>
          <w:p w14:paraId="6BABD2B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每个请求分配的唯一标号</w:t>
            </w:r>
          </w:p>
        </w:tc>
      </w:tr>
      <w:tr w:rsidR="003B149C" w:rsidRPr="0007716B" w14:paraId="76B3E15E" w14:textId="77777777" w:rsidTr="00E024DC">
        <w:tc>
          <w:tcPr>
            <w:tcW w:w="1980" w:type="dxa"/>
            <w:shd w:val="clear" w:color="auto" w:fill="auto"/>
          </w:tcPr>
          <w:p w14:paraId="735B578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变更类型</w:t>
            </w:r>
          </w:p>
        </w:tc>
        <w:tc>
          <w:tcPr>
            <w:tcW w:w="6316" w:type="dxa"/>
            <w:shd w:val="clear" w:color="auto" w:fill="auto"/>
          </w:tcPr>
          <w:p w14:paraId="123AD96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变更请求的类型，例如需求变更，提出的改进或者缺陷</w:t>
            </w:r>
          </w:p>
        </w:tc>
      </w:tr>
      <w:tr w:rsidR="003B149C" w:rsidRPr="0007716B" w14:paraId="2BFBF2B6" w14:textId="77777777" w:rsidTr="00E024DC">
        <w:tc>
          <w:tcPr>
            <w:tcW w:w="1980" w:type="dxa"/>
            <w:shd w:val="clear" w:color="auto" w:fill="auto"/>
          </w:tcPr>
          <w:p w14:paraId="6DD9CAE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提交日期</w:t>
            </w:r>
          </w:p>
        </w:tc>
        <w:tc>
          <w:tcPr>
            <w:tcW w:w="6316" w:type="dxa"/>
            <w:shd w:val="clear" w:color="auto" w:fill="auto"/>
          </w:tcPr>
          <w:p w14:paraId="57492421"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提交人提交变更请求的日期</w:t>
            </w:r>
          </w:p>
        </w:tc>
      </w:tr>
      <w:tr w:rsidR="003B149C" w:rsidRPr="0007716B" w14:paraId="23D12DEA" w14:textId="77777777" w:rsidTr="00E024DC">
        <w:tc>
          <w:tcPr>
            <w:tcW w:w="1980" w:type="dxa"/>
            <w:shd w:val="clear" w:color="auto" w:fill="auto"/>
          </w:tcPr>
          <w:p w14:paraId="7B9AF91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更新日期</w:t>
            </w:r>
          </w:p>
        </w:tc>
        <w:tc>
          <w:tcPr>
            <w:tcW w:w="6316" w:type="dxa"/>
            <w:shd w:val="clear" w:color="auto" w:fill="auto"/>
          </w:tcPr>
          <w:p w14:paraId="03530AC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变更请求最近被修改的日期</w:t>
            </w:r>
          </w:p>
        </w:tc>
      </w:tr>
      <w:tr w:rsidR="003B149C" w:rsidRPr="0007716B" w14:paraId="05981360" w14:textId="77777777" w:rsidTr="00E024DC">
        <w:tc>
          <w:tcPr>
            <w:tcW w:w="1980" w:type="dxa"/>
            <w:shd w:val="clear" w:color="auto" w:fill="auto"/>
          </w:tcPr>
          <w:p w14:paraId="2ADB37A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c>
          <w:tcPr>
            <w:tcW w:w="6316" w:type="dxa"/>
            <w:shd w:val="clear" w:color="auto" w:fill="auto"/>
          </w:tcPr>
          <w:p w14:paraId="36F2399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变更请求的无格式文本描述</w:t>
            </w:r>
          </w:p>
        </w:tc>
      </w:tr>
      <w:tr w:rsidR="003B149C" w:rsidRPr="0007716B" w14:paraId="2070CD6F" w14:textId="77777777" w:rsidTr="00E024DC">
        <w:tc>
          <w:tcPr>
            <w:tcW w:w="1980" w:type="dxa"/>
            <w:shd w:val="clear" w:color="auto" w:fill="auto"/>
          </w:tcPr>
          <w:p w14:paraId="362C02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实现优先级</w:t>
            </w:r>
          </w:p>
        </w:tc>
        <w:tc>
          <w:tcPr>
            <w:tcW w:w="6316" w:type="dxa"/>
            <w:shd w:val="clear" w:color="auto" w:fill="auto"/>
          </w:tcPr>
          <w:p w14:paraId="515E0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项目组成员讨论决定实现变更的相对重要程度：低，中，高</w:t>
            </w:r>
          </w:p>
        </w:tc>
      </w:tr>
      <w:tr w:rsidR="003B149C" w:rsidRPr="0007716B" w14:paraId="4146963E" w14:textId="77777777" w:rsidTr="00E024DC">
        <w:tc>
          <w:tcPr>
            <w:tcW w:w="1980" w:type="dxa"/>
            <w:shd w:val="clear" w:color="auto" w:fill="auto"/>
          </w:tcPr>
          <w:p w14:paraId="2285DB8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修改人</w:t>
            </w:r>
          </w:p>
        </w:tc>
        <w:tc>
          <w:tcPr>
            <w:tcW w:w="6316" w:type="dxa"/>
            <w:shd w:val="clear" w:color="auto" w:fill="auto"/>
          </w:tcPr>
          <w:p w14:paraId="04440A2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主要负责实现变更的人</w:t>
            </w:r>
          </w:p>
        </w:tc>
      </w:tr>
      <w:tr w:rsidR="003B149C" w:rsidRPr="0007716B" w14:paraId="475962E2" w14:textId="77777777" w:rsidTr="00E024DC">
        <w:tc>
          <w:tcPr>
            <w:tcW w:w="1980" w:type="dxa"/>
            <w:shd w:val="clear" w:color="auto" w:fill="auto"/>
          </w:tcPr>
          <w:p w14:paraId="4BFEB01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w:t>
            </w:r>
          </w:p>
        </w:tc>
        <w:tc>
          <w:tcPr>
            <w:tcW w:w="6316" w:type="dxa"/>
            <w:shd w:val="clear" w:color="auto" w:fill="auto"/>
          </w:tcPr>
          <w:p w14:paraId="04B5A3CB"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提交变更请求的人</w:t>
            </w:r>
          </w:p>
        </w:tc>
      </w:tr>
      <w:tr w:rsidR="003B149C" w:rsidRPr="0007716B" w14:paraId="70A464FA" w14:textId="77777777" w:rsidTr="00E024DC">
        <w:tc>
          <w:tcPr>
            <w:tcW w:w="1980" w:type="dxa"/>
            <w:shd w:val="clear" w:color="auto" w:fill="auto"/>
          </w:tcPr>
          <w:p w14:paraId="4B33648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提交人优先级</w:t>
            </w:r>
          </w:p>
        </w:tc>
        <w:tc>
          <w:tcPr>
            <w:tcW w:w="6316" w:type="dxa"/>
            <w:shd w:val="clear" w:color="auto" w:fill="auto"/>
          </w:tcPr>
          <w:p w14:paraId="0DA43C2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提交人认为的实现变更的相对重要程度：低，中，高</w:t>
            </w:r>
          </w:p>
        </w:tc>
      </w:tr>
      <w:tr w:rsidR="003B149C" w:rsidRPr="0007716B" w14:paraId="31EA9DFE" w14:textId="77777777" w:rsidTr="00E024DC">
        <w:tc>
          <w:tcPr>
            <w:tcW w:w="1980" w:type="dxa"/>
            <w:shd w:val="clear" w:color="auto" w:fill="auto"/>
          </w:tcPr>
          <w:p w14:paraId="6DC2CF9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计划发布版本</w:t>
            </w:r>
          </w:p>
        </w:tc>
        <w:tc>
          <w:tcPr>
            <w:tcW w:w="6316" w:type="dxa"/>
            <w:shd w:val="clear" w:color="auto" w:fill="auto"/>
          </w:tcPr>
          <w:p w14:paraId="65A2C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已批准的变更所排期的产品发布版本或迭代</w:t>
            </w:r>
          </w:p>
        </w:tc>
      </w:tr>
      <w:tr w:rsidR="003B149C" w:rsidRPr="0007716B" w14:paraId="4F88930E" w14:textId="77777777" w:rsidTr="00E024DC">
        <w:tc>
          <w:tcPr>
            <w:tcW w:w="1980" w:type="dxa"/>
            <w:shd w:val="clear" w:color="auto" w:fill="auto"/>
          </w:tcPr>
          <w:p w14:paraId="10BBD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w:t>
            </w:r>
          </w:p>
        </w:tc>
        <w:tc>
          <w:tcPr>
            <w:tcW w:w="6316" w:type="dxa"/>
            <w:shd w:val="clear" w:color="auto" w:fill="auto"/>
          </w:tcPr>
          <w:p w14:paraId="12653400"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变更请求的项目名称</w:t>
            </w:r>
          </w:p>
        </w:tc>
      </w:tr>
      <w:tr w:rsidR="003B149C" w:rsidRPr="0007716B" w14:paraId="69270504" w14:textId="77777777" w:rsidTr="00E024DC">
        <w:tc>
          <w:tcPr>
            <w:tcW w:w="1980" w:type="dxa"/>
            <w:shd w:val="clear" w:color="auto" w:fill="auto"/>
          </w:tcPr>
          <w:p w14:paraId="457E5C9F"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响应</w:t>
            </w:r>
          </w:p>
        </w:tc>
        <w:tc>
          <w:tcPr>
            <w:tcW w:w="6316" w:type="dxa"/>
            <w:shd w:val="clear" w:color="auto" w:fill="auto"/>
          </w:tcPr>
          <w:p w14:paraId="1BB4261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变更请求的自由形式的响应，随着时间进展可以给出多个响应，输入新的响应时，不变更已有的响应</w:t>
            </w:r>
          </w:p>
        </w:tc>
      </w:tr>
      <w:tr w:rsidR="003B149C" w:rsidRPr="0007716B" w14:paraId="77D6AA0B" w14:textId="77777777" w:rsidTr="00E024DC">
        <w:tc>
          <w:tcPr>
            <w:tcW w:w="1980" w:type="dxa"/>
            <w:shd w:val="clear" w:color="auto" w:fill="auto"/>
          </w:tcPr>
          <w:p w14:paraId="18F86C8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状态</w:t>
            </w:r>
          </w:p>
        </w:tc>
        <w:tc>
          <w:tcPr>
            <w:tcW w:w="6316" w:type="dxa"/>
            <w:shd w:val="clear" w:color="auto" w:fill="auto"/>
          </w:tcPr>
          <w:p w14:paraId="0D685D7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请求变更的当前状态</w:t>
            </w:r>
          </w:p>
        </w:tc>
      </w:tr>
      <w:tr w:rsidR="003B149C" w:rsidRPr="0007716B" w14:paraId="21D97B12" w14:textId="77777777" w:rsidTr="00E024DC">
        <w:tc>
          <w:tcPr>
            <w:tcW w:w="1980" w:type="dxa"/>
            <w:shd w:val="clear" w:color="auto" w:fill="auto"/>
          </w:tcPr>
          <w:p w14:paraId="014665F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标题</w:t>
            </w:r>
          </w:p>
        </w:tc>
        <w:tc>
          <w:tcPr>
            <w:tcW w:w="6316" w:type="dxa"/>
            <w:shd w:val="clear" w:color="auto" w:fill="auto"/>
          </w:tcPr>
          <w:p w14:paraId="04C2022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针对提议变更的一句话总结</w:t>
            </w:r>
          </w:p>
        </w:tc>
      </w:tr>
      <w:tr w:rsidR="003B149C" w:rsidRPr="0007716B" w14:paraId="28B26E05" w14:textId="77777777" w:rsidTr="00E024DC">
        <w:tc>
          <w:tcPr>
            <w:tcW w:w="1980" w:type="dxa"/>
            <w:shd w:val="clear" w:color="auto" w:fill="auto"/>
          </w:tcPr>
          <w:p w14:paraId="2F532BE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验证人</w:t>
            </w:r>
          </w:p>
        </w:tc>
        <w:tc>
          <w:tcPr>
            <w:tcW w:w="6316" w:type="dxa"/>
            <w:shd w:val="clear" w:color="auto" w:fill="auto"/>
          </w:tcPr>
          <w:p w14:paraId="24C806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负责评估所做变更是否正确的人</w:t>
            </w:r>
          </w:p>
        </w:tc>
      </w:tr>
    </w:tbl>
    <w:p w14:paraId="603381C1" w14:textId="250522E6" w:rsidR="003B149C" w:rsidRPr="0007716B" w:rsidRDefault="003B149C" w:rsidP="003B149C">
      <w:pPr>
        <w:pStyle w:val="3"/>
        <w:rPr>
          <w:rFonts w:ascii="宋体" w:eastAsia="宋体" w:hAnsi="宋体"/>
        </w:rPr>
      </w:pPr>
      <w:bookmarkStart w:id="1503" w:name="_Toc526017362"/>
      <w:bookmarkStart w:id="1504" w:name="_Toc526017405"/>
      <w:bookmarkStart w:id="1505" w:name="_Toc526017442"/>
      <w:bookmarkStart w:id="1506" w:name="_Toc526024420"/>
      <w:bookmarkStart w:id="1507" w:name="_Toc526024833"/>
      <w:bookmarkStart w:id="1508" w:name="_Toc526024959"/>
      <w:bookmarkStart w:id="1509" w:name="_Toc526025167"/>
      <w:bookmarkStart w:id="1510" w:name="_Toc526616512"/>
      <w:bookmarkStart w:id="1511" w:name="_Toc526616656"/>
      <w:bookmarkStart w:id="1512" w:name="_Toc529546307"/>
      <w:r w:rsidRPr="0007716B">
        <w:rPr>
          <w:rFonts w:ascii="宋体" w:eastAsia="宋体" w:hAnsi="宋体" w:hint="eastAsia"/>
        </w:rPr>
        <w:lastRenderedPageBreak/>
        <w:t>5.</w:t>
      </w:r>
      <w:r w:rsidRPr="0007716B">
        <w:rPr>
          <w:rFonts w:ascii="宋体" w:eastAsia="宋体" w:hAnsi="宋体"/>
        </w:rPr>
        <w:t>4</w:t>
      </w:r>
      <w:r w:rsidR="00CF4A5B" w:rsidRPr="0007716B">
        <w:rPr>
          <w:rFonts w:ascii="宋体" w:eastAsia="宋体" w:hAnsi="宋体" w:hint="eastAsia"/>
        </w:rPr>
        <w:t>学习者</w:t>
      </w:r>
      <w:r w:rsidRPr="0007716B">
        <w:rPr>
          <w:rFonts w:ascii="宋体" w:eastAsia="宋体" w:hAnsi="宋体" w:hint="eastAsia"/>
        </w:rPr>
        <w:t>需求质量标注</w:t>
      </w:r>
      <w:bookmarkEnd w:id="1503"/>
      <w:bookmarkEnd w:id="1504"/>
      <w:bookmarkEnd w:id="1505"/>
      <w:bookmarkEnd w:id="1506"/>
      <w:bookmarkEnd w:id="1507"/>
      <w:bookmarkEnd w:id="1508"/>
      <w:bookmarkEnd w:id="1509"/>
      <w:bookmarkEnd w:id="1510"/>
      <w:bookmarkEnd w:id="1511"/>
      <w:bookmarkEnd w:id="1512"/>
    </w:p>
    <w:p w14:paraId="42CB3CF8" w14:textId="77777777" w:rsidR="00CF4A5B" w:rsidRPr="0007716B" w:rsidRDefault="00CF4A5B" w:rsidP="00CF4A5B">
      <w:pPr>
        <w:rPr>
          <w:rFonts w:ascii="宋体" w:eastAsia="宋体" w:hAnsi="宋体"/>
        </w:rPr>
      </w:pPr>
      <w:bookmarkStart w:id="1513" w:name="_Toc526616513"/>
      <w:bookmarkStart w:id="1514" w:name="_Toc526616657"/>
      <w:r w:rsidRPr="0007716B">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Pr="0007716B" w:rsidRDefault="00CF4A5B" w:rsidP="00CF4A5B">
      <w:pPr>
        <w:rPr>
          <w:rFonts w:ascii="宋体" w:eastAsia="宋体" w:hAnsi="宋体"/>
        </w:rPr>
      </w:pPr>
      <w:r w:rsidRPr="0007716B">
        <w:rPr>
          <w:rFonts w:ascii="宋体" w:eastAsia="宋体" w:hAnsi="宋体" w:hint="eastAsia"/>
        </w:rPr>
        <w:t>在同一个实例中，学习者之间需要相互沟通，所以网站的设计时提供了即时聊天功能以及邮箱功能，所以网站要求做到信息收发及时以及简便。</w:t>
      </w:r>
    </w:p>
    <w:p w14:paraId="2836264F" w14:textId="77777777" w:rsidR="00CF4A5B" w:rsidRPr="0007716B" w:rsidRDefault="00CF4A5B" w:rsidP="00CF4A5B">
      <w:pPr>
        <w:rPr>
          <w:rFonts w:ascii="宋体" w:eastAsia="宋体" w:hAnsi="宋体"/>
        </w:rPr>
      </w:pPr>
      <w:r w:rsidRPr="0007716B">
        <w:rPr>
          <w:rFonts w:ascii="宋体" w:eastAsia="宋体" w:hAnsi="宋体" w:hint="eastAsia"/>
        </w:rPr>
        <w:t>学习者可以对自己的信息进行修改，所以网站应该提供修改密码，重传头像等等功能，便于学生对于自己的信息进行及时的更新。</w:t>
      </w:r>
    </w:p>
    <w:p w14:paraId="40687CBE" w14:textId="77777777" w:rsidR="00CF4A5B" w:rsidRPr="0007716B" w:rsidRDefault="00CF4A5B" w:rsidP="00CF4A5B">
      <w:pPr>
        <w:rPr>
          <w:rFonts w:ascii="宋体" w:eastAsia="宋体" w:hAnsi="宋体"/>
        </w:rPr>
      </w:pPr>
      <w:r w:rsidRPr="0007716B">
        <w:rPr>
          <w:rFonts w:ascii="宋体" w:eastAsia="宋体" w:hAnsi="宋体" w:hint="eastAsia"/>
        </w:rPr>
        <w:t>网站能及时跟踪的学习者在实例中的情况以及学习者在实例的得分。</w:t>
      </w:r>
    </w:p>
    <w:p w14:paraId="038648EA" w14:textId="77777777" w:rsidR="00CF4A5B" w:rsidRPr="0007716B" w:rsidRDefault="00CF4A5B" w:rsidP="00CF4A5B">
      <w:pPr>
        <w:rPr>
          <w:rFonts w:ascii="宋体" w:eastAsia="宋体" w:hAnsi="宋体"/>
        </w:rPr>
      </w:pPr>
      <w:r w:rsidRPr="0007716B">
        <w:rPr>
          <w:rFonts w:ascii="宋体" w:eastAsia="宋体" w:hAnsi="宋体" w:hint="eastAsia"/>
        </w:rPr>
        <w:t>网站界面大方简洁，应该包括网站导航栏，网站的中相关外部链接等等。</w:t>
      </w:r>
    </w:p>
    <w:p w14:paraId="51A7DBD9" w14:textId="77777777" w:rsidR="00CF4A5B" w:rsidRPr="0007716B" w:rsidRDefault="00CF4A5B" w:rsidP="00CF4A5B">
      <w:pPr>
        <w:rPr>
          <w:rFonts w:ascii="宋体" w:eastAsia="宋体" w:hAnsi="宋体"/>
        </w:rPr>
      </w:pPr>
      <w:r w:rsidRPr="0007716B">
        <w:rPr>
          <w:rFonts w:ascii="宋体" w:eastAsia="宋体" w:hAnsi="宋体" w:hint="eastAsia"/>
        </w:rPr>
        <w:t>网站传发图片应该做到快速。</w:t>
      </w:r>
    </w:p>
    <w:p w14:paraId="39EA2893" w14:textId="219D3B60" w:rsidR="003B149C" w:rsidRPr="0007716B" w:rsidRDefault="003B149C" w:rsidP="003B149C">
      <w:pPr>
        <w:pStyle w:val="3"/>
        <w:rPr>
          <w:rFonts w:ascii="宋体" w:eastAsia="宋体" w:hAnsi="宋体"/>
        </w:rPr>
      </w:pPr>
      <w:bookmarkStart w:id="1515" w:name="_Toc529546308"/>
      <w:r w:rsidRPr="0007716B">
        <w:rPr>
          <w:rFonts w:ascii="宋体" w:eastAsia="宋体" w:hAnsi="宋体" w:hint="eastAsia"/>
        </w:rPr>
        <w:t>5.5</w:t>
      </w:r>
      <w:r w:rsidR="00CF4A5B" w:rsidRPr="0007716B">
        <w:rPr>
          <w:rFonts w:ascii="宋体" w:eastAsia="宋体" w:hAnsi="宋体" w:hint="eastAsia"/>
        </w:rPr>
        <w:t>指导者</w:t>
      </w:r>
      <w:r w:rsidRPr="0007716B">
        <w:rPr>
          <w:rFonts w:ascii="宋体" w:eastAsia="宋体" w:hAnsi="宋体" w:hint="eastAsia"/>
        </w:rPr>
        <w:t>需求质量标注</w:t>
      </w:r>
      <w:bookmarkEnd w:id="1513"/>
      <w:bookmarkEnd w:id="1514"/>
      <w:bookmarkEnd w:id="1515"/>
    </w:p>
    <w:p w14:paraId="523FC501" w14:textId="77777777" w:rsidR="00CF4A5B" w:rsidRPr="0007716B" w:rsidRDefault="00CF4A5B" w:rsidP="00CF4A5B">
      <w:pPr>
        <w:rPr>
          <w:rFonts w:ascii="宋体" w:eastAsia="宋体" w:hAnsi="宋体"/>
        </w:rPr>
      </w:pPr>
      <w:r w:rsidRPr="0007716B">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Pr="0007716B" w:rsidRDefault="00CF4A5B" w:rsidP="00CF4A5B">
      <w:pPr>
        <w:rPr>
          <w:rFonts w:ascii="宋体" w:eastAsia="宋体" w:hAnsi="宋体"/>
        </w:rPr>
      </w:pPr>
      <w:r w:rsidRPr="0007716B">
        <w:rPr>
          <w:rFonts w:ascii="宋体" w:eastAsia="宋体" w:hAnsi="宋体" w:hint="eastAsia"/>
        </w:rPr>
        <w:t>网站能清晰的展示项目中文档，参考资料等，同时为指导者提供开始，结束项目的功能。</w:t>
      </w:r>
    </w:p>
    <w:p w14:paraId="033E87D0" w14:textId="77777777" w:rsidR="00CF4A5B" w:rsidRPr="0007716B" w:rsidRDefault="00CF4A5B" w:rsidP="00CF4A5B">
      <w:pPr>
        <w:rPr>
          <w:rFonts w:ascii="宋体" w:eastAsia="宋体" w:hAnsi="宋体"/>
        </w:rPr>
      </w:pPr>
      <w:r w:rsidRPr="0007716B">
        <w:rPr>
          <w:rFonts w:ascii="宋体" w:eastAsia="宋体" w:hAnsi="宋体" w:hint="eastAsia"/>
        </w:rPr>
        <w:t>网站提供即时通讯模块，该模块信息收发应该做到及时迅速和简便。</w:t>
      </w:r>
    </w:p>
    <w:p w14:paraId="08F8A8E4" w14:textId="4C49EC39" w:rsidR="00095C3F" w:rsidRPr="0007716B" w:rsidRDefault="00CF4A5B" w:rsidP="00A36B8B">
      <w:pPr>
        <w:rPr>
          <w:rFonts w:ascii="宋体" w:eastAsia="宋体" w:hAnsi="宋体"/>
        </w:rPr>
      </w:pPr>
      <w:r w:rsidRPr="0007716B">
        <w:rPr>
          <w:rFonts w:ascii="宋体" w:eastAsia="宋体" w:hAnsi="宋体" w:hint="eastAsia"/>
        </w:rPr>
        <w:t>网站对于项目的更新消息应该做到实时更新。</w:t>
      </w:r>
    </w:p>
    <w:p w14:paraId="4673E328" w14:textId="77777777" w:rsidR="009226A7" w:rsidRPr="0007716B" w:rsidRDefault="009226A7" w:rsidP="009226A7">
      <w:pPr>
        <w:pStyle w:val="2"/>
        <w:rPr>
          <w:rFonts w:ascii="宋体" w:eastAsia="宋体" w:hAnsi="宋体"/>
          <w:sz w:val="44"/>
          <w:szCs w:val="44"/>
        </w:rPr>
      </w:pPr>
      <w:bookmarkStart w:id="1516" w:name="_Toc497416137"/>
      <w:bookmarkStart w:id="1517" w:name="_Toc525928553"/>
      <w:bookmarkStart w:id="1518" w:name="_Toc525928655"/>
      <w:bookmarkStart w:id="1519" w:name="_Toc525928722"/>
      <w:bookmarkStart w:id="1520" w:name="_Toc525929112"/>
      <w:bookmarkStart w:id="1521" w:name="_Toc525929148"/>
      <w:bookmarkStart w:id="1522" w:name="_Toc525935992"/>
      <w:bookmarkStart w:id="1523" w:name="_Toc526017364"/>
      <w:bookmarkStart w:id="1524" w:name="_Toc526017407"/>
      <w:bookmarkStart w:id="1525" w:name="_Toc526017444"/>
      <w:bookmarkStart w:id="1526" w:name="_Toc526024422"/>
      <w:bookmarkStart w:id="1527" w:name="_Toc526024835"/>
      <w:bookmarkStart w:id="1528" w:name="_Toc526024961"/>
      <w:bookmarkStart w:id="1529" w:name="_Toc526025169"/>
      <w:bookmarkStart w:id="1530" w:name="_Toc526616514"/>
      <w:bookmarkStart w:id="1531" w:name="_Toc526616658"/>
      <w:bookmarkStart w:id="1532" w:name="_Toc529546309"/>
      <w:r w:rsidRPr="0007716B">
        <w:rPr>
          <w:rFonts w:ascii="宋体" w:eastAsia="宋体" w:hAnsi="宋体" w:hint="eastAsia"/>
          <w:sz w:val="44"/>
          <w:szCs w:val="44"/>
        </w:rPr>
        <w:t>第6</w:t>
      </w:r>
      <w:r w:rsidRPr="0007716B">
        <w:rPr>
          <w:rFonts w:ascii="宋体" w:eastAsia="宋体" w:hAnsi="宋体"/>
          <w:sz w:val="44"/>
          <w:szCs w:val="44"/>
        </w:rPr>
        <w:t>章  沟通管理计划</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p>
    <w:p w14:paraId="6435A08F" w14:textId="77777777" w:rsidR="005E2438" w:rsidRPr="0007716B" w:rsidRDefault="005E2438" w:rsidP="005E2438">
      <w:pPr>
        <w:pStyle w:val="3"/>
        <w:rPr>
          <w:rFonts w:ascii="宋体" w:eastAsia="宋体" w:hAnsi="宋体"/>
        </w:rPr>
      </w:pPr>
      <w:bookmarkStart w:id="1533" w:name="_Toc525928554"/>
      <w:bookmarkStart w:id="1534" w:name="_Toc525928656"/>
      <w:bookmarkStart w:id="1535" w:name="_Toc525928723"/>
      <w:bookmarkStart w:id="1536" w:name="_Toc525929113"/>
      <w:bookmarkStart w:id="1537" w:name="_Toc525929149"/>
      <w:bookmarkStart w:id="1538" w:name="_Toc525935993"/>
      <w:bookmarkStart w:id="1539" w:name="_Toc526017365"/>
      <w:bookmarkStart w:id="1540" w:name="_Toc526017408"/>
      <w:bookmarkStart w:id="1541" w:name="_Toc526017445"/>
      <w:bookmarkStart w:id="1542" w:name="_Toc526024423"/>
      <w:bookmarkStart w:id="1543" w:name="_Toc526024836"/>
      <w:bookmarkStart w:id="1544" w:name="_Toc526024962"/>
      <w:bookmarkStart w:id="1545" w:name="_Toc526025170"/>
      <w:bookmarkStart w:id="1546" w:name="_Toc526616515"/>
      <w:bookmarkStart w:id="1547" w:name="_Toc526616659"/>
      <w:bookmarkStart w:id="1548" w:name="_Toc529546310"/>
      <w:r w:rsidRPr="0007716B">
        <w:rPr>
          <w:rFonts w:ascii="宋体" w:eastAsia="宋体" w:hAnsi="宋体" w:hint="eastAsia"/>
        </w:rPr>
        <w:t>6.1项目会议</w:t>
      </w:r>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5E2438" w14:paraId="39274B79" w14:textId="77777777" w:rsidTr="005E2438">
        <w:trPr>
          <w:trHeight w:val="239"/>
          <w:jc w:val="center"/>
        </w:trPr>
        <w:tc>
          <w:tcPr>
            <w:tcW w:w="650" w:type="dxa"/>
            <w:shd w:val="clear" w:color="auto" w:fill="auto"/>
          </w:tcPr>
          <w:p w14:paraId="785D6CCE"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1302" w:type="dxa"/>
            <w:shd w:val="clear" w:color="auto" w:fill="auto"/>
          </w:tcPr>
          <w:p w14:paraId="33241964" w14:textId="77777777" w:rsidR="005E2438" w:rsidRPr="003F182A" w:rsidRDefault="005E2438" w:rsidP="005E2438">
            <w:pPr>
              <w:rPr>
                <w:rFonts w:ascii="宋体" w:eastAsia="宋体" w:hAnsi="宋体"/>
              </w:rPr>
            </w:pPr>
            <w:r w:rsidRPr="003F182A">
              <w:rPr>
                <w:rFonts w:ascii="宋体" w:eastAsia="宋体" w:hAnsi="宋体" w:hint="eastAsia"/>
              </w:rPr>
              <w:t>会议名称</w:t>
            </w:r>
          </w:p>
        </w:tc>
        <w:tc>
          <w:tcPr>
            <w:tcW w:w="1629" w:type="dxa"/>
            <w:shd w:val="clear" w:color="auto" w:fill="auto"/>
          </w:tcPr>
          <w:p w14:paraId="0AEEE33A" w14:textId="77777777" w:rsidR="005E2438" w:rsidRPr="003F182A" w:rsidRDefault="005E2438" w:rsidP="005E2438">
            <w:pPr>
              <w:rPr>
                <w:rFonts w:ascii="宋体" w:eastAsia="宋体" w:hAnsi="宋体"/>
              </w:rPr>
            </w:pPr>
            <w:r w:rsidRPr="003F182A">
              <w:rPr>
                <w:rFonts w:ascii="宋体" w:eastAsia="宋体" w:hAnsi="宋体" w:hint="eastAsia"/>
              </w:rPr>
              <w:t>会议内容</w:t>
            </w:r>
          </w:p>
        </w:tc>
        <w:tc>
          <w:tcPr>
            <w:tcW w:w="978" w:type="dxa"/>
            <w:shd w:val="clear" w:color="auto" w:fill="auto"/>
          </w:tcPr>
          <w:p w14:paraId="098FF001" w14:textId="77777777" w:rsidR="005E2438" w:rsidRPr="003F182A" w:rsidRDefault="005E2438" w:rsidP="005E2438">
            <w:pPr>
              <w:rPr>
                <w:rFonts w:ascii="宋体" w:eastAsia="宋体" w:hAnsi="宋体"/>
              </w:rPr>
            </w:pPr>
            <w:r w:rsidRPr="003F182A">
              <w:rPr>
                <w:rFonts w:ascii="宋体" w:eastAsia="宋体" w:hAnsi="宋体" w:hint="eastAsia"/>
              </w:rPr>
              <w:t>举行频度</w:t>
            </w:r>
          </w:p>
        </w:tc>
        <w:tc>
          <w:tcPr>
            <w:tcW w:w="990" w:type="dxa"/>
            <w:shd w:val="clear" w:color="auto" w:fill="auto"/>
          </w:tcPr>
          <w:p w14:paraId="71F71839" w14:textId="77777777" w:rsidR="005E2438" w:rsidRPr="003F182A" w:rsidRDefault="005E2438" w:rsidP="005E2438">
            <w:pPr>
              <w:rPr>
                <w:rFonts w:ascii="宋体" w:eastAsia="宋体" w:hAnsi="宋体"/>
              </w:rPr>
            </w:pPr>
            <w:r w:rsidRPr="003F182A">
              <w:rPr>
                <w:rFonts w:ascii="宋体" w:eastAsia="宋体" w:hAnsi="宋体" w:hint="eastAsia"/>
              </w:rPr>
              <w:t>会议地点</w:t>
            </w:r>
          </w:p>
        </w:tc>
        <w:tc>
          <w:tcPr>
            <w:tcW w:w="1326" w:type="dxa"/>
            <w:shd w:val="clear" w:color="auto" w:fill="auto"/>
          </w:tcPr>
          <w:p w14:paraId="2F6935F3" w14:textId="77777777" w:rsidR="005E2438" w:rsidRPr="003F182A" w:rsidRDefault="005E2438" w:rsidP="005E2438">
            <w:pPr>
              <w:rPr>
                <w:rFonts w:ascii="宋体" w:eastAsia="宋体" w:hAnsi="宋体"/>
              </w:rPr>
            </w:pPr>
            <w:r w:rsidRPr="003F182A">
              <w:rPr>
                <w:rFonts w:ascii="宋体" w:eastAsia="宋体" w:hAnsi="宋体" w:hint="eastAsia"/>
              </w:rPr>
              <w:t>参与人员</w:t>
            </w:r>
          </w:p>
        </w:tc>
        <w:tc>
          <w:tcPr>
            <w:tcW w:w="1326" w:type="dxa"/>
            <w:shd w:val="clear" w:color="auto" w:fill="auto"/>
          </w:tcPr>
          <w:p w14:paraId="72476CD6" w14:textId="77777777" w:rsidR="005E2438" w:rsidRPr="003F182A" w:rsidRDefault="005E2438" w:rsidP="005E2438">
            <w:pPr>
              <w:rPr>
                <w:rFonts w:ascii="宋体" w:eastAsia="宋体" w:hAnsi="宋体"/>
              </w:rPr>
            </w:pPr>
            <w:r w:rsidRPr="003F182A">
              <w:rPr>
                <w:rFonts w:ascii="宋体" w:eastAsia="宋体" w:hAnsi="宋体" w:hint="eastAsia"/>
              </w:rPr>
              <w:t>主持人</w:t>
            </w:r>
          </w:p>
        </w:tc>
      </w:tr>
      <w:tr w:rsidR="005E2438" w14:paraId="62CEB423" w14:textId="77777777" w:rsidTr="005E2438">
        <w:trPr>
          <w:trHeight w:val="959"/>
          <w:jc w:val="center"/>
        </w:trPr>
        <w:tc>
          <w:tcPr>
            <w:tcW w:w="650" w:type="dxa"/>
            <w:shd w:val="clear" w:color="auto" w:fill="auto"/>
          </w:tcPr>
          <w:p w14:paraId="3387330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1302" w:type="dxa"/>
            <w:shd w:val="clear" w:color="auto" w:fill="auto"/>
          </w:tcPr>
          <w:p w14:paraId="64BC833B" w14:textId="77777777" w:rsidR="005E2438" w:rsidRPr="003F182A" w:rsidRDefault="005E2438" w:rsidP="005E2438">
            <w:pPr>
              <w:rPr>
                <w:rFonts w:ascii="宋体" w:eastAsia="宋体" w:hAnsi="宋体"/>
              </w:rPr>
            </w:pPr>
            <w:r w:rsidRPr="003F182A">
              <w:rPr>
                <w:rFonts w:ascii="宋体" w:eastAsia="宋体" w:hAnsi="宋体" w:hint="eastAsia"/>
              </w:rPr>
              <w:t>项目每周任务下达会</w:t>
            </w:r>
          </w:p>
        </w:tc>
        <w:tc>
          <w:tcPr>
            <w:tcW w:w="1629" w:type="dxa"/>
            <w:shd w:val="clear" w:color="auto" w:fill="auto"/>
          </w:tcPr>
          <w:p w14:paraId="2F034E6B" w14:textId="77777777" w:rsidR="005E2438" w:rsidRPr="003F182A" w:rsidRDefault="005E2438" w:rsidP="005E2438">
            <w:pPr>
              <w:rPr>
                <w:rFonts w:ascii="宋体" w:eastAsia="宋体" w:hAnsi="宋体"/>
              </w:rPr>
            </w:pPr>
            <w:r w:rsidRPr="003F182A">
              <w:rPr>
                <w:rFonts w:ascii="宋体" w:eastAsia="宋体" w:hAnsi="宋体" w:hint="eastAsia"/>
              </w:rPr>
              <w:t>项目例会，分析总结项目当前情况，下达本周的项目组成员的任务。</w:t>
            </w:r>
          </w:p>
        </w:tc>
        <w:tc>
          <w:tcPr>
            <w:tcW w:w="978" w:type="dxa"/>
            <w:shd w:val="clear" w:color="auto" w:fill="auto"/>
          </w:tcPr>
          <w:p w14:paraId="2CE42C80" w14:textId="77777777" w:rsidR="005E2438" w:rsidRPr="003F182A" w:rsidRDefault="005E2438" w:rsidP="005E2438">
            <w:pPr>
              <w:rPr>
                <w:rFonts w:ascii="宋体" w:eastAsia="宋体" w:hAnsi="宋体"/>
              </w:rPr>
            </w:pPr>
            <w:r w:rsidRPr="003F182A">
              <w:rPr>
                <w:rFonts w:ascii="宋体" w:eastAsia="宋体" w:hAnsi="宋体" w:hint="eastAsia"/>
              </w:rPr>
              <w:t>每星期周四</w:t>
            </w:r>
          </w:p>
        </w:tc>
        <w:tc>
          <w:tcPr>
            <w:tcW w:w="990" w:type="dxa"/>
            <w:shd w:val="clear" w:color="auto" w:fill="auto"/>
          </w:tcPr>
          <w:p w14:paraId="488BE4DE" w14:textId="77777777" w:rsidR="005E2438" w:rsidRPr="003F182A" w:rsidRDefault="005E2438" w:rsidP="005E2438">
            <w:pPr>
              <w:rPr>
                <w:rFonts w:ascii="宋体" w:eastAsia="宋体" w:hAnsi="宋体"/>
              </w:rPr>
            </w:pPr>
            <w:r w:rsidRPr="003F182A">
              <w:rPr>
                <w:rFonts w:ascii="宋体" w:eastAsia="宋体" w:hAnsi="宋体" w:hint="eastAsia"/>
              </w:rPr>
              <w:t>弘毅b1-610</w:t>
            </w:r>
          </w:p>
        </w:tc>
        <w:tc>
          <w:tcPr>
            <w:tcW w:w="1326" w:type="dxa"/>
            <w:shd w:val="clear" w:color="auto" w:fill="auto"/>
          </w:tcPr>
          <w:p w14:paraId="39D80598"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2F5B761B"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61067990" w14:textId="77777777" w:rsidTr="005E2438">
        <w:trPr>
          <w:trHeight w:val="1428"/>
          <w:jc w:val="center"/>
        </w:trPr>
        <w:tc>
          <w:tcPr>
            <w:tcW w:w="650" w:type="dxa"/>
            <w:shd w:val="clear" w:color="auto" w:fill="auto"/>
          </w:tcPr>
          <w:p w14:paraId="2EE183C0"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1302" w:type="dxa"/>
            <w:shd w:val="clear" w:color="auto" w:fill="auto"/>
          </w:tcPr>
          <w:p w14:paraId="1C8818D8" w14:textId="77777777" w:rsidR="005E2438" w:rsidRPr="003F182A" w:rsidRDefault="005E2438" w:rsidP="005E2438">
            <w:pPr>
              <w:rPr>
                <w:rFonts w:ascii="宋体" w:eastAsia="宋体" w:hAnsi="宋体"/>
              </w:rPr>
            </w:pPr>
            <w:r w:rsidRPr="003F182A">
              <w:rPr>
                <w:rFonts w:ascii="宋体" w:eastAsia="宋体" w:hAnsi="宋体" w:hint="eastAsia"/>
              </w:rPr>
              <w:t>项目例会</w:t>
            </w:r>
          </w:p>
        </w:tc>
        <w:tc>
          <w:tcPr>
            <w:tcW w:w="1629" w:type="dxa"/>
            <w:shd w:val="clear" w:color="auto" w:fill="auto"/>
          </w:tcPr>
          <w:p w14:paraId="2C2DE3DF" w14:textId="77777777" w:rsidR="005E2438" w:rsidRPr="003F182A" w:rsidRDefault="005E2438" w:rsidP="005E2438">
            <w:pPr>
              <w:rPr>
                <w:rFonts w:ascii="宋体" w:eastAsia="宋体" w:hAnsi="宋体"/>
              </w:rPr>
            </w:pPr>
            <w:r w:rsidRPr="003F182A">
              <w:rPr>
                <w:rFonts w:ascii="宋体" w:eastAsia="宋体" w:hAnsi="宋体" w:hint="eastAsia"/>
              </w:rPr>
              <w:t>总结项目组成员上交的工作结果，对项目组成员的工作进行周查结果的汇报。以及根据实际情况，安排下一周的工作。</w:t>
            </w:r>
          </w:p>
        </w:tc>
        <w:tc>
          <w:tcPr>
            <w:tcW w:w="978" w:type="dxa"/>
            <w:shd w:val="clear" w:color="auto" w:fill="auto"/>
          </w:tcPr>
          <w:p w14:paraId="778BADD6" w14:textId="77777777" w:rsidR="005E2438" w:rsidRPr="003F182A" w:rsidRDefault="005E2438" w:rsidP="005E2438">
            <w:pPr>
              <w:rPr>
                <w:rFonts w:ascii="宋体" w:eastAsia="宋体" w:hAnsi="宋体"/>
              </w:rPr>
            </w:pPr>
            <w:r w:rsidRPr="003F182A">
              <w:rPr>
                <w:rFonts w:ascii="宋体" w:eastAsia="宋体" w:hAnsi="宋体" w:hint="eastAsia"/>
              </w:rPr>
              <w:t>每星期周六</w:t>
            </w:r>
          </w:p>
        </w:tc>
        <w:tc>
          <w:tcPr>
            <w:tcW w:w="990" w:type="dxa"/>
            <w:shd w:val="clear" w:color="auto" w:fill="auto"/>
          </w:tcPr>
          <w:p w14:paraId="4498E40D" w14:textId="77777777" w:rsidR="005E2438" w:rsidRPr="003F182A" w:rsidRDefault="005E2438" w:rsidP="005E2438">
            <w:pPr>
              <w:rPr>
                <w:rFonts w:ascii="宋体" w:eastAsia="宋体" w:hAnsi="宋体"/>
              </w:rPr>
            </w:pPr>
            <w:r w:rsidRPr="003F182A">
              <w:rPr>
                <w:rFonts w:ascii="宋体" w:eastAsia="宋体" w:hAnsi="宋体" w:hint="eastAsia"/>
              </w:rPr>
              <w:t>图书馆五楼</w:t>
            </w:r>
          </w:p>
        </w:tc>
        <w:tc>
          <w:tcPr>
            <w:tcW w:w="1326" w:type="dxa"/>
            <w:shd w:val="clear" w:color="auto" w:fill="auto"/>
          </w:tcPr>
          <w:p w14:paraId="3871A38F"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7A9C80CF"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7751B456" w14:textId="77777777" w:rsidTr="005E2438">
        <w:trPr>
          <w:trHeight w:val="1198"/>
          <w:jc w:val="center"/>
        </w:trPr>
        <w:tc>
          <w:tcPr>
            <w:tcW w:w="650" w:type="dxa"/>
            <w:shd w:val="clear" w:color="auto" w:fill="auto"/>
          </w:tcPr>
          <w:p w14:paraId="50726699" w14:textId="77777777" w:rsidR="005E2438" w:rsidRPr="003F182A" w:rsidRDefault="005E2438" w:rsidP="005E2438">
            <w:pPr>
              <w:rPr>
                <w:rFonts w:ascii="宋体" w:eastAsia="宋体" w:hAnsi="宋体"/>
              </w:rPr>
            </w:pPr>
            <w:r w:rsidRPr="003F182A">
              <w:rPr>
                <w:rFonts w:ascii="宋体" w:eastAsia="宋体" w:hAnsi="宋体" w:hint="eastAsia"/>
              </w:rPr>
              <w:lastRenderedPageBreak/>
              <w:t>3</w:t>
            </w:r>
          </w:p>
        </w:tc>
        <w:tc>
          <w:tcPr>
            <w:tcW w:w="1302" w:type="dxa"/>
            <w:shd w:val="clear" w:color="auto" w:fill="auto"/>
          </w:tcPr>
          <w:p w14:paraId="4FD6DAE4" w14:textId="77777777" w:rsidR="005E2438" w:rsidRPr="003F182A" w:rsidRDefault="005E2438" w:rsidP="005E2438">
            <w:pPr>
              <w:rPr>
                <w:rFonts w:ascii="宋体" w:eastAsia="宋体" w:hAnsi="宋体"/>
              </w:rPr>
            </w:pPr>
            <w:r w:rsidRPr="003F182A">
              <w:rPr>
                <w:rFonts w:ascii="宋体" w:eastAsia="宋体" w:hAnsi="宋体" w:hint="eastAsia"/>
              </w:rPr>
              <w:t>专题例会</w:t>
            </w:r>
          </w:p>
        </w:tc>
        <w:tc>
          <w:tcPr>
            <w:tcW w:w="1629" w:type="dxa"/>
            <w:shd w:val="clear" w:color="auto" w:fill="auto"/>
          </w:tcPr>
          <w:p w14:paraId="00983878" w14:textId="77777777" w:rsidR="005E2438" w:rsidRPr="003F182A" w:rsidRDefault="005E2438" w:rsidP="005E2438">
            <w:pPr>
              <w:rPr>
                <w:rFonts w:ascii="宋体" w:eastAsia="宋体" w:hAnsi="宋体"/>
              </w:rPr>
            </w:pPr>
            <w:r w:rsidRPr="003F182A">
              <w:rPr>
                <w:rFonts w:ascii="宋体" w:eastAsia="宋体" w:hAnsi="宋体" w:hint="eastAsia"/>
              </w:rPr>
              <w:t>针对出现的特殊的，重大事件进行专题讨论，如：成员未能按时完成作业，项目有变更等情况。</w:t>
            </w:r>
          </w:p>
        </w:tc>
        <w:tc>
          <w:tcPr>
            <w:tcW w:w="978" w:type="dxa"/>
            <w:shd w:val="clear" w:color="auto" w:fill="auto"/>
          </w:tcPr>
          <w:p w14:paraId="6ABB0CB0" w14:textId="77777777" w:rsidR="005E2438" w:rsidRPr="003F182A" w:rsidRDefault="005E2438" w:rsidP="005E2438">
            <w:pPr>
              <w:rPr>
                <w:rFonts w:ascii="宋体" w:eastAsia="宋体" w:hAnsi="宋体"/>
              </w:rPr>
            </w:pPr>
            <w:r w:rsidRPr="003F182A">
              <w:rPr>
                <w:rFonts w:ascii="宋体" w:eastAsia="宋体" w:hAnsi="宋体" w:hint="eastAsia"/>
              </w:rPr>
              <w:t>不定期</w:t>
            </w:r>
          </w:p>
        </w:tc>
        <w:tc>
          <w:tcPr>
            <w:tcW w:w="990" w:type="dxa"/>
            <w:shd w:val="clear" w:color="auto" w:fill="auto"/>
          </w:tcPr>
          <w:p w14:paraId="24E2A584"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25F47546" w14:textId="77777777" w:rsidR="005E2438" w:rsidRPr="003F182A" w:rsidRDefault="005E2438" w:rsidP="005E2438">
            <w:pPr>
              <w:rPr>
                <w:rFonts w:ascii="宋体" w:eastAsia="宋体" w:hAnsi="宋体"/>
              </w:rPr>
            </w:pPr>
            <w:r w:rsidRPr="003F182A">
              <w:rPr>
                <w:rFonts w:ascii="宋体" w:eastAsia="宋体" w:hAnsi="宋体" w:hint="eastAsia"/>
              </w:rPr>
              <w:t>项目组相关成员</w:t>
            </w:r>
          </w:p>
        </w:tc>
        <w:tc>
          <w:tcPr>
            <w:tcW w:w="1326" w:type="dxa"/>
            <w:shd w:val="clear" w:color="auto" w:fill="auto"/>
          </w:tcPr>
          <w:p w14:paraId="2E43BA60"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15333D7E" w14:textId="77777777" w:rsidTr="005E2438">
        <w:trPr>
          <w:trHeight w:val="479"/>
          <w:jc w:val="center"/>
        </w:trPr>
        <w:tc>
          <w:tcPr>
            <w:tcW w:w="650" w:type="dxa"/>
            <w:shd w:val="clear" w:color="auto" w:fill="auto"/>
          </w:tcPr>
          <w:p w14:paraId="148041AE"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1302" w:type="dxa"/>
            <w:shd w:val="clear" w:color="auto" w:fill="auto"/>
          </w:tcPr>
          <w:p w14:paraId="17645C32" w14:textId="77777777" w:rsidR="005E2438" w:rsidRPr="003F182A" w:rsidRDefault="005E2438" w:rsidP="005E2438">
            <w:pPr>
              <w:rPr>
                <w:rFonts w:ascii="宋体" w:eastAsia="宋体" w:hAnsi="宋体"/>
              </w:rPr>
            </w:pPr>
            <w:r w:rsidRPr="003F182A">
              <w:rPr>
                <w:rFonts w:ascii="宋体" w:eastAsia="宋体" w:hAnsi="宋体" w:hint="eastAsia"/>
              </w:rPr>
              <w:t>评审会议</w:t>
            </w:r>
          </w:p>
        </w:tc>
        <w:tc>
          <w:tcPr>
            <w:tcW w:w="1629" w:type="dxa"/>
            <w:shd w:val="clear" w:color="auto" w:fill="auto"/>
          </w:tcPr>
          <w:p w14:paraId="0031B58C" w14:textId="77777777" w:rsidR="005E2438" w:rsidRPr="003F182A" w:rsidRDefault="005E2438" w:rsidP="005E2438">
            <w:pPr>
              <w:rPr>
                <w:rFonts w:ascii="宋体" w:eastAsia="宋体" w:hAnsi="宋体"/>
              </w:rPr>
            </w:pPr>
            <w:r w:rsidRPr="003F182A">
              <w:rPr>
                <w:rFonts w:ascii="宋体" w:eastAsia="宋体" w:hAnsi="宋体" w:hint="eastAsia"/>
              </w:rPr>
              <w:t>按照里程碑开展评审</w:t>
            </w:r>
          </w:p>
        </w:tc>
        <w:tc>
          <w:tcPr>
            <w:tcW w:w="978" w:type="dxa"/>
            <w:shd w:val="clear" w:color="auto" w:fill="auto"/>
          </w:tcPr>
          <w:p w14:paraId="0E0E6500" w14:textId="77777777" w:rsidR="005E2438" w:rsidRPr="003F182A" w:rsidRDefault="005E2438" w:rsidP="005E2438">
            <w:pPr>
              <w:rPr>
                <w:rFonts w:ascii="宋体" w:eastAsia="宋体" w:hAnsi="宋体"/>
              </w:rPr>
            </w:pPr>
            <w:r w:rsidRPr="003F182A">
              <w:rPr>
                <w:rFonts w:ascii="宋体" w:eastAsia="宋体" w:hAnsi="宋体" w:hint="eastAsia"/>
              </w:rPr>
              <w:t>里程碑</w:t>
            </w:r>
          </w:p>
        </w:tc>
        <w:tc>
          <w:tcPr>
            <w:tcW w:w="990" w:type="dxa"/>
            <w:shd w:val="clear" w:color="auto" w:fill="auto"/>
          </w:tcPr>
          <w:p w14:paraId="594559C3"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54916EDA" w14:textId="77777777" w:rsidR="005E2438" w:rsidRPr="003F182A" w:rsidRDefault="005E2438" w:rsidP="005E2438">
            <w:pPr>
              <w:rPr>
                <w:rFonts w:ascii="宋体" w:eastAsia="宋体" w:hAnsi="宋体"/>
              </w:rPr>
            </w:pPr>
            <w:r w:rsidRPr="003F182A">
              <w:rPr>
                <w:rFonts w:ascii="宋体" w:eastAsia="宋体" w:hAnsi="宋体" w:hint="eastAsia"/>
              </w:rPr>
              <w:t>项目组成员</w:t>
            </w:r>
          </w:p>
        </w:tc>
        <w:tc>
          <w:tcPr>
            <w:tcW w:w="1326" w:type="dxa"/>
            <w:shd w:val="clear" w:color="auto" w:fill="auto"/>
          </w:tcPr>
          <w:p w14:paraId="6A568B84" w14:textId="77777777" w:rsidR="005E2438" w:rsidRPr="003F182A" w:rsidRDefault="005E2438" w:rsidP="005E2438">
            <w:pPr>
              <w:rPr>
                <w:rFonts w:ascii="宋体" w:eastAsia="宋体" w:hAnsi="宋体"/>
              </w:rPr>
            </w:pPr>
            <w:r w:rsidRPr="003F182A">
              <w:rPr>
                <w:rFonts w:ascii="宋体" w:eastAsia="宋体" w:hAnsi="宋体" w:hint="eastAsia"/>
              </w:rPr>
              <w:t>杨枨老师，侯宏伦老师</w:t>
            </w:r>
          </w:p>
        </w:tc>
      </w:tr>
    </w:tbl>
    <w:p w14:paraId="69CACBE2" w14:textId="77777777" w:rsidR="005E2438" w:rsidRPr="003F182A" w:rsidRDefault="005E2438" w:rsidP="005E2438">
      <w:pPr>
        <w:pStyle w:val="3"/>
        <w:rPr>
          <w:rFonts w:ascii="宋体" w:eastAsia="宋体" w:hAnsi="宋体"/>
        </w:rPr>
      </w:pPr>
      <w:bookmarkStart w:id="1549" w:name="_Toc525928555"/>
      <w:bookmarkStart w:id="1550" w:name="_Toc525928657"/>
      <w:bookmarkStart w:id="1551" w:name="_Toc525928724"/>
      <w:bookmarkStart w:id="1552" w:name="_Toc525929114"/>
      <w:bookmarkStart w:id="1553" w:name="_Toc525929150"/>
      <w:bookmarkStart w:id="1554" w:name="_Toc525935994"/>
      <w:bookmarkStart w:id="1555" w:name="_Toc526017366"/>
      <w:bookmarkStart w:id="1556" w:name="_Toc526017409"/>
      <w:bookmarkStart w:id="1557" w:name="_Toc526017446"/>
      <w:bookmarkStart w:id="1558" w:name="_Toc526024424"/>
      <w:bookmarkStart w:id="1559" w:name="_Toc526024837"/>
      <w:bookmarkStart w:id="1560" w:name="_Toc526024963"/>
      <w:bookmarkStart w:id="1561" w:name="_Toc526025171"/>
      <w:bookmarkStart w:id="1562" w:name="_Toc526616516"/>
      <w:bookmarkStart w:id="1563" w:name="_Toc526616660"/>
      <w:bookmarkStart w:id="1564" w:name="_Toc529546311"/>
      <w:r w:rsidRPr="003F182A">
        <w:rPr>
          <w:rFonts w:ascii="宋体" w:eastAsia="宋体" w:hAnsi="宋体" w:hint="eastAsia"/>
        </w:rPr>
        <w:t>6.2会议制度</w:t>
      </w:r>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5E2438" w:rsidRPr="003F182A" w14:paraId="2FBE7E1B" w14:textId="77777777" w:rsidTr="005E2438">
        <w:tc>
          <w:tcPr>
            <w:tcW w:w="1413" w:type="dxa"/>
            <w:shd w:val="clear" w:color="auto" w:fill="auto"/>
          </w:tcPr>
          <w:p w14:paraId="23FC97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4961" w:type="dxa"/>
            <w:shd w:val="clear" w:color="auto" w:fill="auto"/>
          </w:tcPr>
          <w:p w14:paraId="2C4875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制定内容</w:t>
            </w:r>
          </w:p>
        </w:tc>
        <w:tc>
          <w:tcPr>
            <w:tcW w:w="1922" w:type="dxa"/>
            <w:shd w:val="clear" w:color="auto" w:fill="auto"/>
          </w:tcPr>
          <w:p w14:paraId="72C5F7C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40AA1A15" w14:textId="77777777" w:rsidTr="005E2438">
        <w:tc>
          <w:tcPr>
            <w:tcW w:w="1413" w:type="dxa"/>
            <w:shd w:val="clear" w:color="auto" w:fill="auto"/>
          </w:tcPr>
          <w:p w14:paraId="39F8A7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4961" w:type="dxa"/>
            <w:shd w:val="clear" w:color="auto" w:fill="auto"/>
          </w:tcPr>
          <w:p w14:paraId="133718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项目组成员无法参加例会时，需要提前和项目经理请假</w:t>
            </w:r>
          </w:p>
        </w:tc>
        <w:tc>
          <w:tcPr>
            <w:tcW w:w="1922" w:type="dxa"/>
            <w:shd w:val="clear" w:color="auto" w:fill="auto"/>
          </w:tcPr>
          <w:p w14:paraId="43B2E28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获得PM准许后才可</w:t>
            </w:r>
          </w:p>
        </w:tc>
      </w:tr>
      <w:tr w:rsidR="005E2438" w:rsidRPr="003F182A" w14:paraId="3FC14E7C" w14:textId="77777777" w:rsidTr="005E2438">
        <w:tc>
          <w:tcPr>
            <w:tcW w:w="1413" w:type="dxa"/>
            <w:shd w:val="clear" w:color="auto" w:fill="auto"/>
          </w:tcPr>
          <w:p w14:paraId="58B76FD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4961" w:type="dxa"/>
            <w:shd w:val="clear" w:color="auto" w:fill="auto"/>
          </w:tcPr>
          <w:p w14:paraId="10499D1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项目组成员必须要按时参加会议，不得迟到</w:t>
            </w:r>
          </w:p>
        </w:tc>
        <w:tc>
          <w:tcPr>
            <w:tcW w:w="1922" w:type="dxa"/>
            <w:shd w:val="clear" w:color="auto" w:fill="auto"/>
          </w:tcPr>
          <w:p w14:paraId="731D227F" w14:textId="77777777" w:rsidR="005E2438" w:rsidRPr="003F182A" w:rsidRDefault="005E2438" w:rsidP="005E2438">
            <w:pPr>
              <w:rPr>
                <w:rFonts w:ascii="宋体" w:eastAsia="宋体" w:hAnsi="宋体"/>
                <w:szCs w:val="21"/>
              </w:rPr>
            </w:pPr>
          </w:p>
        </w:tc>
      </w:tr>
      <w:tr w:rsidR="005E2438" w:rsidRPr="003F182A" w14:paraId="44460817" w14:textId="77777777" w:rsidTr="005E2438">
        <w:tc>
          <w:tcPr>
            <w:tcW w:w="1413" w:type="dxa"/>
            <w:shd w:val="clear" w:color="auto" w:fill="auto"/>
          </w:tcPr>
          <w:p w14:paraId="75ECB7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c>
          <w:tcPr>
            <w:tcW w:w="4961" w:type="dxa"/>
            <w:shd w:val="clear" w:color="auto" w:fill="auto"/>
          </w:tcPr>
          <w:p w14:paraId="155020E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项目经理每次例会前做好会前筹备</w:t>
            </w:r>
          </w:p>
        </w:tc>
        <w:tc>
          <w:tcPr>
            <w:tcW w:w="1922" w:type="dxa"/>
            <w:shd w:val="clear" w:color="auto" w:fill="auto"/>
          </w:tcPr>
          <w:p w14:paraId="3E0AED7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会议目的，会议参加者，会议议程，会议场所，会议材料</w:t>
            </w:r>
          </w:p>
        </w:tc>
      </w:tr>
      <w:tr w:rsidR="005E2438" w:rsidRPr="003F182A" w14:paraId="59A4045F" w14:textId="77777777" w:rsidTr="005E2438">
        <w:tc>
          <w:tcPr>
            <w:tcW w:w="1413" w:type="dxa"/>
            <w:shd w:val="clear" w:color="auto" w:fill="auto"/>
          </w:tcPr>
          <w:p w14:paraId="4DB123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w:t>
            </w:r>
          </w:p>
        </w:tc>
        <w:tc>
          <w:tcPr>
            <w:tcW w:w="4961" w:type="dxa"/>
            <w:shd w:val="clear" w:color="auto" w:fill="auto"/>
          </w:tcPr>
          <w:p w14:paraId="1FB9900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项目经理例会期间管理</w:t>
            </w:r>
          </w:p>
        </w:tc>
        <w:tc>
          <w:tcPr>
            <w:tcW w:w="1922" w:type="dxa"/>
            <w:shd w:val="clear" w:color="auto" w:fill="auto"/>
          </w:tcPr>
          <w:p w14:paraId="2CD745F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时间控制，主题控制，秩序控制，总结成果</w:t>
            </w:r>
          </w:p>
        </w:tc>
      </w:tr>
      <w:tr w:rsidR="005E2438" w:rsidRPr="003F182A" w14:paraId="183BA259" w14:textId="77777777" w:rsidTr="005E2438">
        <w:tc>
          <w:tcPr>
            <w:tcW w:w="1413" w:type="dxa"/>
            <w:shd w:val="clear" w:color="auto" w:fill="auto"/>
          </w:tcPr>
          <w:p w14:paraId="0448A3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c>
          <w:tcPr>
            <w:tcW w:w="4961" w:type="dxa"/>
            <w:shd w:val="clear" w:color="auto" w:fill="auto"/>
          </w:tcPr>
          <w:p w14:paraId="71A505B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项目组指定成员会后收尾</w:t>
            </w:r>
          </w:p>
        </w:tc>
        <w:tc>
          <w:tcPr>
            <w:tcW w:w="1922" w:type="dxa"/>
            <w:shd w:val="clear" w:color="auto" w:fill="auto"/>
          </w:tcPr>
          <w:p w14:paraId="62D81F7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会议纪要，会议传达，文件存档，会议录音</w:t>
            </w:r>
          </w:p>
        </w:tc>
      </w:tr>
    </w:tbl>
    <w:p w14:paraId="42CFF7D0" w14:textId="77777777" w:rsidR="005E2438" w:rsidRPr="003F182A" w:rsidRDefault="005E2438" w:rsidP="005E2438">
      <w:pPr>
        <w:pStyle w:val="3"/>
        <w:rPr>
          <w:rFonts w:ascii="宋体" w:eastAsia="宋体" w:hAnsi="宋体"/>
        </w:rPr>
      </w:pPr>
      <w:bookmarkStart w:id="1565" w:name="_Toc525928556"/>
      <w:bookmarkStart w:id="1566" w:name="_Toc525928658"/>
      <w:bookmarkStart w:id="1567" w:name="_Toc525928725"/>
      <w:bookmarkStart w:id="1568" w:name="_Toc525929115"/>
      <w:bookmarkStart w:id="1569" w:name="_Toc525929151"/>
      <w:bookmarkStart w:id="1570" w:name="_Toc525935995"/>
      <w:bookmarkStart w:id="1571" w:name="_Toc526017367"/>
      <w:bookmarkStart w:id="1572" w:name="_Toc526017410"/>
      <w:bookmarkStart w:id="1573" w:name="_Toc526017447"/>
      <w:bookmarkStart w:id="1574" w:name="_Toc526024425"/>
      <w:bookmarkStart w:id="1575" w:name="_Toc526024838"/>
      <w:bookmarkStart w:id="1576" w:name="_Toc526024964"/>
      <w:bookmarkStart w:id="1577" w:name="_Toc526025172"/>
      <w:bookmarkStart w:id="1578" w:name="_Toc526616517"/>
      <w:bookmarkStart w:id="1579" w:name="_Toc526616661"/>
      <w:bookmarkStart w:id="1580" w:name="_Toc529546312"/>
      <w:r w:rsidRPr="003F182A">
        <w:rPr>
          <w:rFonts w:ascii="宋体" w:eastAsia="宋体" w:hAnsi="宋体" w:hint="eastAsia"/>
        </w:rPr>
        <w:t>6.3开发者内部沟通计划</w:t>
      </w:r>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p>
    <w:p w14:paraId="3F62CB57" w14:textId="77777777" w:rsidR="005E2438" w:rsidRPr="003F182A" w:rsidRDefault="005E2438" w:rsidP="005E2438">
      <w:pPr>
        <w:rPr>
          <w:rFonts w:ascii="宋体" w:eastAsia="宋体" w:hAnsi="宋体"/>
        </w:rPr>
      </w:pPr>
      <w:r w:rsidRPr="003F182A">
        <w:rPr>
          <w:rFonts w:ascii="宋体" w:eastAsia="宋体" w:hAnsi="宋体" w:hint="eastAsia"/>
        </w:rPr>
        <w:t>项目组每周举行两次面对面例会。同时项目组成员可以通过</w:t>
      </w:r>
      <w:r w:rsidRPr="003F182A">
        <w:rPr>
          <w:rFonts w:ascii="宋体" w:eastAsia="宋体" w:hAnsi="宋体" w:hint="eastAsia"/>
          <w:b/>
          <w:u w:val="single"/>
        </w:rPr>
        <w:t>QQ</w:t>
      </w:r>
      <w:r w:rsidRPr="003F182A">
        <w:rPr>
          <w:rFonts w:ascii="宋体" w:eastAsia="宋体" w:hAnsi="宋体" w:hint="eastAsia"/>
        </w:rPr>
        <w:t>，微信，邮箱，电话保持联系。使用git对项目进行版本控制。开发者内部主要以会议的形式来进行沟通。</w:t>
      </w:r>
    </w:p>
    <w:tbl>
      <w:tblPr>
        <w:tblStyle w:val="a7"/>
        <w:tblW w:w="0" w:type="auto"/>
        <w:tblLook w:val="04A0" w:firstRow="1" w:lastRow="0" w:firstColumn="1" w:lastColumn="0" w:noHBand="0" w:noVBand="1"/>
      </w:tblPr>
      <w:tblGrid>
        <w:gridCol w:w="2765"/>
        <w:gridCol w:w="2765"/>
        <w:gridCol w:w="2766"/>
      </w:tblGrid>
      <w:tr w:rsidR="005E2438" w:rsidRPr="003F182A" w14:paraId="4B77A7CF" w14:textId="77777777" w:rsidTr="005E2438">
        <w:tc>
          <w:tcPr>
            <w:tcW w:w="2765" w:type="dxa"/>
          </w:tcPr>
          <w:p w14:paraId="4C1FAE35"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2765" w:type="dxa"/>
          </w:tcPr>
          <w:p w14:paraId="766B0CC7" w14:textId="77777777" w:rsidR="005E2438" w:rsidRPr="003F182A" w:rsidRDefault="005E2438" w:rsidP="005E2438">
            <w:pPr>
              <w:rPr>
                <w:rFonts w:ascii="宋体" w:eastAsia="宋体" w:hAnsi="宋体"/>
              </w:rPr>
            </w:pPr>
            <w:r w:rsidRPr="003F182A">
              <w:rPr>
                <w:rFonts w:ascii="宋体" w:eastAsia="宋体" w:hAnsi="宋体" w:hint="eastAsia"/>
              </w:rPr>
              <w:t>工具</w:t>
            </w:r>
          </w:p>
        </w:tc>
        <w:tc>
          <w:tcPr>
            <w:tcW w:w="2766" w:type="dxa"/>
          </w:tcPr>
          <w:p w14:paraId="03D63338" w14:textId="77777777" w:rsidR="005E2438" w:rsidRPr="003F182A" w:rsidRDefault="005E2438" w:rsidP="005E2438">
            <w:pPr>
              <w:rPr>
                <w:rFonts w:ascii="宋体" w:eastAsia="宋体" w:hAnsi="宋体"/>
              </w:rPr>
            </w:pPr>
            <w:r w:rsidRPr="003F182A">
              <w:rPr>
                <w:rFonts w:ascii="宋体" w:eastAsia="宋体" w:hAnsi="宋体" w:hint="eastAsia"/>
              </w:rPr>
              <w:t>目的</w:t>
            </w:r>
          </w:p>
        </w:tc>
      </w:tr>
      <w:tr w:rsidR="005E2438" w:rsidRPr="003F182A" w14:paraId="6C886A6C" w14:textId="77777777" w:rsidTr="005E2438">
        <w:tc>
          <w:tcPr>
            <w:tcW w:w="2765" w:type="dxa"/>
          </w:tcPr>
          <w:p w14:paraId="486DA07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2765" w:type="dxa"/>
          </w:tcPr>
          <w:p w14:paraId="30B0ECA3" w14:textId="77777777" w:rsidR="005E2438" w:rsidRPr="003F182A" w:rsidRDefault="005E2438" w:rsidP="005E2438">
            <w:pPr>
              <w:rPr>
                <w:rFonts w:ascii="宋体" w:eastAsia="宋体" w:hAnsi="宋体"/>
              </w:rPr>
            </w:pPr>
            <w:r w:rsidRPr="003F182A">
              <w:rPr>
                <w:rFonts w:ascii="宋体" w:eastAsia="宋体" w:hAnsi="宋体" w:hint="eastAsia"/>
              </w:rPr>
              <w:t>QQ</w:t>
            </w:r>
          </w:p>
        </w:tc>
        <w:tc>
          <w:tcPr>
            <w:tcW w:w="2766" w:type="dxa"/>
          </w:tcPr>
          <w:p w14:paraId="0E72FE09"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3F616204" w14:textId="77777777" w:rsidTr="005E2438">
        <w:tc>
          <w:tcPr>
            <w:tcW w:w="2765" w:type="dxa"/>
          </w:tcPr>
          <w:p w14:paraId="48679231"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2765" w:type="dxa"/>
          </w:tcPr>
          <w:p w14:paraId="48603D70" w14:textId="77777777" w:rsidR="005E2438" w:rsidRPr="003F182A" w:rsidRDefault="005E2438" w:rsidP="005E2438">
            <w:pPr>
              <w:rPr>
                <w:rFonts w:ascii="宋体" w:eastAsia="宋体" w:hAnsi="宋体"/>
              </w:rPr>
            </w:pPr>
            <w:r w:rsidRPr="003F182A">
              <w:rPr>
                <w:rFonts w:ascii="宋体" w:eastAsia="宋体" w:hAnsi="宋体" w:hint="eastAsia"/>
              </w:rPr>
              <w:t>微信</w:t>
            </w:r>
          </w:p>
        </w:tc>
        <w:tc>
          <w:tcPr>
            <w:tcW w:w="2766" w:type="dxa"/>
          </w:tcPr>
          <w:p w14:paraId="2F21D126"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w:t>
            </w:r>
            <w:r w:rsidRPr="003F182A">
              <w:rPr>
                <w:rFonts w:ascii="宋体" w:eastAsia="宋体" w:hAnsi="宋体" w:hint="eastAsia"/>
              </w:rPr>
              <w:lastRenderedPageBreak/>
              <w:t>在线例会。</w:t>
            </w:r>
          </w:p>
        </w:tc>
      </w:tr>
      <w:tr w:rsidR="005E2438" w:rsidRPr="003F182A" w14:paraId="23D41EF8" w14:textId="77777777" w:rsidTr="005E2438">
        <w:tc>
          <w:tcPr>
            <w:tcW w:w="2765" w:type="dxa"/>
          </w:tcPr>
          <w:p w14:paraId="15FA0AAC" w14:textId="77777777" w:rsidR="005E2438" w:rsidRPr="003F182A" w:rsidRDefault="005E2438" w:rsidP="005E2438">
            <w:pPr>
              <w:rPr>
                <w:rFonts w:ascii="宋体" w:eastAsia="宋体" w:hAnsi="宋体"/>
              </w:rPr>
            </w:pPr>
            <w:r w:rsidRPr="003F182A">
              <w:rPr>
                <w:rFonts w:ascii="宋体" w:eastAsia="宋体" w:hAnsi="宋体" w:hint="eastAsia"/>
              </w:rPr>
              <w:lastRenderedPageBreak/>
              <w:t>3</w:t>
            </w:r>
          </w:p>
        </w:tc>
        <w:tc>
          <w:tcPr>
            <w:tcW w:w="2765" w:type="dxa"/>
          </w:tcPr>
          <w:p w14:paraId="34782C72" w14:textId="77777777" w:rsidR="005E2438" w:rsidRPr="003F182A" w:rsidRDefault="005E2438" w:rsidP="005E2438">
            <w:pPr>
              <w:rPr>
                <w:rFonts w:ascii="宋体" w:eastAsia="宋体" w:hAnsi="宋体"/>
              </w:rPr>
            </w:pPr>
            <w:r w:rsidRPr="003F182A">
              <w:rPr>
                <w:rFonts w:ascii="宋体" w:eastAsia="宋体" w:hAnsi="宋体" w:hint="eastAsia"/>
              </w:rPr>
              <w:t>邮箱</w:t>
            </w:r>
          </w:p>
        </w:tc>
        <w:tc>
          <w:tcPr>
            <w:tcW w:w="2766" w:type="dxa"/>
          </w:tcPr>
          <w:p w14:paraId="014DE197" w14:textId="77777777" w:rsidR="005E2438" w:rsidRPr="003F182A" w:rsidRDefault="005E2438" w:rsidP="005E2438">
            <w:pPr>
              <w:rPr>
                <w:rFonts w:ascii="宋体" w:eastAsia="宋体" w:hAnsi="宋体"/>
              </w:rPr>
            </w:pPr>
            <w:r w:rsidRPr="003F182A">
              <w:rPr>
                <w:rFonts w:ascii="宋体" w:eastAsia="宋体" w:hAnsi="宋体" w:hint="eastAsia"/>
              </w:rPr>
              <w:t>项目成员用于接收交付物</w:t>
            </w:r>
          </w:p>
        </w:tc>
      </w:tr>
      <w:tr w:rsidR="005E2438" w:rsidRPr="003F182A" w14:paraId="56214377" w14:textId="77777777" w:rsidTr="005E2438">
        <w:tc>
          <w:tcPr>
            <w:tcW w:w="2765" w:type="dxa"/>
          </w:tcPr>
          <w:p w14:paraId="1BB4E404"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2765" w:type="dxa"/>
          </w:tcPr>
          <w:p w14:paraId="059C3D38" w14:textId="77777777" w:rsidR="005E2438" w:rsidRPr="003F182A" w:rsidRDefault="005E2438" w:rsidP="005E2438">
            <w:pPr>
              <w:rPr>
                <w:rFonts w:ascii="宋体" w:eastAsia="宋体" w:hAnsi="宋体"/>
              </w:rPr>
            </w:pPr>
            <w:r w:rsidRPr="003F182A">
              <w:rPr>
                <w:rFonts w:ascii="宋体" w:eastAsia="宋体" w:hAnsi="宋体" w:hint="eastAsia"/>
              </w:rPr>
              <w:t>电话</w:t>
            </w:r>
          </w:p>
        </w:tc>
        <w:tc>
          <w:tcPr>
            <w:tcW w:w="2766" w:type="dxa"/>
          </w:tcPr>
          <w:p w14:paraId="55E53B50" w14:textId="77777777" w:rsidR="005E2438" w:rsidRPr="003F182A" w:rsidRDefault="005E2438" w:rsidP="005E2438">
            <w:pPr>
              <w:rPr>
                <w:rFonts w:ascii="宋体" w:eastAsia="宋体" w:hAnsi="宋体"/>
              </w:rPr>
            </w:pPr>
            <w:r w:rsidRPr="003F182A">
              <w:rPr>
                <w:rFonts w:ascii="宋体" w:eastAsia="宋体" w:hAnsi="宋体" w:hint="eastAsia"/>
              </w:rPr>
              <w:t>在项目组成员无法使用QQ，微信联系上时，使用电话联系</w:t>
            </w:r>
          </w:p>
        </w:tc>
      </w:tr>
      <w:tr w:rsidR="005E2438" w:rsidRPr="003F182A" w14:paraId="173921E6" w14:textId="77777777" w:rsidTr="005E2438">
        <w:tc>
          <w:tcPr>
            <w:tcW w:w="2765" w:type="dxa"/>
          </w:tcPr>
          <w:p w14:paraId="552614D4" w14:textId="77777777" w:rsidR="005E2438" w:rsidRPr="003F182A" w:rsidRDefault="005E2438" w:rsidP="005E2438">
            <w:pPr>
              <w:rPr>
                <w:rFonts w:ascii="宋体" w:eastAsia="宋体" w:hAnsi="宋体"/>
              </w:rPr>
            </w:pPr>
            <w:r w:rsidRPr="003F182A">
              <w:rPr>
                <w:rFonts w:ascii="宋体" w:eastAsia="宋体" w:hAnsi="宋体" w:hint="eastAsia"/>
              </w:rPr>
              <w:t>5</w:t>
            </w:r>
          </w:p>
        </w:tc>
        <w:tc>
          <w:tcPr>
            <w:tcW w:w="2765" w:type="dxa"/>
          </w:tcPr>
          <w:p w14:paraId="30F9F8BC" w14:textId="77777777" w:rsidR="005E2438" w:rsidRPr="003F182A" w:rsidRDefault="005E2438" w:rsidP="005E2438">
            <w:pPr>
              <w:rPr>
                <w:rFonts w:ascii="宋体" w:eastAsia="宋体" w:hAnsi="宋体"/>
              </w:rPr>
            </w:pPr>
            <w:r w:rsidRPr="003F182A">
              <w:rPr>
                <w:rFonts w:ascii="宋体" w:eastAsia="宋体" w:hAnsi="宋体"/>
              </w:rPr>
              <w:t>G</w:t>
            </w:r>
            <w:r w:rsidRPr="003F182A">
              <w:rPr>
                <w:rFonts w:ascii="宋体" w:eastAsia="宋体" w:hAnsi="宋体" w:hint="eastAsia"/>
              </w:rPr>
              <w:t>it</w:t>
            </w:r>
          </w:p>
        </w:tc>
        <w:tc>
          <w:tcPr>
            <w:tcW w:w="2766" w:type="dxa"/>
          </w:tcPr>
          <w:p w14:paraId="00C81779" w14:textId="77777777" w:rsidR="005E2438" w:rsidRPr="003F182A" w:rsidRDefault="005E2438" w:rsidP="005E2438">
            <w:pPr>
              <w:rPr>
                <w:rFonts w:ascii="宋体" w:eastAsia="宋体" w:hAnsi="宋体"/>
              </w:rPr>
            </w:pPr>
            <w:r w:rsidRPr="003F182A">
              <w:rPr>
                <w:rFonts w:ascii="宋体" w:eastAsia="宋体" w:hAnsi="宋体" w:hint="eastAsia"/>
              </w:rPr>
              <w:t>项目组成员用于提交自己的任务以及PM的审查，做到交付物的配置管理</w:t>
            </w:r>
          </w:p>
        </w:tc>
      </w:tr>
    </w:tbl>
    <w:p w14:paraId="05D63D17" w14:textId="77777777" w:rsidR="005E2438" w:rsidRPr="003F182A" w:rsidRDefault="005E2438" w:rsidP="005E2438">
      <w:pPr>
        <w:rPr>
          <w:rFonts w:ascii="宋体" w:eastAsia="宋体" w:hAnsi="宋体"/>
        </w:rPr>
      </w:pPr>
    </w:p>
    <w:p w14:paraId="06F253BE" w14:textId="77777777" w:rsidR="005E2438" w:rsidRPr="003F182A" w:rsidRDefault="005E2438" w:rsidP="005E2438">
      <w:pPr>
        <w:rPr>
          <w:rFonts w:ascii="宋体" w:eastAsia="宋体" w:hAnsi="宋体"/>
        </w:rPr>
      </w:pPr>
    </w:p>
    <w:p w14:paraId="19835A95" w14:textId="77777777" w:rsidR="005E2438" w:rsidRPr="003F182A" w:rsidRDefault="005E2438" w:rsidP="005E2438">
      <w:pPr>
        <w:pStyle w:val="3"/>
        <w:rPr>
          <w:rFonts w:ascii="宋体" w:eastAsia="宋体" w:hAnsi="宋体"/>
        </w:rPr>
      </w:pPr>
      <w:bookmarkStart w:id="1581" w:name="_Toc525928659"/>
      <w:bookmarkStart w:id="1582" w:name="_Toc525928726"/>
      <w:bookmarkStart w:id="1583" w:name="_Toc525929116"/>
      <w:bookmarkStart w:id="1584" w:name="_Toc525929152"/>
      <w:bookmarkStart w:id="1585" w:name="_Toc525935996"/>
      <w:bookmarkStart w:id="1586" w:name="_Toc526017368"/>
      <w:bookmarkStart w:id="1587" w:name="_Toc526017411"/>
      <w:bookmarkStart w:id="1588" w:name="_Toc526017448"/>
      <w:bookmarkStart w:id="1589" w:name="_Toc526024426"/>
      <w:bookmarkStart w:id="1590" w:name="_Toc526024839"/>
      <w:bookmarkStart w:id="1591" w:name="_Toc526024965"/>
      <w:bookmarkStart w:id="1592" w:name="_Toc526025173"/>
      <w:bookmarkStart w:id="1593" w:name="_Toc526616518"/>
      <w:bookmarkStart w:id="1594" w:name="_Toc526616662"/>
      <w:bookmarkStart w:id="1595" w:name="_Toc529546313"/>
      <w:r w:rsidRPr="003F182A">
        <w:rPr>
          <w:rFonts w:ascii="宋体" w:eastAsia="宋体" w:hAnsi="宋体" w:hint="eastAsia"/>
        </w:rPr>
        <w:t>6.4</w:t>
      </w:r>
      <w:r w:rsidRPr="003F182A">
        <w:rPr>
          <w:rFonts w:ascii="宋体" w:eastAsia="宋体" w:hAnsi="宋体" w:hint="eastAsia"/>
          <w:bCs w:val="0"/>
        </w:rPr>
        <w:t>开发者和客户沟通计划</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p>
    <w:p w14:paraId="5F36CAF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客户为杨枨老师和侯宏伦老师，项目成员通过邮件预约的方式来找客户进行面对面的谈话交流，同时也可以通过微信和邮箱来和客户保持联系。</w:t>
      </w:r>
    </w:p>
    <w:p w14:paraId="5414B30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5E2438" w:rsidRPr="003F182A" w14:paraId="5B713CA7" w14:textId="77777777" w:rsidTr="005E2438">
        <w:tc>
          <w:tcPr>
            <w:tcW w:w="1037" w:type="dxa"/>
            <w:shd w:val="clear" w:color="auto" w:fill="auto"/>
          </w:tcPr>
          <w:p w14:paraId="392578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1037" w:type="dxa"/>
            <w:shd w:val="clear" w:color="auto" w:fill="auto"/>
          </w:tcPr>
          <w:p w14:paraId="6D820AA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沟通工作名称</w:t>
            </w:r>
          </w:p>
        </w:tc>
        <w:tc>
          <w:tcPr>
            <w:tcW w:w="1037" w:type="dxa"/>
            <w:shd w:val="clear" w:color="auto" w:fill="auto"/>
          </w:tcPr>
          <w:p w14:paraId="30DEC03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项目阶段</w:t>
            </w:r>
          </w:p>
        </w:tc>
        <w:tc>
          <w:tcPr>
            <w:tcW w:w="1037" w:type="dxa"/>
            <w:shd w:val="clear" w:color="auto" w:fill="auto"/>
          </w:tcPr>
          <w:p w14:paraId="6C80F6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发送方</w:t>
            </w:r>
          </w:p>
        </w:tc>
        <w:tc>
          <w:tcPr>
            <w:tcW w:w="1037" w:type="dxa"/>
            <w:shd w:val="clear" w:color="auto" w:fill="auto"/>
          </w:tcPr>
          <w:p w14:paraId="2A79303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接收方</w:t>
            </w:r>
          </w:p>
        </w:tc>
        <w:tc>
          <w:tcPr>
            <w:tcW w:w="1037" w:type="dxa"/>
            <w:shd w:val="clear" w:color="auto" w:fill="auto"/>
          </w:tcPr>
          <w:p w14:paraId="063ACE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沟通形式</w:t>
            </w:r>
          </w:p>
        </w:tc>
        <w:tc>
          <w:tcPr>
            <w:tcW w:w="1037" w:type="dxa"/>
            <w:shd w:val="clear" w:color="auto" w:fill="auto"/>
          </w:tcPr>
          <w:p w14:paraId="190915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w:t>
            </w:r>
          </w:p>
        </w:tc>
        <w:tc>
          <w:tcPr>
            <w:tcW w:w="1037" w:type="dxa"/>
            <w:shd w:val="clear" w:color="auto" w:fill="auto"/>
          </w:tcPr>
          <w:p w14:paraId="0C7E117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68E30A44" w14:textId="77777777" w:rsidTr="005E2438">
        <w:tc>
          <w:tcPr>
            <w:tcW w:w="1037" w:type="dxa"/>
            <w:shd w:val="clear" w:color="auto" w:fill="auto"/>
          </w:tcPr>
          <w:p w14:paraId="2230A98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1037" w:type="dxa"/>
            <w:shd w:val="clear" w:color="auto" w:fill="auto"/>
          </w:tcPr>
          <w:p w14:paraId="3FE3CE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21656D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4B1FA20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杨枨老师</w:t>
            </w:r>
          </w:p>
        </w:tc>
        <w:tc>
          <w:tcPr>
            <w:tcW w:w="1037" w:type="dxa"/>
            <w:shd w:val="clear" w:color="auto" w:fill="auto"/>
          </w:tcPr>
          <w:p w14:paraId="1797CC1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郦哲聪，冯一鸣，王飞钢，周德阳，刘乐威</w:t>
            </w:r>
          </w:p>
        </w:tc>
        <w:tc>
          <w:tcPr>
            <w:tcW w:w="1037" w:type="dxa"/>
            <w:shd w:val="clear" w:color="auto" w:fill="auto"/>
          </w:tcPr>
          <w:p w14:paraId="357CAD1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0B097AC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2018年10月18日</w:t>
            </w:r>
          </w:p>
        </w:tc>
        <w:tc>
          <w:tcPr>
            <w:tcW w:w="1037" w:type="dxa"/>
            <w:shd w:val="clear" w:color="auto" w:fill="auto"/>
          </w:tcPr>
          <w:p w14:paraId="05B76D2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本次沟通杨老师以项目下达者身份</w:t>
            </w:r>
          </w:p>
        </w:tc>
      </w:tr>
      <w:tr w:rsidR="005E2438" w:rsidRPr="003F182A" w14:paraId="406709E6" w14:textId="77777777" w:rsidTr="005E2438">
        <w:tc>
          <w:tcPr>
            <w:tcW w:w="1037" w:type="dxa"/>
            <w:shd w:val="clear" w:color="auto" w:fill="auto"/>
          </w:tcPr>
          <w:p w14:paraId="690DCD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1037" w:type="dxa"/>
            <w:shd w:val="clear" w:color="auto" w:fill="auto"/>
          </w:tcPr>
          <w:p w14:paraId="518389E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3E4E93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677B7A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杨枨老师</w:t>
            </w:r>
          </w:p>
        </w:tc>
        <w:tc>
          <w:tcPr>
            <w:tcW w:w="1037" w:type="dxa"/>
            <w:shd w:val="clear" w:color="auto" w:fill="auto"/>
          </w:tcPr>
          <w:p w14:paraId="07180E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郦哲聪，冯一鸣，王飞钢，周德阳，刘乐威</w:t>
            </w:r>
          </w:p>
        </w:tc>
        <w:tc>
          <w:tcPr>
            <w:tcW w:w="1037" w:type="dxa"/>
            <w:shd w:val="clear" w:color="auto" w:fill="auto"/>
          </w:tcPr>
          <w:p w14:paraId="40F875F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16D3550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2018年10月30日</w:t>
            </w:r>
          </w:p>
        </w:tc>
        <w:tc>
          <w:tcPr>
            <w:tcW w:w="1037" w:type="dxa"/>
            <w:shd w:val="clear" w:color="auto" w:fill="auto"/>
          </w:tcPr>
          <w:p w14:paraId="44710F5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本次沟通杨老师以教师用户身份</w:t>
            </w:r>
          </w:p>
        </w:tc>
      </w:tr>
    </w:tbl>
    <w:p w14:paraId="4BF38F5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沟通方式</w:t>
      </w:r>
    </w:p>
    <w:tbl>
      <w:tblPr>
        <w:tblStyle w:val="a7"/>
        <w:tblW w:w="0" w:type="auto"/>
        <w:tblLook w:val="04A0" w:firstRow="1" w:lastRow="0" w:firstColumn="1" w:lastColumn="0" w:noHBand="0" w:noVBand="1"/>
      </w:tblPr>
      <w:tblGrid>
        <w:gridCol w:w="2765"/>
        <w:gridCol w:w="2765"/>
        <w:gridCol w:w="2766"/>
      </w:tblGrid>
      <w:tr w:rsidR="005E2438" w:rsidRPr="003F182A" w14:paraId="2BC5A59F" w14:textId="77777777" w:rsidTr="005E2438">
        <w:tc>
          <w:tcPr>
            <w:tcW w:w="2765" w:type="dxa"/>
          </w:tcPr>
          <w:p w14:paraId="59CF3E8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2765" w:type="dxa"/>
          </w:tcPr>
          <w:p w14:paraId="7E9E51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工具</w:t>
            </w:r>
          </w:p>
        </w:tc>
        <w:tc>
          <w:tcPr>
            <w:tcW w:w="2766" w:type="dxa"/>
          </w:tcPr>
          <w:p w14:paraId="1AA7A0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目的</w:t>
            </w:r>
          </w:p>
        </w:tc>
      </w:tr>
      <w:tr w:rsidR="005E2438" w:rsidRPr="003F182A" w14:paraId="5863DFAF" w14:textId="77777777" w:rsidTr="005E2438">
        <w:tc>
          <w:tcPr>
            <w:tcW w:w="2765" w:type="dxa"/>
          </w:tcPr>
          <w:p w14:paraId="586F8B0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2765" w:type="dxa"/>
          </w:tcPr>
          <w:p w14:paraId="4A360D5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微信</w:t>
            </w:r>
          </w:p>
        </w:tc>
        <w:tc>
          <w:tcPr>
            <w:tcW w:w="2766" w:type="dxa"/>
          </w:tcPr>
          <w:p w14:paraId="16ABD05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用于和杨枨老师，侯宏仑老师进行访谈的预约和问题的询问</w:t>
            </w:r>
          </w:p>
        </w:tc>
      </w:tr>
      <w:tr w:rsidR="005E2438" w:rsidRPr="003F182A" w14:paraId="7D0E691B" w14:textId="77777777" w:rsidTr="005E2438">
        <w:tc>
          <w:tcPr>
            <w:tcW w:w="2765" w:type="dxa"/>
          </w:tcPr>
          <w:p w14:paraId="0A892D1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2765" w:type="dxa"/>
          </w:tcPr>
          <w:p w14:paraId="4B94AAF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邮箱</w:t>
            </w:r>
          </w:p>
        </w:tc>
        <w:tc>
          <w:tcPr>
            <w:tcW w:w="2766" w:type="dxa"/>
          </w:tcPr>
          <w:p w14:paraId="2170BCF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用于向杨枨老师，侯宏仑老师提交交付物</w:t>
            </w:r>
          </w:p>
        </w:tc>
      </w:tr>
    </w:tbl>
    <w:p w14:paraId="2CE32A0B" w14:textId="77777777" w:rsidR="005E2438" w:rsidRPr="003F182A" w:rsidRDefault="005E2438" w:rsidP="005E2438">
      <w:pPr>
        <w:rPr>
          <w:rFonts w:ascii="宋体" w:eastAsia="宋体" w:hAnsi="宋体"/>
          <w:szCs w:val="21"/>
        </w:rPr>
      </w:pPr>
    </w:p>
    <w:p w14:paraId="21D0BDF1" w14:textId="77777777" w:rsidR="005E2438" w:rsidRPr="003F182A" w:rsidRDefault="005E2438" w:rsidP="005E2438">
      <w:pPr>
        <w:ind w:firstLine="420"/>
        <w:rPr>
          <w:rFonts w:ascii="宋体" w:eastAsia="宋体" w:hAnsi="宋体"/>
          <w:szCs w:val="21"/>
        </w:rPr>
      </w:pPr>
    </w:p>
    <w:p w14:paraId="60138723" w14:textId="77777777" w:rsidR="005E2438" w:rsidRPr="008F5A49" w:rsidRDefault="005E2438" w:rsidP="005E2438">
      <w:pPr>
        <w:ind w:firstLine="420"/>
      </w:pPr>
    </w:p>
    <w:p w14:paraId="78DC3AE3" w14:textId="77777777" w:rsidR="00A36B8B" w:rsidRPr="00992D92" w:rsidRDefault="00095C3F" w:rsidP="00A36B8B">
      <w:pPr>
        <w:ind w:firstLine="420"/>
      </w:pPr>
      <w:r>
        <w:br w:type="page"/>
      </w:r>
    </w:p>
    <w:p w14:paraId="33CBFDCB" w14:textId="77777777" w:rsidR="003B149C" w:rsidRPr="003F182A" w:rsidRDefault="003B149C" w:rsidP="003B149C">
      <w:pPr>
        <w:pStyle w:val="2"/>
        <w:rPr>
          <w:rFonts w:ascii="宋体" w:eastAsia="宋体" w:hAnsi="宋体"/>
          <w:sz w:val="44"/>
          <w:szCs w:val="44"/>
        </w:rPr>
      </w:pPr>
      <w:bookmarkStart w:id="1596" w:name="_Toc497416140"/>
      <w:bookmarkStart w:id="1597" w:name="_Toc526017369"/>
      <w:bookmarkStart w:id="1598" w:name="_Toc526017412"/>
      <w:bookmarkStart w:id="1599" w:name="_Toc526017449"/>
      <w:bookmarkStart w:id="1600" w:name="_Toc526024427"/>
      <w:bookmarkStart w:id="1601" w:name="_Toc526024840"/>
      <w:bookmarkStart w:id="1602" w:name="_Toc526024966"/>
      <w:bookmarkStart w:id="1603" w:name="_Toc526025174"/>
      <w:bookmarkStart w:id="1604" w:name="_Toc526616519"/>
      <w:bookmarkStart w:id="1605" w:name="_Toc526616663"/>
      <w:bookmarkStart w:id="1606" w:name="_Toc529546314"/>
      <w:bookmarkStart w:id="1607" w:name="_Toc497416145"/>
      <w:r w:rsidRPr="003F182A">
        <w:rPr>
          <w:rFonts w:ascii="宋体" w:eastAsia="宋体" w:hAnsi="宋体" w:hint="eastAsia"/>
          <w:sz w:val="44"/>
          <w:szCs w:val="44"/>
        </w:rPr>
        <w:lastRenderedPageBreak/>
        <w:t>第</w:t>
      </w:r>
      <w:r w:rsidRPr="003F182A">
        <w:rPr>
          <w:rFonts w:ascii="宋体" w:eastAsia="宋体" w:hAnsi="宋体"/>
          <w:sz w:val="44"/>
          <w:szCs w:val="44"/>
        </w:rPr>
        <w:t>7</w:t>
      </w:r>
      <w:r w:rsidRPr="003F182A">
        <w:rPr>
          <w:rFonts w:ascii="宋体" w:eastAsia="宋体" w:hAnsi="宋体" w:hint="eastAsia"/>
          <w:sz w:val="44"/>
          <w:szCs w:val="44"/>
        </w:rPr>
        <w:t>章</w:t>
      </w:r>
      <w:r w:rsidRPr="003F182A">
        <w:rPr>
          <w:rFonts w:ascii="宋体" w:eastAsia="宋体" w:hAnsi="宋体"/>
          <w:sz w:val="44"/>
          <w:szCs w:val="44"/>
        </w:rPr>
        <w:t xml:space="preserve">  </w:t>
      </w:r>
      <w:r w:rsidRPr="003F182A">
        <w:rPr>
          <w:rFonts w:ascii="宋体" w:eastAsia="宋体" w:hAnsi="宋体" w:hint="eastAsia"/>
          <w:sz w:val="44"/>
          <w:szCs w:val="44"/>
        </w:rPr>
        <w:t>风险管理计划</w:t>
      </w:r>
      <w:bookmarkEnd w:id="1596"/>
      <w:bookmarkEnd w:id="1597"/>
      <w:bookmarkEnd w:id="1598"/>
      <w:bookmarkEnd w:id="1599"/>
      <w:bookmarkEnd w:id="1600"/>
      <w:bookmarkEnd w:id="1601"/>
      <w:bookmarkEnd w:id="1602"/>
      <w:bookmarkEnd w:id="1603"/>
      <w:bookmarkEnd w:id="1604"/>
      <w:bookmarkEnd w:id="1605"/>
      <w:bookmarkEnd w:id="1606"/>
    </w:p>
    <w:p w14:paraId="7E4F02BF" w14:textId="77777777" w:rsidR="005E2438" w:rsidRPr="003F182A" w:rsidRDefault="005E2438" w:rsidP="005E2438">
      <w:pPr>
        <w:pStyle w:val="3"/>
        <w:rPr>
          <w:rFonts w:ascii="宋体" w:eastAsia="宋体" w:hAnsi="宋体"/>
        </w:rPr>
      </w:pPr>
      <w:bookmarkStart w:id="1608" w:name="_Toc526616664"/>
      <w:bookmarkStart w:id="1609" w:name="_Toc526616520"/>
      <w:bookmarkStart w:id="1610" w:name="_Toc526025175"/>
      <w:bookmarkStart w:id="1611" w:name="_Toc526024967"/>
      <w:bookmarkStart w:id="1612" w:name="_Toc526024841"/>
      <w:bookmarkStart w:id="1613" w:name="_Toc526024428"/>
      <w:bookmarkStart w:id="1614" w:name="_Toc526017450"/>
      <w:bookmarkStart w:id="1615" w:name="_Toc526017413"/>
      <w:bookmarkStart w:id="1616" w:name="_Toc526017370"/>
      <w:bookmarkStart w:id="1617" w:name="_Toc497416141"/>
      <w:bookmarkStart w:id="1618" w:name="_Toc529546315"/>
      <w:r w:rsidRPr="003F182A">
        <w:rPr>
          <w:rFonts w:ascii="宋体" w:eastAsia="宋体" w:hAnsi="宋体" w:hint="eastAsia"/>
        </w:rPr>
        <w:t>7.1 风险识别</w:t>
      </w:r>
      <w:bookmarkEnd w:id="1608"/>
      <w:bookmarkEnd w:id="1609"/>
      <w:bookmarkEnd w:id="1610"/>
      <w:bookmarkEnd w:id="1611"/>
      <w:bookmarkEnd w:id="1612"/>
      <w:bookmarkEnd w:id="1613"/>
      <w:bookmarkEnd w:id="1614"/>
      <w:bookmarkEnd w:id="1615"/>
      <w:bookmarkEnd w:id="1616"/>
      <w:bookmarkEnd w:id="1617"/>
      <w:bookmarkEnd w:id="1618"/>
    </w:p>
    <w:p w14:paraId="38294BA7" w14:textId="77777777" w:rsidR="005E2438" w:rsidRPr="003F182A" w:rsidRDefault="005E2438" w:rsidP="005E2438">
      <w:pPr>
        <w:pStyle w:val="4"/>
        <w:rPr>
          <w:rFonts w:ascii="宋体" w:eastAsia="宋体" w:hAnsi="宋体"/>
        </w:rPr>
      </w:pPr>
      <w:bookmarkStart w:id="1619" w:name="_Toc526616665"/>
      <w:bookmarkStart w:id="1620" w:name="_Toc526025176"/>
      <w:bookmarkStart w:id="1621" w:name="_Toc529546316"/>
      <w:r w:rsidRPr="003F182A">
        <w:rPr>
          <w:rFonts w:ascii="宋体" w:eastAsia="宋体" w:hAnsi="宋体" w:hint="eastAsia"/>
        </w:rPr>
        <w:t>7.1.1 标识风险</w:t>
      </w:r>
      <w:bookmarkEnd w:id="1619"/>
      <w:bookmarkEnd w:id="1620"/>
      <w:bookmarkEnd w:id="1621"/>
    </w:p>
    <w:p w14:paraId="23481FA9" w14:textId="77777777" w:rsidR="005E2438" w:rsidRPr="003F182A" w:rsidRDefault="005E2438" w:rsidP="005E2438">
      <w:pPr>
        <w:pStyle w:val="5"/>
        <w:rPr>
          <w:rFonts w:ascii="宋体" w:eastAsia="宋体" w:hAnsi="宋体"/>
          <w:sz w:val="24"/>
          <w:szCs w:val="24"/>
        </w:rPr>
      </w:pPr>
      <w:bookmarkStart w:id="1622" w:name="_Toc526616666"/>
      <w:bookmarkStart w:id="1623" w:name="_Toc526025177"/>
      <w:bookmarkStart w:id="1624" w:name="_Toc529546317"/>
      <w:r w:rsidRPr="003F182A">
        <w:rPr>
          <w:rFonts w:ascii="宋体" w:eastAsia="宋体" w:hAnsi="宋体" w:hint="eastAsia"/>
          <w:sz w:val="24"/>
          <w:szCs w:val="24"/>
        </w:rPr>
        <w:t>7.1.1.1检查单</w:t>
      </w:r>
      <w:bookmarkStart w:id="1625" w:name="_Toc526025178"/>
      <w:bookmarkStart w:id="1626" w:name="_Toc526616667"/>
      <w:bookmarkEnd w:id="1622"/>
      <w:bookmarkEnd w:id="1623"/>
      <w:bookmarkEnd w:id="1624"/>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Change w:id="1627">
          <w:tblGrid>
            <w:gridCol w:w="2122"/>
            <w:gridCol w:w="1134"/>
            <w:gridCol w:w="1134"/>
            <w:gridCol w:w="3118"/>
          </w:tblGrid>
        </w:tblGridChange>
      </w:tblGrid>
      <w:tr w:rsidR="005E2438" w:rsidRPr="003F182A" w14:paraId="61650491"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20F34FA4" w14:textId="77777777" w:rsidR="005E2438" w:rsidRPr="003F182A" w:rsidRDefault="005E2438" w:rsidP="005E2438">
            <w:pPr>
              <w:rPr>
                <w:rFonts w:ascii="宋体" w:eastAsia="宋体" w:hAnsi="宋体"/>
              </w:rPr>
            </w:pPr>
            <w:bookmarkStart w:id="1628" w:name="_Hlk528860976"/>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314317BA"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75F2098B"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rsidRPr="003F182A" w14:paraId="77795778" w14:textId="77777777" w:rsidTr="005E2438">
        <w:tc>
          <w:tcPr>
            <w:tcW w:w="2122" w:type="dxa"/>
            <w:vMerge w:val="restart"/>
            <w:tcBorders>
              <w:top w:val="single" w:sz="4" w:space="0" w:color="auto"/>
              <w:left w:val="single" w:sz="4" w:space="0" w:color="auto"/>
              <w:right w:val="single" w:sz="4" w:space="0" w:color="auto"/>
            </w:tcBorders>
            <w:hideMark/>
          </w:tcPr>
          <w:p w14:paraId="7B6D1E3E" w14:textId="77777777" w:rsidR="005E2438" w:rsidRPr="003F182A" w:rsidRDefault="005E2438" w:rsidP="005E2438">
            <w:pPr>
              <w:rPr>
                <w:rFonts w:ascii="宋体" w:eastAsia="宋体" w:hAnsi="宋体"/>
              </w:rPr>
            </w:pPr>
            <w:bookmarkStart w:id="1629" w:name="_Hlk528861688"/>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242E1C1F"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：PM郦哲聪</w:t>
            </w:r>
          </w:p>
        </w:tc>
        <w:tc>
          <w:tcPr>
            <w:tcW w:w="1134" w:type="dxa"/>
            <w:tcBorders>
              <w:top w:val="single" w:sz="4" w:space="0" w:color="auto"/>
              <w:left w:val="single" w:sz="4" w:space="0" w:color="auto"/>
              <w:bottom w:val="single" w:sz="4" w:space="0" w:color="auto"/>
              <w:right w:val="single" w:sz="4" w:space="0" w:color="auto"/>
            </w:tcBorders>
          </w:tcPr>
          <w:p w14:paraId="17F9A4CF"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5F3460F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rsidRPr="003F182A" w14:paraId="73137EFF" w14:textId="77777777" w:rsidTr="005E2438">
        <w:tc>
          <w:tcPr>
            <w:tcW w:w="2122" w:type="dxa"/>
            <w:vMerge/>
            <w:tcBorders>
              <w:left w:val="single" w:sz="4" w:space="0" w:color="auto"/>
              <w:right w:val="single" w:sz="4" w:space="0" w:color="auto"/>
            </w:tcBorders>
            <w:hideMark/>
          </w:tcPr>
          <w:p w14:paraId="051D9214"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A79C9ED" w14:textId="77777777" w:rsidR="005E2438" w:rsidRPr="003F182A" w:rsidRDefault="005E2438" w:rsidP="005E2438">
            <w:pPr>
              <w:rPr>
                <w:rFonts w:ascii="宋体" w:eastAsia="宋体" w:hAnsi="宋体"/>
              </w:rPr>
            </w:pPr>
            <w:bookmarkStart w:id="1630" w:name="OLE_LINK5"/>
            <w:bookmarkStart w:id="1631" w:name="OLE_LINK6"/>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bookmarkEnd w:id="1630"/>
        <w:bookmarkEnd w:id="1631"/>
        <w:tc>
          <w:tcPr>
            <w:tcW w:w="1134" w:type="dxa"/>
            <w:tcBorders>
              <w:top w:val="single" w:sz="4" w:space="0" w:color="auto"/>
              <w:left w:val="single" w:sz="4" w:space="0" w:color="auto"/>
              <w:bottom w:val="single" w:sz="4" w:space="0" w:color="auto"/>
              <w:right w:val="single" w:sz="4" w:space="0" w:color="auto"/>
            </w:tcBorders>
          </w:tcPr>
          <w:p w14:paraId="0D447FF0"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7ECD0D0"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bookmarkEnd w:id="1629"/>
      <w:tr w:rsidR="005E2438" w:rsidRPr="003F182A" w14:paraId="6F131489" w14:textId="77777777" w:rsidTr="005E2438">
        <w:tc>
          <w:tcPr>
            <w:tcW w:w="2122" w:type="dxa"/>
            <w:vMerge/>
            <w:tcBorders>
              <w:left w:val="single" w:sz="4" w:space="0" w:color="auto"/>
              <w:right w:val="single" w:sz="4" w:space="0" w:color="auto"/>
            </w:tcBorders>
            <w:hideMark/>
          </w:tcPr>
          <w:p w14:paraId="4DFBE8C2"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41D3883" w14:textId="77777777" w:rsidR="005E2438" w:rsidRPr="003F182A" w:rsidRDefault="005E2438" w:rsidP="005E2438">
            <w:pPr>
              <w:rPr>
                <w:rFonts w:ascii="宋体" w:eastAsia="宋体" w:hAnsi="宋体"/>
              </w:rPr>
            </w:pPr>
            <w:bookmarkStart w:id="1632" w:name="OLE_LINK9"/>
            <w:bookmarkStart w:id="1633" w:name="OLE_LINK10"/>
            <w:r w:rsidRPr="003F182A">
              <w:rPr>
                <w:rFonts w:ascii="宋体" w:eastAsia="宋体" w:hAnsi="宋体" w:hint="eastAsia"/>
              </w:rPr>
              <w:t>A会议记录员冯一鸣</w:t>
            </w:r>
            <w:bookmarkEnd w:id="1632"/>
            <w:bookmarkEnd w:id="1633"/>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000DD1D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38975A"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rsidRPr="003F182A" w14:paraId="05ADB568" w14:textId="77777777" w:rsidTr="005E2438">
        <w:tc>
          <w:tcPr>
            <w:tcW w:w="2122" w:type="dxa"/>
            <w:vMerge/>
            <w:tcBorders>
              <w:left w:val="single" w:sz="4" w:space="0" w:color="auto"/>
              <w:right w:val="single" w:sz="4" w:space="0" w:color="auto"/>
            </w:tcBorders>
            <w:hideMark/>
          </w:tcPr>
          <w:p w14:paraId="4A07C621"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748AB4B" w14:textId="77777777" w:rsidR="005E2438" w:rsidRPr="003F182A" w:rsidRDefault="005E2438" w:rsidP="005E2438">
            <w:pPr>
              <w:rPr>
                <w:rFonts w:ascii="宋体" w:eastAsia="宋体" w:hAnsi="宋体"/>
              </w:rPr>
            </w:pPr>
            <w:bookmarkStart w:id="1634" w:name="OLE_LINK12"/>
            <w:bookmarkStart w:id="1635" w:name="OLE_LINK13"/>
            <w:r w:rsidRPr="003F182A">
              <w:rPr>
                <w:rFonts w:ascii="宋体" w:eastAsia="宋体" w:hAnsi="宋体" w:hint="eastAsia"/>
              </w:rPr>
              <w:t>A文档管理员刘乐威</w:t>
            </w:r>
            <w:bookmarkEnd w:id="1634"/>
            <w:bookmarkEnd w:id="1635"/>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29E024C7"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6EFB98B"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rsidRPr="003F182A" w14:paraId="1F4D61F1" w14:textId="77777777" w:rsidTr="005E2438">
        <w:trPr>
          <w:ins w:id="1636" w:author="mr.liu" w:date="2018-11-09T16:45:00Z"/>
        </w:trPr>
        <w:tc>
          <w:tcPr>
            <w:tcW w:w="2122" w:type="dxa"/>
            <w:vMerge/>
            <w:tcBorders>
              <w:left w:val="single" w:sz="4" w:space="0" w:color="auto"/>
              <w:right w:val="single" w:sz="4" w:space="0" w:color="auto"/>
            </w:tcBorders>
          </w:tcPr>
          <w:p w14:paraId="49BB1736" w14:textId="77777777" w:rsidR="003725E0" w:rsidRPr="003F182A" w:rsidRDefault="003725E0" w:rsidP="005E2438">
            <w:pPr>
              <w:rPr>
                <w:ins w:id="1637" w:author="mr.liu" w:date="2018-11-09T16:45:00Z"/>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9765E37" w14:textId="4F23496E" w:rsidR="003725E0" w:rsidRPr="003F182A" w:rsidRDefault="003725E0" w:rsidP="005E2438">
            <w:pPr>
              <w:rPr>
                <w:ins w:id="1638" w:author="mr.liu" w:date="2018-11-09T16:45:00Z"/>
                <w:rFonts w:ascii="宋体" w:eastAsia="宋体" w:hAnsi="宋体"/>
              </w:rPr>
            </w:pPr>
            <w:ins w:id="1639" w:author="mr.liu" w:date="2018-11-09T16:45:00Z">
              <w:r>
                <w:rPr>
                  <w:rFonts w:ascii="宋体" w:eastAsia="宋体" w:hAnsi="宋体" w:hint="eastAsia"/>
                </w:rPr>
                <w:t>A：P</w:t>
              </w:r>
              <w:r>
                <w:rPr>
                  <w:rFonts w:ascii="宋体" w:eastAsia="宋体" w:hAnsi="宋体"/>
                </w:rPr>
                <w:t>M</w:t>
              </w:r>
              <w:r>
                <w:rPr>
                  <w:rFonts w:ascii="宋体" w:eastAsia="宋体" w:hAnsi="宋体" w:hint="eastAsia"/>
                </w:rPr>
                <w:t>郦哲聪；B：</w:t>
              </w:r>
            </w:ins>
            <w:ins w:id="1640" w:author="mr.liu" w:date="2018-11-09T16:46:00Z">
              <w:r>
                <w:rPr>
                  <w:rFonts w:ascii="宋体" w:eastAsia="宋体" w:hAnsi="宋体" w:hint="eastAsia"/>
                </w:rPr>
                <w:t>小组四人</w:t>
              </w:r>
            </w:ins>
          </w:p>
        </w:tc>
        <w:tc>
          <w:tcPr>
            <w:tcW w:w="1134" w:type="dxa"/>
            <w:tcBorders>
              <w:top w:val="single" w:sz="4" w:space="0" w:color="auto"/>
              <w:left w:val="single" w:sz="4" w:space="0" w:color="auto"/>
              <w:bottom w:val="single" w:sz="4" w:space="0" w:color="auto"/>
              <w:right w:val="single" w:sz="4" w:space="0" w:color="auto"/>
            </w:tcBorders>
          </w:tcPr>
          <w:p w14:paraId="3D093787" w14:textId="1CA5F8A7" w:rsidR="003725E0" w:rsidRPr="003F182A" w:rsidRDefault="003725E0" w:rsidP="005E2438">
            <w:pPr>
              <w:rPr>
                <w:ins w:id="1641" w:author="mr.liu" w:date="2018-11-09T16:45:00Z"/>
                <w:rFonts w:ascii="宋体" w:eastAsia="宋体" w:hAnsi="宋体"/>
                <w:kern w:val="0"/>
              </w:rPr>
            </w:pPr>
            <w:ins w:id="1642" w:author="mr.liu" w:date="2018-11-09T16:46:00Z">
              <w:r>
                <w:rPr>
                  <w:rFonts w:ascii="宋体" w:eastAsia="宋体" w:hAnsi="宋体" w:hint="eastAsia"/>
                  <w:kern w:val="0"/>
                </w:rPr>
                <w:t>A提交请假并通过</w:t>
              </w:r>
            </w:ins>
          </w:p>
        </w:tc>
        <w:tc>
          <w:tcPr>
            <w:tcW w:w="3118" w:type="dxa"/>
            <w:tcBorders>
              <w:top w:val="single" w:sz="4" w:space="0" w:color="auto"/>
              <w:left w:val="single" w:sz="4" w:space="0" w:color="auto"/>
              <w:bottom w:val="single" w:sz="4" w:space="0" w:color="auto"/>
              <w:right w:val="single" w:sz="4" w:space="0" w:color="auto"/>
            </w:tcBorders>
          </w:tcPr>
          <w:p w14:paraId="25A3FDD4" w14:textId="4FE3C138" w:rsidR="003725E0" w:rsidRPr="003F182A" w:rsidRDefault="003725E0" w:rsidP="005E2438">
            <w:pPr>
              <w:rPr>
                <w:ins w:id="1643" w:author="mr.liu" w:date="2018-11-09T16:45:00Z"/>
                <w:rFonts w:ascii="宋体" w:eastAsia="宋体" w:hAnsi="宋体"/>
              </w:rPr>
            </w:pPr>
            <w:ins w:id="1644" w:author="mr.liu" w:date="2018-11-09T16:46:00Z">
              <w:r>
                <w:rPr>
                  <w:rFonts w:ascii="宋体" w:eastAsia="宋体" w:hAnsi="宋体" w:hint="eastAsia"/>
                </w:rPr>
                <w:t>B</w:t>
              </w:r>
              <w:r>
                <w:rPr>
                  <w:rFonts w:ascii="宋体" w:eastAsia="宋体" w:hAnsi="宋体"/>
                </w:rPr>
                <w:t xml:space="preserve"> </w:t>
              </w:r>
              <w:r>
                <w:rPr>
                  <w:rFonts w:ascii="宋体" w:eastAsia="宋体" w:hAnsi="宋体" w:hint="eastAsia"/>
                </w:rPr>
                <w:t>暂时负责P</w:t>
              </w:r>
              <w:r>
                <w:rPr>
                  <w:rFonts w:ascii="宋体" w:eastAsia="宋体" w:hAnsi="宋体"/>
                </w:rPr>
                <w:t>M</w:t>
              </w:r>
              <w:r>
                <w:rPr>
                  <w:rFonts w:ascii="宋体" w:eastAsia="宋体" w:hAnsi="宋体" w:hint="eastAsia"/>
                </w:rPr>
                <w:t>工作</w:t>
              </w:r>
            </w:ins>
          </w:p>
        </w:tc>
      </w:tr>
      <w:tr w:rsidR="005E2438" w:rsidRPr="003F182A" w14:paraId="005ECCB8" w14:textId="77777777" w:rsidTr="005E2438">
        <w:tc>
          <w:tcPr>
            <w:tcW w:w="2122" w:type="dxa"/>
            <w:vMerge/>
            <w:tcBorders>
              <w:left w:val="single" w:sz="4" w:space="0" w:color="auto"/>
              <w:bottom w:val="single" w:sz="4" w:space="0" w:color="auto"/>
              <w:right w:val="single" w:sz="4" w:space="0" w:color="auto"/>
            </w:tcBorders>
            <w:hideMark/>
          </w:tcPr>
          <w:p w14:paraId="74151B30"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8C0FA6B"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4E53CFFC"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第一次由PM将该分工任务补全或分工给其他任务较轻松的成员，并与该成员进行交流沟通，若成员不予理会，则在正式会议上进行点名批评。多次劝说无效，通过小组其他成员表决后开除该成员</w:t>
            </w:r>
          </w:p>
        </w:tc>
      </w:tr>
      <w:bookmarkEnd w:id="1628"/>
      <w:tr w:rsidR="005E2438" w:rsidRPr="003F182A" w14:paraId="56D2F2AF" w14:textId="77777777" w:rsidTr="005E2438">
        <w:tc>
          <w:tcPr>
            <w:tcW w:w="2122" w:type="dxa"/>
            <w:vMerge w:val="restart"/>
            <w:tcBorders>
              <w:top w:val="single" w:sz="4" w:space="0" w:color="auto"/>
              <w:left w:val="single" w:sz="4" w:space="0" w:color="auto"/>
              <w:right w:val="single" w:sz="4" w:space="0" w:color="auto"/>
            </w:tcBorders>
            <w:hideMark/>
          </w:tcPr>
          <w:p w14:paraId="4FE05DF9"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6D81FCF6"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2ED259FC"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换成类似软件HBuildeer/WebStorm进行运用，且小组成员一起学习掌握此新工具</w:t>
            </w:r>
          </w:p>
        </w:tc>
      </w:tr>
      <w:tr w:rsidR="005E2438" w:rsidRPr="003F182A" w14:paraId="427843DE" w14:textId="77777777" w:rsidTr="005E2438">
        <w:tc>
          <w:tcPr>
            <w:tcW w:w="2122" w:type="dxa"/>
            <w:vMerge/>
            <w:tcBorders>
              <w:left w:val="single" w:sz="4" w:space="0" w:color="auto"/>
              <w:right w:val="single" w:sz="4" w:space="0" w:color="auto"/>
            </w:tcBorders>
            <w:hideMark/>
          </w:tcPr>
          <w:p w14:paraId="75B5111E"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3E5E9B2B"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lastRenderedPageBreak/>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4E73906B" w14:textId="77777777" w:rsidR="005E2438" w:rsidRPr="003F182A" w:rsidRDefault="005E2438" w:rsidP="005E2438">
            <w:pPr>
              <w:rPr>
                <w:rFonts w:ascii="宋体" w:eastAsia="宋体" w:hAnsi="宋体"/>
              </w:rPr>
            </w:pPr>
            <w:r w:rsidRPr="003F182A">
              <w:rPr>
                <w:rFonts w:ascii="宋体" w:eastAsia="宋体" w:hAnsi="宋体" w:hint="eastAsia"/>
              </w:rPr>
              <w:lastRenderedPageBreak/>
              <w:t>换成类似软件architect进行运</w:t>
            </w:r>
            <w:r w:rsidRPr="003F182A">
              <w:rPr>
                <w:rFonts w:ascii="宋体" w:eastAsia="宋体" w:hAnsi="宋体" w:hint="eastAsia"/>
              </w:rPr>
              <w:lastRenderedPageBreak/>
              <w:t>用，且小组成员一起学习掌握此新工具</w:t>
            </w:r>
          </w:p>
        </w:tc>
      </w:tr>
      <w:tr w:rsidR="005E2438" w:rsidRPr="003F182A" w14:paraId="707D96C8" w14:textId="77777777" w:rsidTr="005E2438">
        <w:tc>
          <w:tcPr>
            <w:tcW w:w="2122" w:type="dxa"/>
            <w:vMerge/>
            <w:tcBorders>
              <w:left w:val="single" w:sz="4" w:space="0" w:color="auto"/>
              <w:bottom w:val="single" w:sz="4" w:space="0" w:color="auto"/>
              <w:right w:val="single" w:sz="4" w:space="0" w:color="auto"/>
            </w:tcBorders>
          </w:tcPr>
          <w:p w14:paraId="1AD0842D"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4C6B74BC"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516A2796"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换成类似软件doors进行运用，且小组成员一起学习掌握此新工具</w:t>
            </w:r>
          </w:p>
        </w:tc>
      </w:tr>
      <w:tr w:rsidR="00954B54" w:rsidRPr="003F182A" w14:paraId="05B24F44" w14:textId="77777777" w:rsidTr="00954B54">
        <w:tc>
          <w:tcPr>
            <w:tcW w:w="2122" w:type="dxa"/>
            <w:vMerge w:val="restart"/>
            <w:tcBorders>
              <w:top w:val="single" w:sz="4" w:space="0" w:color="auto"/>
              <w:left w:val="single" w:sz="4" w:space="0" w:color="auto"/>
              <w:right w:val="single" w:sz="4" w:space="0" w:color="auto"/>
            </w:tcBorders>
            <w:hideMark/>
          </w:tcPr>
          <w:p w14:paraId="1D0E6913" w14:textId="77777777" w:rsidR="00954B54" w:rsidRPr="003F182A" w:rsidRDefault="00954B54" w:rsidP="005E2438">
            <w:pPr>
              <w:rPr>
                <w:rFonts w:ascii="宋体" w:eastAsia="宋体" w:hAnsi="宋体"/>
              </w:rPr>
            </w:pPr>
            <w:r w:rsidRPr="003F182A">
              <w:rPr>
                <w:rFonts w:ascii="宋体" w:eastAsia="宋体" w:hAnsi="宋体" w:hint="eastAsia"/>
              </w:rPr>
              <w:t>过程风险</w:t>
            </w:r>
          </w:p>
          <w:p w14:paraId="4CE1BF77" w14:textId="77777777" w:rsidR="00954B54" w:rsidRPr="003F182A" w:rsidRDefault="00954B54"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B7B0F9A" w14:textId="77777777" w:rsidR="00954B54" w:rsidRPr="003F182A" w:rsidRDefault="00954B54"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0B12327B" w14:textId="77777777" w:rsidR="00954B54" w:rsidRPr="003F182A" w:rsidRDefault="00954B54"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5427609D" w14:textId="77777777" w:rsidR="00954B54" w:rsidRPr="003F182A" w:rsidRDefault="00954B54"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r w:rsidR="00954B54" w:rsidRPr="00954B54" w14:paraId="3EF4E66A" w14:textId="77777777" w:rsidTr="00954B54">
        <w:tblPrEx>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45" w:author="mr.liu" w:date="2018-11-09T11:22:00Z">
            <w:tblPrEx>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646" w:author="mr.liu" w:date="2018-11-09T11:18:00Z"/>
        </w:trPr>
        <w:tc>
          <w:tcPr>
            <w:tcW w:w="2122" w:type="dxa"/>
            <w:vMerge/>
            <w:tcBorders>
              <w:left w:val="single" w:sz="4" w:space="0" w:color="auto"/>
              <w:right w:val="single" w:sz="4" w:space="0" w:color="auto"/>
            </w:tcBorders>
            <w:tcPrChange w:id="1647" w:author="mr.liu" w:date="2018-11-09T11:22:00Z">
              <w:tcPr>
                <w:tcW w:w="2122" w:type="dxa"/>
                <w:vMerge/>
                <w:tcBorders>
                  <w:left w:val="single" w:sz="4" w:space="0" w:color="auto"/>
                  <w:bottom w:val="single" w:sz="4" w:space="0" w:color="auto"/>
                  <w:right w:val="single" w:sz="4" w:space="0" w:color="auto"/>
                </w:tcBorders>
              </w:tcPr>
            </w:tcPrChange>
          </w:tcPr>
          <w:p w14:paraId="395BA8CC" w14:textId="416F7ADC" w:rsidR="00954B54" w:rsidRPr="00954B54" w:rsidRDefault="00954B54" w:rsidP="005E2438">
            <w:pPr>
              <w:rPr>
                <w:ins w:id="1648" w:author="mr.liu" w:date="2018-11-09T11:18:00Z"/>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Change w:id="1649" w:author="mr.liu" w:date="2018-11-09T11:22:00Z">
              <w:tcPr>
                <w:tcW w:w="2268" w:type="dxa"/>
                <w:gridSpan w:val="2"/>
                <w:tcBorders>
                  <w:top w:val="single" w:sz="4" w:space="0" w:color="auto"/>
                  <w:left w:val="single" w:sz="4" w:space="0" w:color="auto"/>
                  <w:bottom w:val="single" w:sz="4" w:space="0" w:color="auto"/>
                  <w:right w:val="single" w:sz="4" w:space="0" w:color="auto"/>
                </w:tcBorders>
              </w:tcPr>
            </w:tcPrChange>
          </w:tcPr>
          <w:p w14:paraId="0C676DF5" w14:textId="73794F2A" w:rsidR="00954B54" w:rsidRPr="003F182A" w:rsidRDefault="00954B54" w:rsidP="005E2438">
            <w:pPr>
              <w:rPr>
                <w:ins w:id="1650" w:author="mr.liu" w:date="2018-11-09T11:18:00Z"/>
                <w:rFonts w:ascii="宋体" w:eastAsia="宋体" w:hAnsi="宋体"/>
              </w:rPr>
            </w:pPr>
            <w:ins w:id="1651" w:author="mr.liu" w:date="2018-11-09T11:19:00Z">
              <w:r>
                <w:rPr>
                  <w:rFonts w:ascii="宋体" w:eastAsia="宋体" w:hAnsi="宋体" w:hint="eastAsia"/>
                </w:rPr>
                <w:t>当小组进行答辩时</w:t>
              </w:r>
            </w:ins>
            <w:ins w:id="1652" w:author="mr.liu" w:date="2018-11-09T11:20:00Z">
              <w:r>
                <w:rPr>
                  <w:rFonts w:ascii="宋体" w:eastAsia="宋体" w:hAnsi="宋体" w:hint="eastAsia"/>
                </w:rPr>
                <w:t>出现电源不足、转接线未带</w:t>
              </w:r>
            </w:ins>
            <w:ins w:id="1653" w:author="mr.liu" w:date="2018-11-09T11:21:00Z">
              <w:r>
                <w:rPr>
                  <w:rFonts w:ascii="宋体" w:eastAsia="宋体" w:hAnsi="宋体" w:hint="eastAsia"/>
                </w:rPr>
                <w:t>的时候</w:t>
              </w:r>
            </w:ins>
          </w:p>
        </w:tc>
        <w:tc>
          <w:tcPr>
            <w:tcW w:w="3118" w:type="dxa"/>
            <w:tcBorders>
              <w:top w:val="single" w:sz="4" w:space="0" w:color="auto"/>
              <w:left w:val="single" w:sz="4" w:space="0" w:color="auto"/>
              <w:bottom w:val="single" w:sz="4" w:space="0" w:color="auto"/>
              <w:right w:val="single" w:sz="4" w:space="0" w:color="auto"/>
            </w:tcBorders>
            <w:tcPrChange w:id="1654" w:author="mr.liu" w:date="2018-11-09T11:22:00Z">
              <w:tcPr>
                <w:tcW w:w="3118" w:type="dxa"/>
                <w:tcBorders>
                  <w:top w:val="single" w:sz="4" w:space="0" w:color="auto"/>
                  <w:left w:val="single" w:sz="4" w:space="0" w:color="auto"/>
                  <w:bottom w:val="single" w:sz="4" w:space="0" w:color="auto"/>
                  <w:right w:val="single" w:sz="4" w:space="0" w:color="auto"/>
                </w:tcBorders>
              </w:tcPr>
            </w:tcPrChange>
          </w:tcPr>
          <w:p w14:paraId="76F20D4B" w14:textId="544D29A9" w:rsidR="00954B54" w:rsidRPr="003F182A" w:rsidRDefault="00954B54" w:rsidP="005E2438">
            <w:pPr>
              <w:rPr>
                <w:ins w:id="1655" w:author="mr.liu" w:date="2018-11-09T11:18:00Z"/>
                <w:rFonts w:ascii="宋体" w:eastAsia="宋体" w:hAnsi="宋体"/>
              </w:rPr>
            </w:pPr>
            <w:ins w:id="1656" w:author="mr.liu" w:date="2018-11-09T11:21:00Z">
              <w:r>
                <w:rPr>
                  <w:rFonts w:ascii="宋体" w:eastAsia="宋体" w:hAnsi="宋体" w:hint="eastAsia"/>
                </w:rPr>
                <w:t>若时间充足，小组一经发现</w:t>
              </w:r>
            </w:ins>
            <w:ins w:id="1657" w:author="mr.liu" w:date="2018-11-09T11:22:00Z">
              <w:r>
                <w:rPr>
                  <w:rFonts w:ascii="宋体" w:eastAsia="宋体" w:hAnsi="宋体" w:hint="eastAsia"/>
                </w:rPr>
                <w:t>便要寻找电源，回去拿转接线。否则，向还未要答辩的其他小组借用。</w:t>
              </w:r>
            </w:ins>
          </w:p>
        </w:tc>
      </w:tr>
    </w:tbl>
    <w:p w14:paraId="24978A38" w14:textId="77777777" w:rsidR="005E2438" w:rsidRPr="003F182A" w:rsidRDefault="005E2438" w:rsidP="005E2438">
      <w:pPr>
        <w:pStyle w:val="5"/>
        <w:rPr>
          <w:rFonts w:ascii="宋体" w:eastAsia="宋体" w:hAnsi="宋体"/>
          <w:sz w:val="24"/>
          <w:szCs w:val="24"/>
        </w:rPr>
      </w:pPr>
      <w:bookmarkStart w:id="1658" w:name="_Toc529546318"/>
      <w:r w:rsidRPr="003F182A">
        <w:rPr>
          <w:rFonts w:ascii="宋体" w:eastAsia="宋体" w:hAnsi="宋体" w:hint="eastAsia"/>
          <w:sz w:val="24"/>
          <w:szCs w:val="24"/>
        </w:rPr>
        <w:t>7.1.1.2</w:t>
      </w:r>
      <w:bookmarkEnd w:id="1625"/>
      <w:r w:rsidRPr="003F182A">
        <w:rPr>
          <w:rFonts w:ascii="宋体" w:eastAsia="宋体" w:hAnsi="宋体" w:hint="eastAsia"/>
          <w:sz w:val="24"/>
          <w:szCs w:val="24"/>
        </w:rPr>
        <w:t>需求相关风险</w:t>
      </w:r>
      <w:bookmarkEnd w:id="1626"/>
      <w:bookmarkEnd w:id="1658"/>
    </w:p>
    <w:p w14:paraId="649E47C1" w14:textId="77777777" w:rsidR="005E2438" w:rsidRPr="003F182A" w:rsidRDefault="005E2438" w:rsidP="005E2438">
      <w:pPr>
        <w:pStyle w:val="6"/>
        <w:rPr>
          <w:rFonts w:ascii="宋体" w:eastAsia="宋体" w:hAnsi="宋体"/>
          <w:sz w:val="21"/>
          <w:szCs w:val="21"/>
        </w:rPr>
      </w:pPr>
      <w:bookmarkStart w:id="1659" w:name="_Toc526616668"/>
      <w:bookmarkStart w:id="1660" w:name="_Toc529546319"/>
      <w:r w:rsidRPr="003F182A">
        <w:rPr>
          <w:rFonts w:ascii="宋体" w:eastAsia="宋体" w:hAnsi="宋体" w:hint="eastAsia"/>
          <w:sz w:val="21"/>
          <w:szCs w:val="21"/>
        </w:rPr>
        <w:t>7.1.1.2.1 需求收集</w:t>
      </w:r>
      <w:bookmarkEnd w:id="1659"/>
      <w:bookmarkEnd w:id="1660"/>
    </w:p>
    <w:p w14:paraId="2733A6E8" w14:textId="77777777" w:rsidR="005E2438" w:rsidRPr="003F182A" w:rsidRDefault="005E2438" w:rsidP="005E2438">
      <w:pPr>
        <w:rPr>
          <w:rFonts w:ascii="宋体" w:eastAsia="宋体" w:hAnsi="宋体"/>
        </w:rPr>
      </w:pPr>
      <w:r w:rsidRPr="003F182A">
        <w:rPr>
          <w:rFonts w:ascii="宋体" w:eastAsia="宋体" w:hAnsi="宋体" w:hint="eastAsia"/>
        </w:rPr>
        <w:t>1.产品远景与产品项目不一致</w:t>
      </w:r>
    </w:p>
    <w:p w14:paraId="0396EC6D" w14:textId="77777777" w:rsidR="005E2438" w:rsidRPr="003F182A" w:rsidRDefault="005E2438" w:rsidP="005E2438">
      <w:pPr>
        <w:rPr>
          <w:rFonts w:ascii="宋体" w:eastAsia="宋体" w:hAnsi="宋体"/>
        </w:rPr>
      </w:pPr>
      <w:r w:rsidRPr="003F182A">
        <w:rPr>
          <w:rFonts w:ascii="宋体" w:eastAsia="宋体" w:hAnsi="宋体" w:hint="eastAsia"/>
        </w:rPr>
        <w:t>2.需求开发所花的时间</w:t>
      </w:r>
    </w:p>
    <w:p w14:paraId="4FF8B26A" w14:textId="77777777" w:rsidR="005E2438" w:rsidRPr="003F182A" w:rsidRDefault="005E2438" w:rsidP="005E2438">
      <w:pPr>
        <w:rPr>
          <w:rFonts w:ascii="宋体" w:eastAsia="宋体" w:hAnsi="宋体"/>
        </w:rPr>
      </w:pPr>
      <w:r w:rsidRPr="003F182A">
        <w:rPr>
          <w:rFonts w:ascii="宋体" w:eastAsia="宋体" w:hAnsi="宋体" w:hint="eastAsia"/>
        </w:rPr>
        <w:t>3.客户参与度</w:t>
      </w:r>
    </w:p>
    <w:p w14:paraId="12E17BC8" w14:textId="77777777" w:rsidR="005E2438" w:rsidRPr="003F182A" w:rsidRDefault="005E2438" w:rsidP="005E2438">
      <w:pPr>
        <w:rPr>
          <w:rFonts w:ascii="宋体" w:eastAsia="宋体" w:hAnsi="宋体"/>
        </w:rPr>
      </w:pPr>
      <w:r w:rsidRPr="003F182A">
        <w:rPr>
          <w:rFonts w:ascii="宋体" w:eastAsia="宋体" w:hAnsi="宋体" w:hint="eastAsia"/>
        </w:rPr>
        <w:t>4.需求规范的完整性和正确性</w:t>
      </w:r>
    </w:p>
    <w:p w14:paraId="6F565104" w14:textId="77777777" w:rsidR="005E2438" w:rsidRPr="003F182A" w:rsidRDefault="005E2438" w:rsidP="005E2438">
      <w:pPr>
        <w:rPr>
          <w:rFonts w:ascii="宋体" w:eastAsia="宋体" w:hAnsi="宋体"/>
        </w:rPr>
      </w:pPr>
      <w:r w:rsidRPr="003F182A">
        <w:rPr>
          <w:rFonts w:ascii="宋体" w:eastAsia="宋体" w:hAnsi="宋体" w:hint="eastAsia"/>
        </w:rPr>
        <w:t>5.创新产品的需求</w:t>
      </w:r>
    </w:p>
    <w:p w14:paraId="5D6EEA7B" w14:textId="77777777" w:rsidR="005E2438" w:rsidRPr="003F182A" w:rsidRDefault="005E2438" w:rsidP="005E2438">
      <w:pPr>
        <w:rPr>
          <w:rFonts w:ascii="宋体" w:eastAsia="宋体" w:hAnsi="宋体"/>
        </w:rPr>
      </w:pPr>
      <w:r w:rsidRPr="003F182A">
        <w:rPr>
          <w:rFonts w:ascii="宋体" w:eastAsia="宋体" w:hAnsi="宋体" w:hint="eastAsia"/>
        </w:rPr>
        <w:t>6.对非功能性需求进行定义</w:t>
      </w:r>
    </w:p>
    <w:p w14:paraId="03265D69" w14:textId="77777777" w:rsidR="005E2438" w:rsidRPr="003F182A" w:rsidRDefault="005E2438" w:rsidP="005E2438">
      <w:pPr>
        <w:rPr>
          <w:rFonts w:ascii="宋体" w:eastAsia="宋体" w:hAnsi="宋体"/>
        </w:rPr>
      </w:pPr>
      <w:r w:rsidRPr="003F182A">
        <w:rPr>
          <w:rFonts w:ascii="宋体" w:eastAsia="宋体" w:hAnsi="宋体" w:hint="eastAsia"/>
        </w:rPr>
        <w:t>7.客户就需求达成共识</w:t>
      </w:r>
    </w:p>
    <w:p w14:paraId="71DA27C2" w14:textId="77777777" w:rsidR="005E2438" w:rsidRPr="003F182A" w:rsidRDefault="005E2438" w:rsidP="005E2438">
      <w:pPr>
        <w:rPr>
          <w:rFonts w:ascii="宋体" w:eastAsia="宋体" w:hAnsi="宋体"/>
        </w:rPr>
      </w:pPr>
      <w:r w:rsidRPr="003F182A">
        <w:rPr>
          <w:rFonts w:ascii="宋体" w:eastAsia="宋体" w:hAnsi="宋体" w:hint="eastAsia"/>
        </w:rPr>
        <w:t>8.未陈述的需求</w:t>
      </w:r>
    </w:p>
    <w:p w14:paraId="59343A88" w14:textId="77777777" w:rsidR="005E2438" w:rsidRPr="003F182A" w:rsidRDefault="005E2438" w:rsidP="005E2438">
      <w:pPr>
        <w:rPr>
          <w:rFonts w:ascii="宋体" w:eastAsia="宋体" w:hAnsi="宋体"/>
        </w:rPr>
      </w:pPr>
      <w:r w:rsidRPr="003F182A">
        <w:rPr>
          <w:rFonts w:ascii="宋体" w:eastAsia="宋体" w:hAnsi="宋体" w:hint="eastAsia"/>
        </w:rPr>
        <w:t>9.用作需求参照物的现有产品</w:t>
      </w:r>
    </w:p>
    <w:p w14:paraId="43B66A51" w14:textId="77777777" w:rsidR="005E2438" w:rsidRPr="003F182A" w:rsidRDefault="005E2438" w:rsidP="005E2438">
      <w:pPr>
        <w:rPr>
          <w:rFonts w:ascii="宋体" w:eastAsia="宋体" w:hAnsi="宋体"/>
        </w:rPr>
      </w:pPr>
      <w:r w:rsidRPr="003F182A">
        <w:rPr>
          <w:rFonts w:ascii="宋体" w:eastAsia="宋体" w:hAnsi="宋体" w:hint="eastAsia"/>
        </w:rPr>
        <w:t>10.按需提出方案</w:t>
      </w:r>
    </w:p>
    <w:p w14:paraId="48198961" w14:textId="77777777" w:rsidR="005E2438" w:rsidRPr="003F182A" w:rsidRDefault="005E2438" w:rsidP="005E2438">
      <w:pPr>
        <w:rPr>
          <w:rFonts w:ascii="宋体" w:eastAsia="宋体" w:hAnsi="宋体"/>
        </w:rPr>
      </w:pPr>
      <w:r w:rsidRPr="003F182A">
        <w:rPr>
          <w:rFonts w:ascii="宋体" w:eastAsia="宋体" w:hAnsi="宋体" w:hint="eastAsia"/>
        </w:rPr>
        <w:t>11.业务部门和开发部门之间的不信任</w:t>
      </w:r>
    </w:p>
    <w:p w14:paraId="16B833EB" w14:textId="77777777" w:rsidR="005E2438" w:rsidRPr="003F182A" w:rsidRDefault="005E2438" w:rsidP="005E2438">
      <w:pPr>
        <w:rPr>
          <w:rFonts w:ascii="宋体" w:eastAsia="宋体" w:hAnsi="宋体"/>
        </w:rPr>
      </w:pPr>
    </w:p>
    <w:p w14:paraId="33AC8481" w14:textId="77777777" w:rsidR="005E2438" w:rsidRPr="003F182A" w:rsidRDefault="005E2438" w:rsidP="005E2438">
      <w:pPr>
        <w:pStyle w:val="6"/>
        <w:rPr>
          <w:rFonts w:ascii="宋体" w:eastAsia="宋体" w:hAnsi="宋体"/>
          <w:sz w:val="21"/>
          <w:szCs w:val="21"/>
        </w:rPr>
      </w:pPr>
      <w:bookmarkStart w:id="1661" w:name="_Toc526616669"/>
      <w:bookmarkStart w:id="1662" w:name="_Toc529546320"/>
      <w:r w:rsidRPr="003F182A">
        <w:rPr>
          <w:rFonts w:ascii="宋体" w:eastAsia="宋体" w:hAnsi="宋体" w:hint="eastAsia"/>
          <w:sz w:val="21"/>
          <w:szCs w:val="21"/>
        </w:rPr>
        <w:t>7.1.1.2.2需求分析</w:t>
      </w:r>
      <w:bookmarkEnd w:id="1661"/>
      <w:bookmarkEnd w:id="1662"/>
    </w:p>
    <w:p w14:paraId="7C64234C" w14:textId="77777777" w:rsidR="005E2438" w:rsidRPr="003F182A" w:rsidRDefault="005E2438" w:rsidP="005E2438">
      <w:pPr>
        <w:rPr>
          <w:rFonts w:ascii="宋体" w:eastAsia="宋体" w:hAnsi="宋体"/>
        </w:rPr>
      </w:pPr>
      <w:r w:rsidRPr="003F182A">
        <w:rPr>
          <w:rFonts w:ascii="宋体" w:eastAsia="宋体" w:hAnsi="宋体" w:hint="eastAsia"/>
        </w:rPr>
        <w:t>1.需求排优先级</w:t>
      </w:r>
    </w:p>
    <w:p w14:paraId="28AB2408" w14:textId="77777777" w:rsidR="005E2438" w:rsidRPr="003F182A" w:rsidRDefault="005E2438" w:rsidP="005E2438">
      <w:pPr>
        <w:rPr>
          <w:rFonts w:ascii="宋体" w:eastAsia="宋体" w:hAnsi="宋体"/>
        </w:rPr>
      </w:pPr>
      <w:r w:rsidRPr="003F182A">
        <w:rPr>
          <w:rFonts w:ascii="宋体" w:eastAsia="宋体" w:hAnsi="宋体" w:hint="eastAsia"/>
        </w:rPr>
        <w:t>2.技术难点特性</w:t>
      </w:r>
    </w:p>
    <w:p w14:paraId="4891FF7A" w14:textId="77777777" w:rsidR="005E2438" w:rsidRPr="003F182A" w:rsidRDefault="005E2438" w:rsidP="005E2438">
      <w:pPr>
        <w:rPr>
          <w:rFonts w:ascii="宋体" w:eastAsia="宋体" w:hAnsi="宋体"/>
        </w:rPr>
      </w:pPr>
      <w:r w:rsidRPr="003F182A">
        <w:rPr>
          <w:rFonts w:ascii="宋体" w:eastAsia="宋体" w:hAnsi="宋体" w:hint="eastAsia"/>
        </w:rPr>
        <w:t>3.不熟悉的技术、方法、语言、工具或硬件</w:t>
      </w:r>
    </w:p>
    <w:p w14:paraId="2402CA7B" w14:textId="77777777" w:rsidR="005E2438" w:rsidRDefault="005E2438" w:rsidP="005E2438"/>
    <w:p w14:paraId="1A1E9E63" w14:textId="77777777" w:rsidR="005E2438" w:rsidRPr="003F182A" w:rsidRDefault="005E2438" w:rsidP="005E2438">
      <w:pPr>
        <w:pStyle w:val="6"/>
        <w:rPr>
          <w:rFonts w:ascii="宋体" w:eastAsia="宋体" w:hAnsi="宋体"/>
          <w:sz w:val="21"/>
          <w:szCs w:val="21"/>
        </w:rPr>
      </w:pPr>
      <w:bookmarkStart w:id="1663" w:name="_Toc526616670"/>
      <w:bookmarkStart w:id="1664" w:name="_Toc529546321"/>
      <w:r w:rsidRPr="003F182A">
        <w:rPr>
          <w:rFonts w:ascii="宋体" w:eastAsia="宋体" w:hAnsi="宋体" w:hint="eastAsia"/>
          <w:sz w:val="21"/>
          <w:szCs w:val="21"/>
        </w:rPr>
        <w:t>7.1.1.2.3需求指定</w:t>
      </w:r>
      <w:bookmarkEnd w:id="1663"/>
      <w:bookmarkEnd w:id="1664"/>
    </w:p>
    <w:p w14:paraId="23AEFD4E" w14:textId="77777777" w:rsidR="005E2438" w:rsidRPr="003F182A" w:rsidRDefault="005E2438" w:rsidP="005E2438">
      <w:pPr>
        <w:rPr>
          <w:rFonts w:ascii="宋体" w:eastAsia="宋体" w:hAnsi="宋体"/>
        </w:rPr>
      </w:pPr>
      <w:r w:rsidRPr="003F182A">
        <w:rPr>
          <w:rFonts w:ascii="宋体" w:eastAsia="宋体" w:hAnsi="宋体" w:hint="eastAsia"/>
        </w:rPr>
        <w:t>1.需求理解</w:t>
      </w:r>
    </w:p>
    <w:p w14:paraId="0B385BCD" w14:textId="77777777" w:rsidR="005E2438" w:rsidRPr="003F182A" w:rsidRDefault="005E2438" w:rsidP="005E2438">
      <w:pPr>
        <w:rPr>
          <w:rFonts w:ascii="宋体" w:eastAsia="宋体" w:hAnsi="宋体"/>
        </w:rPr>
      </w:pPr>
      <w:r w:rsidRPr="003F182A">
        <w:rPr>
          <w:rFonts w:ascii="宋体" w:eastAsia="宋体" w:hAnsi="宋体" w:hint="eastAsia"/>
        </w:rPr>
        <w:t>2.处理开放争议的时间压力</w:t>
      </w:r>
    </w:p>
    <w:p w14:paraId="0C267F5F" w14:textId="77777777" w:rsidR="005E2438" w:rsidRPr="003F182A" w:rsidRDefault="005E2438" w:rsidP="005E2438">
      <w:pPr>
        <w:rPr>
          <w:rFonts w:ascii="宋体" w:eastAsia="宋体" w:hAnsi="宋体"/>
        </w:rPr>
      </w:pPr>
      <w:r w:rsidRPr="003F182A">
        <w:rPr>
          <w:rFonts w:ascii="宋体" w:eastAsia="宋体" w:hAnsi="宋体" w:hint="eastAsia"/>
        </w:rPr>
        <w:lastRenderedPageBreak/>
        <w:t>3.用词歧义</w:t>
      </w:r>
    </w:p>
    <w:p w14:paraId="3BF12652" w14:textId="77777777" w:rsidR="005E2438" w:rsidRPr="003F182A" w:rsidRDefault="005E2438" w:rsidP="005E2438">
      <w:pPr>
        <w:rPr>
          <w:rFonts w:ascii="宋体" w:eastAsia="宋体" w:hAnsi="宋体"/>
        </w:rPr>
      </w:pPr>
      <w:r w:rsidRPr="003F182A">
        <w:rPr>
          <w:rFonts w:ascii="宋体" w:eastAsia="宋体" w:hAnsi="宋体" w:hint="eastAsia"/>
        </w:rPr>
        <w:t>4.需求中包含设计</w:t>
      </w:r>
    </w:p>
    <w:p w14:paraId="2D57E438" w14:textId="77777777" w:rsidR="005E2438" w:rsidRDefault="005E2438" w:rsidP="005E2438"/>
    <w:p w14:paraId="1FDAF650" w14:textId="77777777" w:rsidR="005E2438" w:rsidRPr="003F182A" w:rsidRDefault="005E2438" w:rsidP="005E2438">
      <w:pPr>
        <w:pStyle w:val="6"/>
        <w:rPr>
          <w:rFonts w:ascii="宋体" w:eastAsia="宋体" w:hAnsi="宋体"/>
          <w:sz w:val="21"/>
          <w:szCs w:val="21"/>
        </w:rPr>
      </w:pPr>
      <w:bookmarkStart w:id="1665" w:name="_Toc526616671"/>
      <w:bookmarkStart w:id="1666" w:name="_Toc529546322"/>
      <w:r w:rsidRPr="003F182A">
        <w:rPr>
          <w:rFonts w:ascii="宋体" w:eastAsia="宋体" w:hAnsi="宋体" w:hint="eastAsia"/>
          <w:sz w:val="21"/>
          <w:szCs w:val="21"/>
        </w:rPr>
        <w:t>7.1.1.2.4需求确认</w:t>
      </w:r>
      <w:bookmarkEnd w:id="1665"/>
      <w:bookmarkEnd w:id="1666"/>
    </w:p>
    <w:p w14:paraId="2E2816DB" w14:textId="77777777" w:rsidR="005E2438" w:rsidRPr="003F182A" w:rsidRDefault="005E2438" w:rsidP="005E2438">
      <w:pPr>
        <w:rPr>
          <w:rFonts w:ascii="宋体" w:eastAsia="宋体" w:hAnsi="宋体"/>
        </w:rPr>
      </w:pPr>
      <w:r w:rsidRPr="003F182A">
        <w:rPr>
          <w:rFonts w:ascii="宋体" w:eastAsia="宋体" w:hAnsi="宋体" w:hint="eastAsia"/>
        </w:rPr>
        <w:t>1.未经确认的需求</w:t>
      </w:r>
    </w:p>
    <w:p w14:paraId="5301A773" w14:textId="77777777" w:rsidR="005E2438" w:rsidRPr="003F182A" w:rsidRDefault="005E2438" w:rsidP="005E2438">
      <w:pPr>
        <w:rPr>
          <w:rFonts w:ascii="宋体" w:eastAsia="宋体" w:hAnsi="宋体"/>
        </w:rPr>
      </w:pPr>
      <w:r w:rsidRPr="003F182A">
        <w:rPr>
          <w:rFonts w:ascii="宋体" w:eastAsia="宋体" w:hAnsi="宋体" w:hint="eastAsia"/>
        </w:rPr>
        <w:t>2.审查熟练度</w:t>
      </w:r>
    </w:p>
    <w:p w14:paraId="0181C318" w14:textId="77777777" w:rsidR="005E2438" w:rsidRDefault="005E2438" w:rsidP="005E2438"/>
    <w:p w14:paraId="6A261ACD" w14:textId="77777777" w:rsidR="005E2438" w:rsidRPr="003F182A" w:rsidRDefault="005E2438" w:rsidP="005E2438">
      <w:pPr>
        <w:pStyle w:val="6"/>
        <w:rPr>
          <w:rFonts w:ascii="宋体" w:eastAsia="宋体" w:hAnsi="宋体"/>
          <w:sz w:val="21"/>
          <w:szCs w:val="21"/>
        </w:rPr>
      </w:pPr>
      <w:bookmarkStart w:id="1667" w:name="_Toc526616672"/>
      <w:bookmarkStart w:id="1668" w:name="_Toc529546323"/>
      <w:r w:rsidRPr="003F182A">
        <w:rPr>
          <w:rFonts w:ascii="宋体" w:eastAsia="宋体" w:hAnsi="宋体" w:hint="eastAsia"/>
          <w:sz w:val="21"/>
          <w:szCs w:val="21"/>
        </w:rPr>
        <w:t>7.1.1.2.5需求管理</w:t>
      </w:r>
      <w:bookmarkEnd w:id="1667"/>
      <w:bookmarkEnd w:id="1668"/>
    </w:p>
    <w:p w14:paraId="52DF15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1.不断变更的需求</w:t>
      </w:r>
    </w:p>
    <w:p w14:paraId="5341D0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2.需求变更过程</w:t>
      </w:r>
    </w:p>
    <w:p w14:paraId="1EF5B1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3.未实现的需求</w:t>
      </w:r>
    </w:p>
    <w:p w14:paraId="5297387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4.不断扩张的需求范围</w:t>
      </w:r>
    </w:p>
    <w:p w14:paraId="0E5DEBCD" w14:textId="77777777" w:rsidR="005E2438" w:rsidRPr="003F182A" w:rsidRDefault="005E2438" w:rsidP="005E2438">
      <w:pPr>
        <w:pStyle w:val="3"/>
        <w:rPr>
          <w:rFonts w:ascii="宋体" w:eastAsia="宋体" w:hAnsi="宋体"/>
        </w:rPr>
      </w:pPr>
      <w:bookmarkStart w:id="1669" w:name="_Toc526616673"/>
      <w:bookmarkStart w:id="1670" w:name="_Toc526616521"/>
      <w:bookmarkStart w:id="1671" w:name="_Toc526025179"/>
      <w:bookmarkStart w:id="1672" w:name="_Toc526024968"/>
      <w:bookmarkStart w:id="1673" w:name="_Toc526024842"/>
      <w:bookmarkStart w:id="1674" w:name="_Toc526024429"/>
      <w:bookmarkStart w:id="1675" w:name="_Toc526017451"/>
      <w:bookmarkStart w:id="1676" w:name="_Toc526017414"/>
      <w:bookmarkStart w:id="1677" w:name="_Toc526017371"/>
      <w:bookmarkStart w:id="1678" w:name="_Toc497416142"/>
      <w:bookmarkStart w:id="1679" w:name="_Toc529546324"/>
      <w:r w:rsidRPr="003F182A">
        <w:rPr>
          <w:rFonts w:ascii="宋体" w:eastAsia="宋体" w:hAnsi="宋体" w:hint="eastAsia"/>
        </w:rPr>
        <w:t>7.2 风险分析和优先级排序</w:t>
      </w:r>
      <w:bookmarkEnd w:id="1669"/>
      <w:bookmarkEnd w:id="1670"/>
      <w:bookmarkEnd w:id="1671"/>
      <w:bookmarkEnd w:id="1672"/>
      <w:bookmarkEnd w:id="1673"/>
      <w:bookmarkEnd w:id="1674"/>
      <w:bookmarkEnd w:id="1675"/>
      <w:bookmarkEnd w:id="1676"/>
      <w:bookmarkEnd w:id="1677"/>
      <w:bookmarkEnd w:id="1678"/>
      <w:bookmarkEnd w:id="1679"/>
    </w:p>
    <w:p w14:paraId="442BBE49" w14:textId="77777777" w:rsidR="005E2438" w:rsidRPr="003F182A" w:rsidRDefault="005E2438" w:rsidP="005E2438">
      <w:pPr>
        <w:pStyle w:val="5"/>
        <w:rPr>
          <w:rFonts w:ascii="宋体" w:eastAsia="宋体" w:hAnsi="宋体"/>
        </w:rPr>
      </w:pPr>
      <w:bookmarkStart w:id="1680" w:name="_Toc526616674"/>
      <w:bookmarkStart w:id="1681" w:name="_Toc526025180"/>
      <w:bookmarkStart w:id="1682" w:name="_Toc529546325"/>
      <w:r w:rsidRPr="003F182A">
        <w:rPr>
          <w:rFonts w:ascii="宋体" w:eastAsia="宋体" w:hAnsi="宋体" w:hint="eastAsia"/>
        </w:rPr>
        <w:t>7.2.1.风险分析</w:t>
      </w:r>
      <w:bookmarkStart w:id="1683" w:name="_Toc526616675"/>
      <w:bookmarkStart w:id="1684" w:name="_Toc526025181"/>
      <w:bookmarkEnd w:id="1680"/>
      <w:bookmarkEnd w:id="1681"/>
      <w:bookmarkEnd w:id="1682"/>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14:paraId="266E96BA"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5D2FD3CE" w14:textId="77777777" w:rsidR="005E2438" w:rsidRPr="003F182A" w:rsidRDefault="005E2438" w:rsidP="005E2438">
            <w:pPr>
              <w:rPr>
                <w:rFonts w:ascii="宋体" w:eastAsia="宋体" w:hAnsi="宋体"/>
              </w:rPr>
            </w:pPr>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0EDD6526"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5E7E1814"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14:paraId="5597B8FC" w14:textId="77777777" w:rsidTr="005E2438">
        <w:tc>
          <w:tcPr>
            <w:tcW w:w="2122" w:type="dxa"/>
            <w:vMerge w:val="restart"/>
            <w:tcBorders>
              <w:top w:val="single" w:sz="4" w:space="0" w:color="auto"/>
              <w:left w:val="single" w:sz="4" w:space="0" w:color="auto"/>
              <w:right w:val="single" w:sz="4" w:space="0" w:color="auto"/>
            </w:tcBorders>
            <w:hideMark/>
          </w:tcPr>
          <w:p w14:paraId="7B9920C7" w14:textId="77777777" w:rsidR="005E2438" w:rsidRPr="003F182A" w:rsidRDefault="005E2438" w:rsidP="005E2438">
            <w:pPr>
              <w:rPr>
                <w:rFonts w:ascii="宋体" w:eastAsia="宋体" w:hAnsi="宋体"/>
              </w:rPr>
            </w:pPr>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3C8B6FE0"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：PM郦哲聪</w:t>
            </w:r>
          </w:p>
        </w:tc>
        <w:tc>
          <w:tcPr>
            <w:tcW w:w="1134" w:type="dxa"/>
            <w:tcBorders>
              <w:top w:val="single" w:sz="4" w:space="0" w:color="auto"/>
              <w:left w:val="single" w:sz="4" w:space="0" w:color="auto"/>
              <w:bottom w:val="single" w:sz="4" w:space="0" w:color="auto"/>
              <w:right w:val="single" w:sz="4" w:space="0" w:color="auto"/>
            </w:tcBorders>
          </w:tcPr>
          <w:p w14:paraId="4C4FA8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6F9BB6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14:paraId="04D2431E" w14:textId="77777777" w:rsidTr="005E2438">
        <w:tc>
          <w:tcPr>
            <w:tcW w:w="2122" w:type="dxa"/>
            <w:vMerge/>
            <w:tcBorders>
              <w:left w:val="single" w:sz="4" w:space="0" w:color="auto"/>
              <w:right w:val="single" w:sz="4" w:space="0" w:color="auto"/>
            </w:tcBorders>
            <w:hideMark/>
          </w:tcPr>
          <w:p w14:paraId="38A06F78"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DE112DA" w14:textId="77777777" w:rsidR="005E2438" w:rsidRPr="003F182A" w:rsidRDefault="005E2438" w:rsidP="005E2438">
            <w:pPr>
              <w:rPr>
                <w:rFonts w:ascii="宋体" w:eastAsia="宋体" w:hAnsi="宋体"/>
              </w:rPr>
            </w:pPr>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14:paraId="3E9D213E"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111EAB"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tr w:rsidR="005E2438" w14:paraId="2003B4B7" w14:textId="77777777" w:rsidTr="005E2438">
        <w:tc>
          <w:tcPr>
            <w:tcW w:w="2122" w:type="dxa"/>
            <w:vMerge/>
            <w:tcBorders>
              <w:left w:val="single" w:sz="4" w:space="0" w:color="auto"/>
              <w:right w:val="single" w:sz="4" w:space="0" w:color="auto"/>
            </w:tcBorders>
            <w:hideMark/>
          </w:tcPr>
          <w:p w14:paraId="116583D5"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E7F431D" w14:textId="77777777" w:rsidR="005E2438" w:rsidRPr="003F182A" w:rsidRDefault="005E2438" w:rsidP="005E2438">
            <w:pPr>
              <w:rPr>
                <w:rFonts w:ascii="宋体" w:eastAsia="宋体" w:hAnsi="宋体"/>
              </w:rPr>
            </w:pPr>
            <w:r w:rsidRPr="003F182A">
              <w:rPr>
                <w:rFonts w:ascii="宋体" w:eastAsia="宋体" w:hAnsi="宋体" w:hint="eastAsia"/>
              </w:rPr>
              <w:t>A会议记录员冯一鸣;</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733EAD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68CBB8C"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14:paraId="2B55506F" w14:textId="77777777" w:rsidTr="005E2438">
        <w:tc>
          <w:tcPr>
            <w:tcW w:w="2122" w:type="dxa"/>
            <w:vMerge/>
            <w:tcBorders>
              <w:left w:val="single" w:sz="4" w:space="0" w:color="auto"/>
              <w:right w:val="single" w:sz="4" w:space="0" w:color="auto"/>
            </w:tcBorders>
            <w:hideMark/>
          </w:tcPr>
          <w:p w14:paraId="49389590"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1ACEA149" w14:textId="77777777" w:rsidR="005E2438" w:rsidRPr="003F182A" w:rsidRDefault="005E2438" w:rsidP="005E2438">
            <w:pPr>
              <w:rPr>
                <w:rFonts w:ascii="宋体" w:eastAsia="宋体" w:hAnsi="宋体"/>
              </w:rPr>
            </w:pPr>
            <w:r w:rsidRPr="003F182A">
              <w:rPr>
                <w:rFonts w:ascii="宋体" w:eastAsia="宋体" w:hAnsi="宋体" w:hint="eastAsia"/>
              </w:rPr>
              <w:t>A文档管理员刘乐威;</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040E3D8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315BD709"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14:paraId="61B7BD30" w14:textId="77777777" w:rsidTr="005E2438">
        <w:trPr>
          <w:ins w:id="1685" w:author="mr.liu" w:date="2018-11-09T16:47:00Z"/>
        </w:trPr>
        <w:tc>
          <w:tcPr>
            <w:tcW w:w="2122" w:type="dxa"/>
            <w:vMerge/>
            <w:tcBorders>
              <w:left w:val="single" w:sz="4" w:space="0" w:color="auto"/>
              <w:right w:val="single" w:sz="4" w:space="0" w:color="auto"/>
            </w:tcBorders>
          </w:tcPr>
          <w:p w14:paraId="42C2D5F7" w14:textId="77777777" w:rsidR="003725E0" w:rsidRPr="003F182A" w:rsidRDefault="003725E0" w:rsidP="005E2438">
            <w:pPr>
              <w:rPr>
                <w:ins w:id="1686" w:author="mr.liu" w:date="2018-11-09T16:47:00Z"/>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479747B6" w14:textId="561FC600" w:rsidR="003725E0" w:rsidRPr="003F182A" w:rsidRDefault="003725E0" w:rsidP="005E2438">
            <w:pPr>
              <w:rPr>
                <w:ins w:id="1687" w:author="mr.liu" w:date="2018-11-09T16:47:00Z"/>
                <w:rFonts w:ascii="宋体" w:eastAsia="宋体" w:hAnsi="宋体"/>
              </w:rPr>
            </w:pPr>
            <w:ins w:id="1688" w:author="mr.liu" w:date="2018-11-09T16:47:00Z">
              <w:r>
                <w:rPr>
                  <w:rFonts w:ascii="宋体" w:eastAsia="宋体" w:hAnsi="宋体" w:hint="eastAsia"/>
                </w:rPr>
                <w:t>A：P</w:t>
              </w:r>
              <w:r>
                <w:rPr>
                  <w:rFonts w:ascii="宋体" w:eastAsia="宋体" w:hAnsi="宋体"/>
                </w:rPr>
                <w:t>M</w:t>
              </w:r>
              <w:r>
                <w:rPr>
                  <w:rFonts w:ascii="宋体" w:eastAsia="宋体" w:hAnsi="宋体" w:hint="eastAsia"/>
                </w:rPr>
                <w:t>郦哲聪；B：小组四人</w:t>
              </w:r>
            </w:ins>
          </w:p>
        </w:tc>
        <w:tc>
          <w:tcPr>
            <w:tcW w:w="1134" w:type="dxa"/>
            <w:tcBorders>
              <w:top w:val="single" w:sz="4" w:space="0" w:color="auto"/>
              <w:left w:val="single" w:sz="4" w:space="0" w:color="auto"/>
              <w:bottom w:val="single" w:sz="4" w:space="0" w:color="auto"/>
              <w:right w:val="single" w:sz="4" w:space="0" w:color="auto"/>
            </w:tcBorders>
          </w:tcPr>
          <w:p w14:paraId="11A6E8F0" w14:textId="3C3AA993" w:rsidR="003725E0" w:rsidRPr="003F182A" w:rsidRDefault="003725E0" w:rsidP="005E2438">
            <w:pPr>
              <w:rPr>
                <w:ins w:id="1689" w:author="mr.liu" w:date="2018-11-09T16:47:00Z"/>
                <w:rFonts w:ascii="宋体" w:eastAsia="宋体" w:hAnsi="宋体"/>
                <w:kern w:val="0"/>
              </w:rPr>
            </w:pPr>
            <w:ins w:id="1690" w:author="mr.liu" w:date="2018-11-09T16:47:00Z">
              <w:r>
                <w:rPr>
                  <w:rFonts w:ascii="宋体" w:eastAsia="宋体" w:hAnsi="宋体" w:hint="eastAsia"/>
                  <w:kern w:val="0"/>
                </w:rPr>
                <w:t>A</w:t>
              </w:r>
            </w:ins>
            <w:ins w:id="1691" w:author="mr.liu" w:date="2018-11-09T16:48:00Z">
              <w:r>
                <w:rPr>
                  <w:rFonts w:ascii="宋体" w:eastAsia="宋体" w:hAnsi="宋体" w:hint="eastAsia"/>
                  <w:kern w:val="0"/>
                </w:rPr>
                <w:t>提交请假并通过</w:t>
              </w:r>
            </w:ins>
          </w:p>
        </w:tc>
        <w:tc>
          <w:tcPr>
            <w:tcW w:w="3118" w:type="dxa"/>
            <w:tcBorders>
              <w:top w:val="single" w:sz="4" w:space="0" w:color="auto"/>
              <w:left w:val="single" w:sz="4" w:space="0" w:color="auto"/>
              <w:bottom w:val="single" w:sz="4" w:space="0" w:color="auto"/>
              <w:right w:val="single" w:sz="4" w:space="0" w:color="auto"/>
            </w:tcBorders>
          </w:tcPr>
          <w:p w14:paraId="4B42EE2B" w14:textId="620F70C4" w:rsidR="003725E0" w:rsidRPr="003F182A" w:rsidRDefault="003725E0" w:rsidP="005E2438">
            <w:pPr>
              <w:rPr>
                <w:ins w:id="1692" w:author="mr.liu" w:date="2018-11-09T16:47:00Z"/>
                <w:rFonts w:ascii="宋体" w:eastAsia="宋体" w:hAnsi="宋体"/>
              </w:rPr>
            </w:pPr>
            <w:ins w:id="1693" w:author="mr.liu" w:date="2018-11-09T16:48:00Z">
              <w:r>
                <w:rPr>
                  <w:rFonts w:ascii="宋体" w:eastAsia="宋体" w:hAnsi="宋体" w:hint="eastAsia"/>
                </w:rPr>
                <w:t>B暂时负责组长工作</w:t>
              </w:r>
            </w:ins>
          </w:p>
        </w:tc>
      </w:tr>
      <w:tr w:rsidR="005E2438" w14:paraId="126082FE" w14:textId="77777777" w:rsidTr="005E2438">
        <w:tc>
          <w:tcPr>
            <w:tcW w:w="2122" w:type="dxa"/>
            <w:vMerge/>
            <w:tcBorders>
              <w:left w:val="single" w:sz="4" w:space="0" w:color="auto"/>
              <w:bottom w:val="single" w:sz="4" w:space="0" w:color="auto"/>
              <w:right w:val="single" w:sz="4" w:space="0" w:color="auto"/>
            </w:tcBorders>
            <w:hideMark/>
          </w:tcPr>
          <w:p w14:paraId="02FB75D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3E45F79"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6B2F586F"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w:t>
            </w:r>
            <w:r w:rsidRPr="003F182A">
              <w:rPr>
                <w:rFonts w:ascii="宋体" w:eastAsia="宋体" w:hAnsi="宋体" w:hint="eastAsia"/>
              </w:rPr>
              <w:lastRenderedPageBreak/>
              <w:t>员，并与该成员进行交流沟通，若成员不予理会，则在正式会议上进行点名批评。多次劝说无效，通过小组其他成员表决后开除该成员</w:t>
            </w:r>
          </w:p>
        </w:tc>
      </w:tr>
      <w:tr w:rsidR="005E2438" w14:paraId="4BB23541" w14:textId="77777777" w:rsidTr="005E2438">
        <w:tc>
          <w:tcPr>
            <w:tcW w:w="2122" w:type="dxa"/>
            <w:vMerge w:val="restart"/>
            <w:tcBorders>
              <w:top w:val="single" w:sz="4" w:space="0" w:color="auto"/>
              <w:left w:val="single" w:sz="4" w:space="0" w:color="auto"/>
              <w:right w:val="single" w:sz="4" w:space="0" w:color="auto"/>
            </w:tcBorders>
            <w:hideMark/>
          </w:tcPr>
          <w:p w14:paraId="1B8E0B64" w14:textId="77777777" w:rsidR="005E2438" w:rsidRPr="003F182A" w:rsidRDefault="005E2438" w:rsidP="005E2438">
            <w:pPr>
              <w:rPr>
                <w:rFonts w:ascii="宋体" w:eastAsia="宋体" w:hAnsi="宋体"/>
              </w:rPr>
            </w:pPr>
            <w:r w:rsidRPr="003F182A">
              <w:rPr>
                <w:rFonts w:ascii="宋体" w:eastAsia="宋体" w:hAnsi="宋体" w:hint="eastAsia"/>
              </w:rPr>
              <w:lastRenderedPageBreak/>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3357A8E3"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44F6D0B9"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换成类似软件HBuildeer/WebStorm进行运用，且小组成员一起学习掌握此新工具</w:t>
            </w:r>
          </w:p>
        </w:tc>
      </w:tr>
      <w:tr w:rsidR="005E2438" w14:paraId="6B092E29" w14:textId="77777777" w:rsidTr="005E2438">
        <w:tc>
          <w:tcPr>
            <w:tcW w:w="2122" w:type="dxa"/>
            <w:vMerge/>
            <w:tcBorders>
              <w:left w:val="single" w:sz="4" w:space="0" w:color="auto"/>
              <w:right w:val="single" w:sz="4" w:space="0" w:color="auto"/>
            </w:tcBorders>
            <w:hideMark/>
          </w:tcPr>
          <w:p w14:paraId="0EB1D59C"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575C70BA"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105D6C1C"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换成类似软件architect进行运用，且小组成员一起学习掌握此新工具</w:t>
            </w:r>
          </w:p>
        </w:tc>
      </w:tr>
      <w:tr w:rsidR="005E2438" w14:paraId="084579BD" w14:textId="77777777" w:rsidTr="005E2438">
        <w:tc>
          <w:tcPr>
            <w:tcW w:w="2122" w:type="dxa"/>
            <w:vMerge/>
            <w:tcBorders>
              <w:left w:val="single" w:sz="4" w:space="0" w:color="auto"/>
              <w:bottom w:val="single" w:sz="4" w:space="0" w:color="auto"/>
              <w:right w:val="single" w:sz="4" w:space="0" w:color="auto"/>
            </w:tcBorders>
          </w:tcPr>
          <w:p w14:paraId="5A3CB961"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6A09A06"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3A41C593"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换成类似软件doors进行运用，且小组成员一起学习掌握此新工具</w:t>
            </w:r>
          </w:p>
        </w:tc>
      </w:tr>
      <w:tr w:rsidR="003725E0" w:rsidRPr="002D424F" w14:paraId="410AEFF3" w14:textId="77777777" w:rsidTr="006067E2">
        <w:tc>
          <w:tcPr>
            <w:tcW w:w="2122" w:type="dxa"/>
            <w:vMerge w:val="restart"/>
            <w:tcBorders>
              <w:top w:val="single" w:sz="4" w:space="0" w:color="auto"/>
              <w:left w:val="single" w:sz="4" w:space="0" w:color="auto"/>
              <w:right w:val="single" w:sz="4" w:space="0" w:color="auto"/>
            </w:tcBorders>
            <w:hideMark/>
          </w:tcPr>
          <w:p w14:paraId="6C5BF943" w14:textId="77777777" w:rsidR="003725E0" w:rsidRPr="003F182A" w:rsidRDefault="003725E0" w:rsidP="005E2438">
            <w:pPr>
              <w:rPr>
                <w:rFonts w:ascii="宋体" w:eastAsia="宋体" w:hAnsi="宋体"/>
              </w:rPr>
            </w:pPr>
            <w:r w:rsidRPr="003F182A">
              <w:rPr>
                <w:rFonts w:ascii="宋体" w:eastAsia="宋体" w:hAnsi="宋体" w:hint="eastAsia"/>
              </w:rPr>
              <w:t>过程风险</w:t>
            </w:r>
          </w:p>
          <w:p w14:paraId="1F76629F" w14:textId="77777777" w:rsidR="003725E0" w:rsidRPr="003F182A" w:rsidRDefault="003725E0"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BB23B2A" w14:textId="77777777" w:rsidR="003725E0" w:rsidRPr="003F182A" w:rsidRDefault="003725E0"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1F948616" w14:textId="77777777" w:rsidR="003725E0" w:rsidRPr="003F182A" w:rsidRDefault="003725E0"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1FE8CCF1" w14:textId="77777777" w:rsidR="003725E0" w:rsidRPr="003F182A" w:rsidRDefault="003725E0"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r w:rsidR="003725E0" w:rsidRPr="002D424F" w14:paraId="6A83B9B3" w14:textId="77777777" w:rsidTr="006067E2">
        <w:trPr>
          <w:ins w:id="1694" w:author="mr.liu" w:date="2018-11-09T16:48:00Z"/>
        </w:trPr>
        <w:tc>
          <w:tcPr>
            <w:tcW w:w="2122" w:type="dxa"/>
            <w:vMerge/>
            <w:tcBorders>
              <w:left w:val="single" w:sz="4" w:space="0" w:color="auto"/>
              <w:bottom w:val="single" w:sz="4" w:space="0" w:color="auto"/>
              <w:right w:val="single" w:sz="4" w:space="0" w:color="auto"/>
            </w:tcBorders>
          </w:tcPr>
          <w:p w14:paraId="1A1B2002" w14:textId="77777777" w:rsidR="003725E0" w:rsidRPr="003F182A" w:rsidRDefault="003725E0" w:rsidP="005E2438">
            <w:pPr>
              <w:rPr>
                <w:ins w:id="1695" w:author="mr.liu" w:date="2018-11-09T16:48:00Z"/>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DA7A034" w14:textId="02897526" w:rsidR="003725E0" w:rsidRPr="003F182A" w:rsidRDefault="003725E0" w:rsidP="005E2438">
            <w:pPr>
              <w:rPr>
                <w:ins w:id="1696" w:author="mr.liu" w:date="2018-11-09T16:48:00Z"/>
                <w:rFonts w:ascii="宋体" w:eastAsia="宋体" w:hAnsi="宋体"/>
              </w:rPr>
            </w:pPr>
            <w:ins w:id="1697" w:author="mr.liu" w:date="2018-11-09T16:48:00Z">
              <w:r>
                <w:rPr>
                  <w:rFonts w:ascii="宋体" w:eastAsia="宋体" w:hAnsi="宋体" w:hint="eastAsia"/>
                </w:rPr>
                <w:t>当小组进行答辩时出现电源不足、转接线未带的时候</w:t>
              </w:r>
            </w:ins>
          </w:p>
        </w:tc>
        <w:tc>
          <w:tcPr>
            <w:tcW w:w="3118" w:type="dxa"/>
            <w:tcBorders>
              <w:top w:val="single" w:sz="4" w:space="0" w:color="auto"/>
              <w:left w:val="single" w:sz="4" w:space="0" w:color="auto"/>
              <w:bottom w:val="single" w:sz="4" w:space="0" w:color="auto"/>
              <w:right w:val="single" w:sz="4" w:space="0" w:color="auto"/>
            </w:tcBorders>
          </w:tcPr>
          <w:p w14:paraId="42B9BC90" w14:textId="01B67C36" w:rsidR="003725E0" w:rsidRPr="003F182A" w:rsidRDefault="003725E0" w:rsidP="005E2438">
            <w:pPr>
              <w:rPr>
                <w:ins w:id="1698" w:author="mr.liu" w:date="2018-11-09T16:48:00Z"/>
                <w:rFonts w:ascii="宋体" w:eastAsia="宋体" w:hAnsi="宋体"/>
              </w:rPr>
            </w:pPr>
            <w:ins w:id="1699" w:author="mr.liu" w:date="2018-11-09T16:49:00Z">
              <w:r>
                <w:rPr>
                  <w:rFonts w:ascii="宋体" w:eastAsia="宋体" w:hAnsi="宋体" w:hint="eastAsia"/>
                </w:rPr>
                <w:t>若时间充足，小组一经发现便要寻找电源，回去拿转接线。否则，向还未要答辩的其他小组借用。</w:t>
              </w:r>
            </w:ins>
          </w:p>
        </w:tc>
      </w:tr>
    </w:tbl>
    <w:p w14:paraId="5BA4122B" w14:textId="77777777" w:rsidR="005E2438" w:rsidRPr="003F182A" w:rsidRDefault="005E2438" w:rsidP="005E2438">
      <w:pPr>
        <w:pStyle w:val="5"/>
        <w:rPr>
          <w:rFonts w:ascii="宋体" w:eastAsia="宋体" w:hAnsi="宋体"/>
        </w:rPr>
      </w:pPr>
      <w:bookmarkStart w:id="1700" w:name="_Toc529546326"/>
      <w:r w:rsidRPr="003F182A">
        <w:rPr>
          <w:rFonts w:ascii="宋体" w:eastAsia="宋体" w:hAnsi="宋体" w:hint="eastAsia"/>
        </w:rPr>
        <w:t>7.2.2风险优先级排序</w:t>
      </w:r>
      <w:bookmarkEnd w:id="1683"/>
      <w:bookmarkEnd w:id="1684"/>
      <w:bookmarkEnd w:id="170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16"/>
        <w:gridCol w:w="885"/>
        <w:gridCol w:w="2773"/>
        <w:gridCol w:w="2098"/>
      </w:tblGrid>
      <w:tr w:rsidR="005E2438" w:rsidRPr="003F182A" w14:paraId="5F462407"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4059F41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14:paraId="55F68CA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14:paraId="6E7E71C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14:paraId="03E0B9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风险等级排序</w:t>
            </w:r>
          </w:p>
        </w:tc>
      </w:tr>
      <w:tr w:rsidR="005E2438" w:rsidRPr="003F182A" w14:paraId="17D5A1AF" w14:textId="77777777" w:rsidTr="005E2438">
        <w:tc>
          <w:tcPr>
            <w:tcW w:w="1524" w:type="dxa"/>
            <w:vMerge w:val="restart"/>
            <w:tcBorders>
              <w:top w:val="single" w:sz="4" w:space="0" w:color="auto"/>
              <w:left w:val="single" w:sz="4" w:space="0" w:color="auto"/>
              <w:right w:val="single" w:sz="4" w:space="0" w:color="auto"/>
            </w:tcBorders>
            <w:hideMark/>
          </w:tcPr>
          <w:p w14:paraId="20E0FF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14:paraId="72C429D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A配置管理员周德阳;</w:t>
            </w:r>
            <w:r w:rsidRPr="003F182A">
              <w:rPr>
                <w:rFonts w:ascii="宋体" w:eastAsia="宋体" w:hAnsi="宋体"/>
                <w:szCs w:val="21"/>
              </w:rPr>
              <w:t>B</w:t>
            </w:r>
            <w:r w:rsidRPr="003F182A">
              <w:rPr>
                <w:rFonts w:ascii="宋体" w:eastAsia="宋体" w:hAnsi="宋体" w:hint="eastAsia"/>
                <w:szCs w:val="21"/>
              </w:rPr>
              <w:t>：PM郦哲聪</w:t>
            </w:r>
          </w:p>
        </w:tc>
        <w:tc>
          <w:tcPr>
            <w:tcW w:w="885" w:type="dxa"/>
            <w:tcBorders>
              <w:top w:val="single" w:sz="4" w:space="0" w:color="auto"/>
              <w:left w:val="single" w:sz="4" w:space="0" w:color="auto"/>
              <w:bottom w:val="single" w:sz="4" w:space="0" w:color="auto"/>
              <w:right w:val="single" w:sz="4" w:space="0" w:color="auto"/>
            </w:tcBorders>
          </w:tcPr>
          <w:p w14:paraId="6A85AFD6"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25B78E7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14:paraId="0DE150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46B57A" w14:textId="77777777" w:rsidTr="005E2438">
        <w:tc>
          <w:tcPr>
            <w:tcW w:w="1524" w:type="dxa"/>
            <w:vMerge/>
            <w:tcBorders>
              <w:left w:val="single" w:sz="4" w:space="0" w:color="auto"/>
              <w:right w:val="single" w:sz="4" w:space="0" w:color="auto"/>
            </w:tcBorders>
            <w:hideMark/>
          </w:tcPr>
          <w:p w14:paraId="79A8877E"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5162F39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A资料员王飞钢;</w:t>
            </w:r>
            <w:r w:rsidRPr="003F182A">
              <w:rPr>
                <w:rFonts w:ascii="宋体" w:eastAsia="宋体" w:hAnsi="宋体"/>
                <w:szCs w:val="21"/>
              </w:rPr>
              <w:t>B</w:t>
            </w:r>
            <w:r w:rsidRPr="003F182A">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14:paraId="5C26F92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E32756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14:paraId="50CF283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1B609A49" w14:textId="77777777" w:rsidTr="005E2438">
        <w:tc>
          <w:tcPr>
            <w:tcW w:w="1524" w:type="dxa"/>
            <w:vMerge/>
            <w:tcBorders>
              <w:left w:val="single" w:sz="4" w:space="0" w:color="auto"/>
              <w:right w:val="single" w:sz="4" w:space="0" w:color="auto"/>
            </w:tcBorders>
            <w:hideMark/>
          </w:tcPr>
          <w:p w14:paraId="51ACC796"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6C719D2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A会议记录员冯</w:t>
            </w:r>
            <w:r w:rsidRPr="003F182A">
              <w:rPr>
                <w:rFonts w:ascii="宋体" w:eastAsia="宋体" w:hAnsi="宋体" w:hint="eastAsia"/>
                <w:szCs w:val="21"/>
              </w:rPr>
              <w:lastRenderedPageBreak/>
              <w:t>一鸣;</w:t>
            </w:r>
            <w:r w:rsidRPr="003F182A">
              <w:rPr>
                <w:rFonts w:ascii="宋体" w:eastAsia="宋体" w:hAnsi="宋体"/>
                <w:szCs w:val="21"/>
              </w:rPr>
              <w:t>B</w:t>
            </w:r>
            <w:r w:rsidRPr="003F182A">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14:paraId="5DA6F54D"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lastRenderedPageBreak/>
              <w:t>A提交请假并</w:t>
            </w:r>
            <w:r w:rsidRPr="003F182A">
              <w:rPr>
                <w:rFonts w:ascii="宋体" w:eastAsia="宋体" w:hAnsi="宋体" w:hint="eastAsia"/>
                <w:kern w:val="0"/>
                <w:szCs w:val="21"/>
              </w:rPr>
              <w:lastRenderedPageBreak/>
              <w:t>通过</w:t>
            </w:r>
          </w:p>
        </w:tc>
        <w:tc>
          <w:tcPr>
            <w:tcW w:w="2773" w:type="dxa"/>
            <w:tcBorders>
              <w:top w:val="single" w:sz="4" w:space="0" w:color="auto"/>
              <w:left w:val="single" w:sz="4" w:space="0" w:color="auto"/>
              <w:bottom w:val="single" w:sz="4" w:space="0" w:color="auto"/>
              <w:right w:val="single" w:sz="4" w:space="0" w:color="auto"/>
            </w:tcBorders>
          </w:tcPr>
          <w:p w14:paraId="691D68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B暂时负责会议记录工作</w:t>
            </w:r>
          </w:p>
        </w:tc>
        <w:tc>
          <w:tcPr>
            <w:tcW w:w="2098" w:type="dxa"/>
            <w:tcBorders>
              <w:top w:val="single" w:sz="4" w:space="0" w:color="auto"/>
              <w:left w:val="single" w:sz="4" w:space="0" w:color="auto"/>
              <w:bottom w:val="single" w:sz="4" w:space="0" w:color="auto"/>
              <w:right w:val="single" w:sz="4" w:space="0" w:color="auto"/>
            </w:tcBorders>
          </w:tcPr>
          <w:p w14:paraId="284C8A4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7F2452" w14:textId="77777777" w:rsidTr="005E2438">
        <w:tc>
          <w:tcPr>
            <w:tcW w:w="1524" w:type="dxa"/>
            <w:vMerge/>
            <w:tcBorders>
              <w:left w:val="single" w:sz="4" w:space="0" w:color="auto"/>
              <w:right w:val="single" w:sz="4" w:space="0" w:color="auto"/>
            </w:tcBorders>
            <w:hideMark/>
          </w:tcPr>
          <w:p w14:paraId="640B9E9C"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2CD0BA7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A文档管理员刘乐威;</w:t>
            </w:r>
            <w:r w:rsidRPr="003F182A">
              <w:rPr>
                <w:rFonts w:ascii="宋体" w:eastAsia="宋体" w:hAnsi="宋体"/>
                <w:szCs w:val="21"/>
              </w:rPr>
              <w:t>B</w:t>
            </w:r>
            <w:r w:rsidRPr="003F182A">
              <w:rPr>
                <w:rFonts w:ascii="宋体" w:eastAsia="宋体" w:hAnsi="宋体" w:hint="eastAsia"/>
                <w:szCs w:val="21"/>
              </w:rPr>
              <w:t>配置管理员周德阳</w:t>
            </w:r>
          </w:p>
        </w:tc>
        <w:tc>
          <w:tcPr>
            <w:tcW w:w="885" w:type="dxa"/>
            <w:tcBorders>
              <w:top w:val="single" w:sz="4" w:space="0" w:color="auto"/>
              <w:left w:val="single" w:sz="4" w:space="0" w:color="auto"/>
              <w:bottom w:val="single" w:sz="4" w:space="0" w:color="auto"/>
              <w:right w:val="single" w:sz="4" w:space="0" w:color="auto"/>
            </w:tcBorders>
          </w:tcPr>
          <w:p w14:paraId="5E8D2683"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80B68E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14:paraId="18C41C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3725E0" w:rsidRPr="003F182A" w14:paraId="62E43091" w14:textId="77777777" w:rsidTr="005E2438">
        <w:trPr>
          <w:ins w:id="1701" w:author="mr.liu" w:date="2018-11-09T16:49:00Z"/>
        </w:trPr>
        <w:tc>
          <w:tcPr>
            <w:tcW w:w="1524" w:type="dxa"/>
            <w:vMerge/>
            <w:tcBorders>
              <w:left w:val="single" w:sz="4" w:space="0" w:color="auto"/>
              <w:right w:val="single" w:sz="4" w:space="0" w:color="auto"/>
            </w:tcBorders>
          </w:tcPr>
          <w:p w14:paraId="52EA104B" w14:textId="77777777" w:rsidR="003725E0" w:rsidRPr="003F182A" w:rsidRDefault="003725E0" w:rsidP="005E2438">
            <w:pPr>
              <w:rPr>
                <w:ins w:id="1702" w:author="mr.liu" w:date="2018-11-09T16:49:00Z"/>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787FFE3C" w14:textId="280FE85C" w:rsidR="003725E0" w:rsidRPr="003F182A" w:rsidRDefault="003725E0" w:rsidP="005E2438">
            <w:pPr>
              <w:rPr>
                <w:ins w:id="1703" w:author="mr.liu" w:date="2018-11-09T16:49:00Z"/>
                <w:rFonts w:ascii="宋体" w:eastAsia="宋体" w:hAnsi="宋体"/>
                <w:szCs w:val="21"/>
              </w:rPr>
            </w:pPr>
            <w:ins w:id="1704" w:author="mr.liu" w:date="2018-11-09T16:49:00Z">
              <w:r>
                <w:rPr>
                  <w:rFonts w:ascii="宋体" w:eastAsia="宋体" w:hAnsi="宋体" w:hint="eastAsia"/>
                </w:rPr>
                <w:t>A：P</w:t>
              </w:r>
              <w:r>
                <w:rPr>
                  <w:rFonts w:ascii="宋体" w:eastAsia="宋体" w:hAnsi="宋体"/>
                </w:rPr>
                <w:t>M</w:t>
              </w:r>
              <w:r>
                <w:rPr>
                  <w:rFonts w:ascii="宋体" w:eastAsia="宋体" w:hAnsi="宋体" w:hint="eastAsia"/>
                </w:rPr>
                <w:t>郦哲聪；B：小组四人</w:t>
              </w:r>
            </w:ins>
          </w:p>
        </w:tc>
        <w:tc>
          <w:tcPr>
            <w:tcW w:w="885" w:type="dxa"/>
            <w:tcBorders>
              <w:top w:val="single" w:sz="4" w:space="0" w:color="auto"/>
              <w:left w:val="single" w:sz="4" w:space="0" w:color="auto"/>
              <w:bottom w:val="single" w:sz="4" w:space="0" w:color="auto"/>
              <w:right w:val="single" w:sz="4" w:space="0" w:color="auto"/>
            </w:tcBorders>
          </w:tcPr>
          <w:p w14:paraId="614940B3" w14:textId="09DA498F" w:rsidR="003725E0" w:rsidRPr="003F182A" w:rsidRDefault="003725E0" w:rsidP="005E2438">
            <w:pPr>
              <w:rPr>
                <w:ins w:id="1705" w:author="mr.liu" w:date="2018-11-09T16:49:00Z"/>
                <w:rFonts w:ascii="宋体" w:eastAsia="宋体" w:hAnsi="宋体"/>
                <w:kern w:val="0"/>
                <w:szCs w:val="21"/>
              </w:rPr>
            </w:pPr>
            <w:ins w:id="1706" w:author="mr.liu" w:date="2018-11-09T16:49:00Z">
              <w:r w:rsidRPr="003F182A">
                <w:rPr>
                  <w:rFonts w:ascii="宋体" w:eastAsia="宋体" w:hAnsi="宋体" w:hint="eastAsia"/>
                  <w:kern w:val="0"/>
                  <w:szCs w:val="21"/>
                </w:rPr>
                <w:t>A提交请假并通过</w:t>
              </w:r>
            </w:ins>
          </w:p>
        </w:tc>
        <w:tc>
          <w:tcPr>
            <w:tcW w:w="2773" w:type="dxa"/>
            <w:tcBorders>
              <w:top w:val="single" w:sz="4" w:space="0" w:color="auto"/>
              <w:left w:val="single" w:sz="4" w:space="0" w:color="auto"/>
              <w:bottom w:val="single" w:sz="4" w:space="0" w:color="auto"/>
              <w:right w:val="single" w:sz="4" w:space="0" w:color="auto"/>
            </w:tcBorders>
          </w:tcPr>
          <w:p w14:paraId="52440B70" w14:textId="568E42E2" w:rsidR="003725E0" w:rsidRPr="003F182A" w:rsidRDefault="003725E0" w:rsidP="005E2438">
            <w:pPr>
              <w:rPr>
                <w:ins w:id="1707" w:author="mr.liu" w:date="2018-11-09T16:49:00Z"/>
                <w:rFonts w:ascii="宋体" w:eastAsia="宋体" w:hAnsi="宋体"/>
                <w:szCs w:val="21"/>
              </w:rPr>
            </w:pPr>
            <w:ins w:id="1708" w:author="mr.liu" w:date="2018-11-09T16:50:00Z">
              <w:r>
                <w:rPr>
                  <w:rFonts w:ascii="宋体" w:eastAsia="宋体" w:hAnsi="宋体" w:hint="eastAsia"/>
                </w:rPr>
                <w:t>B暂时负责组长工作</w:t>
              </w:r>
            </w:ins>
          </w:p>
        </w:tc>
        <w:tc>
          <w:tcPr>
            <w:tcW w:w="2098" w:type="dxa"/>
            <w:tcBorders>
              <w:top w:val="single" w:sz="4" w:space="0" w:color="auto"/>
              <w:left w:val="single" w:sz="4" w:space="0" w:color="auto"/>
              <w:bottom w:val="single" w:sz="4" w:space="0" w:color="auto"/>
              <w:right w:val="single" w:sz="4" w:space="0" w:color="auto"/>
            </w:tcBorders>
          </w:tcPr>
          <w:p w14:paraId="17779D8F" w14:textId="2AA8AB0C" w:rsidR="003725E0" w:rsidRPr="003F182A" w:rsidRDefault="003725E0" w:rsidP="005E2438">
            <w:pPr>
              <w:rPr>
                <w:ins w:id="1709" w:author="mr.liu" w:date="2018-11-09T16:49:00Z"/>
                <w:rFonts w:ascii="宋体" w:eastAsia="宋体" w:hAnsi="宋体"/>
                <w:szCs w:val="21"/>
              </w:rPr>
            </w:pPr>
            <w:ins w:id="1710" w:author="mr.liu" w:date="2018-11-09T16:50:00Z">
              <w:r>
                <w:rPr>
                  <w:rFonts w:ascii="宋体" w:eastAsia="宋体" w:hAnsi="宋体" w:hint="eastAsia"/>
                  <w:szCs w:val="21"/>
                </w:rPr>
                <w:t>3</w:t>
              </w:r>
            </w:ins>
          </w:p>
        </w:tc>
      </w:tr>
      <w:tr w:rsidR="005E2438" w:rsidRPr="003F182A" w14:paraId="593DD922" w14:textId="77777777" w:rsidTr="005E2438">
        <w:tc>
          <w:tcPr>
            <w:tcW w:w="1524" w:type="dxa"/>
            <w:vMerge/>
            <w:tcBorders>
              <w:left w:val="single" w:sz="4" w:space="0" w:color="auto"/>
              <w:bottom w:val="single" w:sz="4" w:space="0" w:color="auto"/>
              <w:right w:val="single" w:sz="4" w:space="0" w:color="auto"/>
            </w:tcBorders>
            <w:hideMark/>
          </w:tcPr>
          <w:p w14:paraId="46A12FE9"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30B7DA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14:paraId="18457C8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第一次由PM将该分工任务补全或分工给其他任务较轻松的成员，并与该成员进行交流沟通，若成员不予理会，则在正式会议上进行点名批评。多次劝说无效，通过小组其他成员表决后开除该成员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14:paraId="3CC7D4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r>
      <w:tr w:rsidR="005E2438" w:rsidRPr="003F182A" w14:paraId="6C19D152" w14:textId="77777777" w:rsidTr="005E2438">
        <w:tc>
          <w:tcPr>
            <w:tcW w:w="1524" w:type="dxa"/>
            <w:vMerge w:val="restart"/>
            <w:tcBorders>
              <w:top w:val="single" w:sz="4" w:space="0" w:color="auto"/>
              <w:left w:val="single" w:sz="4" w:space="0" w:color="auto"/>
              <w:right w:val="single" w:sz="4" w:space="0" w:color="auto"/>
            </w:tcBorders>
            <w:hideMark/>
          </w:tcPr>
          <w:p w14:paraId="34BFC5B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14:paraId="3C0FF70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如果原定的Axure</w:t>
            </w:r>
            <w:r w:rsidRPr="003F182A">
              <w:rPr>
                <w:rFonts w:ascii="宋体" w:eastAsia="宋体" w:hAnsi="宋体"/>
                <w:szCs w:val="21"/>
              </w:rPr>
              <w:t xml:space="preserve"> </w:t>
            </w:r>
            <w:r w:rsidRPr="003F182A">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4B85D98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换成类似软件HBuildeer/WebStorm进行运用，且小组成员一起学习掌握此新工具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68F7238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6</w:t>
            </w:r>
          </w:p>
        </w:tc>
      </w:tr>
      <w:tr w:rsidR="005E2438" w:rsidRPr="003F182A" w14:paraId="644F5692" w14:textId="77777777" w:rsidTr="005E2438">
        <w:tc>
          <w:tcPr>
            <w:tcW w:w="1524" w:type="dxa"/>
            <w:vMerge/>
            <w:tcBorders>
              <w:left w:val="single" w:sz="4" w:space="0" w:color="auto"/>
              <w:right w:val="single" w:sz="4" w:space="0" w:color="auto"/>
            </w:tcBorders>
            <w:hideMark/>
          </w:tcPr>
          <w:p w14:paraId="35801F3D"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0F3B491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如果原定的Rational</w:t>
            </w:r>
            <w:r w:rsidRPr="003F182A">
              <w:rPr>
                <w:rFonts w:ascii="宋体" w:eastAsia="宋体" w:hAnsi="宋体"/>
                <w:szCs w:val="21"/>
              </w:rPr>
              <w:t xml:space="preserve"> </w:t>
            </w:r>
            <w:r w:rsidRPr="003F182A">
              <w:rPr>
                <w:rFonts w:ascii="宋体" w:eastAsia="宋体" w:hAnsi="宋体" w:hint="eastAsia"/>
                <w:szCs w:val="21"/>
              </w:rPr>
              <w:t>Rose在局部功能上无法满足项目的需求</w:t>
            </w:r>
            <w:r w:rsidRPr="003F182A">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14:paraId="706FE0B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换成类似软件architect进行运用，且小组成员一起学习掌握此新工具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0F0C42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7</w:t>
            </w:r>
          </w:p>
        </w:tc>
      </w:tr>
      <w:tr w:rsidR="005E2438" w:rsidRPr="003F182A" w14:paraId="29BDDA80" w14:textId="77777777" w:rsidTr="005E2438">
        <w:tc>
          <w:tcPr>
            <w:tcW w:w="1524" w:type="dxa"/>
            <w:vMerge/>
            <w:tcBorders>
              <w:left w:val="single" w:sz="4" w:space="0" w:color="auto"/>
              <w:bottom w:val="single" w:sz="4" w:space="0" w:color="auto"/>
              <w:right w:val="single" w:sz="4" w:space="0" w:color="auto"/>
            </w:tcBorders>
          </w:tcPr>
          <w:p w14:paraId="52B91B6B"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25DC5C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w:t>
            </w:r>
            <w:r w:rsidRPr="003F182A">
              <w:rPr>
                <w:rFonts w:ascii="宋体" w:eastAsia="宋体" w:hAnsi="宋体"/>
                <w:szCs w:val="21"/>
              </w:rPr>
              <w:t>O</w:t>
            </w:r>
            <w:r w:rsidRPr="003F182A">
              <w:rPr>
                <w:rFonts w:ascii="宋体" w:eastAsia="宋体" w:hAnsi="宋体" w:hint="eastAsia"/>
                <w:szCs w:val="21"/>
              </w:rPr>
              <w:t>kit在局部功能上无法满足项目的需求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0279C2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换成类似软件doors进行运用，且小组成员一起学习掌握此新工具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14194D7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r w:rsidR="003725E0" w:rsidRPr="003F182A" w14:paraId="2D1564EB" w14:textId="77777777" w:rsidTr="006067E2">
        <w:tc>
          <w:tcPr>
            <w:tcW w:w="1524" w:type="dxa"/>
            <w:vMerge w:val="restart"/>
            <w:tcBorders>
              <w:top w:val="single" w:sz="4" w:space="0" w:color="auto"/>
              <w:left w:val="single" w:sz="4" w:space="0" w:color="auto"/>
              <w:right w:val="single" w:sz="4" w:space="0" w:color="auto"/>
            </w:tcBorders>
            <w:hideMark/>
          </w:tcPr>
          <w:p w14:paraId="73742C2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过程风险</w:t>
            </w:r>
          </w:p>
          <w:p w14:paraId="4ACFA5B8" w14:textId="77777777" w:rsidR="003725E0" w:rsidRPr="003F182A" w:rsidRDefault="003725E0"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1B1568E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14:paraId="1F6700D9"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当下达任务后，进行每日总结，由PM审核，提出修改意见并评估是否能完成，如果不行，则需要将任务继续拆分或者增加工作时间（熬夜）。</w:t>
            </w:r>
          </w:p>
          <w:p w14:paraId="4D9859E0"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14:paraId="68BCC66E"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5</w:t>
            </w:r>
          </w:p>
        </w:tc>
      </w:tr>
      <w:tr w:rsidR="003725E0" w:rsidRPr="003F182A" w14:paraId="0C41D39E" w14:textId="77777777" w:rsidTr="006067E2">
        <w:trPr>
          <w:ins w:id="1711" w:author="mr.liu" w:date="2018-11-09T16:50:00Z"/>
        </w:trPr>
        <w:tc>
          <w:tcPr>
            <w:tcW w:w="1524" w:type="dxa"/>
            <w:vMerge/>
            <w:tcBorders>
              <w:left w:val="single" w:sz="4" w:space="0" w:color="auto"/>
              <w:bottom w:val="single" w:sz="4" w:space="0" w:color="auto"/>
              <w:right w:val="single" w:sz="4" w:space="0" w:color="auto"/>
            </w:tcBorders>
          </w:tcPr>
          <w:p w14:paraId="5C43A1B9" w14:textId="77777777" w:rsidR="003725E0" w:rsidRPr="003F182A" w:rsidRDefault="003725E0" w:rsidP="005E2438">
            <w:pPr>
              <w:rPr>
                <w:ins w:id="1712" w:author="mr.liu" w:date="2018-11-09T16:50:00Z"/>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9A02A93" w14:textId="3E0D2F91" w:rsidR="003725E0" w:rsidRPr="003F182A" w:rsidRDefault="003725E0" w:rsidP="005E2438">
            <w:pPr>
              <w:rPr>
                <w:ins w:id="1713" w:author="mr.liu" w:date="2018-11-09T16:50:00Z"/>
                <w:rFonts w:ascii="宋体" w:eastAsia="宋体" w:hAnsi="宋体"/>
                <w:szCs w:val="21"/>
              </w:rPr>
            </w:pPr>
            <w:ins w:id="1714" w:author="mr.liu" w:date="2018-11-09T16:50:00Z">
              <w:r>
                <w:rPr>
                  <w:rFonts w:ascii="宋体" w:eastAsia="宋体" w:hAnsi="宋体" w:hint="eastAsia"/>
                </w:rPr>
                <w:t>当小组进行答辩时出现电源不足、转接线未带的时候</w:t>
              </w:r>
            </w:ins>
          </w:p>
        </w:tc>
        <w:tc>
          <w:tcPr>
            <w:tcW w:w="2773" w:type="dxa"/>
            <w:tcBorders>
              <w:top w:val="single" w:sz="4" w:space="0" w:color="auto"/>
              <w:left w:val="single" w:sz="4" w:space="0" w:color="auto"/>
              <w:bottom w:val="single" w:sz="4" w:space="0" w:color="auto"/>
              <w:right w:val="single" w:sz="4" w:space="0" w:color="auto"/>
            </w:tcBorders>
          </w:tcPr>
          <w:p w14:paraId="008E0041" w14:textId="40C64B11" w:rsidR="003725E0" w:rsidRPr="003F182A" w:rsidRDefault="003725E0" w:rsidP="005E2438">
            <w:pPr>
              <w:rPr>
                <w:ins w:id="1715" w:author="mr.liu" w:date="2018-11-09T16:50:00Z"/>
                <w:rFonts w:ascii="宋体" w:eastAsia="宋体" w:hAnsi="宋体"/>
                <w:szCs w:val="21"/>
              </w:rPr>
            </w:pPr>
            <w:ins w:id="1716" w:author="mr.liu" w:date="2018-11-09T16:50:00Z">
              <w:r>
                <w:rPr>
                  <w:rFonts w:ascii="宋体" w:eastAsia="宋体" w:hAnsi="宋体" w:hint="eastAsia"/>
                </w:rPr>
                <w:t>若时间充足，小组一经发现便要寻找电源，回去拿转接线。否则，向还未要答辩的其</w:t>
              </w:r>
              <w:r>
                <w:rPr>
                  <w:rFonts w:ascii="宋体" w:eastAsia="宋体" w:hAnsi="宋体" w:hint="eastAsia"/>
                </w:rPr>
                <w:lastRenderedPageBreak/>
                <w:t>他小组借用。</w:t>
              </w:r>
            </w:ins>
          </w:p>
        </w:tc>
        <w:tc>
          <w:tcPr>
            <w:tcW w:w="2098" w:type="dxa"/>
            <w:tcBorders>
              <w:top w:val="single" w:sz="4" w:space="0" w:color="auto"/>
              <w:left w:val="single" w:sz="4" w:space="0" w:color="auto"/>
              <w:bottom w:val="single" w:sz="4" w:space="0" w:color="auto"/>
              <w:right w:val="single" w:sz="4" w:space="0" w:color="auto"/>
            </w:tcBorders>
          </w:tcPr>
          <w:p w14:paraId="62AC6F97" w14:textId="123AAE16" w:rsidR="003725E0" w:rsidRPr="003F182A" w:rsidRDefault="003725E0" w:rsidP="005E2438">
            <w:pPr>
              <w:rPr>
                <w:ins w:id="1717" w:author="mr.liu" w:date="2018-11-09T16:50:00Z"/>
                <w:rFonts w:ascii="宋体" w:eastAsia="宋体" w:hAnsi="宋体"/>
                <w:szCs w:val="21"/>
              </w:rPr>
            </w:pPr>
            <w:ins w:id="1718" w:author="mr.liu" w:date="2018-11-09T16:50:00Z">
              <w:r>
                <w:rPr>
                  <w:rFonts w:ascii="宋体" w:eastAsia="宋体" w:hAnsi="宋体" w:hint="eastAsia"/>
                  <w:szCs w:val="21"/>
                </w:rPr>
                <w:lastRenderedPageBreak/>
                <w:t>3</w:t>
              </w:r>
            </w:ins>
          </w:p>
        </w:tc>
      </w:tr>
    </w:tbl>
    <w:p w14:paraId="28CD67FC" w14:textId="77777777" w:rsidR="005E2438" w:rsidRPr="009E6E4B" w:rsidRDefault="005E2438" w:rsidP="005E2438">
      <w:pPr>
        <w:pStyle w:val="4"/>
      </w:pPr>
    </w:p>
    <w:p w14:paraId="6B1AF580" w14:textId="77777777" w:rsidR="005E2438" w:rsidRPr="003F182A" w:rsidRDefault="005E2438" w:rsidP="005E2438">
      <w:pPr>
        <w:pStyle w:val="3"/>
        <w:rPr>
          <w:rFonts w:ascii="宋体" w:eastAsia="宋体" w:hAnsi="宋体"/>
        </w:rPr>
      </w:pPr>
      <w:bookmarkStart w:id="1719" w:name="_Toc526616676"/>
      <w:bookmarkStart w:id="1720" w:name="_Toc526616522"/>
      <w:bookmarkStart w:id="1721" w:name="_Toc526025182"/>
      <w:bookmarkStart w:id="1722" w:name="_Toc526024969"/>
      <w:bookmarkStart w:id="1723" w:name="_Toc526024843"/>
      <w:bookmarkStart w:id="1724" w:name="_Toc526024430"/>
      <w:bookmarkStart w:id="1725" w:name="_Toc526017452"/>
      <w:bookmarkStart w:id="1726" w:name="_Toc526017415"/>
      <w:bookmarkStart w:id="1727" w:name="_Toc526017372"/>
      <w:bookmarkStart w:id="1728" w:name="_Toc497416143"/>
      <w:bookmarkStart w:id="1729" w:name="_Toc529546327"/>
      <w:r w:rsidRPr="003F182A">
        <w:rPr>
          <w:rFonts w:ascii="宋体" w:eastAsia="宋体" w:hAnsi="宋体" w:hint="eastAsia"/>
        </w:rPr>
        <w:t>7.3风险策划</w:t>
      </w:r>
      <w:bookmarkEnd w:id="1719"/>
      <w:bookmarkEnd w:id="1720"/>
      <w:bookmarkEnd w:id="1721"/>
      <w:bookmarkEnd w:id="1722"/>
      <w:bookmarkEnd w:id="1723"/>
      <w:bookmarkEnd w:id="1724"/>
      <w:bookmarkEnd w:id="1725"/>
      <w:bookmarkEnd w:id="1726"/>
      <w:bookmarkEnd w:id="1727"/>
      <w:bookmarkEnd w:id="1728"/>
      <w:bookmarkEnd w:id="1729"/>
    </w:p>
    <w:p w14:paraId="0449303B" w14:textId="77777777" w:rsidR="005E2438" w:rsidRPr="003F182A" w:rsidRDefault="005E2438" w:rsidP="005E2438">
      <w:pPr>
        <w:pStyle w:val="5"/>
        <w:rPr>
          <w:rFonts w:ascii="宋体" w:eastAsia="宋体" w:hAnsi="宋体"/>
        </w:rPr>
      </w:pPr>
      <w:bookmarkStart w:id="1730" w:name="_Toc526616677"/>
      <w:bookmarkStart w:id="1731" w:name="_Toc526025183"/>
      <w:bookmarkStart w:id="1732" w:name="_Toc529546328"/>
      <w:r w:rsidRPr="003F182A">
        <w:rPr>
          <w:rFonts w:ascii="宋体" w:eastAsia="宋体" w:hAnsi="宋体" w:hint="eastAsia"/>
        </w:rPr>
        <w:t>7.3.1接受风险</w:t>
      </w:r>
      <w:bookmarkEnd w:id="1730"/>
      <w:bookmarkEnd w:id="1731"/>
      <w:bookmarkEnd w:id="1732"/>
    </w:p>
    <w:p w14:paraId="06CBFD50" w14:textId="206B5AD3" w:rsidR="005E2438" w:rsidRPr="003F182A" w:rsidRDefault="005E2438" w:rsidP="005E2438">
      <w:pPr>
        <w:rPr>
          <w:rFonts w:ascii="宋体" w:eastAsia="宋体" w:hAnsi="宋体"/>
        </w:rPr>
      </w:pPr>
      <w:r w:rsidRPr="003F182A">
        <w:rPr>
          <w:rFonts w:ascii="宋体" w:eastAsia="宋体" w:hAnsi="宋体" w:hint="eastAsia"/>
        </w:rPr>
        <w:t>根据对课程教学辅助网站项目的风险优先级排序中，我们可以接受最后两个等级最低的风险</w:t>
      </w:r>
      <w:del w:id="1733" w:author="微软用户" w:date="2018-11-04T09:55:00Z">
        <w:r w:rsidRPr="003F182A" w:rsidDel="00CB357C">
          <w:rPr>
            <w:rFonts w:ascii="宋体" w:eastAsia="宋体" w:hAnsi="宋体" w:hint="eastAsia"/>
          </w:rPr>
          <w:delText>，即“需求镀金”以及“外购构件缺陷”这两个风险。</w:delText>
        </w:r>
      </w:del>
      <w:ins w:id="1734" w:author="微软用户" w:date="2018-11-04T09:55:00Z">
        <w:r w:rsidR="00CB357C">
          <w:rPr>
            <w:rFonts w:ascii="宋体" w:eastAsia="宋体" w:hAnsi="宋体" w:hint="eastAsia"/>
          </w:rPr>
          <w:t>。</w:t>
        </w:r>
      </w:ins>
    </w:p>
    <w:p w14:paraId="5AC18A2D" w14:textId="77777777" w:rsidR="005E2438" w:rsidRPr="003F182A" w:rsidRDefault="005E2438" w:rsidP="005E2438">
      <w:pPr>
        <w:pStyle w:val="5"/>
        <w:rPr>
          <w:rFonts w:ascii="宋体" w:eastAsia="宋体" w:hAnsi="宋体"/>
        </w:rPr>
      </w:pPr>
      <w:bookmarkStart w:id="1735" w:name="_Toc526616678"/>
      <w:bookmarkStart w:id="1736" w:name="_Toc526025184"/>
      <w:bookmarkStart w:id="1737" w:name="_Toc529546329"/>
      <w:r w:rsidRPr="003F182A">
        <w:rPr>
          <w:rFonts w:ascii="宋体" w:eastAsia="宋体" w:hAnsi="宋体" w:hint="eastAsia"/>
        </w:rPr>
        <w:t>7.3.2规避风险</w:t>
      </w:r>
      <w:bookmarkEnd w:id="1735"/>
      <w:bookmarkEnd w:id="1736"/>
      <w:bookmarkEnd w:id="1737"/>
    </w:p>
    <w:p w14:paraId="4DDECF51"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尽可能多的让用户代表和项目下达者参与到项目中来，在项目的开发过程中不断确认需求轨道，以免项目的方向发生偏移；</w:t>
      </w:r>
    </w:p>
    <w:p w14:paraId="77C430A3"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在课余时间，小组成员尽可能多的进行知识技术层面上的学习，努力将一些必要技术及所需软件做到可以运用的程度；</w:t>
      </w:r>
    </w:p>
    <w:p w14:paraId="3C8AD1B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小组成员之间在项目的分工上尽可能多的进行沟通与了解，项目经理在项目的开发过程中要时刻注意项目的进行速度与质量；</w:t>
      </w:r>
    </w:p>
    <w:p w14:paraId="349CB7C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小组要尽可能多地开展项目会议，每周保证至少2次会议，讨论本项目进展、阶段性方向以及目标。</w:t>
      </w:r>
    </w:p>
    <w:p w14:paraId="7B43BDCF" w14:textId="77777777" w:rsidR="005E2438" w:rsidRPr="003F182A" w:rsidRDefault="005E2438" w:rsidP="005E2438">
      <w:pPr>
        <w:pStyle w:val="5"/>
        <w:rPr>
          <w:rFonts w:ascii="宋体" w:eastAsia="宋体" w:hAnsi="宋体"/>
        </w:rPr>
      </w:pPr>
      <w:bookmarkStart w:id="1738" w:name="_Toc526616679"/>
      <w:bookmarkStart w:id="1739" w:name="_Toc526025185"/>
      <w:bookmarkStart w:id="1740" w:name="_Toc529546330"/>
      <w:r w:rsidRPr="003F182A">
        <w:rPr>
          <w:rFonts w:ascii="宋体" w:eastAsia="宋体" w:hAnsi="宋体" w:hint="eastAsia"/>
        </w:rPr>
        <w:t>7.3.3降低风险</w:t>
      </w:r>
      <w:bookmarkEnd w:id="1738"/>
      <w:bookmarkEnd w:id="1739"/>
      <w:bookmarkEnd w:id="1740"/>
    </w:p>
    <w:p w14:paraId="70D5B0F2"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小组成员在各自任务到deadline之前一天，不时向项目经理回报工作进程；在deadline截止时，将各自负责的任务上交给文档管理员整合，再由项目经理审核；</w:t>
      </w:r>
    </w:p>
    <w:p w14:paraId="50F232C4"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14:paraId="769276F8"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在项目进行的过程中尽可能多的让用户代表和项目下达者参与到项目中来，以保证项目方向不发生偏差</w:t>
      </w:r>
    </w:p>
    <w:p w14:paraId="6BEB0C44" w14:textId="77777777" w:rsidR="005E2438" w:rsidRPr="003F182A" w:rsidRDefault="005E2438" w:rsidP="005E2438">
      <w:pPr>
        <w:pStyle w:val="5"/>
        <w:rPr>
          <w:rFonts w:ascii="宋体" w:eastAsia="宋体" w:hAnsi="宋体"/>
        </w:rPr>
      </w:pPr>
      <w:bookmarkStart w:id="1741" w:name="_Toc526616680"/>
      <w:bookmarkStart w:id="1742" w:name="_Toc526025186"/>
      <w:bookmarkStart w:id="1743" w:name="_Toc529546331"/>
      <w:r w:rsidRPr="003F182A">
        <w:rPr>
          <w:rFonts w:ascii="宋体" w:eastAsia="宋体" w:hAnsi="宋体" w:hint="eastAsia"/>
        </w:rPr>
        <w:t>7.3.4转移风险</w:t>
      </w:r>
      <w:bookmarkEnd w:id="1741"/>
      <w:bookmarkEnd w:id="1742"/>
      <w:bookmarkEnd w:id="1743"/>
    </w:p>
    <w:p w14:paraId="3342766E" w14:textId="77777777" w:rsidR="005E2438" w:rsidRPr="003F182A" w:rsidRDefault="005E2438" w:rsidP="005E2438">
      <w:pPr>
        <w:numPr>
          <w:ilvl w:val="0"/>
          <w:numId w:val="24"/>
        </w:numPr>
        <w:rPr>
          <w:rFonts w:ascii="宋体" w:eastAsia="宋体" w:hAnsi="宋体"/>
        </w:rPr>
      </w:pPr>
      <w:r w:rsidRPr="003F182A">
        <w:rPr>
          <w:rFonts w:ascii="宋体" w:eastAsia="宋体" w:hAnsi="宋体" w:hint="eastAsia"/>
        </w:rPr>
        <w:t>积极找项目下达者和用户代表面谈，讨论本项目的进度合理性与需求方向是否发生偏差，以满足用户和项目下达者的需求。</w:t>
      </w:r>
    </w:p>
    <w:p w14:paraId="17C618D4" w14:textId="77777777" w:rsidR="005E2438" w:rsidRPr="003F182A" w:rsidRDefault="005E2438" w:rsidP="005E2438">
      <w:pPr>
        <w:pStyle w:val="3"/>
        <w:rPr>
          <w:rFonts w:ascii="宋体" w:eastAsia="宋体" w:hAnsi="宋体"/>
        </w:rPr>
      </w:pPr>
      <w:bookmarkStart w:id="1744" w:name="_Toc526616681"/>
      <w:bookmarkStart w:id="1745" w:name="_Toc526616523"/>
      <w:bookmarkStart w:id="1746" w:name="_Toc526025187"/>
      <w:bookmarkStart w:id="1747" w:name="_Toc526024970"/>
      <w:bookmarkStart w:id="1748" w:name="_Toc526024844"/>
      <w:bookmarkStart w:id="1749" w:name="_Toc526024431"/>
      <w:bookmarkStart w:id="1750" w:name="_Toc526017453"/>
      <w:bookmarkStart w:id="1751" w:name="_Toc526017416"/>
      <w:bookmarkStart w:id="1752" w:name="_Toc526017373"/>
      <w:bookmarkStart w:id="1753" w:name="_Toc497416144"/>
      <w:bookmarkStart w:id="1754" w:name="_Toc529546332"/>
      <w:r w:rsidRPr="003F182A">
        <w:rPr>
          <w:rFonts w:ascii="宋体" w:eastAsia="宋体" w:hAnsi="宋体" w:hint="eastAsia"/>
        </w:rPr>
        <w:lastRenderedPageBreak/>
        <w:t>7.4风险监督</w:t>
      </w:r>
      <w:bookmarkEnd w:id="1744"/>
      <w:bookmarkEnd w:id="1745"/>
      <w:bookmarkEnd w:id="1746"/>
      <w:bookmarkEnd w:id="1747"/>
      <w:bookmarkEnd w:id="1748"/>
      <w:bookmarkEnd w:id="1749"/>
      <w:bookmarkEnd w:id="1750"/>
      <w:bookmarkEnd w:id="1751"/>
      <w:bookmarkEnd w:id="1752"/>
      <w:bookmarkEnd w:id="1753"/>
      <w:bookmarkEnd w:id="1754"/>
    </w:p>
    <w:p w14:paraId="25B33FB4" w14:textId="77777777" w:rsidR="005E2438" w:rsidRPr="003F182A" w:rsidRDefault="005E2438" w:rsidP="005E2438">
      <w:pPr>
        <w:pStyle w:val="5"/>
        <w:rPr>
          <w:rFonts w:ascii="宋体" w:eastAsia="宋体" w:hAnsi="宋体"/>
        </w:rPr>
      </w:pPr>
      <w:bookmarkStart w:id="1755" w:name="_Toc526616682"/>
      <w:bookmarkStart w:id="1756" w:name="_Toc526025188"/>
      <w:bookmarkStart w:id="1757" w:name="_Toc529546333"/>
      <w:r w:rsidRPr="003F182A">
        <w:rPr>
          <w:rFonts w:ascii="宋体" w:eastAsia="宋体" w:hAnsi="宋体" w:hint="eastAsia"/>
        </w:rPr>
        <w:t>7.4.1应急</w:t>
      </w:r>
      <w:bookmarkEnd w:id="1755"/>
      <w:bookmarkEnd w:id="1756"/>
      <w:bookmarkEnd w:id="1757"/>
    </w:p>
    <w:p w14:paraId="689FA931"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在项目时间不够的风险上，小组可以进行“加班加点”式赶工，在不将负责的任务块完成时绝不合电脑休息；</w:t>
      </w:r>
    </w:p>
    <w:p w14:paraId="502A9D9C"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在小组成员对有些技术不是很熟悉的风险上，积极主动的向老师或者学长学姐请教，亦或者通过网上的一些学习平台进行学习了解；</w:t>
      </w:r>
    </w:p>
    <w:p w14:paraId="0DED373A"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在外部任务实现缺陷风险上，一旦发现缺陷，采取“不将缺陷补上不睡觉”的方式，力求在最快程度上将项目缺陷弥补。</w:t>
      </w:r>
    </w:p>
    <w:p w14:paraId="606C5F78" w14:textId="77777777" w:rsidR="005E2438" w:rsidRPr="003F182A" w:rsidRDefault="005E2438" w:rsidP="005E2438">
      <w:pPr>
        <w:pStyle w:val="5"/>
        <w:rPr>
          <w:rFonts w:ascii="宋体" w:eastAsia="宋体" w:hAnsi="宋体"/>
        </w:rPr>
      </w:pPr>
      <w:bookmarkStart w:id="1758" w:name="_Toc526616683"/>
      <w:bookmarkStart w:id="1759" w:name="_Toc526025189"/>
      <w:bookmarkStart w:id="1760" w:name="_Toc529546334"/>
      <w:r w:rsidRPr="003F182A">
        <w:rPr>
          <w:rFonts w:ascii="宋体" w:eastAsia="宋体" w:hAnsi="宋体" w:hint="eastAsia"/>
        </w:rPr>
        <w:t>7.4.2创建和维护风险记录</w:t>
      </w:r>
      <w:bookmarkEnd w:id="1758"/>
      <w:bookmarkEnd w:id="1759"/>
      <w:bookmarkEnd w:id="1760"/>
    </w:p>
    <w:p w14:paraId="38976FA9" w14:textId="77777777" w:rsidR="005E2438" w:rsidRPr="003F182A" w:rsidRDefault="005E2438" w:rsidP="005E2438">
      <w:pPr>
        <w:numPr>
          <w:ilvl w:val="0"/>
          <w:numId w:val="26"/>
        </w:numPr>
        <w:rPr>
          <w:rFonts w:ascii="宋体" w:eastAsia="宋体" w:hAnsi="宋体"/>
        </w:rPr>
      </w:pPr>
      <w:r w:rsidRPr="003F182A">
        <w:rPr>
          <w:rFonts w:ascii="宋体" w:eastAsia="宋体" w:hAnsi="宋体" w:hint="eastAsia"/>
        </w:rPr>
        <w:t>本项目组会定时在小组微信群中发布各成员对本项目推进完成的任务贡献，以及项目的大致进展，因此本小组能及时的进行风险影响大小的评估，从而来进行对可能出现的风险的控制。</w:t>
      </w:r>
    </w:p>
    <w:p w14:paraId="24A383E8" w14:textId="77777777" w:rsidR="005E2438" w:rsidRPr="00557F14" w:rsidRDefault="005E2438" w:rsidP="005E2438">
      <w:pPr>
        <w:pStyle w:val="af4"/>
        <w:ind w:left="360" w:firstLineChars="0" w:firstLine="0"/>
      </w:pPr>
    </w:p>
    <w:p w14:paraId="720E33FF" w14:textId="77777777" w:rsidR="003B149C" w:rsidRPr="005E2438" w:rsidRDefault="003B149C" w:rsidP="003B149C"/>
    <w:p w14:paraId="25EDA38B" w14:textId="77777777" w:rsidR="003B149C" w:rsidRPr="003F182A" w:rsidRDefault="003B149C" w:rsidP="003B149C">
      <w:pPr>
        <w:pStyle w:val="2"/>
        <w:rPr>
          <w:rFonts w:ascii="宋体" w:eastAsia="宋体" w:hAnsi="宋体"/>
          <w:b w:val="0"/>
          <w:sz w:val="44"/>
          <w:szCs w:val="44"/>
        </w:rPr>
      </w:pPr>
      <w:bookmarkStart w:id="1761" w:name="_Toc526017374"/>
      <w:bookmarkStart w:id="1762" w:name="_Toc526017417"/>
      <w:bookmarkStart w:id="1763" w:name="_Toc526017454"/>
      <w:bookmarkStart w:id="1764" w:name="_Toc526024432"/>
      <w:bookmarkStart w:id="1765" w:name="_Toc526024845"/>
      <w:bookmarkStart w:id="1766" w:name="_Toc526024971"/>
      <w:bookmarkStart w:id="1767" w:name="_Toc526025190"/>
      <w:bookmarkStart w:id="1768" w:name="_Toc526616524"/>
      <w:bookmarkStart w:id="1769" w:name="_Toc526616684"/>
      <w:bookmarkStart w:id="1770" w:name="_Toc529546335"/>
      <w:r w:rsidRPr="003F182A">
        <w:rPr>
          <w:rStyle w:val="30"/>
          <w:rFonts w:ascii="宋体" w:eastAsia="宋体" w:hAnsi="宋体" w:hint="eastAsia"/>
          <w:b/>
          <w:sz w:val="44"/>
          <w:szCs w:val="44"/>
        </w:rPr>
        <w:t>第</w:t>
      </w:r>
      <w:r w:rsidRPr="003F182A">
        <w:rPr>
          <w:rStyle w:val="30"/>
          <w:rFonts w:ascii="宋体" w:eastAsia="宋体" w:hAnsi="宋体"/>
          <w:b/>
          <w:sz w:val="44"/>
          <w:szCs w:val="44"/>
        </w:rPr>
        <w:t>8</w:t>
      </w:r>
      <w:r w:rsidRPr="003F182A">
        <w:rPr>
          <w:rStyle w:val="30"/>
          <w:rFonts w:ascii="宋体" w:eastAsia="宋体" w:hAnsi="宋体" w:hint="eastAsia"/>
          <w:b/>
          <w:sz w:val="44"/>
          <w:szCs w:val="44"/>
        </w:rPr>
        <w:t>章</w:t>
      </w:r>
      <w:r w:rsidRPr="003F182A">
        <w:rPr>
          <w:rStyle w:val="30"/>
          <w:rFonts w:ascii="宋体" w:eastAsia="宋体" w:hAnsi="宋体"/>
          <w:b/>
          <w:sz w:val="44"/>
          <w:szCs w:val="44"/>
        </w:rPr>
        <w:t xml:space="preserve"> </w:t>
      </w:r>
      <w:r w:rsidRPr="003F182A">
        <w:rPr>
          <w:rStyle w:val="30"/>
          <w:rFonts w:ascii="宋体" w:eastAsia="宋体" w:hAnsi="宋体" w:hint="eastAsia"/>
          <w:b/>
          <w:sz w:val="44"/>
          <w:szCs w:val="44"/>
        </w:rPr>
        <w:t>人力资源计划</w:t>
      </w:r>
      <w:bookmarkEnd w:id="1607"/>
      <w:bookmarkEnd w:id="1761"/>
      <w:bookmarkEnd w:id="1762"/>
      <w:bookmarkEnd w:id="1763"/>
      <w:bookmarkEnd w:id="1764"/>
      <w:bookmarkEnd w:id="1765"/>
      <w:bookmarkEnd w:id="1766"/>
      <w:bookmarkEnd w:id="1767"/>
      <w:bookmarkEnd w:id="1768"/>
      <w:bookmarkEnd w:id="1769"/>
      <w:bookmarkEnd w:id="1770"/>
    </w:p>
    <w:p w14:paraId="28A7C02C" w14:textId="77777777" w:rsidR="003B149C" w:rsidRPr="003F182A" w:rsidRDefault="003B149C" w:rsidP="003B149C">
      <w:pPr>
        <w:pStyle w:val="3"/>
        <w:rPr>
          <w:rFonts w:ascii="宋体" w:eastAsia="宋体" w:hAnsi="宋体"/>
        </w:rPr>
      </w:pPr>
      <w:bookmarkStart w:id="1771" w:name="_Toc497416146"/>
      <w:bookmarkStart w:id="1772" w:name="_Toc526017375"/>
      <w:bookmarkStart w:id="1773" w:name="_Toc526017418"/>
      <w:bookmarkStart w:id="1774" w:name="_Toc526017455"/>
      <w:bookmarkStart w:id="1775" w:name="_Toc526024433"/>
      <w:bookmarkStart w:id="1776" w:name="_Toc526024846"/>
      <w:bookmarkStart w:id="1777" w:name="_Toc526024972"/>
      <w:bookmarkStart w:id="1778" w:name="_Toc526025191"/>
      <w:bookmarkStart w:id="1779" w:name="_Toc526616525"/>
      <w:bookmarkStart w:id="1780" w:name="_Toc526616685"/>
      <w:bookmarkStart w:id="1781" w:name="_Toc529546336"/>
      <w:r w:rsidRPr="003F182A">
        <w:rPr>
          <w:rFonts w:ascii="宋体" w:eastAsia="宋体" w:hAnsi="宋体"/>
        </w:rPr>
        <w:t xml:space="preserve">8.1 </w:t>
      </w:r>
      <w:r w:rsidRPr="003F182A">
        <w:rPr>
          <w:rFonts w:ascii="宋体" w:eastAsia="宋体" w:hAnsi="宋体" w:hint="eastAsia"/>
        </w:rPr>
        <w:t>人员特征分析</w:t>
      </w:r>
      <w:bookmarkEnd w:id="1771"/>
      <w:bookmarkEnd w:id="1772"/>
      <w:bookmarkEnd w:id="1773"/>
      <w:bookmarkEnd w:id="1774"/>
      <w:bookmarkEnd w:id="1775"/>
      <w:bookmarkEnd w:id="1776"/>
      <w:bookmarkEnd w:id="1777"/>
      <w:bookmarkEnd w:id="1778"/>
      <w:bookmarkEnd w:id="1779"/>
      <w:bookmarkEnd w:id="1780"/>
      <w:bookmarkEnd w:id="1781"/>
    </w:p>
    <w:p w14:paraId="4684260F" w14:textId="77777777" w:rsidR="003B149C" w:rsidRPr="003F182A" w:rsidRDefault="003B149C" w:rsidP="003B149C">
      <w:pPr>
        <w:rPr>
          <w:rFonts w:ascii="宋体" w:eastAsia="宋体" w:hAnsi="宋体"/>
        </w:rPr>
      </w:pPr>
      <w:r w:rsidRPr="003F182A">
        <w:rPr>
          <w:rFonts w:ascii="宋体" w:eastAsia="宋体" w:hAnsi="宋体" w:hint="eastAsia"/>
        </w:rPr>
        <w:t>郦哲聪：能熟练运用多种项目开发工具，对代码理解力好，擅长配置管理与</w:t>
      </w:r>
      <w:r w:rsidRPr="003F182A">
        <w:rPr>
          <w:rFonts w:ascii="宋体" w:eastAsia="宋体" w:hAnsi="宋体"/>
        </w:rPr>
        <w:t>PPT</w:t>
      </w:r>
      <w:r w:rsidRPr="003F182A">
        <w:rPr>
          <w:rFonts w:ascii="宋体" w:eastAsia="宋体" w:hAnsi="宋体" w:hint="eastAsia"/>
        </w:rPr>
        <w:t>制作。</w:t>
      </w:r>
    </w:p>
    <w:p w14:paraId="56B4F1A1" w14:textId="77777777" w:rsidR="003B149C" w:rsidRPr="003F182A" w:rsidRDefault="003B149C" w:rsidP="003B149C">
      <w:pPr>
        <w:rPr>
          <w:rFonts w:ascii="宋体" w:eastAsia="宋体" w:hAnsi="宋体"/>
        </w:rPr>
      </w:pPr>
      <w:r w:rsidRPr="003F182A">
        <w:rPr>
          <w:rFonts w:ascii="宋体" w:eastAsia="宋体" w:hAnsi="宋体" w:hint="eastAsia"/>
        </w:rPr>
        <w:t>王飞钢：做事负责，有实习经验，代码辅助，学习能力强，擅长规划与钻研。</w:t>
      </w:r>
    </w:p>
    <w:p w14:paraId="76A681B4" w14:textId="77777777" w:rsidR="003B149C" w:rsidRPr="003F182A" w:rsidRDefault="003B149C" w:rsidP="003B149C">
      <w:pPr>
        <w:rPr>
          <w:rFonts w:ascii="宋体" w:eastAsia="宋体" w:hAnsi="宋体"/>
        </w:rPr>
      </w:pPr>
      <w:r w:rsidRPr="003F182A">
        <w:rPr>
          <w:rFonts w:ascii="宋体" w:eastAsia="宋体" w:hAnsi="宋体" w:hint="eastAsia"/>
        </w:rPr>
        <w:t>周德阳：</w:t>
      </w:r>
      <w:r w:rsidRPr="003F182A">
        <w:rPr>
          <w:rFonts w:ascii="宋体" w:eastAsia="宋体" w:hAnsi="宋体"/>
        </w:rPr>
        <w:t>2</w:t>
      </w:r>
      <w:r w:rsidRPr="003F182A">
        <w:rPr>
          <w:rFonts w:ascii="宋体" w:eastAsia="宋体" w:hAnsi="宋体" w:hint="eastAsia"/>
        </w:rPr>
        <w:t>年</w:t>
      </w:r>
      <w:r w:rsidRPr="003F182A">
        <w:rPr>
          <w:rFonts w:ascii="宋体" w:eastAsia="宋体" w:hAnsi="宋体"/>
        </w:rPr>
        <w:t>ACM</w:t>
      </w:r>
      <w:r w:rsidRPr="003F182A">
        <w:rPr>
          <w:rFonts w:ascii="宋体" w:eastAsia="宋体" w:hAnsi="宋体" w:hint="eastAsia"/>
        </w:rPr>
        <w:t>竞赛经验，算法分析能力、代码能力强，学习能力强。</w:t>
      </w:r>
    </w:p>
    <w:p w14:paraId="6CCADCE2" w14:textId="77777777" w:rsidR="003B149C" w:rsidRPr="003F182A" w:rsidRDefault="003B149C" w:rsidP="003B149C">
      <w:pPr>
        <w:rPr>
          <w:rFonts w:ascii="宋体" w:eastAsia="宋体" w:hAnsi="宋体"/>
        </w:rPr>
      </w:pPr>
      <w:r w:rsidRPr="003F182A">
        <w:rPr>
          <w:rFonts w:ascii="宋体" w:eastAsia="宋体" w:hAnsi="宋体" w:hint="eastAsia"/>
        </w:rPr>
        <w:t>刘乐威：擅长文档汇总，做事细心，学习积极性高，代码辅助。</w:t>
      </w:r>
    </w:p>
    <w:p w14:paraId="3D88CC1A" w14:textId="77777777" w:rsidR="003B149C" w:rsidRPr="003F182A" w:rsidRDefault="003B149C" w:rsidP="003B149C">
      <w:pPr>
        <w:rPr>
          <w:rFonts w:ascii="宋体" w:eastAsia="宋体" w:hAnsi="宋体"/>
        </w:rPr>
      </w:pPr>
      <w:r w:rsidRPr="003F182A">
        <w:rPr>
          <w:rFonts w:ascii="宋体" w:eastAsia="宋体" w:hAnsi="宋体" w:hint="eastAsia"/>
        </w:rPr>
        <w:t>冯一鸣：擅长速记与汇报，有完成项目经验，擅长发现问题，对</w:t>
      </w:r>
      <w:r w:rsidRPr="003F182A">
        <w:rPr>
          <w:rFonts w:ascii="宋体" w:eastAsia="宋体" w:hAnsi="宋体"/>
        </w:rPr>
        <w:t>UI</w:t>
      </w:r>
      <w:r w:rsidRPr="003F182A">
        <w:rPr>
          <w:rFonts w:ascii="宋体" w:eastAsia="宋体" w:hAnsi="宋体" w:hint="eastAsia"/>
        </w:rPr>
        <w:t>设计有一定了解。</w:t>
      </w:r>
    </w:p>
    <w:p w14:paraId="440AE0FB" w14:textId="77777777" w:rsidR="003B149C" w:rsidRPr="003F182A" w:rsidRDefault="003B149C" w:rsidP="003B149C">
      <w:pPr>
        <w:pStyle w:val="3"/>
        <w:rPr>
          <w:rFonts w:ascii="宋体" w:eastAsia="宋体" w:hAnsi="宋体"/>
        </w:rPr>
      </w:pPr>
      <w:bookmarkStart w:id="1782" w:name="_Toc497416147"/>
      <w:bookmarkStart w:id="1783" w:name="_Toc526017376"/>
      <w:bookmarkStart w:id="1784" w:name="_Toc526017419"/>
      <w:bookmarkStart w:id="1785" w:name="_Toc526017456"/>
      <w:bookmarkStart w:id="1786" w:name="_Toc526024434"/>
      <w:bookmarkStart w:id="1787" w:name="_Toc526024847"/>
      <w:bookmarkStart w:id="1788" w:name="_Toc526024973"/>
      <w:bookmarkStart w:id="1789" w:name="_Toc526025192"/>
      <w:bookmarkStart w:id="1790" w:name="_Toc526616526"/>
      <w:bookmarkStart w:id="1791" w:name="_Toc526616686"/>
      <w:bookmarkStart w:id="1792" w:name="_Toc529546337"/>
      <w:r w:rsidRPr="003F182A">
        <w:rPr>
          <w:rFonts w:ascii="宋体" w:eastAsia="宋体" w:hAnsi="宋体"/>
        </w:rPr>
        <w:t xml:space="preserve">8.2 </w:t>
      </w:r>
      <w:r w:rsidRPr="003F182A">
        <w:rPr>
          <w:rFonts w:ascii="宋体" w:eastAsia="宋体" w:hAnsi="宋体" w:hint="eastAsia"/>
        </w:rPr>
        <w:t>人员资源工作流程</w:t>
      </w:r>
      <w:bookmarkEnd w:id="1782"/>
      <w:bookmarkEnd w:id="1783"/>
      <w:bookmarkEnd w:id="1784"/>
      <w:bookmarkEnd w:id="1785"/>
      <w:bookmarkEnd w:id="1786"/>
      <w:bookmarkEnd w:id="1787"/>
      <w:bookmarkEnd w:id="1788"/>
      <w:bookmarkEnd w:id="1789"/>
      <w:bookmarkEnd w:id="1790"/>
      <w:bookmarkEnd w:id="1791"/>
      <w:bookmarkEnd w:id="1792"/>
    </w:p>
    <w:p w14:paraId="7065C75C" w14:textId="77777777" w:rsidR="003B149C" w:rsidRPr="003F182A" w:rsidRDefault="003B149C" w:rsidP="003B149C">
      <w:pPr>
        <w:rPr>
          <w:rFonts w:ascii="宋体" w:eastAsia="宋体" w:hAnsi="宋体"/>
        </w:rPr>
      </w:pPr>
      <w:r w:rsidRPr="003F182A">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由项目经理分配任务，相关责任人员在项目经理规定时间内完成任务，将任务完成后交于文档管理员整合，文档管理员整合后交给项目经理审查，审核通过后交由配置管理员配置进项目配置管理系统</w:t>
      </w:r>
    </w:p>
    <w:p w14:paraId="0B9E0DE2" w14:textId="77777777" w:rsidR="003B149C" w:rsidRPr="003F182A" w:rsidRDefault="003B149C" w:rsidP="003B149C">
      <w:pPr>
        <w:pStyle w:val="3"/>
        <w:rPr>
          <w:rFonts w:ascii="宋体" w:eastAsia="宋体" w:hAnsi="宋体"/>
        </w:rPr>
      </w:pPr>
      <w:bookmarkStart w:id="1793" w:name="_Toc497416148"/>
      <w:bookmarkStart w:id="1794" w:name="_Toc526017377"/>
      <w:bookmarkStart w:id="1795" w:name="_Toc526017420"/>
      <w:bookmarkStart w:id="1796" w:name="_Toc526017457"/>
      <w:bookmarkStart w:id="1797" w:name="_Toc526024435"/>
      <w:bookmarkStart w:id="1798" w:name="_Toc526024848"/>
      <w:bookmarkStart w:id="1799" w:name="_Toc526024974"/>
      <w:bookmarkStart w:id="1800" w:name="_Toc526025193"/>
      <w:bookmarkStart w:id="1801" w:name="_Toc526616527"/>
      <w:bookmarkStart w:id="1802" w:name="_Toc526616687"/>
      <w:bookmarkStart w:id="1803" w:name="_Toc529546338"/>
      <w:r w:rsidRPr="003F182A">
        <w:rPr>
          <w:rFonts w:ascii="宋体" w:eastAsia="宋体" w:hAnsi="宋体"/>
        </w:rPr>
        <w:t xml:space="preserve">8.3 </w:t>
      </w:r>
      <w:r w:rsidRPr="003F182A">
        <w:rPr>
          <w:rFonts w:ascii="宋体" w:eastAsia="宋体" w:hAnsi="宋体" w:hint="eastAsia"/>
        </w:rPr>
        <w:t>人员分工</w:t>
      </w:r>
      <w:bookmarkEnd w:id="1793"/>
      <w:bookmarkEnd w:id="1794"/>
      <w:bookmarkEnd w:id="1795"/>
      <w:bookmarkEnd w:id="1796"/>
      <w:bookmarkEnd w:id="1797"/>
      <w:bookmarkEnd w:id="1798"/>
      <w:bookmarkEnd w:id="1799"/>
      <w:bookmarkEnd w:id="1800"/>
      <w:bookmarkEnd w:id="1801"/>
      <w:bookmarkEnd w:id="1802"/>
      <w:bookmarkEnd w:id="1803"/>
    </w:p>
    <w:p w14:paraId="49875B83" w14:textId="77777777" w:rsidR="003B149C" w:rsidRPr="003F182A" w:rsidRDefault="003B149C" w:rsidP="003B149C">
      <w:pPr>
        <w:rPr>
          <w:rFonts w:ascii="宋体" w:eastAsia="宋体" w:hAnsi="宋体"/>
        </w:rPr>
      </w:pPr>
      <w:r w:rsidRPr="003F182A">
        <w:rPr>
          <w:rFonts w:ascii="宋体" w:eastAsia="宋体" w:hAnsi="宋体" w:hint="eastAsia"/>
        </w:rPr>
        <w:t>项目经理：郦哲聪</w:t>
      </w:r>
    </w:p>
    <w:p w14:paraId="68CE8435" w14:textId="77777777" w:rsidR="003B149C" w:rsidRPr="003F182A" w:rsidRDefault="003B149C" w:rsidP="003B149C">
      <w:pPr>
        <w:rPr>
          <w:rFonts w:ascii="宋体" w:eastAsia="宋体" w:hAnsi="宋体"/>
        </w:rPr>
      </w:pPr>
      <w:r w:rsidRPr="003F182A">
        <w:rPr>
          <w:rFonts w:ascii="宋体" w:eastAsia="宋体" w:hAnsi="宋体" w:hint="eastAsia"/>
        </w:rPr>
        <w:t>会议记录人员：冯一鸣</w:t>
      </w:r>
    </w:p>
    <w:p w14:paraId="55B2DA5E" w14:textId="77777777" w:rsidR="003B149C" w:rsidRPr="003F182A" w:rsidRDefault="003B149C" w:rsidP="003B149C">
      <w:pPr>
        <w:rPr>
          <w:rFonts w:ascii="宋体" w:eastAsia="宋体" w:hAnsi="宋体"/>
        </w:rPr>
      </w:pPr>
      <w:r w:rsidRPr="003F182A">
        <w:rPr>
          <w:rFonts w:ascii="宋体" w:eastAsia="宋体" w:hAnsi="宋体" w:hint="eastAsia"/>
        </w:rPr>
        <w:lastRenderedPageBreak/>
        <w:t>配置管理员：周德阳</w:t>
      </w:r>
    </w:p>
    <w:p w14:paraId="49701E51" w14:textId="77777777" w:rsidR="003B149C" w:rsidRPr="003F182A" w:rsidRDefault="003B149C" w:rsidP="003B149C">
      <w:pPr>
        <w:rPr>
          <w:rFonts w:ascii="宋体" w:eastAsia="宋体" w:hAnsi="宋体"/>
        </w:rPr>
      </w:pPr>
      <w:r w:rsidRPr="003F182A">
        <w:rPr>
          <w:rFonts w:ascii="宋体" w:eastAsia="宋体" w:hAnsi="宋体" w:hint="eastAsia"/>
        </w:rPr>
        <w:t>资料搜集人员：王飞钢</w:t>
      </w:r>
    </w:p>
    <w:p w14:paraId="6D47DEEB" w14:textId="77777777" w:rsidR="003B149C" w:rsidRPr="003F182A" w:rsidRDefault="003B149C" w:rsidP="003B149C">
      <w:pPr>
        <w:rPr>
          <w:rFonts w:ascii="宋体" w:eastAsia="宋体" w:hAnsi="宋体"/>
        </w:rPr>
      </w:pPr>
      <w:r w:rsidRPr="003F182A">
        <w:rPr>
          <w:rFonts w:ascii="宋体" w:eastAsia="宋体" w:hAnsi="宋体" w:hint="eastAsia"/>
        </w:rPr>
        <w:t>文档管理人员：刘乐威</w:t>
      </w:r>
    </w:p>
    <w:p w14:paraId="793FC0DF" w14:textId="77777777" w:rsidR="003B149C" w:rsidRPr="003F182A" w:rsidRDefault="003B149C" w:rsidP="003B149C">
      <w:pPr>
        <w:rPr>
          <w:rFonts w:ascii="宋体" w:eastAsia="宋体" w:hAnsi="宋体"/>
        </w:rPr>
      </w:pPr>
      <w:r w:rsidRPr="003F182A">
        <w:rPr>
          <w:rFonts w:ascii="宋体" w:eastAsia="宋体" w:hAnsi="宋体" w:hint="eastAsia"/>
        </w:rPr>
        <w:t>文档编写人员：郦哲聪、冯一鸣、周德阳、王飞钢、刘乐威</w:t>
      </w:r>
    </w:p>
    <w:p w14:paraId="1DD7339C" w14:textId="77777777" w:rsidR="003B149C" w:rsidRPr="00836BE9" w:rsidRDefault="003B149C" w:rsidP="003B149C">
      <w:pPr>
        <w:pStyle w:val="3"/>
        <w:rPr>
          <w:rFonts w:ascii="宋体" w:eastAsia="宋体" w:hAnsi="宋体"/>
        </w:rPr>
      </w:pPr>
      <w:bookmarkStart w:id="1804" w:name="_Toc497416149"/>
      <w:bookmarkStart w:id="1805" w:name="_Toc526017378"/>
      <w:bookmarkStart w:id="1806" w:name="_Toc526017421"/>
      <w:bookmarkStart w:id="1807" w:name="_Toc526017458"/>
      <w:bookmarkStart w:id="1808" w:name="_Toc526024436"/>
      <w:bookmarkStart w:id="1809" w:name="_Toc526024849"/>
      <w:bookmarkStart w:id="1810" w:name="_Toc526024975"/>
      <w:bookmarkStart w:id="1811" w:name="_Toc526025194"/>
      <w:bookmarkStart w:id="1812" w:name="_Toc526616528"/>
      <w:bookmarkStart w:id="1813" w:name="_Toc526616688"/>
      <w:bookmarkStart w:id="1814" w:name="_Toc529546339"/>
      <w:r w:rsidRPr="00836BE9">
        <w:rPr>
          <w:rFonts w:ascii="宋体" w:eastAsia="宋体" w:hAnsi="宋体"/>
        </w:rPr>
        <w:t xml:space="preserve">8.4 </w:t>
      </w:r>
      <w:r w:rsidRPr="00836BE9">
        <w:rPr>
          <w:rFonts w:ascii="宋体" w:eastAsia="宋体" w:hAnsi="宋体" w:hint="eastAsia"/>
        </w:rPr>
        <w:t>人员资源费用预算</w:t>
      </w:r>
      <w:bookmarkEnd w:id="1804"/>
      <w:bookmarkEnd w:id="1805"/>
      <w:bookmarkEnd w:id="1806"/>
      <w:bookmarkEnd w:id="1807"/>
      <w:bookmarkEnd w:id="1808"/>
      <w:bookmarkEnd w:id="1809"/>
      <w:bookmarkEnd w:id="1810"/>
      <w:bookmarkEnd w:id="1811"/>
      <w:bookmarkEnd w:id="1812"/>
      <w:bookmarkEnd w:id="1813"/>
      <w:bookmarkEnd w:id="1814"/>
    </w:p>
    <w:p w14:paraId="63E3A03E" w14:textId="77777777" w:rsidR="003B149C" w:rsidRPr="00836BE9" w:rsidRDefault="003B149C" w:rsidP="003B149C">
      <w:pPr>
        <w:ind w:firstLineChars="200" w:firstLine="420"/>
        <w:rPr>
          <w:rFonts w:ascii="宋体" w:eastAsia="宋体" w:hAnsi="宋体"/>
        </w:rPr>
      </w:pPr>
      <w:r w:rsidRPr="00836BE9">
        <w:rPr>
          <w:rFonts w:ascii="宋体" w:eastAsia="宋体" w:hAnsi="宋体" w:hint="eastAsia"/>
        </w:rPr>
        <w:t>按照每人每天工作</w:t>
      </w:r>
      <w:r w:rsidRPr="00836BE9">
        <w:rPr>
          <w:rFonts w:ascii="宋体" w:eastAsia="宋体" w:hAnsi="宋体"/>
        </w:rPr>
        <w:t>3</w:t>
      </w:r>
      <w:r w:rsidRPr="00836BE9">
        <w:rPr>
          <w:rFonts w:ascii="宋体" w:eastAsia="宋体" w:hAnsi="宋体" w:hint="eastAsia"/>
        </w:rPr>
        <w:t>小时，每周工作</w:t>
      </w:r>
      <w:r w:rsidRPr="00836BE9">
        <w:rPr>
          <w:rFonts w:ascii="宋体" w:eastAsia="宋体" w:hAnsi="宋体"/>
        </w:rPr>
        <w:t>4</w:t>
      </w:r>
      <w:r w:rsidRPr="00836BE9">
        <w:rPr>
          <w:rFonts w:ascii="宋体" w:eastAsia="宋体" w:hAnsi="宋体" w:hint="eastAsia"/>
        </w:rPr>
        <w:t>天，工资标准为</w:t>
      </w:r>
      <w:r w:rsidRPr="00836BE9">
        <w:rPr>
          <w:rFonts w:ascii="宋体" w:eastAsia="宋体" w:hAnsi="宋体"/>
        </w:rPr>
        <w:t>42.75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每人每小时，项目时间共计四个月，人员工资预算共计</w:t>
      </w:r>
      <w:r w:rsidRPr="00836BE9">
        <w:rPr>
          <w:rFonts w:ascii="宋体" w:eastAsia="宋体" w:hAnsi="宋体"/>
        </w:rPr>
        <w:t>41040</w:t>
      </w:r>
      <w:r w:rsidRPr="00836BE9">
        <w:rPr>
          <w:rFonts w:ascii="宋体" w:eastAsia="宋体" w:hAnsi="宋体" w:hint="eastAsia"/>
        </w:rPr>
        <w:t>元</w:t>
      </w:r>
    </w:p>
    <w:p w14:paraId="2E1BE5FD" w14:textId="6B8524F3" w:rsidR="009B6B09" w:rsidRPr="00836BE9" w:rsidRDefault="003B149C" w:rsidP="00DF6326">
      <w:pPr>
        <w:ind w:firstLineChars="200" w:firstLine="420"/>
        <w:rPr>
          <w:rStyle w:val="30"/>
          <w:rFonts w:ascii="宋体" w:eastAsia="宋体" w:hAnsi="宋体"/>
          <w:b w:val="0"/>
          <w:bCs w:val="0"/>
          <w:sz w:val="21"/>
          <w:szCs w:val="22"/>
        </w:rPr>
      </w:pPr>
      <w:r w:rsidRPr="00836BE9">
        <w:rPr>
          <w:rFonts w:ascii="宋体" w:eastAsia="宋体" w:hAnsi="宋体" w:hint="eastAsia"/>
        </w:rPr>
        <w:t>（注：计算过程依据</w:t>
      </w:r>
      <w:r w:rsidRPr="00836BE9">
        <w:rPr>
          <w:rFonts w:ascii="宋体" w:eastAsia="宋体" w:hAnsi="宋体"/>
        </w:rPr>
        <w:t>---2017</w:t>
      </w:r>
      <w:r w:rsidRPr="00836BE9">
        <w:rPr>
          <w:rFonts w:ascii="宋体" w:eastAsia="宋体" w:hAnsi="宋体" w:hint="eastAsia"/>
        </w:rPr>
        <w:t>年杭州社会平均标准月薪</w:t>
      </w:r>
      <w:r w:rsidRPr="00836BE9">
        <w:rPr>
          <w:rFonts w:ascii="宋体" w:eastAsia="宋体" w:hAnsi="宋体"/>
        </w:rPr>
        <w:t>5096</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人，时薪约</w:t>
      </w:r>
      <w:r w:rsidRPr="00836BE9">
        <w:rPr>
          <w:rFonts w:ascii="宋体" w:eastAsia="宋体" w:hAnsi="宋体"/>
        </w:rPr>
        <w:t>28.95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人，杨老师指导权重比</w:t>
      </w:r>
      <w:r w:rsidRPr="00836BE9">
        <w:rPr>
          <w:rFonts w:ascii="宋体" w:eastAsia="宋体" w:hAnsi="宋体"/>
        </w:rPr>
        <w:t>1.5</w:t>
      </w:r>
      <w:r w:rsidRPr="00836BE9">
        <w:rPr>
          <w:rFonts w:ascii="宋体" w:eastAsia="宋体" w:hAnsi="宋体" w:hint="eastAsia"/>
        </w:rPr>
        <w:t>，即时薪约</w:t>
      </w:r>
      <w:r w:rsidRPr="00836BE9">
        <w:rPr>
          <w:rFonts w:ascii="宋体" w:eastAsia="宋体" w:hAnsi="宋体"/>
        </w:rPr>
        <w:t>43.425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w:t>
      </w:r>
    </w:p>
    <w:p w14:paraId="7BBE95CA" w14:textId="20BF40C4" w:rsidR="009B6B09" w:rsidRPr="00836BE9" w:rsidRDefault="009B6B09" w:rsidP="007C7906">
      <w:pPr>
        <w:pStyle w:val="1"/>
        <w:rPr>
          <w:rStyle w:val="30"/>
          <w:rFonts w:ascii="宋体" w:eastAsia="宋体" w:hAnsi="宋体"/>
          <w:b/>
          <w:sz w:val="44"/>
          <w:szCs w:val="44"/>
        </w:rPr>
      </w:pPr>
      <w:bookmarkStart w:id="1815" w:name="_Toc529546340"/>
      <w:r w:rsidRPr="00836BE9">
        <w:rPr>
          <w:rStyle w:val="30"/>
          <w:rFonts w:ascii="宋体" w:eastAsia="宋体" w:hAnsi="宋体" w:hint="eastAsia"/>
          <w:b/>
          <w:sz w:val="44"/>
          <w:szCs w:val="44"/>
        </w:rPr>
        <w:t>第</w:t>
      </w:r>
      <w:r w:rsidR="005E2438" w:rsidRPr="00836BE9">
        <w:rPr>
          <w:rStyle w:val="30"/>
          <w:rFonts w:ascii="宋体" w:eastAsia="宋体" w:hAnsi="宋体" w:hint="eastAsia"/>
          <w:b/>
          <w:sz w:val="44"/>
          <w:szCs w:val="44"/>
        </w:rPr>
        <w:t>9</w:t>
      </w:r>
      <w:r w:rsidRPr="00836BE9">
        <w:rPr>
          <w:rStyle w:val="30"/>
          <w:rFonts w:ascii="宋体" w:eastAsia="宋体" w:hAnsi="宋体" w:hint="eastAsia"/>
          <w:b/>
          <w:sz w:val="44"/>
          <w:szCs w:val="44"/>
        </w:rPr>
        <w:t>章</w:t>
      </w:r>
      <w:r w:rsidRPr="00836BE9">
        <w:rPr>
          <w:rStyle w:val="30"/>
          <w:rFonts w:ascii="宋体" w:eastAsia="宋体" w:hAnsi="宋体"/>
          <w:b/>
          <w:sz w:val="44"/>
          <w:szCs w:val="44"/>
        </w:rPr>
        <w:t xml:space="preserve"> </w:t>
      </w:r>
      <w:r w:rsidR="00D71941" w:rsidRPr="00836BE9">
        <w:rPr>
          <w:rStyle w:val="30"/>
          <w:rFonts w:ascii="宋体" w:eastAsia="宋体" w:hAnsi="宋体" w:hint="eastAsia"/>
          <w:b/>
          <w:sz w:val="44"/>
          <w:szCs w:val="44"/>
        </w:rPr>
        <w:t>范围</w:t>
      </w:r>
      <w:r w:rsidRPr="00836BE9">
        <w:rPr>
          <w:rStyle w:val="30"/>
          <w:rFonts w:ascii="宋体" w:eastAsia="宋体" w:hAnsi="宋体" w:hint="eastAsia"/>
          <w:b/>
          <w:sz w:val="44"/>
          <w:szCs w:val="44"/>
        </w:rPr>
        <w:t>管理</w:t>
      </w:r>
      <w:r w:rsidR="007C7906" w:rsidRPr="00836BE9">
        <w:rPr>
          <w:rStyle w:val="30"/>
          <w:rFonts w:ascii="宋体" w:eastAsia="宋体" w:hAnsi="宋体" w:hint="eastAsia"/>
          <w:b/>
          <w:sz w:val="44"/>
          <w:szCs w:val="44"/>
        </w:rPr>
        <w:t>计划</w:t>
      </w:r>
      <w:bookmarkEnd w:id="1815"/>
    </w:p>
    <w:p w14:paraId="3235E0A0" w14:textId="3EAEE1C1" w:rsidR="00B7000C" w:rsidRPr="00836BE9" w:rsidRDefault="005E2438" w:rsidP="00D71941">
      <w:pPr>
        <w:pStyle w:val="2"/>
        <w:rPr>
          <w:rFonts w:ascii="宋体" w:eastAsia="宋体" w:hAnsi="宋体"/>
        </w:rPr>
      </w:pPr>
      <w:bookmarkStart w:id="1816" w:name="_Toc529546341"/>
      <w:r w:rsidRPr="00836BE9">
        <w:rPr>
          <w:rFonts w:ascii="宋体" w:eastAsia="宋体" w:hAnsi="宋体" w:hint="eastAsia"/>
        </w:rPr>
        <w:t>9</w:t>
      </w:r>
      <w:r w:rsidRPr="00836BE9">
        <w:rPr>
          <w:rFonts w:ascii="宋体" w:eastAsia="宋体" w:hAnsi="宋体"/>
        </w:rPr>
        <w:t>.1</w:t>
      </w:r>
      <w:r w:rsidRPr="00836BE9">
        <w:rPr>
          <w:rFonts w:ascii="宋体" w:eastAsia="宋体" w:hAnsi="宋体" w:hint="eastAsia"/>
        </w:rPr>
        <w:t>获取需求</w:t>
      </w:r>
      <w:bookmarkEnd w:id="1816"/>
    </w:p>
    <w:p w14:paraId="645294FF" w14:textId="06A18597" w:rsidR="00696C76"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.1.1</w:t>
      </w:r>
      <w:r w:rsidR="00B7000C" w:rsidRPr="00836BE9">
        <w:rPr>
          <w:rFonts w:ascii="宋体" w:eastAsia="宋体" w:hAnsi="宋体"/>
        </w:rPr>
        <w:t xml:space="preserve"> </w:t>
      </w:r>
      <w:r w:rsidR="00B7000C" w:rsidRPr="00836BE9">
        <w:rPr>
          <w:rFonts w:ascii="宋体" w:eastAsia="宋体" w:hAnsi="宋体" w:hint="eastAsia"/>
        </w:rPr>
        <w:t>获取源代码</w:t>
      </w:r>
    </w:p>
    <w:p w14:paraId="4E2B9EC4" w14:textId="2E3E316E"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.1.2</w:t>
      </w:r>
      <w:r w:rsidR="00B7000C" w:rsidRPr="00836BE9">
        <w:rPr>
          <w:rFonts w:ascii="宋体" w:eastAsia="宋体" w:hAnsi="宋体"/>
        </w:rPr>
        <w:t xml:space="preserve"> </w:t>
      </w:r>
      <w:r w:rsidR="00B7000C" w:rsidRPr="00836BE9">
        <w:rPr>
          <w:rFonts w:ascii="宋体" w:eastAsia="宋体" w:hAnsi="宋体" w:hint="eastAsia"/>
        </w:rPr>
        <w:t>搭建系统</w:t>
      </w:r>
    </w:p>
    <w:p w14:paraId="3620F4E5" w14:textId="0E9D6647"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.1.3</w:t>
      </w:r>
      <w:r w:rsidR="00B7000C" w:rsidRPr="00836BE9">
        <w:rPr>
          <w:rFonts w:ascii="宋体" w:eastAsia="宋体" w:hAnsi="宋体"/>
        </w:rPr>
        <w:t xml:space="preserve"> </w:t>
      </w:r>
      <w:r w:rsidR="00B7000C" w:rsidRPr="00836BE9">
        <w:rPr>
          <w:rFonts w:ascii="宋体" w:eastAsia="宋体" w:hAnsi="宋体" w:hint="eastAsia"/>
        </w:rPr>
        <w:t>分析系统</w:t>
      </w:r>
    </w:p>
    <w:p w14:paraId="6BBDB32D" w14:textId="657C1F45"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.1.4</w:t>
      </w:r>
      <w:r w:rsidR="00B7000C" w:rsidRPr="00836BE9">
        <w:rPr>
          <w:rFonts w:ascii="宋体" w:eastAsia="宋体" w:hAnsi="宋体"/>
        </w:rPr>
        <w:t xml:space="preserve"> </w:t>
      </w:r>
      <w:r w:rsidR="00B7000C" w:rsidRPr="00836BE9">
        <w:rPr>
          <w:rFonts w:ascii="宋体" w:eastAsia="宋体" w:hAnsi="宋体" w:hint="eastAsia"/>
        </w:rPr>
        <w:t>定义愿景和范围</w:t>
      </w:r>
    </w:p>
    <w:p w14:paraId="678ACD67" w14:textId="5C8850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.1.5</w:t>
      </w:r>
      <w:r w:rsidR="00B7000C" w:rsidRPr="00836BE9">
        <w:rPr>
          <w:rFonts w:ascii="宋体" w:eastAsia="宋体" w:hAnsi="宋体"/>
        </w:rPr>
        <w:t xml:space="preserve"> </w:t>
      </w:r>
      <w:r w:rsidR="00B7000C" w:rsidRPr="00836BE9">
        <w:rPr>
          <w:rFonts w:ascii="宋体" w:eastAsia="宋体" w:hAnsi="宋体" w:hint="eastAsia"/>
        </w:rPr>
        <w:t>选择用户代表访谈</w:t>
      </w:r>
    </w:p>
    <w:p w14:paraId="58148D12" w14:textId="527BC7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.1.6</w:t>
      </w:r>
      <w:r w:rsidR="00B7000C" w:rsidRPr="00836BE9">
        <w:rPr>
          <w:rFonts w:ascii="宋体" w:eastAsia="宋体" w:hAnsi="宋体"/>
        </w:rPr>
        <w:t xml:space="preserve"> </w:t>
      </w:r>
      <w:r w:rsidR="00B7000C" w:rsidRPr="00836BE9">
        <w:rPr>
          <w:rFonts w:ascii="宋体" w:eastAsia="宋体" w:hAnsi="宋体" w:hint="eastAsia"/>
        </w:rPr>
        <w:t>焦点小组会议</w:t>
      </w:r>
    </w:p>
    <w:p w14:paraId="390A4AAF" w14:textId="31866BC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.1.7</w:t>
      </w:r>
      <w:r w:rsidR="00B7000C" w:rsidRPr="00836BE9">
        <w:rPr>
          <w:rFonts w:ascii="宋体" w:eastAsia="宋体" w:hAnsi="宋体"/>
        </w:rPr>
        <w:t xml:space="preserve"> </w:t>
      </w:r>
      <w:r w:rsidR="00B7000C" w:rsidRPr="00836BE9">
        <w:rPr>
          <w:rFonts w:ascii="宋体" w:eastAsia="宋体" w:hAnsi="宋体" w:hint="eastAsia"/>
        </w:rPr>
        <w:t>发放调查问卷</w:t>
      </w:r>
    </w:p>
    <w:p w14:paraId="3DFFCE9C" w14:textId="7F8783AC" w:rsidR="00D71941" w:rsidRPr="00836BE9" w:rsidRDefault="005E2438" w:rsidP="000A0799">
      <w:pPr>
        <w:pStyle w:val="2"/>
        <w:rPr>
          <w:rFonts w:ascii="宋体" w:eastAsia="宋体" w:hAnsi="宋体"/>
        </w:rPr>
      </w:pPr>
      <w:bookmarkStart w:id="1817" w:name="_Toc529546342"/>
      <w:r w:rsidRPr="00836BE9">
        <w:rPr>
          <w:rFonts w:ascii="宋体" w:eastAsia="宋体" w:hAnsi="宋体" w:hint="eastAsia"/>
        </w:rPr>
        <w:t>9</w:t>
      </w:r>
      <w:r w:rsidR="00D71941" w:rsidRPr="00836BE9">
        <w:rPr>
          <w:rFonts w:ascii="宋体" w:eastAsia="宋体" w:hAnsi="宋体" w:hint="eastAsia"/>
        </w:rPr>
        <w:t>.2定义范围</w:t>
      </w:r>
      <w:bookmarkEnd w:id="1817"/>
    </w:p>
    <w:p w14:paraId="2B822429" w14:textId="5EB1BE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.2.1</w:t>
      </w:r>
      <w:r w:rsidR="00B7000C" w:rsidRPr="00836BE9">
        <w:rPr>
          <w:rFonts w:ascii="宋体" w:eastAsia="宋体" w:hAnsi="宋体"/>
        </w:rPr>
        <w:t xml:space="preserve"> </w:t>
      </w:r>
      <w:r w:rsidR="00B7000C" w:rsidRPr="00836BE9">
        <w:rPr>
          <w:rFonts w:ascii="宋体" w:eastAsia="宋体" w:hAnsi="宋体" w:hint="eastAsia"/>
        </w:rPr>
        <w:t>在网站上可以选择预置的案例进行教学</w:t>
      </w:r>
    </w:p>
    <w:p w14:paraId="3AB2155B" w14:textId="1E165AB2"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.2.2</w:t>
      </w:r>
      <w:r w:rsidR="00B7000C" w:rsidRPr="00836BE9">
        <w:rPr>
          <w:rFonts w:ascii="宋体" w:eastAsia="宋体" w:hAnsi="宋体"/>
        </w:rPr>
        <w:t xml:space="preserve"> </w:t>
      </w:r>
      <w:r w:rsidR="00B7000C" w:rsidRPr="00836BE9">
        <w:rPr>
          <w:rFonts w:ascii="宋体" w:eastAsia="宋体" w:hAnsi="宋体" w:hint="eastAsia"/>
        </w:rPr>
        <w:t>可以在选择案例中扮演多种角色</w:t>
      </w:r>
    </w:p>
    <w:p w14:paraId="5CEA2371" w14:textId="15E08EC4"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.2.3</w:t>
      </w:r>
      <w:r w:rsidR="00B7000C" w:rsidRPr="00836BE9">
        <w:rPr>
          <w:rFonts w:ascii="宋体" w:eastAsia="宋体" w:hAnsi="宋体"/>
        </w:rPr>
        <w:t xml:space="preserve"> </w:t>
      </w:r>
      <w:r w:rsidR="00B7000C" w:rsidRPr="00836BE9">
        <w:rPr>
          <w:rFonts w:ascii="宋体" w:eastAsia="宋体" w:hAnsi="宋体" w:hint="eastAsia"/>
        </w:rPr>
        <w:t>可以选择在案例的随意时间开始</w:t>
      </w:r>
    </w:p>
    <w:p w14:paraId="1D5E88A9" w14:textId="0766EC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.2.4</w:t>
      </w:r>
      <w:r w:rsidR="00B7000C" w:rsidRPr="00836BE9">
        <w:rPr>
          <w:rFonts w:ascii="宋体" w:eastAsia="宋体" w:hAnsi="宋体"/>
        </w:rPr>
        <w:t xml:space="preserve"> </w:t>
      </w:r>
      <w:r w:rsidR="00B7000C" w:rsidRPr="00836BE9">
        <w:rPr>
          <w:rFonts w:ascii="宋体" w:eastAsia="宋体" w:hAnsi="宋体" w:hint="eastAsia"/>
        </w:rPr>
        <w:t>可以上传自定义案例</w:t>
      </w:r>
    </w:p>
    <w:p w14:paraId="4EAD705E" w14:textId="3F29A01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.2.5</w:t>
      </w:r>
      <w:r w:rsidR="00B7000C" w:rsidRPr="00836BE9">
        <w:rPr>
          <w:rFonts w:ascii="宋体" w:eastAsia="宋体" w:hAnsi="宋体"/>
        </w:rPr>
        <w:t xml:space="preserve"> </w:t>
      </w:r>
      <w:r w:rsidR="00B7000C" w:rsidRPr="00836BE9">
        <w:rPr>
          <w:rFonts w:ascii="宋体" w:eastAsia="宋体" w:hAnsi="宋体" w:hint="eastAsia"/>
        </w:rPr>
        <w:t>可以下载案例文档</w:t>
      </w:r>
    </w:p>
    <w:p w14:paraId="6EBCB018" w14:textId="47F01CE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.2.6</w:t>
      </w:r>
      <w:r w:rsidR="00B7000C" w:rsidRPr="00836BE9">
        <w:rPr>
          <w:rFonts w:ascii="宋体" w:eastAsia="宋体" w:hAnsi="宋体"/>
        </w:rPr>
        <w:t xml:space="preserve"> </w:t>
      </w:r>
      <w:r w:rsidR="00B7000C" w:rsidRPr="00836BE9">
        <w:rPr>
          <w:rFonts w:ascii="宋体" w:eastAsia="宋体" w:hAnsi="宋体" w:hint="eastAsia"/>
        </w:rPr>
        <w:t>案例完成后进行评价</w:t>
      </w:r>
    </w:p>
    <w:p w14:paraId="57BC82C7" w14:textId="112292C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.2.7</w:t>
      </w:r>
      <w:r w:rsidR="00B7000C" w:rsidRPr="00836BE9">
        <w:rPr>
          <w:rFonts w:ascii="宋体" w:eastAsia="宋体" w:hAnsi="宋体"/>
        </w:rPr>
        <w:t xml:space="preserve"> </w:t>
      </w:r>
      <w:r w:rsidR="00B7000C" w:rsidRPr="00836BE9">
        <w:rPr>
          <w:rFonts w:ascii="宋体" w:eastAsia="宋体" w:hAnsi="宋体" w:hint="eastAsia"/>
        </w:rPr>
        <w:t>小组可对相关案例在聊天室进行讨论</w:t>
      </w:r>
    </w:p>
    <w:p w14:paraId="75F1E215" w14:textId="64029D8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r w:rsidR="00B7000C" w:rsidRPr="00836BE9">
        <w:rPr>
          <w:rFonts w:ascii="宋体" w:eastAsia="宋体" w:hAnsi="宋体"/>
        </w:rPr>
        <w:t xml:space="preserve"> </w:t>
      </w:r>
      <w:r w:rsidR="00B7000C" w:rsidRPr="00836BE9">
        <w:rPr>
          <w:rFonts w:ascii="宋体" w:eastAsia="宋体" w:hAnsi="宋体" w:hint="eastAsia"/>
        </w:rPr>
        <w:t>教师可以实时跟踪案例完成度</w:t>
      </w:r>
    </w:p>
    <w:p w14:paraId="1130EBEB" w14:textId="5FAF2D10" w:rsidR="003B4C50" w:rsidRPr="00836BE9" w:rsidRDefault="005E2438" w:rsidP="00303121">
      <w:pPr>
        <w:pStyle w:val="2"/>
        <w:rPr>
          <w:rFonts w:ascii="宋体" w:eastAsia="宋体" w:hAnsi="宋体"/>
        </w:rPr>
      </w:pPr>
      <w:bookmarkStart w:id="1818" w:name="_Toc529546343"/>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3</w:t>
      </w:r>
      <w:r w:rsidR="00B7000C" w:rsidRPr="00836BE9">
        <w:rPr>
          <w:rFonts w:ascii="宋体" w:eastAsia="宋体" w:hAnsi="宋体"/>
        </w:rPr>
        <w:t>WBS</w:t>
      </w:r>
      <w:bookmarkEnd w:id="1818"/>
    </w:p>
    <w:p w14:paraId="5074867E" w14:textId="4DFD3955" w:rsidR="00B7000C" w:rsidRPr="00836BE9" w:rsidRDefault="00B7000C" w:rsidP="00B7000C">
      <w:pPr>
        <w:rPr>
          <w:rFonts w:ascii="宋体" w:eastAsia="宋体" w:hAnsi="宋体"/>
        </w:rPr>
      </w:pPr>
      <w:r w:rsidRPr="00836BE9">
        <w:rPr>
          <w:rFonts w:ascii="宋体" w:eastAsia="宋体" w:hAnsi="宋体" w:hint="eastAsia"/>
        </w:rPr>
        <w:t>（详见第三章节第一小节）</w:t>
      </w:r>
    </w:p>
    <w:p w14:paraId="05953A35" w14:textId="506B5396" w:rsidR="00D71941" w:rsidRPr="00836BE9" w:rsidRDefault="005E2438" w:rsidP="00D71941">
      <w:pPr>
        <w:pStyle w:val="2"/>
        <w:rPr>
          <w:rFonts w:ascii="宋体" w:eastAsia="宋体" w:hAnsi="宋体"/>
        </w:rPr>
      </w:pPr>
      <w:bookmarkStart w:id="1819" w:name="_Toc529546344"/>
      <w:r w:rsidRPr="00836BE9">
        <w:rPr>
          <w:rFonts w:ascii="宋体" w:eastAsia="宋体" w:hAnsi="宋体" w:hint="eastAsia"/>
        </w:rPr>
        <w:lastRenderedPageBreak/>
        <w:t>9</w:t>
      </w:r>
      <w:r w:rsidR="00D71941" w:rsidRPr="00836BE9">
        <w:rPr>
          <w:rFonts w:ascii="宋体" w:eastAsia="宋体" w:hAnsi="宋体" w:hint="eastAsia"/>
        </w:rPr>
        <w:t>.</w:t>
      </w:r>
      <w:r w:rsidR="00B7000C" w:rsidRPr="00836BE9">
        <w:rPr>
          <w:rFonts w:ascii="宋体" w:eastAsia="宋体" w:hAnsi="宋体" w:hint="eastAsia"/>
        </w:rPr>
        <w:t>4</w:t>
      </w:r>
      <w:r w:rsidR="00D71941" w:rsidRPr="00836BE9">
        <w:rPr>
          <w:rFonts w:ascii="宋体" w:eastAsia="宋体" w:hAnsi="宋体" w:hint="eastAsia"/>
        </w:rPr>
        <w:t>核实范围</w:t>
      </w:r>
      <w:bookmarkEnd w:id="1819"/>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64"/>
        <w:gridCol w:w="1865"/>
        <w:gridCol w:w="1865"/>
      </w:tblGrid>
      <w:tr w:rsidR="00B7000C" w14:paraId="2738B7BA" w14:textId="77777777" w:rsidTr="00B7000C">
        <w:tc>
          <w:tcPr>
            <w:tcW w:w="1922" w:type="dxa"/>
            <w:shd w:val="clear" w:color="auto" w:fill="auto"/>
          </w:tcPr>
          <w:p w14:paraId="5AA63332" w14:textId="27EB4F1C" w:rsidR="00B7000C" w:rsidRPr="00836BE9" w:rsidRDefault="00B7000C" w:rsidP="00C87EDC">
            <w:pPr>
              <w:rPr>
                <w:rFonts w:ascii="宋体" w:eastAsia="宋体" w:hAnsi="宋体"/>
                <w:szCs w:val="21"/>
              </w:rPr>
            </w:pPr>
            <w:r w:rsidRPr="00836BE9">
              <w:rPr>
                <w:rFonts w:ascii="宋体" w:eastAsia="宋体" w:hAnsi="宋体" w:hint="eastAsia"/>
                <w:szCs w:val="21"/>
              </w:rPr>
              <w:t>特征</w:t>
            </w:r>
          </w:p>
        </w:tc>
        <w:tc>
          <w:tcPr>
            <w:tcW w:w="1864" w:type="dxa"/>
            <w:shd w:val="clear" w:color="auto" w:fill="auto"/>
          </w:tcPr>
          <w:p w14:paraId="3506DC75" w14:textId="0DCB05B9" w:rsidR="00B7000C" w:rsidRPr="00836BE9" w:rsidRDefault="00B7000C" w:rsidP="00C87EDC">
            <w:pPr>
              <w:rPr>
                <w:rFonts w:ascii="宋体" w:eastAsia="宋体" w:hAnsi="宋体"/>
                <w:szCs w:val="21"/>
              </w:rPr>
            </w:pPr>
            <w:r w:rsidRPr="00836BE9">
              <w:rPr>
                <w:rFonts w:ascii="宋体" w:eastAsia="宋体" w:hAnsi="宋体" w:hint="eastAsia"/>
                <w:szCs w:val="21"/>
              </w:rPr>
              <w:t>版本1</w:t>
            </w:r>
          </w:p>
        </w:tc>
        <w:tc>
          <w:tcPr>
            <w:tcW w:w="1865" w:type="dxa"/>
            <w:shd w:val="clear" w:color="auto" w:fill="auto"/>
          </w:tcPr>
          <w:p w14:paraId="63443F6E" w14:textId="6B2EF987" w:rsidR="00B7000C" w:rsidRPr="00836BE9" w:rsidRDefault="00B7000C" w:rsidP="00C87EDC">
            <w:pPr>
              <w:rPr>
                <w:rFonts w:ascii="宋体" w:eastAsia="宋体" w:hAnsi="宋体"/>
                <w:szCs w:val="21"/>
              </w:rPr>
            </w:pPr>
            <w:r w:rsidRPr="00836BE9">
              <w:rPr>
                <w:rFonts w:ascii="宋体" w:eastAsia="宋体" w:hAnsi="宋体" w:hint="eastAsia"/>
                <w:szCs w:val="21"/>
              </w:rPr>
              <w:t>版本2</w:t>
            </w:r>
          </w:p>
        </w:tc>
        <w:tc>
          <w:tcPr>
            <w:tcW w:w="1865" w:type="dxa"/>
            <w:shd w:val="clear" w:color="auto" w:fill="auto"/>
          </w:tcPr>
          <w:p w14:paraId="4C425160" w14:textId="15691244" w:rsidR="00B7000C" w:rsidRPr="00836BE9" w:rsidRDefault="00B7000C" w:rsidP="00C87EDC">
            <w:pPr>
              <w:rPr>
                <w:rFonts w:ascii="宋体" w:eastAsia="宋体" w:hAnsi="宋体"/>
                <w:szCs w:val="21"/>
              </w:rPr>
            </w:pPr>
            <w:r w:rsidRPr="00836BE9">
              <w:rPr>
                <w:rFonts w:ascii="宋体" w:eastAsia="宋体" w:hAnsi="宋体" w:hint="eastAsia"/>
                <w:szCs w:val="21"/>
              </w:rPr>
              <w:t>版本3</w:t>
            </w:r>
          </w:p>
        </w:tc>
      </w:tr>
      <w:tr w:rsidR="00B7000C" w14:paraId="7D8856EC" w14:textId="77777777" w:rsidTr="00B7000C">
        <w:tc>
          <w:tcPr>
            <w:tcW w:w="1922" w:type="dxa"/>
            <w:shd w:val="clear" w:color="auto" w:fill="auto"/>
          </w:tcPr>
          <w:p w14:paraId="45ED2AF8" w14:textId="01DE4471"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.1</w:t>
            </w:r>
          </w:p>
        </w:tc>
        <w:tc>
          <w:tcPr>
            <w:tcW w:w="1864" w:type="dxa"/>
            <w:shd w:val="clear" w:color="auto" w:fill="auto"/>
          </w:tcPr>
          <w:p w14:paraId="3696421D" w14:textId="40FBC760" w:rsidR="00B7000C" w:rsidRPr="00836BE9" w:rsidRDefault="00B7000C" w:rsidP="00C87EDC">
            <w:pPr>
              <w:rPr>
                <w:rFonts w:ascii="宋体" w:eastAsia="宋体" w:hAnsi="宋体"/>
                <w:szCs w:val="21"/>
              </w:rPr>
            </w:pPr>
          </w:p>
        </w:tc>
        <w:tc>
          <w:tcPr>
            <w:tcW w:w="1865" w:type="dxa"/>
            <w:shd w:val="clear" w:color="auto" w:fill="auto"/>
          </w:tcPr>
          <w:p w14:paraId="3D731A18" w14:textId="15AA1396" w:rsidR="00B7000C" w:rsidRPr="00836BE9" w:rsidRDefault="00B7000C" w:rsidP="00C87EDC">
            <w:pPr>
              <w:rPr>
                <w:rFonts w:ascii="宋体" w:eastAsia="宋体" w:hAnsi="宋体"/>
                <w:szCs w:val="21"/>
              </w:rPr>
            </w:pPr>
          </w:p>
        </w:tc>
        <w:tc>
          <w:tcPr>
            <w:tcW w:w="1865" w:type="dxa"/>
            <w:shd w:val="clear" w:color="auto" w:fill="auto"/>
          </w:tcPr>
          <w:p w14:paraId="03BCD01B" w14:textId="38BE16FE" w:rsidR="00B7000C" w:rsidRPr="00836BE9" w:rsidRDefault="00B7000C" w:rsidP="00C87EDC">
            <w:pPr>
              <w:rPr>
                <w:rFonts w:ascii="宋体" w:eastAsia="宋体" w:hAnsi="宋体"/>
                <w:szCs w:val="21"/>
              </w:rPr>
            </w:pPr>
          </w:p>
        </w:tc>
      </w:tr>
      <w:tr w:rsidR="00B7000C" w14:paraId="626A09EF" w14:textId="77777777" w:rsidTr="00B7000C">
        <w:trPr>
          <w:trHeight w:val="223"/>
        </w:trPr>
        <w:tc>
          <w:tcPr>
            <w:tcW w:w="1922" w:type="dxa"/>
            <w:shd w:val="clear" w:color="auto" w:fill="auto"/>
          </w:tcPr>
          <w:p w14:paraId="727BA7FF" w14:textId="3D5D150D"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.2</w:t>
            </w:r>
          </w:p>
        </w:tc>
        <w:tc>
          <w:tcPr>
            <w:tcW w:w="1864" w:type="dxa"/>
            <w:shd w:val="clear" w:color="auto" w:fill="auto"/>
          </w:tcPr>
          <w:p w14:paraId="0CE8E30B" w14:textId="161C908F" w:rsidR="00B7000C" w:rsidRPr="00836BE9" w:rsidRDefault="00B7000C" w:rsidP="00C87EDC">
            <w:pPr>
              <w:rPr>
                <w:rFonts w:ascii="宋体" w:eastAsia="宋体" w:hAnsi="宋体"/>
                <w:szCs w:val="21"/>
              </w:rPr>
            </w:pPr>
          </w:p>
        </w:tc>
        <w:tc>
          <w:tcPr>
            <w:tcW w:w="1865" w:type="dxa"/>
            <w:shd w:val="clear" w:color="auto" w:fill="auto"/>
          </w:tcPr>
          <w:p w14:paraId="5D5AC4C8" w14:textId="0946A337" w:rsidR="00B7000C" w:rsidRPr="00836BE9" w:rsidRDefault="00B7000C" w:rsidP="00C87EDC">
            <w:pPr>
              <w:rPr>
                <w:rFonts w:ascii="宋体" w:eastAsia="宋体" w:hAnsi="宋体"/>
                <w:szCs w:val="21"/>
              </w:rPr>
            </w:pPr>
          </w:p>
        </w:tc>
        <w:tc>
          <w:tcPr>
            <w:tcW w:w="1865" w:type="dxa"/>
            <w:shd w:val="clear" w:color="auto" w:fill="auto"/>
          </w:tcPr>
          <w:p w14:paraId="7E3C17CD" w14:textId="6F84DC45" w:rsidR="00B7000C" w:rsidRPr="00836BE9" w:rsidRDefault="00B7000C" w:rsidP="00C87EDC">
            <w:pPr>
              <w:rPr>
                <w:rFonts w:ascii="宋体" w:eastAsia="宋体" w:hAnsi="宋体"/>
                <w:szCs w:val="21"/>
              </w:rPr>
            </w:pPr>
          </w:p>
        </w:tc>
      </w:tr>
      <w:tr w:rsidR="00B7000C" w14:paraId="6F4EF591" w14:textId="77777777" w:rsidTr="00B7000C">
        <w:tc>
          <w:tcPr>
            <w:tcW w:w="1922" w:type="dxa"/>
            <w:shd w:val="clear" w:color="auto" w:fill="auto"/>
          </w:tcPr>
          <w:p w14:paraId="190BF669" w14:textId="73655431" w:rsidR="00B7000C" w:rsidRPr="00836BE9" w:rsidRDefault="00836BE9" w:rsidP="00C87EDC">
            <w:pPr>
              <w:rPr>
                <w:rFonts w:ascii="宋体" w:eastAsia="宋体" w:hAnsi="宋体"/>
                <w:b/>
                <w:sz w:val="24"/>
                <w:szCs w:val="24"/>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.3</w:t>
            </w:r>
          </w:p>
        </w:tc>
        <w:tc>
          <w:tcPr>
            <w:tcW w:w="1864" w:type="dxa"/>
            <w:shd w:val="clear" w:color="auto" w:fill="auto"/>
          </w:tcPr>
          <w:p w14:paraId="7AF8D2C9" w14:textId="60E279E4" w:rsidR="00B7000C" w:rsidRPr="00836BE9" w:rsidRDefault="00B7000C" w:rsidP="00C87EDC">
            <w:pPr>
              <w:rPr>
                <w:rFonts w:ascii="宋体" w:eastAsia="宋体" w:hAnsi="宋体"/>
                <w:szCs w:val="21"/>
              </w:rPr>
            </w:pPr>
          </w:p>
        </w:tc>
        <w:tc>
          <w:tcPr>
            <w:tcW w:w="1865" w:type="dxa"/>
            <w:shd w:val="clear" w:color="auto" w:fill="auto"/>
          </w:tcPr>
          <w:p w14:paraId="36BB7583" w14:textId="75F037BD" w:rsidR="00B7000C" w:rsidRPr="00836BE9" w:rsidRDefault="00B7000C" w:rsidP="00C87EDC">
            <w:pPr>
              <w:rPr>
                <w:rFonts w:ascii="宋体" w:eastAsia="宋体" w:hAnsi="宋体"/>
                <w:szCs w:val="21"/>
              </w:rPr>
            </w:pPr>
          </w:p>
        </w:tc>
        <w:tc>
          <w:tcPr>
            <w:tcW w:w="1865" w:type="dxa"/>
            <w:shd w:val="clear" w:color="auto" w:fill="auto"/>
          </w:tcPr>
          <w:p w14:paraId="5097EC3E" w14:textId="570346A4" w:rsidR="00B7000C" w:rsidRPr="00836BE9" w:rsidRDefault="00B7000C" w:rsidP="00C87EDC">
            <w:pPr>
              <w:rPr>
                <w:rFonts w:ascii="宋体" w:eastAsia="宋体" w:hAnsi="宋体"/>
                <w:szCs w:val="21"/>
              </w:rPr>
            </w:pPr>
          </w:p>
        </w:tc>
      </w:tr>
      <w:tr w:rsidR="00B7000C" w14:paraId="7EB43DD3" w14:textId="77777777" w:rsidTr="00B7000C">
        <w:tc>
          <w:tcPr>
            <w:tcW w:w="1922" w:type="dxa"/>
            <w:shd w:val="clear" w:color="auto" w:fill="auto"/>
          </w:tcPr>
          <w:p w14:paraId="432F9CDC" w14:textId="3A308B8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.4</w:t>
            </w:r>
          </w:p>
        </w:tc>
        <w:tc>
          <w:tcPr>
            <w:tcW w:w="1864" w:type="dxa"/>
            <w:shd w:val="clear" w:color="auto" w:fill="auto"/>
          </w:tcPr>
          <w:p w14:paraId="14A16E07" w14:textId="6B6B05A7" w:rsidR="00B7000C" w:rsidRPr="00836BE9" w:rsidRDefault="00B7000C" w:rsidP="00C87EDC">
            <w:pPr>
              <w:rPr>
                <w:rFonts w:ascii="宋体" w:eastAsia="宋体" w:hAnsi="宋体"/>
                <w:szCs w:val="21"/>
              </w:rPr>
            </w:pPr>
          </w:p>
        </w:tc>
        <w:tc>
          <w:tcPr>
            <w:tcW w:w="1865" w:type="dxa"/>
            <w:shd w:val="clear" w:color="auto" w:fill="auto"/>
          </w:tcPr>
          <w:p w14:paraId="1006CEAC" w14:textId="1B9747CC" w:rsidR="00B7000C" w:rsidRPr="00836BE9" w:rsidRDefault="00B7000C" w:rsidP="00C87EDC">
            <w:pPr>
              <w:rPr>
                <w:rFonts w:ascii="宋体" w:eastAsia="宋体" w:hAnsi="宋体"/>
                <w:szCs w:val="21"/>
              </w:rPr>
            </w:pPr>
          </w:p>
        </w:tc>
        <w:tc>
          <w:tcPr>
            <w:tcW w:w="1865" w:type="dxa"/>
            <w:shd w:val="clear" w:color="auto" w:fill="auto"/>
          </w:tcPr>
          <w:p w14:paraId="703364F0" w14:textId="33B9D9EB" w:rsidR="00B7000C" w:rsidRPr="00836BE9" w:rsidRDefault="00B7000C" w:rsidP="00C87EDC">
            <w:pPr>
              <w:rPr>
                <w:rFonts w:ascii="宋体" w:eastAsia="宋体" w:hAnsi="宋体"/>
                <w:szCs w:val="21"/>
              </w:rPr>
            </w:pPr>
          </w:p>
        </w:tc>
      </w:tr>
      <w:tr w:rsidR="00B7000C" w14:paraId="13DBE176" w14:textId="77777777" w:rsidTr="00B7000C">
        <w:tc>
          <w:tcPr>
            <w:tcW w:w="1922" w:type="dxa"/>
            <w:shd w:val="clear" w:color="auto" w:fill="auto"/>
          </w:tcPr>
          <w:p w14:paraId="63B4C48E" w14:textId="7A9562A9"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.5</w:t>
            </w:r>
          </w:p>
        </w:tc>
        <w:tc>
          <w:tcPr>
            <w:tcW w:w="1864" w:type="dxa"/>
            <w:shd w:val="clear" w:color="auto" w:fill="auto"/>
          </w:tcPr>
          <w:p w14:paraId="28E573FF" w14:textId="03C4D21B" w:rsidR="00B7000C" w:rsidRPr="00836BE9" w:rsidRDefault="00B7000C" w:rsidP="00C87EDC">
            <w:pPr>
              <w:rPr>
                <w:rFonts w:ascii="宋体" w:eastAsia="宋体" w:hAnsi="宋体"/>
                <w:szCs w:val="21"/>
              </w:rPr>
            </w:pPr>
          </w:p>
        </w:tc>
        <w:tc>
          <w:tcPr>
            <w:tcW w:w="1865" w:type="dxa"/>
            <w:shd w:val="clear" w:color="auto" w:fill="auto"/>
          </w:tcPr>
          <w:p w14:paraId="059FD382" w14:textId="71115F1F" w:rsidR="00B7000C" w:rsidRPr="00836BE9" w:rsidRDefault="00B7000C" w:rsidP="00C87EDC">
            <w:pPr>
              <w:rPr>
                <w:rFonts w:ascii="宋体" w:eastAsia="宋体" w:hAnsi="宋体"/>
                <w:szCs w:val="21"/>
              </w:rPr>
            </w:pPr>
          </w:p>
        </w:tc>
        <w:tc>
          <w:tcPr>
            <w:tcW w:w="1865" w:type="dxa"/>
            <w:shd w:val="clear" w:color="auto" w:fill="auto"/>
          </w:tcPr>
          <w:p w14:paraId="5F81DBD8" w14:textId="77777777" w:rsidR="00B7000C" w:rsidRPr="00836BE9" w:rsidRDefault="00B7000C" w:rsidP="00641F9E">
            <w:pPr>
              <w:rPr>
                <w:rFonts w:ascii="宋体" w:eastAsia="宋体" w:hAnsi="宋体"/>
                <w:szCs w:val="21"/>
              </w:rPr>
            </w:pPr>
          </w:p>
        </w:tc>
      </w:tr>
      <w:tr w:rsidR="00B7000C" w14:paraId="3CD98745" w14:textId="77777777" w:rsidTr="00B7000C">
        <w:tc>
          <w:tcPr>
            <w:tcW w:w="1922" w:type="dxa"/>
            <w:shd w:val="clear" w:color="auto" w:fill="auto"/>
          </w:tcPr>
          <w:p w14:paraId="7565263C" w14:textId="3A6CF5E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.6</w:t>
            </w:r>
          </w:p>
        </w:tc>
        <w:tc>
          <w:tcPr>
            <w:tcW w:w="1864" w:type="dxa"/>
            <w:shd w:val="clear" w:color="auto" w:fill="auto"/>
          </w:tcPr>
          <w:p w14:paraId="4478B8BE" w14:textId="30BD01CB" w:rsidR="00B7000C" w:rsidRPr="00836BE9" w:rsidRDefault="00B7000C" w:rsidP="00C87EDC">
            <w:pPr>
              <w:rPr>
                <w:rFonts w:ascii="宋体" w:eastAsia="宋体" w:hAnsi="宋体"/>
                <w:szCs w:val="21"/>
              </w:rPr>
            </w:pPr>
          </w:p>
        </w:tc>
        <w:tc>
          <w:tcPr>
            <w:tcW w:w="1865" w:type="dxa"/>
            <w:shd w:val="clear" w:color="auto" w:fill="auto"/>
          </w:tcPr>
          <w:p w14:paraId="66542F0E" w14:textId="5DFA941F" w:rsidR="00B7000C" w:rsidRPr="00836BE9" w:rsidRDefault="00B7000C" w:rsidP="00C87EDC">
            <w:pPr>
              <w:rPr>
                <w:rFonts w:ascii="宋体" w:eastAsia="宋体" w:hAnsi="宋体"/>
                <w:szCs w:val="21"/>
              </w:rPr>
            </w:pPr>
          </w:p>
        </w:tc>
        <w:tc>
          <w:tcPr>
            <w:tcW w:w="1865" w:type="dxa"/>
            <w:shd w:val="clear" w:color="auto" w:fill="auto"/>
          </w:tcPr>
          <w:p w14:paraId="469E2AB7" w14:textId="77777777" w:rsidR="00B7000C" w:rsidRPr="00836BE9" w:rsidRDefault="00B7000C" w:rsidP="00641F9E">
            <w:pPr>
              <w:rPr>
                <w:rFonts w:ascii="宋体" w:eastAsia="宋体" w:hAnsi="宋体"/>
                <w:szCs w:val="21"/>
              </w:rPr>
            </w:pPr>
          </w:p>
        </w:tc>
      </w:tr>
      <w:tr w:rsidR="00B7000C" w14:paraId="7854351C" w14:textId="77777777" w:rsidTr="00B7000C">
        <w:tc>
          <w:tcPr>
            <w:tcW w:w="1922" w:type="dxa"/>
            <w:shd w:val="clear" w:color="auto" w:fill="auto"/>
          </w:tcPr>
          <w:p w14:paraId="035A3DC0" w14:textId="638FA54C"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rPr>
              <w:t>.2.7</w:t>
            </w:r>
          </w:p>
        </w:tc>
        <w:tc>
          <w:tcPr>
            <w:tcW w:w="1864" w:type="dxa"/>
            <w:shd w:val="clear" w:color="auto" w:fill="auto"/>
          </w:tcPr>
          <w:p w14:paraId="37FFA1A1" w14:textId="77777777" w:rsidR="00B7000C" w:rsidRPr="00836BE9" w:rsidRDefault="00B7000C" w:rsidP="00C87EDC">
            <w:pPr>
              <w:rPr>
                <w:rFonts w:ascii="宋体" w:eastAsia="宋体" w:hAnsi="宋体"/>
                <w:szCs w:val="21"/>
              </w:rPr>
            </w:pPr>
          </w:p>
        </w:tc>
        <w:tc>
          <w:tcPr>
            <w:tcW w:w="1865" w:type="dxa"/>
            <w:shd w:val="clear" w:color="auto" w:fill="auto"/>
          </w:tcPr>
          <w:p w14:paraId="64E85DC6" w14:textId="77777777" w:rsidR="00B7000C" w:rsidRPr="00836BE9" w:rsidRDefault="00B7000C" w:rsidP="00C87EDC">
            <w:pPr>
              <w:rPr>
                <w:rFonts w:ascii="宋体" w:eastAsia="宋体" w:hAnsi="宋体"/>
                <w:szCs w:val="21"/>
              </w:rPr>
            </w:pPr>
          </w:p>
        </w:tc>
        <w:tc>
          <w:tcPr>
            <w:tcW w:w="1865" w:type="dxa"/>
            <w:shd w:val="clear" w:color="auto" w:fill="auto"/>
          </w:tcPr>
          <w:p w14:paraId="41626F4A" w14:textId="77777777" w:rsidR="00B7000C" w:rsidRPr="00836BE9" w:rsidRDefault="00B7000C" w:rsidP="00641F9E">
            <w:pPr>
              <w:rPr>
                <w:rFonts w:ascii="宋体" w:eastAsia="宋体" w:hAnsi="宋体"/>
                <w:szCs w:val="21"/>
              </w:rPr>
            </w:pPr>
          </w:p>
        </w:tc>
      </w:tr>
      <w:tr w:rsidR="00B7000C" w14:paraId="2435D8A3" w14:textId="77777777" w:rsidTr="00B7000C">
        <w:tc>
          <w:tcPr>
            <w:tcW w:w="1922" w:type="dxa"/>
            <w:shd w:val="clear" w:color="auto" w:fill="auto"/>
          </w:tcPr>
          <w:p w14:paraId="28D3DC7E" w14:textId="0D22D408"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p>
        </w:tc>
        <w:tc>
          <w:tcPr>
            <w:tcW w:w="1864" w:type="dxa"/>
            <w:shd w:val="clear" w:color="auto" w:fill="auto"/>
          </w:tcPr>
          <w:p w14:paraId="62BEA151" w14:textId="77777777" w:rsidR="00B7000C" w:rsidRPr="00836BE9" w:rsidRDefault="00B7000C" w:rsidP="00C87EDC">
            <w:pPr>
              <w:rPr>
                <w:rFonts w:ascii="宋体" w:eastAsia="宋体" w:hAnsi="宋体"/>
                <w:szCs w:val="21"/>
              </w:rPr>
            </w:pPr>
          </w:p>
        </w:tc>
        <w:tc>
          <w:tcPr>
            <w:tcW w:w="1865" w:type="dxa"/>
            <w:shd w:val="clear" w:color="auto" w:fill="auto"/>
          </w:tcPr>
          <w:p w14:paraId="463F8E92" w14:textId="77777777" w:rsidR="00B7000C" w:rsidRPr="00836BE9" w:rsidRDefault="00B7000C" w:rsidP="00C87EDC">
            <w:pPr>
              <w:rPr>
                <w:rFonts w:ascii="宋体" w:eastAsia="宋体" w:hAnsi="宋体"/>
                <w:szCs w:val="21"/>
              </w:rPr>
            </w:pPr>
          </w:p>
        </w:tc>
        <w:tc>
          <w:tcPr>
            <w:tcW w:w="1865" w:type="dxa"/>
            <w:shd w:val="clear" w:color="auto" w:fill="auto"/>
          </w:tcPr>
          <w:p w14:paraId="0F4D5155" w14:textId="77777777" w:rsidR="00B7000C" w:rsidRPr="00836BE9" w:rsidRDefault="00B7000C" w:rsidP="00641F9E">
            <w:pPr>
              <w:rPr>
                <w:rFonts w:ascii="宋体" w:eastAsia="宋体" w:hAnsi="宋体"/>
                <w:szCs w:val="21"/>
              </w:rPr>
            </w:pPr>
          </w:p>
        </w:tc>
      </w:tr>
    </w:tbl>
    <w:p w14:paraId="3C1E7920" w14:textId="794C753C" w:rsidR="00641F9E" w:rsidRPr="00641F9E" w:rsidRDefault="00641F9E" w:rsidP="00641F9E">
      <w:r>
        <w:rPr>
          <w:rFonts w:hint="eastAsia"/>
        </w:rPr>
        <w:t>（目前暂无发布的版本）</w:t>
      </w:r>
    </w:p>
    <w:p w14:paraId="278C2DBD" w14:textId="5C302247" w:rsidR="009B6B09" w:rsidRPr="00836BE9" w:rsidRDefault="009B6B09" w:rsidP="007C7906">
      <w:pPr>
        <w:pStyle w:val="1"/>
        <w:rPr>
          <w:rFonts w:ascii="宋体" w:eastAsia="宋体" w:hAnsi="宋体"/>
          <w:sz w:val="36"/>
          <w:szCs w:val="36"/>
        </w:rPr>
      </w:pPr>
      <w:bookmarkStart w:id="1820" w:name="_Toc529546345"/>
      <w:r w:rsidRPr="00836BE9">
        <w:rPr>
          <w:rStyle w:val="30"/>
          <w:rFonts w:ascii="宋体" w:eastAsia="宋体" w:hAnsi="宋体" w:hint="eastAsia"/>
          <w:b/>
          <w:sz w:val="36"/>
          <w:szCs w:val="36"/>
        </w:rPr>
        <w:t>第</w:t>
      </w:r>
      <w:r w:rsidR="005E2438" w:rsidRPr="00836BE9">
        <w:rPr>
          <w:rStyle w:val="30"/>
          <w:rFonts w:ascii="宋体" w:eastAsia="宋体" w:hAnsi="宋体" w:hint="eastAsia"/>
          <w:b/>
          <w:sz w:val="36"/>
          <w:szCs w:val="36"/>
        </w:rPr>
        <w:t>10</w:t>
      </w:r>
      <w:r w:rsidRPr="00836BE9">
        <w:rPr>
          <w:rStyle w:val="30"/>
          <w:rFonts w:ascii="宋体" w:eastAsia="宋体" w:hAnsi="宋体" w:hint="eastAsia"/>
          <w:b/>
          <w:sz w:val="36"/>
          <w:szCs w:val="36"/>
        </w:rPr>
        <w:t>章</w:t>
      </w:r>
      <w:r w:rsidRPr="00836BE9">
        <w:rPr>
          <w:rStyle w:val="30"/>
          <w:rFonts w:ascii="宋体" w:eastAsia="宋体" w:hAnsi="宋体"/>
          <w:b/>
          <w:sz w:val="36"/>
          <w:szCs w:val="36"/>
        </w:rPr>
        <w:t xml:space="preserve"> </w:t>
      </w:r>
      <w:r w:rsidR="00D71941" w:rsidRPr="00836BE9">
        <w:rPr>
          <w:rStyle w:val="30"/>
          <w:rFonts w:ascii="宋体" w:eastAsia="宋体" w:hAnsi="宋体" w:hint="eastAsia"/>
          <w:b/>
          <w:sz w:val="36"/>
          <w:szCs w:val="36"/>
        </w:rPr>
        <w:t>采购</w:t>
      </w:r>
      <w:r w:rsidRPr="00836BE9">
        <w:rPr>
          <w:rStyle w:val="30"/>
          <w:rFonts w:ascii="宋体" w:eastAsia="宋体" w:hAnsi="宋体" w:hint="eastAsia"/>
          <w:b/>
          <w:sz w:val="36"/>
          <w:szCs w:val="36"/>
        </w:rPr>
        <w:t>管理</w:t>
      </w:r>
      <w:r w:rsidR="007C7906" w:rsidRPr="00836BE9">
        <w:rPr>
          <w:rStyle w:val="30"/>
          <w:rFonts w:ascii="宋体" w:eastAsia="宋体" w:hAnsi="宋体" w:hint="eastAsia"/>
          <w:b/>
          <w:sz w:val="36"/>
          <w:szCs w:val="36"/>
        </w:rPr>
        <w:t>计划</w:t>
      </w:r>
      <w:bookmarkEnd w:id="1820"/>
    </w:p>
    <w:p w14:paraId="587B3BE7" w14:textId="35629FBD" w:rsidR="009B6B09" w:rsidRPr="00836BE9" w:rsidRDefault="007C7906" w:rsidP="009B6B09">
      <w:pPr>
        <w:rPr>
          <w:rFonts w:ascii="宋体" w:eastAsia="宋体" w:hAnsi="宋体"/>
        </w:rPr>
      </w:pPr>
      <w:r>
        <w:tab/>
      </w:r>
      <w:r w:rsidRPr="00836BE9">
        <w:rPr>
          <w:rFonts w:ascii="宋体" w:eastAsia="宋体" w:hAnsi="宋体" w:hint="eastAsia"/>
        </w:rPr>
        <w:t>由于本小组暂无采购需求，采购管理计划暂无</w:t>
      </w:r>
    </w:p>
    <w:p w14:paraId="7F3A4AF5" w14:textId="77777777" w:rsidR="009B6B09" w:rsidRPr="009B6B09" w:rsidRDefault="009B6B09" w:rsidP="009B6B09"/>
    <w:p w14:paraId="784C9C7A" w14:textId="77777777" w:rsidR="009B6B09" w:rsidRPr="009B6B09" w:rsidRDefault="009B6B09" w:rsidP="009B6B09"/>
    <w:p w14:paraId="15AFF3AB" w14:textId="77777777" w:rsidR="009B6B09" w:rsidRPr="003B149C" w:rsidRDefault="009B6B09" w:rsidP="00AD4D40">
      <w:pPr>
        <w:ind w:firstLineChars="200" w:firstLine="420"/>
      </w:pPr>
    </w:p>
    <w:sectPr w:rsidR="009B6B09" w:rsidRPr="003B149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8B8D4" w14:textId="77777777" w:rsidR="00BD612C" w:rsidRDefault="00BD612C" w:rsidP="003076CA">
      <w:r>
        <w:separator/>
      </w:r>
    </w:p>
  </w:endnote>
  <w:endnote w:type="continuationSeparator" w:id="0">
    <w:p w14:paraId="7D080829" w14:textId="77777777" w:rsidR="00BD612C" w:rsidRDefault="00BD612C"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6F265" w14:textId="77777777" w:rsidR="00954B54" w:rsidRDefault="00954B5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C2F90" w14:textId="77777777" w:rsidR="00954B54" w:rsidRPr="007E736A" w:rsidRDefault="00954B54">
    <w:pPr>
      <w:pStyle w:val="a5"/>
      <w:jc w:val="center"/>
      <w:rPr>
        <w:caps/>
        <w:color w:val="000000" w:themeColor="text1"/>
      </w:rPr>
    </w:pPr>
    <w:r w:rsidRPr="007E736A">
      <w:rPr>
        <w:caps/>
        <w:color w:val="000000" w:themeColor="text1"/>
      </w:rPr>
      <w:fldChar w:fldCharType="begin"/>
    </w:r>
    <w:r w:rsidRPr="007E736A">
      <w:rPr>
        <w:caps/>
        <w:color w:val="000000" w:themeColor="text1"/>
      </w:rPr>
      <w:instrText>PAGE   \* MERGEFORMAT</w:instrText>
    </w:r>
    <w:r w:rsidRPr="007E736A">
      <w:rPr>
        <w:caps/>
        <w:color w:val="000000" w:themeColor="text1"/>
      </w:rPr>
      <w:fldChar w:fldCharType="separate"/>
    </w:r>
    <w:r w:rsidRPr="007E736A">
      <w:rPr>
        <w:caps/>
        <w:color w:val="000000" w:themeColor="text1"/>
        <w:lang w:val="zh-CN"/>
      </w:rPr>
      <w:t>2</w:t>
    </w:r>
    <w:r w:rsidRPr="007E736A">
      <w:rPr>
        <w:caps/>
        <w:color w:val="000000" w:themeColor="text1"/>
      </w:rPr>
      <w:fldChar w:fldCharType="end"/>
    </w:r>
  </w:p>
  <w:p w14:paraId="46DC3719" w14:textId="77777777" w:rsidR="00954B54" w:rsidRDefault="00954B5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C845" w14:textId="77777777" w:rsidR="00954B54" w:rsidRDefault="00954B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03794" w14:textId="77777777" w:rsidR="00BD612C" w:rsidRDefault="00BD612C" w:rsidP="003076CA">
      <w:r>
        <w:separator/>
      </w:r>
    </w:p>
  </w:footnote>
  <w:footnote w:type="continuationSeparator" w:id="0">
    <w:p w14:paraId="67611DFA" w14:textId="77777777" w:rsidR="00BD612C" w:rsidRDefault="00BD612C"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A0F59" w14:textId="77777777" w:rsidR="00954B54" w:rsidRDefault="00954B5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7AFD5964" w:rsidR="00954B54" w:rsidRDefault="00954B54">
    <w:pPr>
      <w:pStyle w:val="a3"/>
    </w:pPr>
    <w:r>
      <w:rPr>
        <w:noProof/>
      </w:rPr>
      <w:fldChar w:fldCharType="begin"/>
    </w:r>
    <w:r>
      <w:rPr>
        <w:noProof/>
      </w:rPr>
      <w:instrText xml:space="preserve"> FILENAME \* MERGEFORMAT </w:instrText>
    </w:r>
    <w:r>
      <w:rPr>
        <w:noProof/>
      </w:rPr>
      <w:fldChar w:fldCharType="separate"/>
    </w:r>
    <w:r>
      <w:rPr>
        <w:noProof/>
      </w:rPr>
      <w:t>PRD2018-G04-需求工程开发计划</w:t>
    </w:r>
    <w:r>
      <w:rPr>
        <w:noProof/>
      </w:rPr>
      <w:fldChar w:fldCharType="end"/>
    </w:r>
    <w:r>
      <w:t xml:space="preserve"> </w:t>
    </w:r>
  </w:p>
  <w:p w14:paraId="67700986" w14:textId="77777777" w:rsidR="00954B54" w:rsidRDefault="00954B54" w:rsidP="00B77019">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58B0E" w14:textId="77777777" w:rsidR="00954B54" w:rsidRDefault="00954B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9"/>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20"/>
  </w:num>
  <w:num w:numId="17">
    <w:abstractNumId w:val="11"/>
  </w:num>
  <w:num w:numId="18">
    <w:abstractNumId w:val="2"/>
  </w:num>
  <w:num w:numId="19">
    <w:abstractNumId w:val="6"/>
  </w:num>
  <w:num w:numId="20">
    <w:abstractNumId w:val="0"/>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r.liu">
    <w15:presenceInfo w15:providerId="None" w15:userId="mr.liu"/>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13292"/>
    <w:rsid w:val="00024643"/>
    <w:rsid w:val="000447E8"/>
    <w:rsid w:val="000622E3"/>
    <w:rsid w:val="0007716B"/>
    <w:rsid w:val="00095C3F"/>
    <w:rsid w:val="000A0799"/>
    <w:rsid w:val="000B2CD4"/>
    <w:rsid w:val="000B3A3F"/>
    <w:rsid w:val="000F4464"/>
    <w:rsid w:val="00112509"/>
    <w:rsid w:val="00113F02"/>
    <w:rsid w:val="00114B53"/>
    <w:rsid w:val="00120347"/>
    <w:rsid w:val="00140E72"/>
    <w:rsid w:val="00150DB7"/>
    <w:rsid w:val="001536BD"/>
    <w:rsid w:val="001839C8"/>
    <w:rsid w:val="00183E66"/>
    <w:rsid w:val="001B0D20"/>
    <w:rsid w:val="001D14DB"/>
    <w:rsid w:val="001E6AA7"/>
    <w:rsid w:val="002012D0"/>
    <w:rsid w:val="00202730"/>
    <w:rsid w:val="002220B1"/>
    <w:rsid w:val="00230A0E"/>
    <w:rsid w:val="00233380"/>
    <w:rsid w:val="00250CB2"/>
    <w:rsid w:val="00262D42"/>
    <w:rsid w:val="002675F3"/>
    <w:rsid w:val="00283D59"/>
    <w:rsid w:val="00291251"/>
    <w:rsid w:val="002B7C52"/>
    <w:rsid w:val="002C5644"/>
    <w:rsid w:val="002E18CC"/>
    <w:rsid w:val="002F3286"/>
    <w:rsid w:val="003006F7"/>
    <w:rsid w:val="00303121"/>
    <w:rsid w:val="00305D0B"/>
    <w:rsid w:val="00305DC6"/>
    <w:rsid w:val="00305FED"/>
    <w:rsid w:val="003072DA"/>
    <w:rsid w:val="003076CA"/>
    <w:rsid w:val="003725E0"/>
    <w:rsid w:val="00374BD2"/>
    <w:rsid w:val="0039004D"/>
    <w:rsid w:val="00394E50"/>
    <w:rsid w:val="003B149C"/>
    <w:rsid w:val="003B4C50"/>
    <w:rsid w:val="003D183B"/>
    <w:rsid w:val="003F182A"/>
    <w:rsid w:val="00450AEF"/>
    <w:rsid w:val="004531AB"/>
    <w:rsid w:val="004558B3"/>
    <w:rsid w:val="00463C24"/>
    <w:rsid w:val="0046510F"/>
    <w:rsid w:val="004719EC"/>
    <w:rsid w:val="00486A22"/>
    <w:rsid w:val="00545246"/>
    <w:rsid w:val="0055606F"/>
    <w:rsid w:val="00563CD1"/>
    <w:rsid w:val="00584BBA"/>
    <w:rsid w:val="005B28D4"/>
    <w:rsid w:val="005D44E0"/>
    <w:rsid w:val="005E2438"/>
    <w:rsid w:val="005F1D9C"/>
    <w:rsid w:val="006067E2"/>
    <w:rsid w:val="006243D1"/>
    <w:rsid w:val="00627E65"/>
    <w:rsid w:val="0064103A"/>
    <w:rsid w:val="0064133F"/>
    <w:rsid w:val="00641F9E"/>
    <w:rsid w:val="0064716A"/>
    <w:rsid w:val="00662255"/>
    <w:rsid w:val="00662D19"/>
    <w:rsid w:val="00671F51"/>
    <w:rsid w:val="0068320C"/>
    <w:rsid w:val="00684C18"/>
    <w:rsid w:val="00696C76"/>
    <w:rsid w:val="006A7828"/>
    <w:rsid w:val="006B0D94"/>
    <w:rsid w:val="006C5FF7"/>
    <w:rsid w:val="006D39F4"/>
    <w:rsid w:val="006E22D9"/>
    <w:rsid w:val="006F1639"/>
    <w:rsid w:val="006F3917"/>
    <w:rsid w:val="00710BE4"/>
    <w:rsid w:val="00732BED"/>
    <w:rsid w:val="00764B04"/>
    <w:rsid w:val="00767D7D"/>
    <w:rsid w:val="007712C8"/>
    <w:rsid w:val="00781D7C"/>
    <w:rsid w:val="007A40C8"/>
    <w:rsid w:val="007B1683"/>
    <w:rsid w:val="007C7906"/>
    <w:rsid w:val="007D34B5"/>
    <w:rsid w:val="007E736A"/>
    <w:rsid w:val="007F65AB"/>
    <w:rsid w:val="00813910"/>
    <w:rsid w:val="008160CB"/>
    <w:rsid w:val="00817A81"/>
    <w:rsid w:val="008226EF"/>
    <w:rsid w:val="00823CCF"/>
    <w:rsid w:val="00826755"/>
    <w:rsid w:val="008305FA"/>
    <w:rsid w:val="00836BE9"/>
    <w:rsid w:val="008500DC"/>
    <w:rsid w:val="008558C1"/>
    <w:rsid w:val="00857CC6"/>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5227"/>
    <w:rsid w:val="009460F1"/>
    <w:rsid w:val="00951517"/>
    <w:rsid w:val="00954B54"/>
    <w:rsid w:val="0097453E"/>
    <w:rsid w:val="009809A5"/>
    <w:rsid w:val="00992D92"/>
    <w:rsid w:val="00997B1D"/>
    <w:rsid w:val="009B6B09"/>
    <w:rsid w:val="009B7603"/>
    <w:rsid w:val="009C4421"/>
    <w:rsid w:val="00A36B8B"/>
    <w:rsid w:val="00A46C78"/>
    <w:rsid w:val="00A630E1"/>
    <w:rsid w:val="00A83052"/>
    <w:rsid w:val="00AB73DD"/>
    <w:rsid w:val="00AC1814"/>
    <w:rsid w:val="00AD2F9A"/>
    <w:rsid w:val="00AD4D40"/>
    <w:rsid w:val="00AD5043"/>
    <w:rsid w:val="00AE3820"/>
    <w:rsid w:val="00B103A1"/>
    <w:rsid w:val="00B24D79"/>
    <w:rsid w:val="00B342A9"/>
    <w:rsid w:val="00B3475E"/>
    <w:rsid w:val="00B374EA"/>
    <w:rsid w:val="00B50B34"/>
    <w:rsid w:val="00B657F0"/>
    <w:rsid w:val="00B7000C"/>
    <w:rsid w:val="00B77019"/>
    <w:rsid w:val="00B807C3"/>
    <w:rsid w:val="00BC5C87"/>
    <w:rsid w:val="00BD612C"/>
    <w:rsid w:val="00BF6D52"/>
    <w:rsid w:val="00BF6F55"/>
    <w:rsid w:val="00C217B3"/>
    <w:rsid w:val="00C320D9"/>
    <w:rsid w:val="00C34752"/>
    <w:rsid w:val="00C37153"/>
    <w:rsid w:val="00C43823"/>
    <w:rsid w:val="00C67110"/>
    <w:rsid w:val="00C72D62"/>
    <w:rsid w:val="00C7399D"/>
    <w:rsid w:val="00C87EDC"/>
    <w:rsid w:val="00CB357C"/>
    <w:rsid w:val="00CD1218"/>
    <w:rsid w:val="00CE75BA"/>
    <w:rsid w:val="00CF370D"/>
    <w:rsid w:val="00CF4A5B"/>
    <w:rsid w:val="00D278E2"/>
    <w:rsid w:val="00D33AA1"/>
    <w:rsid w:val="00D35B18"/>
    <w:rsid w:val="00D42879"/>
    <w:rsid w:val="00D71941"/>
    <w:rsid w:val="00DB53EF"/>
    <w:rsid w:val="00DD4991"/>
    <w:rsid w:val="00DE2158"/>
    <w:rsid w:val="00DF3883"/>
    <w:rsid w:val="00DF6326"/>
    <w:rsid w:val="00E024DC"/>
    <w:rsid w:val="00E03606"/>
    <w:rsid w:val="00E06ABB"/>
    <w:rsid w:val="00E140D5"/>
    <w:rsid w:val="00E16705"/>
    <w:rsid w:val="00E24761"/>
    <w:rsid w:val="00E53A38"/>
    <w:rsid w:val="00E729DD"/>
    <w:rsid w:val="00E73D5C"/>
    <w:rsid w:val="00E77120"/>
    <w:rsid w:val="00E82006"/>
    <w:rsid w:val="00E97823"/>
    <w:rsid w:val="00EC4DDB"/>
    <w:rsid w:val="00ED13C4"/>
    <w:rsid w:val="00ED1B28"/>
    <w:rsid w:val="00ED3AF4"/>
    <w:rsid w:val="00ED468F"/>
    <w:rsid w:val="00F110E1"/>
    <w:rsid w:val="00F14404"/>
    <w:rsid w:val="00F373DD"/>
    <w:rsid w:val="00F44A62"/>
    <w:rsid w:val="00F47CBC"/>
    <w:rsid w:val="00F538F3"/>
    <w:rsid w:val="00F60DAC"/>
    <w:rsid w:val="00F714F6"/>
    <w:rsid w:val="00F71C2A"/>
    <w:rsid w:val="00F930CE"/>
    <w:rsid w:val="00FA1C6F"/>
    <w:rsid w:val="00FA2796"/>
    <w:rsid w:val="00FC69AC"/>
    <w:rsid w:val="00FC7FFB"/>
    <w:rsid w:val="00FF37A1"/>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7A3D57CB-8BFC-473E-9126-0C08F3C2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 w:type="paragraph" w:styleId="af4">
    <w:name w:val="List Paragraph"/>
    <w:basedOn w:val="a"/>
    <w:uiPriority w:val="34"/>
    <w:qFormat/>
    <w:rsid w:val="005E2438"/>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C878-808A-4F12-9087-24AB0D44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5244</Words>
  <Characters>29894</Characters>
  <Application>Microsoft Office Word</Application>
  <DocSecurity>0</DocSecurity>
  <Lines>249</Lines>
  <Paragraphs>70</Paragraphs>
  <ScaleCrop>false</ScaleCrop>
  <Company>Microsoft</Company>
  <LinksUpToDate>false</LinksUpToDate>
  <CharactersWithSpaces>35068</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dc:description/>
  <cp:lastModifiedBy>mr.liu</cp:lastModifiedBy>
  <cp:revision>3</cp:revision>
  <dcterms:created xsi:type="dcterms:W3CDTF">2018-10-06T04:46:00Z</dcterms:created>
  <dcterms:modified xsi:type="dcterms:W3CDTF">2018-11-09T09:04:00Z</dcterms:modified>
</cp:coreProperties>
</file>